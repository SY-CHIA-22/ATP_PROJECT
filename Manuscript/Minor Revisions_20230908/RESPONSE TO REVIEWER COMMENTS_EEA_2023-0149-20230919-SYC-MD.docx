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EBE4" w14:textId="791E08B1" w:rsidR="00402202" w:rsidRPr="00017DA4" w:rsidRDefault="00402202" w:rsidP="0045487E">
      <w:pPr>
        <w:spacing w:after="0" w:line="480" w:lineRule="auto"/>
        <w:jc w:val="both"/>
        <w:rPr>
          <w:rFonts w:cstheme="minorHAnsi"/>
          <w:sz w:val="20"/>
          <w:szCs w:val="20"/>
        </w:rPr>
      </w:pPr>
      <w:r w:rsidRPr="00017DA4">
        <w:rPr>
          <w:rFonts w:cstheme="minorHAnsi"/>
          <w:sz w:val="20"/>
          <w:szCs w:val="20"/>
        </w:rPr>
        <w:t>To: The Editor-in-Chief,</w:t>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t xml:space="preserve">Date: </w:t>
      </w:r>
      <w:r w:rsidRPr="00017DA4">
        <w:rPr>
          <w:rFonts w:cstheme="minorHAnsi"/>
          <w:sz w:val="20"/>
          <w:szCs w:val="20"/>
          <w:highlight w:val="yellow"/>
        </w:rPr>
        <w:t>XX</w:t>
      </w:r>
      <w:r w:rsidRPr="00017DA4">
        <w:rPr>
          <w:rFonts w:cstheme="minorHAnsi"/>
          <w:sz w:val="20"/>
          <w:szCs w:val="20"/>
        </w:rPr>
        <w:t xml:space="preserve"> September 2023</w:t>
      </w:r>
    </w:p>
    <w:p w14:paraId="276A91C0" w14:textId="77777777" w:rsidR="00402202" w:rsidRPr="00017DA4" w:rsidRDefault="00402202" w:rsidP="0045487E">
      <w:pPr>
        <w:spacing w:after="0" w:line="480" w:lineRule="auto"/>
        <w:jc w:val="both"/>
        <w:rPr>
          <w:rFonts w:cstheme="minorHAnsi"/>
          <w:sz w:val="20"/>
          <w:szCs w:val="20"/>
        </w:rPr>
      </w:pPr>
      <w:proofErr w:type="spellStart"/>
      <w:r w:rsidRPr="00017DA4">
        <w:rPr>
          <w:rFonts w:cstheme="minorHAnsi"/>
          <w:sz w:val="20"/>
          <w:szCs w:val="20"/>
        </w:rPr>
        <w:t>Entomologia</w:t>
      </w:r>
      <w:proofErr w:type="spellEnd"/>
      <w:r w:rsidRPr="00017DA4">
        <w:rPr>
          <w:rFonts w:cstheme="minorHAnsi"/>
          <w:sz w:val="20"/>
          <w:szCs w:val="20"/>
        </w:rPr>
        <w:t xml:space="preserve"> </w:t>
      </w:r>
      <w:proofErr w:type="spellStart"/>
      <w:r w:rsidRPr="00017DA4">
        <w:rPr>
          <w:rFonts w:cstheme="minorHAnsi"/>
          <w:sz w:val="20"/>
          <w:szCs w:val="20"/>
        </w:rPr>
        <w:t>Experimentalis</w:t>
      </w:r>
      <w:proofErr w:type="spellEnd"/>
      <w:r w:rsidRPr="00017DA4">
        <w:rPr>
          <w:rFonts w:cstheme="minorHAnsi"/>
          <w:sz w:val="20"/>
          <w:szCs w:val="20"/>
        </w:rPr>
        <w:t xml:space="preserve"> et </w:t>
      </w:r>
      <w:proofErr w:type="spellStart"/>
      <w:r w:rsidRPr="00017DA4">
        <w:rPr>
          <w:rFonts w:cstheme="minorHAnsi"/>
          <w:sz w:val="20"/>
          <w:szCs w:val="20"/>
        </w:rPr>
        <w:t>Applicata</w:t>
      </w:r>
      <w:proofErr w:type="spellEnd"/>
    </w:p>
    <w:p w14:paraId="3E663968" w14:textId="77777777" w:rsidR="00402202" w:rsidRPr="00017DA4" w:rsidRDefault="00402202" w:rsidP="0045487E">
      <w:pPr>
        <w:spacing w:after="0" w:line="480" w:lineRule="auto"/>
        <w:jc w:val="both"/>
        <w:rPr>
          <w:rFonts w:cstheme="minorHAnsi"/>
          <w:sz w:val="20"/>
          <w:szCs w:val="20"/>
        </w:rPr>
      </w:pPr>
    </w:p>
    <w:p w14:paraId="3EDB7773" w14:textId="7E2C66D0" w:rsidR="0045487E" w:rsidRPr="00017DA4" w:rsidRDefault="00402202" w:rsidP="0045487E">
      <w:pPr>
        <w:spacing w:after="0" w:line="480" w:lineRule="auto"/>
        <w:jc w:val="both"/>
        <w:rPr>
          <w:rFonts w:cstheme="minorHAnsi"/>
          <w:sz w:val="20"/>
          <w:szCs w:val="20"/>
        </w:rPr>
      </w:pPr>
      <w:r w:rsidRPr="00017DA4">
        <w:rPr>
          <w:rFonts w:cstheme="minorHAnsi"/>
          <w:sz w:val="20"/>
          <w:szCs w:val="20"/>
        </w:rPr>
        <w:t>Subject: Revised manuscript submission</w:t>
      </w:r>
    </w:p>
    <w:p w14:paraId="4223D5F9" w14:textId="62277EB7" w:rsidR="00402202" w:rsidRPr="00017DA4" w:rsidRDefault="00402202" w:rsidP="0045487E">
      <w:pPr>
        <w:spacing w:after="0" w:line="480" w:lineRule="auto"/>
        <w:jc w:val="both"/>
        <w:rPr>
          <w:rFonts w:cstheme="minorHAnsi"/>
          <w:sz w:val="20"/>
          <w:szCs w:val="20"/>
        </w:rPr>
      </w:pPr>
      <w:r w:rsidRPr="00017DA4">
        <w:rPr>
          <w:rFonts w:cstheme="minorHAnsi"/>
          <w:sz w:val="20"/>
          <w:szCs w:val="20"/>
        </w:rPr>
        <w:t xml:space="preserve">Dear Professor </w:t>
      </w:r>
      <w:proofErr w:type="spellStart"/>
      <w:r w:rsidRPr="00017DA4">
        <w:rPr>
          <w:rFonts w:cstheme="minorHAnsi"/>
          <w:sz w:val="20"/>
          <w:szCs w:val="20"/>
        </w:rPr>
        <w:t>Beukeboom</w:t>
      </w:r>
      <w:proofErr w:type="spellEnd"/>
      <w:r w:rsidRPr="00017DA4">
        <w:rPr>
          <w:rFonts w:cstheme="minorHAnsi"/>
          <w:sz w:val="20"/>
          <w:szCs w:val="20"/>
        </w:rPr>
        <w:t>, dear Leo</w:t>
      </w:r>
    </w:p>
    <w:p w14:paraId="3CA2EC43" w14:textId="77777777" w:rsidR="00402202" w:rsidRPr="00017DA4" w:rsidRDefault="00402202" w:rsidP="0045487E">
      <w:pPr>
        <w:spacing w:after="0" w:line="480" w:lineRule="auto"/>
        <w:jc w:val="both"/>
        <w:rPr>
          <w:rFonts w:cstheme="minorHAnsi"/>
          <w:sz w:val="20"/>
          <w:szCs w:val="20"/>
        </w:rPr>
      </w:pPr>
    </w:p>
    <w:p w14:paraId="28F2EA7D" w14:textId="58967BD3" w:rsidR="00402202" w:rsidRDefault="00402202" w:rsidP="0045487E">
      <w:pPr>
        <w:spacing w:after="0" w:line="480" w:lineRule="auto"/>
        <w:jc w:val="both"/>
        <w:rPr>
          <w:rFonts w:cstheme="minorHAnsi"/>
          <w:sz w:val="20"/>
          <w:szCs w:val="20"/>
        </w:rPr>
      </w:pPr>
      <w:r w:rsidRPr="00017DA4">
        <w:rPr>
          <w:rFonts w:cstheme="minorHAnsi"/>
          <w:sz w:val="20"/>
          <w:szCs w:val="20"/>
        </w:rPr>
        <w:t xml:space="preserve">We are pleased to </w:t>
      </w:r>
      <w:del w:id="0" w:author="Dicke, Marcel" w:date="2023-09-22T19:54:00Z">
        <w:r w:rsidRPr="00017DA4" w:rsidDel="0021532B">
          <w:rPr>
            <w:rFonts w:cstheme="minorHAnsi"/>
            <w:sz w:val="20"/>
            <w:szCs w:val="20"/>
          </w:rPr>
          <w:delText>re</w:delText>
        </w:r>
      </w:del>
      <w:r w:rsidRPr="00017DA4">
        <w:rPr>
          <w:rFonts w:cstheme="minorHAnsi"/>
          <w:sz w:val="20"/>
          <w:szCs w:val="20"/>
        </w:rPr>
        <w:t xml:space="preserve">submit </w:t>
      </w:r>
      <w:ins w:id="1" w:author="Dicke, Marcel" w:date="2023-09-22T19:54:00Z">
        <w:r w:rsidR="0021532B">
          <w:rPr>
            <w:rFonts w:cstheme="minorHAnsi"/>
            <w:sz w:val="20"/>
            <w:szCs w:val="20"/>
          </w:rPr>
          <w:t xml:space="preserve">the revised version of </w:t>
        </w:r>
      </w:ins>
      <w:r w:rsidRPr="00017DA4">
        <w:rPr>
          <w:rFonts w:cstheme="minorHAnsi"/>
          <w:sz w:val="20"/>
          <w:szCs w:val="20"/>
        </w:rPr>
        <w:t>our manuscript titled “Effects of frass from black soldier fly (</w:t>
      </w:r>
      <w:r w:rsidRPr="00017DA4">
        <w:rPr>
          <w:rFonts w:cstheme="minorHAnsi"/>
          <w:i/>
          <w:iCs/>
          <w:sz w:val="20"/>
          <w:szCs w:val="20"/>
        </w:rPr>
        <w:t>Hermetia illucens</w:t>
      </w:r>
      <w:r w:rsidRPr="00017DA4">
        <w:rPr>
          <w:rFonts w:cstheme="minorHAnsi"/>
          <w:sz w:val="20"/>
          <w:szCs w:val="20"/>
        </w:rPr>
        <w:t>) larvae and yellow mealworms (</w:t>
      </w:r>
      <w:r w:rsidRPr="00017DA4">
        <w:rPr>
          <w:rFonts w:cstheme="minorHAnsi"/>
          <w:i/>
          <w:iCs/>
          <w:sz w:val="20"/>
          <w:szCs w:val="20"/>
        </w:rPr>
        <w:t>Tenebrio molitor</w:t>
      </w:r>
      <w:r w:rsidRPr="00017DA4">
        <w:rPr>
          <w:rFonts w:cstheme="minorHAnsi"/>
          <w:sz w:val="20"/>
          <w:szCs w:val="20"/>
        </w:rPr>
        <w:t>) on growth and resistance to insect herbivores of field mustard (</w:t>
      </w:r>
      <w:r w:rsidRPr="00017DA4">
        <w:rPr>
          <w:rFonts w:cstheme="minorHAnsi"/>
          <w:i/>
          <w:iCs/>
          <w:sz w:val="20"/>
          <w:szCs w:val="20"/>
        </w:rPr>
        <w:t>Brassica rapa</w:t>
      </w:r>
      <w:r w:rsidRPr="00017DA4">
        <w:rPr>
          <w:rFonts w:cstheme="minorHAnsi"/>
          <w:sz w:val="20"/>
          <w:szCs w:val="20"/>
        </w:rPr>
        <w:t>): differences between insect species and frass treatments, following a decision of “minor revision”.</w:t>
      </w:r>
    </w:p>
    <w:p w14:paraId="49E6AD6A" w14:textId="77777777" w:rsidR="001D4562" w:rsidRDefault="001D4562" w:rsidP="0045487E">
      <w:pPr>
        <w:spacing w:after="0" w:line="480" w:lineRule="auto"/>
        <w:jc w:val="both"/>
        <w:rPr>
          <w:rFonts w:cstheme="minorHAnsi"/>
          <w:sz w:val="20"/>
          <w:szCs w:val="20"/>
        </w:rPr>
      </w:pPr>
    </w:p>
    <w:p w14:paraId="7D6642E0" w14:textId="2FFE8F29" w:rsidR="00D939AC" w:rsidRDefault="00D939AC" w:rsidP="001D4562">
      <w:pPr>
        <w:spacing w:after="0" w:line="480" w:lineRule="auto"/>
        <w:jc w:val="both"/>
        <w:rPr>
          <w:rFonts w:cstheme="minorHAnsi"/>
          <w:sz w:val="20"/>
          <w:szCs w:val="20"/>
        </w:rPr>
      </w:pPr>
      <w:r w:rsidRPr="00D939AC">
        <w:rPr>
          <w:rFonts w:cstheme="minorHAnsi"/>
          <w:sz w:val="20"/>
          <w:szCs w:val="20"/>
        </w:rPr>
        <w:t>We appreciate the insightful evaluation provided by the reviewers, and we are encouraged by their positive feedback on our work, acknowledging our strong grasp of the research topic and the uniqueness of our idea. We have carefully addressed the reviewers' comments to improve the manuscript's readability and align it with scientific writing and journal standards.</w:t>
      </w:r>
    </w:p>
    <w:p w14:paraId="4477ACDF" w14:textId="77777777" w:rsidR="00D928CB" w:rsidRDefault="00D928CB" w:rsidP="001D4562">
      <w:pPr>
        <w:spacing w:after="0" w:line="480" w:lineRule="auto"/>
        <w:jc w:val="both"/>
        <w:rPr>
          <w:rFonts w:cstheme="minorHAnsi"/>
          <w:sz w:val="20"/>
          <w:szCs w:val="20"/>
        </w:rPr>
      </w:pPr>
    </w:p>
    <w:p w14:paraId="48DD3900" w14:textId="4EFC7033" w:rsidR="001D4562" w:rsidRPr="001D4562" w:rsidRDefault="001D4562" w:rsidP="001D4562">
      <w:pPr>
        <w:spacing w:after="0" w:line="480" w:lineRule="auto"/>
        <w:jc w:val="both"/>
        <w:rPr>
          <w:rFonts w:cstheme="minorHAnsi"/>
          <w:sz w:val="20"/>
          <w:szCs w:val="20"/>
        </w:rPr>
      </w:pPr>
      <w:r w:rsidRPr="001D4562">
        <w:rPr>
          <w:rFonts w:cstheme="minorHAnsi"/>
          <w:sz w:val="20"/>
          <w:szCs w:val="20"/>
        </w:rPr>
        <w:t xml:space="preserve">Below, please find our detailed responses to the </w:t>
      </w:r>
      <w:r w:rsidR="00D939AC">
        <w:rPr>
          <w:rFonts w:cstheme="minorHAnsi"/>
          <w:sz w:val="20"/>
          <w:szCs w:val="20"/>
        </w:rPr>
        <w:t>reviewers' comments and additional comments by the Editor</w:t>
      </w:r>
      <w:r w:rsidRPr="001D4562">
        <w:rPr>
          <w:rFonts w:cstheme="minorHAnsi"/>
          <w:sz w:val="20"/>
          <w:szCs w:val="20"/>
        </w:rPr>
        <w:t>.</w:t>
      </w:r>
    </w:p>
    <w:p w14:paraId="7836955A" w14:textId="57EAA7E4" w:rsidR="001D4562" w:rsidRDefault="001D4562" w:rsidP="001D4562">
      <w:pPr>
        <w:spacing w:after="0" w:line="480" w:lineRule="auto"/>
        <w:jc w:val="both"/>
        <w:rPr>
          <w:rFonts w:cstheme="minorHAnsi"/>
          <w:sz w:val="20"/>
          <w:szCs w:val="20"/>
        </w:rPr>
      </w:pPr>
      <w:r w:rsidRPr="001D4562">
        <w:rPr>
          <w:rFonts w:cstheme="minorHAnsi"/>
          <w:sz w:val="20"/>
          <w:szCs w:val="20"/>
        </w:rPr>
        <w:t xml:space="preserve">We hope that with this revision the manuscript meets the </w:t>
      </w:r>
      <w:r w:rsidR="00D939AC">
        <w:rPr>
          <w:rFonts w:cstheme="minorHAnsi"/>
          <w:sz w:val="20"/>
          <w:szCs w:val="20"/>
        </w:rPr>
        <w:t>publication standard</w:t>
      </w:r>
      <w:r w:rsidRPr="001D4562">
        <w:rPr>
          <w:rFonts w:cstheme="minorHAnsi"/>
          <w:sz w:val="20"/>
          <w:szCs w:val="20"/>
        </w:rPr>
        <w:t xml:space="preserve"> in </w:t>
      </w:r>
      <w:proofErr w:type="spellStart"/>
      <w:r w:rsidR="00D939AC" w:rsidRPr="00D939AC">
        <w:rPr>
          <w:rFonts w:cstheme="minorHAnsi"/>
          <w:sz w:val="20"/>
          <w:szCs w:val="20"/>
        </w:rPr>
        <w:t>Entomologia</w:t>
      </w:r>
      <w:proofErr w:type="spellEnd"/>
      <w:r w:rsidR="00D939AC" w:rsidRPr="00D939AC">
        <w:rPr>
          <w:rFonts w:cstheme="minorHAnsi"/>
          <w:sz w:val="20"/>
          <w:szCs w:val="20"/>
        </w:rPr>
        <w:t xml:space="preserve"> </w:t>
      </w:r>
      <w:proofErr w:type="spellStart"/>
      <w:r w:rsidR="00D939AC" w:rsidRPr="00D939AC">
        <w:rPr>
          <w:rFonts w:cstheme="minorHAnsi"/>
          <w:sz w:val="20"/>
          <w:szCs w:val="20"/>
        </w:rPr>
        <w:t>Experimentalis</w:t>
      </w:r>
      <w:proofErr w:type="spellEnd"/>
      <w:r w:rsidR="00D939AC" w:rsidRPr="00D939AC">
        <w:rPr>
          <w:rFonts w:cstheme="minorHAnsi"/>
          <w:sz w:val="20"/>
          <w:szCs w:val="20"/>
        </w:rPr>
        <w:t xml:space="preserve"> et </w:t>
      </w:r>
      <w:proofErr w:type="spellStart"/>
      <w:r w:rsidR="00D939AC" w:rsidRPr="00D939AC">
        <w:rPr>
          <w:rFonts w:cstheme="minorHAnsi"/>
          <w:sz w:val="20"/>
          <w:szCs w:val="20"/>
        </w:rPr>
        <w:t>Applicata</w:t>
      </w:r>
      <w:proofErr w:type="spellEnd"/>
      <w:r w:rsidRPr="001D4562">
        <w:rPr>
          <w:rFonts w:cstheme="minorHAnsi"/>
          <w:sz w:val="20"/>
          <w:szCs w:val="20"/>
        </w:rPr>
        <w:t>.</w:t>
      </w:r>
    </w:p>
    <w:p w14:paraId="530EE9CE" w14:textId="77777777" w:rsidR="00D939AC" w:rsidRPr="00017DA4" w:rsidRDefault="00D939AC" w:rsidP="001D4562">
      <w:pPr>
        <w:spacing w:after="0" w:line="480" w:lineRule="auto"/>
        <w:jc w:val="both"/>
        <w:rPr>
          <w:rFonts w:cstheme="minorHAnsi"/>
          <w:sz w:val="20"/>
          <w:szCs w:val="20"/>
        </w:rPr>
      </w:pPr>
    </w:p>
    <w:p w14:paraId="7ED015CA" w14:textId="77777777" w:rsidR="00402202" w:rsidRPr="00017DA4" w:rsidRDefault="00402202" w:rsidP="0045487E">
      <w:pPr>
        <w:spacing w:after="0" w:line="480" w:lineRule="auto"/>
        <w:jc w:val="both"/>
        <w:rPr>
          <w:rFonts w:cstheme="minorHAnsi"/>
          <w:sz w:val="20"/>
          <w:szCs w:val="20"/>
        </w:rPr>
      </w:pPr>
      <w:r w:rsidRPr="00017DA4">
        <w:rPr>
          <w:rFonts w:cstheme="minorHAnsi"/>
          <w:sz w:val="20"/>
          <w:szCs w:val="20"/>
        </w:rPr>
        <w:t>Thank you for your consideration!</w:t>
      </w:r>
    </w:p>
    <w:p w14:paraId="32191F3A" w14:textId="08CFBC74" w:rsidR="00017DA4" w:rsidRPr="00017DA4" w:rsidRDefault="00017DA4" w:rsidP="0045487E">
      <w:pPr>
        <w:spacing w:after="0" w:line="480" w:lineRule="auto"/>
        <w:jc w:val="both"/>
        <w:rPr>
          <w:rFonts w:cstheme="minorHAnsi"/>
          <w:sz w:val="20"/>
          <w:szCs w:val="20"/>
        </w:rPr>
      </w:pPr>
      <w:r w:rsidRPr="00017DA4">
        <w:rPr>
          <w:rFonts w:cstheme="minorHAnsi"/>
          <w:sz w:val="20"/>
          <w:szCs w:val="20"/>
        </w:rPr>
        <w:t>Sincerely,</w:t>
      </w:r>
    </w:p>
    <w:p w14:paraId="71CF28A5" w14:textId="67538C28" w:rsidR="00017DA4" w:rsidRPr="00017DA4" w:rsidRDefault="00017DA4" w:rsidP="0045487E">
      <w:pPr>
        <w:spacing w:after="0" w:line="480" w:lineRule="auto"/>
        <w:jc w:val="both"/>
        <w:rPr>
          <w:rFonts w:cstheme="minorHAnsi"/>
          <w:sz w:val="20"/>
          <w:szCs w:val="20"/>
        </w:rPr>
      </w:pPr>
      <w:r w:rsidRPr="00017DA4">
        <w:rPr>
          <w:rFonts w:cstheme="minorHAnsi"/>
          <w:sz w:val="20"/>
          <w:szCs w:val="20"/>
        </w:rPr>
        <w:t>Shaphan Chia, Joop van Loon and Marcel Dicke</w:t>
      </w:r>
    </w:p>
    <w:p w14:paraId="7BC2DD4A" w14:textId="77777777" w:rsidR="00017DA4" w:rsidRDefault="00017DA4" w:rsidP="00017DA4">
      <w:pPr>
        <w:jc w:val="both"/>
        <w:rPr>
          <w:rFonts w:cstheme="minorHAnsi"/>
          <w:sz w:val="20"/>
          <w:szCs w:val="20"/>
        </w:rPr>
      </w:pPr>
    </w:p>
    <w:p w14:paraId="2B02A6D6" w14:textId="77777777" w:rsidR="004B5E17" w:rsidRDefault="004B5E17" w:rsidP="00017DA4">
      <w:pPr>
        <w:jc w:val="both"/>
        <w:rPr>
          <w:rFonts w:cstheme="minorHAnsi"/>
          <w:sz w:val="20"/>
          <w:szCs w:val="20"/>
        </w:rPr>
      </w:pPr>
    </w:p>
    <w:p w14:paraId="39439770" w14:textId="77777777" w:rsidR="004B5E17" w:rsidRDefault="004B5E17" w:rsidP="00017DA4">
      <w:pPr>
        <w:jc w:val="both"/>
        <w:rPr>
          <w:rFonts w:cstheme="minorHAnsi"/>
          <w:sz w:val="20"/>
          <w:szCs w:val="20"/>
        </w:rPr>
      </w:pPr>
    </w:p>
    <w:p w14:paraId="619CE8C8" w14:textId="77777777" w:rsidR="004B5E17" w:rsidRDefault="004B5E17" w:rsidP="00017DA4">
      <w:pPr>
        <w:jc w:val="both"/>
        <w:rPr>
          <w:rFonts w:cstheme="minorHAnsi"/>
          <w:sz w:val="20"/>
          <w:szCs w:val="20"/>
        </w:rPr>
      </w:pPr>
    </w:p>
    <w:p w14:paraId="69C43B41" w14:textId="77777777" w:rsidR="004B5E17" w:rsidRPr="00017DA4" w:rsidRDefault="004B5E17" w:rsidP="00017DA4">
      <w:pPr>
        <w:jc w:val="both"/>
        <w:rPr>
          <w:rFonts w:cstheme="minorHAnsi"/>
          <w:sz w:val="20"/>
          <w:szCs w:val="20"/>
        </w:rPr>
      </w:pPr>
    </w:p>
    <w:p w14:paraId="3509DA1F" w14:textId="46E26502" w:rsidR="00972C4B" w:rsidRPr="008369EF" w:rsidRDefault="008369EF" w:rsidP="00017DA4">
      <w:pPr>
        <w:jc w:val="both"/>
        <w:rPr>
          <w:rFonts w:cstheme="minorHAnsi"/>
          <w:b/>
          <w:bCs/>
          <w:sz w:val="28"/>
          <w:szCs w:val="28"/>
        </w:rPr>
      </w:pPr>
      <w:r w:rsidRPr="008369EF">
        <w:rPr>
          <w:rFonts w:cstheme="minorHAnsi"/>
          <w:b/>
          <w:bCs/>
          <w:sz w:val="28"/>
          <w:szCs w:val="28"/>
          <w:highlight w:val="yellow"/>
        </w:rPr>
        <w:t xml:space="preserve">Response to </w:t>
      </w:r>
      <w:r>
        <w:rPr>
          <w:rFonts w:cstheme="minorHAnsi"/>
          <w:b/>
          <w:bCs/>
          <w:sz w:val="28"/>
          <w:szCs w:val="28"/>
          <w:highlight w:val="yellow"/>
        </w:rPr>
        <w:t>Reviewer</w:t>
      </w:r>
      <w:r w:rsidR="00972C4B" w:rsidRPr="008369EF">
        <w:rPr>
          <w:rFonts w:cstheme="minorHAnsi"/>
          <w:b/>
          <w:bCs/>
          <w:sz w:val="28"/>
          <w:szCs w:val="28"/>
          <w:highlight w:val="yellow"/>
        </w:rPr>
        <w:t xml:space="preserve"> 1</w:t>
      </w:r>
      <w:r w:rsidRPr="008369EF">
        <w:rPr>
          <w:rFonts w:cstheme="minorHAnsi"/>
          <w:b/>
          <w:bCs/>
          <w:sz w:val="28"/>
          <w:szCs w:val="28"/>
          <w:highlight w:val="yellow"/>
        </w:rPr>
        <w:t xml:space="preserve"> comments</w:t>
      </w:r>
    </w:p>
    <w:p w14:paraId="56019587"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GENERAL ASPECTS:</w:t>
      </w:r>
    </w:p>
    <w:p w14:paraId="15D233B6"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r w:rsidRPr="00017DA4">
        <w:rPr>
          <w:rFonts w:cstheme="minorHAnsi"/>
          <w:sz w:val="20"/>
          <w:szCs w:val="20"/>
        </w:rPr>
        <w:br/>
        <w:t>- Both the Introduction and the Discussion manifest an excellent domain of the research topic.</w:t>
      </w:r>
      <w:r w:rsidRPr="00017DA4">
        <w:rPr>
          <w:rFonts w:cstheme="minorHAnsi"/>
          <w:sz w:val="20"/>
          <w:szCs w:val="20"/>
        </w:rPr>
        <w:br/>
        <w:t>- A very interesting, novel and original document. Congratulations for the great work done.</w:t>
      </w:r>
      <w:r w:rsidRPr="00017DA4">
        <w:rPr>
          <w:rFonts w:cstheme="minorHAnsi"/>
          <w:sz w:val="20"/>
          <w:szCs w:val="20"/>
        </w:rPr>
        <w:br/>
      </w:r>
      <w:r w:rsidRPr="00017DA4">
        <w:rPr>
          <w:rFonts w:cstheme="minorHAnsi"/>
          <w:b/>
          <w:bCs/>
          <w:sz w:val="20"/>
          <w:szCs w:val="20"/>
        </w:rPr>
        <w:t>Author response:</w:t>
      </w:r>
    </w:p>
    <w:p w14:paraId="3C169486" w14:textId="295B85A8"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Thank you very much for your kind words and positive feedback. We greatly appreciate your assessment of our work</w:t>
      </w:r>
      <w:del w:id="2" w:author="Dicke, Marcel" w:date="2023-09-22T20:03:00Z">
        <w:r w:rsidRPr="00017DA4" w:rsidDel="00514E46">
          <w:rPr>
            <w:rFonts w:cstheme="minorHAnsi"/>
            <w:color w:val="FF0000"/>
            <w:sz w:val="20"/>
            <w:szCs w:val="20"/>
          </w:rPr>
          <w:delText xml:space="preserve"> and are committed to addressing any additional suggestions or concerns you may have to further improve the manuscript</w:delText>
        </w:r>
      </w:del>
      <w:r w:rsidRPr="00017DA4">
        <w:rPr>
          <w:rFonts w:cstheme="minorHAnsi"/>
          <w:color w:val="FF0000"/>
          <w:sz w:val="20"/>
          <w:szCs w:val="20"/>
        </w:rPr>
        <w:t>.</w:t>
      </w:r>
      <w:r w:rsidRPr="00017DA4">
        <w:rPr>
          <w:rFonts w:cstheme="minorHAnsi"/>
          <w:sz w:val="20"/>
          <w:szCs w:val="20"/>
        </w:rPr>
        <w:br/>
      </w:r>
    </w:p>
    <w:p w14:paraId="494CB67D"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KEYWORDS:</w:t>
      </w:r>
    </w:p>
    <w:p w14:paraId="1F01C323"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Reduce the number of keywords by half. Now it is excessive.</w:t>
      </w:r>
    </w:p>
    <w:p w14:paraId="21A7D48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E903AF2"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We have reduced the number of keywords as advised.</w:t>
      </w:r>
      <w:r w:rsidRPr="00017DA4">
        <w:rPr>
          <w:rFonts w:cstheme="minorHAnsi"/>
          <w:sz w:val="20"/>
          <w:szCs w:val="20"/>
        </w:rPr>
        <w:br/>
      </w:r>
      <w:r w:rsidRPr="00017DA4">
        <w:rPr>
          <w:rFonts w:cstheme="minorHAnsi"/>
          <w:sz w:val="20"/>
          <w:szCs w:val="20"/>
        </w:rPr>
        <w:br/>
        <w:t>ABSTRACT:</w:t>
      </w:r>
    </w:p>
    <w:p w14:paraId="3E3226D6" w14:textId="77777777" w:rsidR="00972C4B" w:rsidRPr="00017DA4" w:rsidRDefault="00972C4B" w:rsidP="008369EF">
      <w:pPr>
        <w:spacing w:after="0" w:line="240" w:lineRule="auto"/>
        <w:rPr>
          <w:rFonts w:cstheme="minorHAnsi"/>
          <w:color w:val="FF0000"/>
          <w:sz w:val="20"/>
          <w:szCs w:val="20"/>
        </w:rPr>
      </w:pPr>
      <w:r w:rsidRPr="00017DA4">
        <w:rPr>
          <w:rFonts w:cstheme="minorHAnsi"/>
          <w:b/>
          <w:bCs/>
          <w:sz w:val="20"/>
          <w:szCs w:val="20"/>
        </w:rPr>
        <w:t>Reviewer comment:</w:t>
      </w:r>
      <w:r w:rsidRPr="00017DA4">
        <w:rPr>
          <w:rFonts w:cstheme="minorHAnsi"/>
          <w:sz w:val="20"/>
          <w:szCs w:val="20"/>
        </w:rPr>
        <w:br/>
        <w:t xml:space="preserve">- Very well explained and complete. </w:t>
      </w:r>
    </w:p>
    <w:p w14:paraId="2508C02D"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BC14F6B"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Thank you</w:t>
      </w:r>
      <w:r w:rsidRPr="00017DA4">
        <w:rPr>
          <w:rFonts w:cstheme="minorHAnsi"/>
          <w:sz w:val="20"/>
          <w:szCs w:val="20"/>
        </w:rPr>
        <w:br/>
      </w:r>
    </w:p>
    <w:p w14:paraId="2210AA3E"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INTRODUCTION:</w:t>
      </w:r>
    </w:p>
    <w:p w14:paraId="745FD55A"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L61: why are only bacteria considered and not also fungi?</w:t>
      </w:r>
    </w:p>
    <w:p w14:paraId="1B88CCD1"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w:t>
      </w:r>
      <w:r w:rsidRPr="00017DA4">
        <w:rPr>
          <w:rFonts w:cstheme="minorHAnsi"/>
          <w:b/>
          <w:bCs/>
          <w:sz w:val="20"/>
          <w:szCs w:val="20"/>
        </w:rPr>
        <w:t>Author response:</w:t>
      </w:r>
    </w:p>
    <w:p w14:paraId="6A262FC9"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added information about fungal stimulation through frass application</w:t>
      </w:r>
    </w:p>
    <w:p w14:paraId="56042542" w14:textId="77777777" w:rsidR="00972C4B" w:rsidRPr="00017DA4" w:rsidRDefault="00972C4B" w:rsidP="008369EF">
      <w:pPr>
        <w:spacing w:after="0" w:line="240" w:lineRule="auto"/>
        <w:rPr>
          <w:rFonts w:cstheme="minorHAnsi"/>
          <w:b/>
          <w:bCs/>
          <w:sz w:val="20"/>
          <w:szCs w:val="20"/>
        </w:rPr>
      </w:pPr>
      <w:r w:rsidRPr="00017DA4">
        <w:rPr>
          <w:rFonts w:cstheme="minorHAnsi"/>
          <w:color w:val="FF0000"/>
          <w:sz w:val="20"/>
          <w:szCs w:val="20"/>
        </w:rPr>
        <w:br/>
      </w:r>
      <w:r w:rsidRPr="00017DA4">
        <w:rPr>
          <w:rFonts w:cstheme="minorHAnsi"/>
          <w:b/>
          <w:bCs/>
          <w:sz w:val="20"/>
          <w:szCs w:val="20"/>
        </w:rPr>
        <w:t>Reviewer comment:</w:t>
      </w:r>
    </w:p>
    <w:p w14:paraId="78163CC0"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L64-73: Rewriting information. It's confusing right now. </w:t>
      </w:r>
    </w:p>
    <w:p w14:paraId="0825818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21E78BA3"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simplified the text by breaking down complex sentences and providing a clear flow of information. The revised text emphasizes the relationship between frass, soil, beneficial microorganisms, and plant resistance to insect herbivores.</w:t>
      </w:r>
    </w:p>
    <w:p w14:paraId="4AE4B365" w14:textId="77777777" w:rsidR="00972C4B" w:rsidRPr="00017DA4" w:rsidRDefault="00972C4B" w:rsidP="008369EF">
      <w:pPr>
        <w:spacing w:after="0" w:line="240" w:lineRule="auto"/>
        <w:rPr>
          <w:rFonts w:cstheme="minorHAnsi"/>
          <w:color w:val="FF0000"/>
          <w:sz w:val="20"/>
          <w:szCs w:val="20"/>
        </w:rPr>
      </w:pPr>
    </w:p>
    <w:p w14:paraId="42C318F6"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 L74-75: order cites </w:t>
      </w:r>
      <w:proofErr w:type="spellStart"/>
      <w:r w:rsidRPr="00017DA4">
        <w:rPr>
          <w:rFonts w:cstheme="minorHAnsi"/>
          <w:sz w:val="20"/>
          <w:szCs w:val="20"/>
        </w:rPr>
        <w:t>conologically</w:t>
      </w:r>
      <w:proofErr w:type="spellEnd"/>
      <w:r w:rsidRPr="00017DA4">
        <w:rPr>
          <w:rFonts w:cstheme="minorHAnsi"/>
          <w:sz w:val="20"/>
          <w:szCs w:val="20"/>
        </w:rPr>
        <w:t xml:space="preserve">. </w:t>
      </w:r>
    </w:p>
    <w:p w14:paraId="51A1651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7B00763" w14:textId="77777777" w:rsidR="00972C4B" w:rsidRPr="00017DA4" w:rsidRDefault="00972C4B" w:rsidP="008369EF">
      <w:pPr>
        <w:spacing w:after="0" w:line="240" w:lineRule="auto"/>
        <w:rPr>
          <w:rFonts w:cstheme="minorHAnsi"/>
          <w:color w:val="FF0000"/>
          <w:sz w:val="20"/>
          <w:szCs w:val="20"/>
        </w:rPr>
      </w:pPr>
      <w:commentRangeStart w:id="3"/>
      <w:r w:rsidRPr="00017DA4">
        <w:rPr>
          <w:rFonts w:cstheme="minorHAnsi"/>
          <w:color w:val="FF0000"/>
          <w:sz w:val="20"/>
          <w:szCs w:val="20"/>
        </w:rPr>
        <w:t>The current format adheres to alphabetical ordering of authors' names, which is consistent with the manuscript's style throughout.</w:t>
      </w:r>
      <w:commentRangeEnd w:id="3"/>
      <w:r w:rsidR="006C1F34">
        <w:rPr>
          <w:rStyle w:val="CommentReference"/>
        </w:rPr>
        <w:commentReference w:id="3"/>
      </w:r>
    </w:p>
    <w:p w14:paraId="7718273F" w14:textId="77777777" w:rsidR="00972C4B" w:rsidRPr="00017DA4" w:rsidRDefault="00972C4B" w:rsidP="008369EF">
      <w:pPr>
        <w:spacing w:after="0" w:line="240" w:lineRule="auto"/>
        <w:rPr>
          <w:rFonts w:cstheme="minorHAnsi"/>
          <w:sz w:val="20"/>
          <w:szCs w:val="20"/>
        </w:rPr>
      </w:pPr>
    </w:p>
    <w:p w14:paraId="74A68442"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 L94-96: add updated production data according to FAOSTAT. </w:t>
      </w:r>
    </w:p>
    <w:p w14:paraId="332CD93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A966CA5"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updated the production data for field mustard in the paragraph, using the latest available information.</w:t>
      </w:r>
    </w:p>
    <w:p w14:paraId="57D2E954" w14:textId="77777777" w:rsidR="00972C4B" w:rsidRPr="00017DA4" w:rsidRDefault="00972C4B" w:rsidP="008369EF">
      <w:pPr>
        <w:spacing w:after="0" w:line="240" w:lineRule="auto"/>
        <w:rPr>
          <w:rFonts w:cstheme="minorHAnsi"/>
          <w:color w:val="FF0000"/>
          <w:sz w:val="20"/>
          <w:szCs w:val="20"/>
        </w:rPr>
      </w:pPr>
    </w:p>
    <w:p w14:paraId="514E313A"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3FC3659F"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L98-99: repeated citation. </w:t>
      </w:r>
    </w:p>
    <w:p w14:paraId="461E5FA6"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164849CF" w14:textId="0A6ED6F7" w:rsidR="00972C4B" w:rsidRPr="00017DA4" w:rsidRDefault="00972C4B" w:rsidP="008369EF">
      <w:pPr>
        <w:spacing w:after="0" w:line="240" w:lineRule="auto"/>
        <w:rPr>
          <w:rFonts w:cstheme="minorHAnsi"/>
          <w:color w:val="FF0000"/>
          <w:sz w:val="20"/>
          <w:szCs w:val="20"/>
        </w:rPr>
      </w:pPr>
      <w:del w:id="4" w:author="Dicke, Marcel" w:date="2023-09-22T20:11:00Z">
        <w:r w:rsidRPr="00017DA4" w:rsidDel="00D70DF1">
          <w:rPr>
            <w:rFonts w:cstheme="minorHAnsi"/>
            <w:color w:val="FF0000"/>
            <w:sz w:val="20"/>
            <w:szCs w:val="20"/>
          </w:rPr>
          <w:delText xml:space="preserve">Thank you for your feedback. </w:delText>
        </w:r>
      </w:del>
      <w:r w:rsidRPr="00017DA4">
        <w:rPr>
          <w:rFonts w:cstheme="minorHAnsi"/>
          <w:color w:val="FF0000"/>
          <w:sz w:val="20"/>
          <w:szCs w:val="20"/>
        </w:rPr>
        <w:t>We have removed the repeated citation on lines 98-99 as suggested.</w:t>
      </w:r>
    </w:p>
    <w:p w14:paraId="6E445041" w14:textId="7F1AC98E" w:rsidR="00972C4B" w:rsidRPr="00017DA4" w:rsidRDefault="00972C4B" w:rsidP="008369EF">
      <w:pPr>
        <w:spacing w:after="0" w:line="240" w:lineRule="auto"/>
        <w:rPr>
          <w:rFonts w:cstheme="minorHAnsi"/>
          <w:sz w:val="20"/>
          <w:szCs w:val="20"/>
        </w:rPr>
      </w:pPr>
      <w:r w:rsidRPr="00017DA4">
        <w:rPr>
          <w:rFonts w:cstheme="minorHAnsi"/>
          <w:sz w:val="20"/>
          <w:szCs w:val="20"/>
        </w:rPr>
        <w:lastRenderedPageBreak/>
        <w:t>MATERIALS AND METHODS:</w:t>
      </w:r>
    </w:p>
    <w:p w14:paraId="4DC7C77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43B47BF"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L139, 149, 150, 170, 171, 179, 180, 186, 187, 188 y 244: The full scientific name has already been written above. Reduce. </w:t>
      </w:r>
    </w:p>
    <w:p w14:paraId="713C0A01"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2758BB3B"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abbreviated the scientific names consistently throughout the manuscript to reduce redundancy and align with best practices in scientific writing.</w:t>
      </w:r>
    </w:p>
    <w:p w14:paraId="12138B72" w14:textId="77777777"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12D9530F"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L142-143: Is the chemical analysis of the soil known? The nutritional one would be very interesting and could be added to the paper as supplementary material. </w:t>
      </w:r>
    </w:p>
    <w:p w14:paraId="3654143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298F499" w14:textId="77777777" w:rsidR="00972C4B" w:rsidRPr="00017DA4" w:rsidRDefault="00972C4B" w:rsidP="008369EF">
      <w:pPr>
        <w:spacing w:after="0" w:line="240" w:lineRule="auto"/>
        <w:rPr>
          <w:rFonts w:cstheme="minorHAnsi"/>
          <w:b/>
          <w:bCs/>
          <w:sz w:val="20"/>
          <w:szCs w:val="20"/>
        </w:rPr>
      </w:pPr>
      <w:bookmarkStart w:id="5" w:name="_Hlk146011608"/>
      <w:r w:rsidRPr="00017DA4">
        <w:rPr>
          <w:rFonts w:cstheme="minorHAnsi"/>
          <w:color w:val="FF0000"/>
          <w:sz w:val="20"/>
          <w:szCs w:val="20"/>
        </w:rPr>
        <w:t xml:space="preserve">We appreciate your observation and suggestion. We have cited a previous study for the soil's physical and chemical properties </w:t>
      </w:r>
      <w:r w:rsidRPr="00017DA4">
        <w:rPr>
          <w:rFonts w:cstheme="minorHAnsi"/>
          <w:color w:val="FF0000"/>
        </w:rPr>
        <w:t>in our revised manuscript</w:t>
      </w:r>
      <w:r w:rsidRPr="00017DA4">
        <w:rPr>
          <w:rFonts w:cstheme="minorHAnsi"/>
          <w:color w:val="FF0000"/>
          <w:sz w:val="20"/>
          <w:szCs w:val="20"/>
        </w:rPr>
        <w:t>.</w:t>
      </w:r>
      <w:r w:rsidRPr="00017DA4">
        <w:rPr>
          <w:rFonts w:cstheme="minorHAnsi"/>
          <w:sz w:val="20"/>
          <w:szCs w:val="20"/>
        </w:rPr>
        <w:br/>
      </w:r>
      <w:bookmarkEnd w:id="5"/>
      <w:r w:rsidRPr="00017DA4">
        <w:rPr>
          <w:rFonts w:cstheme="minorHAnsi"/>
          <w:sz w:val="20"/>
          <w:szCs w:val="20"/>
        </w:rPr>
        <w:br/>
        <w:t>RESULTS:</w:t>
      </w:r>
      <w:r w:rsidRPr="00017DA4">
        <w:rPr>
          <w:rFonts w:cstheme="minorHAnsi"/>
          <w:sz w:val="20"/>
          <w:szCs w:val="20"/>
        </w:rPr>
        <w:br/>
      </w:r>
      <w:r w:rsidRPr="00017DA4">
        <w:rPr>
          <w:rFonts w:cstheme="minorHAnsi"/>
          <w:b/>
          <w:bCs/>
          <w:sz w:val="20"/>
          <w:szCs w:val="20"/>
        </w:rPr>
        <w:t>Reviewer comment:</w:t>
      </w:r>
    </w:p>
    <w:p w14:paraId="50EC7144"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L332, 366, 384, 393, 406, 411, 418, 427  and inside the figures: The full scientific name has already been written above. Reduce. </w:t>
      </w:r>
    </w:p>
    <w:p w14:paraId="19C215D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5CBE424"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removed the redundancy by omitting the full scientific names in the specified locations, as they were previously mentioned above.</w:t>
      </w:r>
    </w:p>
    <w:p w14:paraId="39FC2487" w14:textId="77777777"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191214A7"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Throughout the section, it is not considered necessary to put so much information from the statistical analysis in the text. However, it is very positive to put information of mean data between different treatments, which help the fluent understanding of the text and the study. </w:t>
      </w:r>
    </w:p>
    <w:p w14:paraId="65AF1AB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99FD1D8"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We have reduced the statistical information in the text, emphasized data visualization through figures. This should help streamline the text and enhance the reader's understanding of the study.</w:t>
      </w:r>
      <w:r w:rsidRPr="00017DA4">
        <w:rPr>
          <w:rFonts w:cstheme="minorHAnsi"/>
          <w:sz w:val="20"/>
          <w:szCs w:val="20"/>
        </w:rPr>
        <w:br/>
      </w:r>
    </w:p>
    <w:p w14:paraId="53420144"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p>
    <w:p w14:paraId="26377794"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L468-469: spacing problem. </w:t>
      </w:r>
    </w:p>
    <w:p w14:paraId="38F3357E"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6557FC9C"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Thank you for your observation. We have corrected the spacing problem.</w:t>
      </w:r>
      <w:r w:rsidRPr="00017DA4">
        <w:rPr>
          <w:rFonts w:cstheme="minorHAnsi"/>
          <w:color w:val="FF0000"/>
          <w:sz w:val="20"/>
          <w:szCs w:val="20"/>
        </w:rPr>
        <w:br/>
      </w:r>
      <w:r w:rsidRPr="00017DA4">
        <w:rPr>
          <w:rFonts w:cstheme="minorHAnsi"/>
          <w:sz w:val="20"/>
          <w:szCs w:val="20"/>
        </w:rPr>
        <w:br/>
        <w:t>DISCUSSION:</w:t>
      </w:r>
      <w:r w:rsidRPr="00017DA4">
        <w:rPr>
          <w:rFonts w:cstheme="minorHAnsi"/>
          <w:sz w:val="20"/>
          <w:szCs w:val="20"/>
        </w:rPr>
        <w:br/>
      </w:r>
      <w:r w:rsidRPr="00017DA4">
        <w:rPr>
          <w:rFonts w:cstheme="minorHAnsi"/>
          <w:b/>
          <w:bCs/>
          <w:sz w:val="20"/>
          <w:szCs w:val="20"/>
        </w:rPr>
        <w:t>Reviewer comment:</w:t>
      </w:r>
    </w:p>
    <w:p w14:paraId="7B82E4B4"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L538-539: The full scientific name has already been written above. Reduce. </w:t>
      </w:r>
    </w:p>
    <w:p w14:paraId="678CCD24"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1FA6D2BE"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abbreviated the full scientific name for conciseness and clarity.</w:t>
      </w:r>
    </w:p>
    <w:p w14:paraId="5DEF95BE" w14:textId="77777777" w:rsidR="00972C4B" w:rsidRPr="00017DA4" w:rsidRDefault="00972C4B" w:rsidP="008369EF">
      <w:pPr>
        <w:spacing w:after="0" w:line="240" w:lineRule="auto"/>
        <w:rPr>
          <w:rFonts w:cstheme="minorHAnsi"/>
          <w:color w:val="FF0000"/>
          <w:sz w:val="20"/>
          <w:szCs w:val="20"/>
        </w:rPr>
      </w:pPr>
    </w:p>
    <w:p w14:paraId="4B50883E"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color w:val="FF0000"/>
          <w:sz w:val="20"/>
          <w:szCs w:val="20"/>
        </w:rPr>
        <w:br/>
      </w:r>
      <w:r w:rsidRPr="00017DA4">
        <w:rPr>
          <w:rFonts w:cstheme="minorHAnsi"/>
          <w:sz w:val="20"/>
          <w:szCs w:val="20"/>
        </w:rPr>
        <w:t xml:space="preserve">- L526-527: scientific names in italics. </w:t>
      </w:r>
    </w:p>
    <w:p w14:paraId="6B8793C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B3D30A7" w14:textId="77777777" w:rsidR="00972C4B" w:rsidRPr="00017DA4" w:rsidRDefault="00972C4B" w:rsidP="008369EF">
      <w:pPr>
        <w:spacing w:after="0" w:line="240" w:lineRule="auto"/>
        <w:rPr>
          <w:rFonts w:cstheme="minorHAnsi"/>
          <w:sz w:val="20"/>
          <w:szCs w:val="20"/>
          <w:highlight w:val="yellow"/>
        </w:rPr>
      </w:pPr>
      <w:r w:rsidRPr="00017DA4">
        <w:rPr>
          <w:rFonts w:cstheme="minorHAnsi"/>
          <w:color w:val="FF0000"/>
          <w:sz w:val="20"/>
          <w:szCs w:val="20"/>
        </w:rPr>
        <w:t xml:space="preserve">Done. Revised text (L526-527): </w:t>
      </w:r>
      <w:r w:rsidRPr="00017DA4">
        <w:rPr>
          <w:rFonts w:cstheme="minorHAnsi"/>
          <w:i/>
          <w:iCs/>
          <w:color w:val="FF0000"/>
          <w:sz w:val="20"/>
          <w:szCs w:val="20"/>
        </w:rPr>
        <w:t>Clostridium perfringens</w:t>
      </w:r>
      <w:r w:rsidRPr="00017DA4">
        <w:rPr>
          <w:rFonts w:cstheme="minorHAnsi"/>
          <w:sz w:val="20"/>
          <w:szCs w:val="20"/>
        </w:rPr>
        <w:br/>
      </w:r>
      <w:r w:rsidRPr="00017DA4">
        <w:rPr>
          <w:rFonts w:cstheme="minorHAnsi"/>
          <w:sz w:val="20"/>
          <w:szCs w:val="20"/>
        </w:rPr>
        <w:br/>
      </w:r>
    </w:p>
    <w:p w14:paraId="05805E26" w14:textId="77777777" w:rsidR="00972C4B" w:rsidRPr="00017DA4" w:rsidRDefault="00972C4B" w:rsidP="008369EF">
      <w:pPr>
        <w:spacing w:after="0" w:line="240" w:lineRule="auto"/>
        <w:rPr>
          <w:rFonts w:cstheme="minorHAnsi"/>
          <w:sz w:val="20"/>
          <w:szCs w:val="20"/>
          <w:highlight w:val="yellow"/>
        </w:rPr>
      </w:pPr>
    </w:p>
    <w:p w14:paraId="28A8855D" w14:textId="77777777" w:rsidR="00972C4B" w:rsidRDefault="00972C4B" w:rsidP="008369EF">
      <w:pPr>
        <w:spacing w:after="0" w:line="240" w:lineRule="auto"/>
        <w:rPr>
          <w:rFonts w:cstheme="minorHAnsi"/>
          <w:sz w:val="20"/>
          <w:szCs w:val="20"/>
          <w:highlight w:val="yellow"/>
        </w:rPr>
      </w:pPr>
    </w:p>
    <w:p w14:paraId="14333AFF" w14:textId="77777777" w:rsidR="006524C1" w:rsidRDefault="006524C1" w:rsidP="008369EF">
      <w:pPr>
        <w:spacing w:after="0" w:line="240" w:lineRule="auto"/>
        <w:rPr>
          <w:rFonts w:cstheme="minorHAnsi"/>
          <w:sz w:val="20"/>
          <w:szCs w:val="20"/>
          <w:highlight w:val="yellow"/>
        </w:rPr>
      </w:pPr>
    </w:p>
    <w:p w14:paraId="7FC9B108" w14:textId="77777777" w:rsidR="006524C1" w:rsidRDefault="006524C1" w:rsidP="008369EF">
      <w:pPr>
        <w:spacing w:after="0" w:line="240" w:lineRule="auto"/>
        <w:rPr>
          <w:rFonts w:cstheme="minorHAnsi"/>
          <w:sz w:val="20"/>
          <w:szCs w:val="20"/>
          <w:highlight w:val="yellow"/>
        </w:rPr>
      </w:pPr>
    </w:p>
    <w:p w14:paraId="550E585A" w14:textId="77777777" w:rsidR="006524C1" w:rsidRDefault="006524C1" w:rsidP="008369EF">
      <w:pPr>
        <w:spacing w:after="0" w:line="240" w:lineRule="auto"/>
        <w:rPr>
          <w:rFonts w:cstheme="minorHAnsi"/>
          <w:sz w:val="20"/>
          <w:szCs w:val="20"/>
          <w:highlight w:val="yellow"/>
        </w:rPr>
      </w:pPr>
    </w:p>
    <w:p w14:paraId="5A8BA072" w14:textId="32CF5CB7" w:rsidR="006524C1" w:rsidRPr="008369EF" w:rsidRDefault="006524C1" w:rsidP="006524C1">
      <w:pPr>
        <w:jc w:val="both"/>
        <w:rPr>
          <w:rFonts w:cstheme="minorHAnsi"/>
          <w:b/>
          <w:bCs/>
          <w:sz w:val="28"/>
          <w:szCs w:val="28"/>
        </w:rPr>
      </w:pPr>
      <w:r w:rsidRPr="008369EF">
        <w:rPr>
          <w:rFonts w:cstheme="minorHAnsi"/>
          <w:b/>
          <w:bCs/>
          <w:sz w:val="28"/>
          <w:szCs w:val="28"/>
          <w:highlight w:val="yellow"/>
        </w:rPr>
        <w:t xml:space="preserve">Response to </w:t>
      </w:r>
      <w:r>
        <w:rPr>
          <w:rFonts w:cstheme="minorHAnsi"/>
          <w:b/>
          <w:bCs/>
          <w:sz w:val="28"/>
          <w:szCs w:val="28"/>
          <w:highlight w:val="yellow"/>
        </w:rPr>
        <w:t>Reviewer</w:t>
      </w:r>
      <w:r w:rsidRPr="008369EF">
        <w:rPr>
          <w:rFonts w:cstheme="minorHAnsi"/>
          <w:b/>
          <w:bCs/>
          <w:sz w:val="28"/>
          <w:szCs w:val="28"/>
          <w:highlight w:val="yellow"/>
        </w:rPr>
        <w:t xml:space="preserve"> </w:t>
      </w:r>
      <w:r>
        <w:rPr>
          <w:rFonts w:cstheme="minorHAnsi"/>
          <w:b/>
          <w:bCs/>
          <w:sz w:val="28"/>
          <w:szCs w:val="28"/>
          <w:highlight w:val="yellow"/>
        </w:rPr>
        <w:t>2</w:t>
      </w:r>
      <w:r w:rsidRPr="008369EF">
        <w:rPr>
          <w:rFonts w:cstheme="minorHAnsi"/>
          <w:b/>
          <w:bCs/>
          <w:sz w:val="28"/>
          <w:szCs w:val="28"/>
          <w:highlight w:val="yellow"/>
        </w:rPr>
        <w:t xml:space="preserve"> comments</w:t>
      </w:r>
    </w:p>
    <w:p w14:paraId="631200FF" w14:textId="5824B53E"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r w:rsidRPr="00017DA4">
        <w:rPr>
          <w:rFonts w:cstheme="minorHAnsi"/>
          <w:sz w:val="20"/>
          <w:szCs w:val="20"/>
        </w:rPr>
        <w:br/>
        <w:t xml:space="preserve">Despite the amount of work that has been done already in the case of insect frass, the overall idea is unique and the methodological approach very interesting. </w:t>
      </w:r>
    </w:p>
    <w:p w14:paraId="44BD1FD6"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The </w:t>
      </w:r>
      <w:proofErr w:type="spellStart"/>
      <w:r w:rsidRPr="00017DA4">
        <w:rPr>
          <w:rFonts w:cstheme="minorHAnsi"/>
          <w:sz w:val="20"/>
          <w:szCs w:val="20"/>
        </w:rPr>
        <w:t>ms</w:t>
      </w:r>
      <w:proofErr w:type="spellEnd"/>
      <w:r w:rsidRPr="00017DA4">
        <w:rPr>
          <w:rFonts w:cstheme="minorHAnsi"/>
          <w:sz w:val="20"/>
          <w:szCs w:val="20"/>
        </w:rPr>
        <w:t xml:space="preserve"> can be accepted for publication, but there are some parts that need to be revised.</w:t>
      </w:r>
    </w:p>
    <w:p w14:paraId="267B2F7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ED95A3F" w14:textId="513C6313"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Thank you for your positive feedback and </w:t>
      </w:r>
      <w:del w:id="6" w:author="Dicke, Marcel" w:date="2023-09-22T20:13:00Z">
        <w:r w:rsidRPr="00017DA4" w:rsidDel="00CE77CF">
          <w:rPr>
            <w:rFonts w:cstheme="minorHAnsi"/>
            <w:color w:val="FF0000"/>
            <w:sz w:val="20"/>
            <w:szCs w:val="20"/>
          </w:rPr>
          <w:delText>willingness to accept</w:delText>
        </w:r>
      </w:del>
      <w:ins w:id="7" w:author="Dicke, Marcel" w:date="2023-09-22T20:13:00Z">
        <w:r w:rsidR="00CE77CF">
          <w:rPr>
            <w:rFonts w:cstheme="minorHAnsi"/>
            <w:color w:val="FF0000"/>
            <w:sz w:val="20"/>
            <w:szCs w:val="20"/>
          </w:rPr>
          <w:t>enthusiasm about</w:t>
        </w:r>
      </w:ins>
      <w:r w:rsidRPr="00017DA4">
        <w:rPr>
          <w:rFonts w:cstheme="minorHAnsi"/>
          <w:color w:val="FF0000"/>
          <w:sz w:val="20"/>
          <w:szCs w:val="20"/>
        </w:rPr>
        <w:t xml:space="preserve"> our manuscript. We have carefully reviewed your comments and have made the necessary revisions to address the identified issues. </w:t>
      </w:r>
      <w:del w:id="8" w:author="Dicke, Marcel" w:date="2023-09-22T20:13:00Z">
        <w:r w:rsidRPr="00017DA4" w:rsidDel="001270FF">
          <w:rPr>
            <w:rFonts w:cstheme="minorHAnsi"/>
            <w:color w:val="FF0000"/>
            <w:sz w:val="20"/>
            <w:szCs w:val="20"/>
          </w:rPr>
          <w:delText>We look forward to your further feedback and guidance to ensure the manuscript meets the journal's standards.</w:delText>
        </w:r>
      </w:del>
    </w:p>
    <w:p w14:paraId="5368178D" w14:textId="77777777" w:rsidR="00972C4B" w:rsidRPr="00017DA4" w:rsidRDefault="00972C4B" w:rsidP="008369EF">
      <w:pPr>
        <w:spacing w:after="0" w:line="240" w:lineRule="auto"/>
        <w:rPr>
          <w:rFonts w:cstheme="minorHAnsi"/>
          <w:b/>
          <w:bCs/>
          <w:sz w:val="20"/>
          <w:szCs w:val="20"/>
        </w:rPr>
      </w:pPr>
    </w:p>
    <w:p w14:paraId="7ED83C93" w14:textId="77777777" w:rsidR="001270FF" w:rsidRDefault="00972C4B" w:rsidP="008369EF">
      <w:pPr>
        <w:spacing w:after="0" w:line="240" w:lineRule="auto"/>
        <w:rPr>
          <w:ins w:id="9" w:author="Dicke, Marcel" w:date="2023-09-22T20:13:00Z"/>
          <w:rFonts w:cstheme="minorHAnsi"/>
          <w:sz w:val="20"/>
          <w:szCs w:val="20"/>
        </w:rPr>
      </w:pPr>
      <w:r w:rsidRPr="00017DA4">
        <w:rPr>
          <w:rFonts w:cstheme="minorHAnsi"/>
          <w:b/>
          <w:bCs/>
          <w:sz w:val="20"/>
          <w:szCs w:val="20"/>
        </w:rPr>
        <w:t>Reviewer comment:</w:t>
      </w:r>
      <w:r w:rsidRPr="00017DA4">
        <w:rPr>
          <w:rFonts w:cstheme="minorHAnsi"/>
          <w:sz w:val="20"/>
          <w:szCs w:val="20"/>
        </w:rPr>
        <w:br/>
        <w:t xml:space="preserve">97-8 and elsewhere. Use authorities in full in the first time that a scientific name appears on the </w:t>
      </w:r>
      <w:proofErr w:type="spellStart"/>
      <w:r w:rsidRPr="00017DA4">
        <w:rPr>
          <w:rFonts w:cstheme="minorHAnsi"/>
          <w:sz w:val="20"/>
          <w:szCs w:val="20"/>
        </w:rPr>
        <w:t>ms.</w:t>
      </w:r>
      <w:proofErr w:type="spellEnd"/>
      <w:r w:rsidRPr="00017DA4">
        <w:rPr>
          <w:rFonts w:cstheme="minorHAnsi"/>
          <w:sz w:val="20"/>
          <w:szCs w:val="20"/>
        </w:rPr>
        <w:t xml:space="preserve"> </w:t>
      </w:r>
    </w:p>
    <w:p w14:paraId="5B5C4EF1" w14:textId="5FEF6A92"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F4D61C4" w14:textId="76806CCE"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now used authorities in full for all scientific names throughout the manuscript</w:t>
      </w:r>
      <w:ins w:id="10" w:author="Dicke, Marcel" w:date="2023-09-22T20:14:00Z">
        <w:r w:rsidR="00947E07">
          <w:rPr>
            <w:rFonts w:cstheme="minorHAnsi"/>
            <w:color w:val="FF0000"/>
            <w:sz w:val="20"/>
            <w:szCs w:val="20"/>
          </w:rPr>
          <w:t xml:space="preserve"> in the first time that scientific name was used</w:t>
        </w:r>
      </w:ins>
      <w:r w:rsidRPr="00017DA4">
        <w:rPr>
          <w:rFonts w:cstheme="minorHAnsi"/>
          <w:color w:val="FF0000"/>
          <w:sz w:val="20"/>
          <w:szCs w:val="20"/>
        </w:rPr>
        <w:t>.</w:t>
      </w:r>
    </w:p>
    <w:p w14:paraId="56ACA3D3" w14:textId="77777777" w:rsidR="00972C4B" w:rsidRPr="00017DA4" w:rsidRDefault="00972C4B" w:rsidP="008369EF">
      <w:pPr>
        <w:spacing w:after="0" w:line="240" w:lineRule="auto"/>
        <w:rPr>
          <w:rFonts w:cstheme="minorHAnsi"/>
          <w:b/>
          <w:bCs/>
          <w:sz w:val="20"/>
          <w:szCs w:val="20"/>
        </w:rPr>
      </w:pPr>
    </w:p>
    <w:p w14:paraId="3815A6CD"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109. There are additional data gaps that are not addressed by Wantulla et al. (2022), which can be illustrated here. </w:t>
      </w:r>
    </w:p>
    <w:p w14:paraId="31ACD57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E85617C"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We acknowledge the presence of additional knowledge gaps beyond the scope of Wantulla et al. (2022) that we have identified and addressed in our study. These gaps are further elucidated in the manuscript. </w:t>
      </w:r>
    </w:p>
    <w:p w14:paraId="6DF9C18A" w14:textId="77777777" w:rsidR="00972C4B" w:rsidRPr="00017DA4" w:rsidRDefault="00972C4B" w:rsidP="008369EF">
      <w:pPr>
        <w:spacing w:after="0" w:line="240" w:lineRule="auto"/>
        <w:rPr>
          <w:rFonts w:cstheme="minorHAnsi"/>
          <w:b/>
          <w:bCs/>
          <w:sz w:val="20"/>
          <w:szCs w:val="20"/>
        </w:rPr>
      </w:pPr>
    </w:p>
    <w:p w14:paraId="2182AFC4"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133. Expand this general scope with more text. </w:t>
      </w:r>
    </w:p>
    <w:p w14:paraId="2D9DA395"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13995982"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appreciate the suggestion for expansion, but we would like to request clarification regarding the specific section or content the reviewer is referring to. Please provide additional details so that we can address this comment effectively.</w:t>
      </w:r>
    </w:p>
    <w:p w14:paraId="7D0B838D" w14:textId="77777777" w:rsidR="00972C4B" w:rsidRPr="00017DA4" w:rsidRDefault="00972C4B" w:rsidP="008369EF">
      <w:pPr>
        <w:spacing w:after="0" w:line="240" w:lineRule="auto"/>
        <w:rPr>
          <w:rFonts w:cstheme="minorHAnsi"/>
          <w:sz w:val="20"/>
          <w:szCs w:val="20"/>
        </w:rPr>
      </w:pPr>
    </w:p>
    <w:p w14:paraId="3DC2A252"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Not clear how many replicates and </w:t>
      </w:r>
      <w:proofErr w:type="spellStart"/>
      <w:r w:rsidRPr="00017DA4">
        <w:rPr>
          <w:rFonts w:cstheme="minorHAnsi"/>
          <w:sz w:val="20"/>
          <w:szCs w:val="20"/>
        </w:rPr>
        <w:t>subreplicates</w:t>
      </w:r>
      <w:proofErr w:type="spellEnd"/>
      <w:r w:rsidRPr="00017DA4">
        <w:rPr>
          <w:rFonts w:cstheme="minorHAnsi"/>
          <w:sz w:val="20"/>
          <w:szCs w:val="20"/>
        </w:rPr>
        <w:t xml:space="preserve"> were used, clarify. </w:t>
      </w:r>
    </w:p>
    <w:p w14:paraId="6EDA056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D0ECDB6" w14:textId="280577C2" w:rsidR="00972C4B" w:rsidRPr="00017DA4" w:rsidRDefault="008B593B" w:rsidP="008369EF">
      <w:pPr>
        <w:spacing w:after="0" w:line="240" w:lineRule="auto"/>
        <w:rPr>
          <w:rFonts w:cstheme="minorHAnsi"/>
          <w:sz w:val="20"/>
          <w:szCs w:val="20"/>
        </w:rPr>
      </w:pPr>
      <w:ins w:id="11" w:author="Dicke, Marcel" w:date="2023-09-22T20:15:00Z">
        <w:r>
          <w:rPr>
            <w:rFonts w:cstheme="minorHAnsi"/>
            <w:color w:val="FF0000"/>
            <w:sz w:val="20"/>
            <w:szCs w:val="20"/>
          </w:rPr>
          <w:t>It is not clear what section the r</w:t>
        </w:r>
      </w:ins>
      <w:ins w:id="12" w:author="Dicke, Marcel" w:date="2023-09-22T20:16:00Z">
        <w:r>
          <w:rPr>
            <w:rFonts w:cstheme="minorHAnsi"/>
            <w:color w:val="FF0000"/>
            <w:sz w:val="20"/>
            <w:szCs w:val="20"/>
          </w:rPr>
          <w:t xml:space="preserve">eferee refers to. Yet, </w:t>
        </w:r>
      </w:ins>
      <w:del w:id="13" w:author="Dicke, Marcel" w:date="2023-09-22T20:15:00Z">
        <w:r w:rsidR="00972C4B" w:rsidRPr="00017DA4" w:rsidDel="00DC746A">
          <w:rPr>
            <w:rFonts w:cstheme="minorHAnsi"/>
            <w:color w:val="FF0000"/>
            <w:sz w:val="20"/>
            <w:szCs w:val="20"/>
          </w:rPr>
          <w:delText xml:space="preserve">Thank you for your comment. We appreciate your feedback. Could you please specify the section of the manuscript you are referring to so we can address your comment effectively? </w:delText>
        </w:r>
      </w:del>
      <w:del w:id="14" w:author="Dicke, Marcel" w:date="2023-09-22T20:16:00Z">
        <w:r w:rsidR="00972C4B" w:rsidRPr="00017DA4" w:rsidDel="008B593B">
          <w:rPr>
            <w:rFonts w:cstheme="minorHAnsi"/>
            <w:color w:val="FF0000"/>
            <w:sz w:val="20"/>
            <w:szCs w:val="20"/>
          </w:rPr>
          <w:delText>I</w:delText>
        </w:r>
      </w:del>
      <w:ins w:id="15" w:author="Dicke, Marcel" w:date="2023-09-22T20:16:00Z">
        <w:r>
          <w:rPr>
            <w:rFonts w:cstheme="minorHAnsi"/>
            <w:color w:val="FF0000"/>
            <w:sz w:val="20"/>
            <w:szCs w:val="20"/>
          </w:rPr>
          <w:t>i</w:t>
        </w:r>
      </w:ins>
      <w:r w:rsidR="00972C4B" w:rsidRPr="00017DA4">
        <w:rPr>
          <w:rFonts w:cstheme="minorHAnsi"/>
          <w:color w:val="FF0000"/>
          <w:sz w:val="20"/>
          <w:szCs w:val="20"/>
        </w:rPr>
        <w:t xml:space="preserve">n general, we used ten plants per treatment and control to assess the effect of raw-frass-exposed plants on the performance of </w:t>
      </w:r>
      <w:r w:rsidR="00972C4B" w:rsidRPr="00017DA4">
        <w:rPr>
          <w:rFonts w:cstheme="minorHAnsi"/>
          <w:i/>
          <w:iCs/>
          <w:color w:val="FF0000"/>
          <w:sz w:val="20"/>
          <w:szCs w:val="20"/>
        </w:rPr>
        <w:t>Plutella xylostella</w:t>
      </w:r>
      <w:r w:rsidR="00972C4B" w:rsidRPr="00017DA4">
        <w:rPr>
          <w:rFonts w:cstheme="minorHAnsi"/>
          <w:color w:val="FF0000"/>
          <w:sz w:val="20"/>
          <w:szCs w:val="20"/>
        </w:rPr>
        <w:t xml:space="preserve"> larvae.</w:t>
      </w:r>
      <w:r w:rsidR="00972C4B" w:rsidRPr="00017DA4">
        <w:rPr>
          <w:rFonts w:cstheme="minorHAnsi"/>
          <w:sz w:val="20"/>
          <w:szCs w:val="20"/>
        </w:rPr>
        <w:t xml:space="preserve"> </w:t>
      </w:r>
      <w:ins w:id="16" w:author="Dicke, Marcel" w:date="2023-09-22T20:15:00Z">
        <w:r>
          <w:rPr>
            <w:rFonts w:cstheme="minorHAnsi"/>
            <w:sz w:val="20"/>
            <w:szCs w:val="20"/>
          </w:rPr>
          <w:t>This is mentioned in the Methods section.</w:t>
        </w:r>
      </w:ins>
      <w:ins w:id="17" w:author="Dicke, Marcel" w:date="2023-09-24T12:14:00Z">
        <w:r w:rsidR="00284864">
          <w:rPr>
            <w:rFonts w:cstheme="minorHAnsi"/>
            <w:sz w:val="20"/>
            <w:szCs w:val="20"/>
          </w:rPr>
          <w:t xml:space="preserve"> Number of replicates are ind</w:t>
        </w:r>
      </w:ins>
      <w:ins w:id="18" w:author="Dicke, Marcel" w:date="2023-09-24T12:15:00Z">
        <w:r w:rsidR="00284864">
          <w:rPr>
            <w:rFonts w:cstheme="minorHAnsi"/>
            <w:sz w:val="20"/>
            <w:szCs w:val="20"/>
          </w:rPr>
          <w:t>icated in the figures as well.</w:t>
        </w:r>
      </w:ins>
    </w:p>
    <w:p w14:paraId="7BF6920F" w14:textId="77777777"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3D4E4C93"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524. This is the standard procedure of the authorization of frass, regardless of the overall effects of the thermal treatments. This can be further clarified. </w:t>
      </w:r>
    </w:p>
    <w:p w14:paraId="7FDC7871"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8058D79" w14:textId="7B18CB89" w:rsidR="00972C4B" w:rsidRDefault="00972C4B" w:rsidP="008369EF">
      <w:pPr>
        <w:spacing w:after="0" w:line="240" w:lineRule="auto"/>
        <w:rPr>
          <w:ins w:id="19" w:author="Dicke, Marcel" w:date="2023-09-22T20:16:00Z"/>
          <w:rFonts w:cstheme="minorHAnsi"/>
          <w:color w:val="FF0000"/>
          <w:sz w:val="20"/>
          <w:szCs w:val="20"/>
        </w:rPr>
      </w:pPr>
      <w:r w:rsidRPr="00017DA4">
        <w:rPr>
          <w:rFonts w:cstheme="minorHAnsi"/>
          <w:color w:val="FF0000"/>
          <w:sz w:val="20"/>
          <w:szCs w:val="20"/>
        </w:rPr>
        <w:t xml:space="preserve">Our samples underwent extended oven drying, potentially impacting the population of beneficial microbes, which differs from the standard procedure for authorizing frass. </w:t>
      </w:r>
      <w:del w:id="20" w:author="Dicke, Marcel" w:date="2023-09-22T20:16:00Z">
        <w:r w:rsidRPr="00017DA4" w:rsidDel="00575563">
          <w:rPr>
            <w:rFonts w:cstheme="minorHAnsi"/>
            <w:color w:val="FF0000"/>
            <w:sz w:val="20"/>
            <w:szCs w:val="20"/>
          </w:rPr>
          <w:delText>However, we did not test this potential effect.</w:delText>
        </w:r>
      </w:del>
    </w:p>
    <w:p w14:paraId="240164FB" w14:textId="77777777" w:rsidR="008B593B" w:rsidRPr="00017DA4" w:rsidRDefault="008B593B" w:rsidP="008369EF">
      <w:pPr>
        <w:spacing w:after="0" w:line="240" w:lineRule="auto"/>
        <w:rPr>
          <w:rFonts w:cstheme="minorHAnsi"/>
          <w:color w:val="FF0000"/>
          <w:sz w:val="20"/>
          <w:szCs w:val="20"/>
        </w:rPr>
      </w:pPr>
    </w:p>
    <w:p w14:paraId="18112FB4"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531-3. Why- perhaps due to their increased conductance? </w:t>
      </w:r>
    </w:p>
    <w:p w14:paraId="665FD09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4D17C7C"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lastRenderedPageBreak/>
        <w:t xml:space="preserve">We appreciate the reviewer's question. We have expanded the discussion to address the potential reasons behind the negative effects observed in </w:t>
      </w:r>
      <w:r w:rsidRPr="00017DA4">
        <w:rPr>
          <w:rFonts w:cstheme="minorHAnsi"/>
          <w:i/>
          <w:iCs/>
          <w:color w:val="FF0000"/>
          <w:sz w:val="20"/>
          <w:szCs w:val="20"/>
        </w:rPr>
        <w:t>B. rapa</w:t>
      </w:r>
      <w:r w:rsidRPr="00017DA4">
        <w:rPr>
          <w:rFonts w:cstheme="minorHAnsi"/>
          <w:color w:val="FF0000"/>
          <w:sz w:val="20"/>
          <w:szCs w:val="20"/>
        </w:rPr>
        <w:t xml:space="preserve"> when exposed to raw BSFF or MWF. These effects are likely due to a combination of factors, including the salinity of the frass, which we have discussed in the revised manuscript.</w:t>
      </w:r>
    </w:p>
    <w:p w14:paraId="73A155CB" w14:textId="77777777" w:rsidR="00972C4B" w:rsidRPr="00017DA4" w:rsidRDefault="00972C4B" w:rsidP="008369EF">
      <w:pPr>
        <w:spacing w:after="0" w:line="240" w:lineRule="auto"/>
        <w:rPr>
          <w:rFonts w:cstheme="minorHAnsi"/>
          <w:b/>
          <w:bCs/>
          <w:sz w:val="20"/>
          <w:szCs w:val="20"/>
        </w:rPr>
      </w:pPr>
    </w:p>
    <w:p w14:paraId="0F654828"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3B8DE04D"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552. Merge with the next paragraph. </w:t>
      </w:r>
    </w:p>
    <w:p w14:paraId="4CE2C589"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2C0F143" w14:textId="42602D59" w:rsidR="00972C4B" w:rsidRPr="00017DA4" w:rsidRDefault="00972C4B" w:rsidP="008369EF">
      <w:pPr>
        <w:spacing w:after="0" w:line="240" w:lineRule="auto"/>
        <w:rPr>
          <w:rFonts w:cstheme="minorHAnsi"/>
          <w:color w:val="FF0000"/>
          <w:sz w:val="20"/>
          <w:szCs w:val="20"/>
        </w:rPr>
      </w:pPr>
      <w:del w:id="21" w:author="Dicke, Marcel" w:date="2023-09-22T20:17:00Z">
        <w:r w:rsidRPr="00017DA4" w:rsidDel="00B31056">
          <w:rPr>
            <w:rFonts w:cstheme="minorHAnsi"/>
            <w:color w:val="FF0000"/>
            <w:sz w:val="20"/>
            <w:szCs w:val="20"/>
          </w:rPr>
          <w:delText xml:space="preserve">Thank you for your feedback. </w:delText>
        </w:r>
      </w:del>
      <w:r w:rsidRPr="00017DA4">
        <w:rPr>
          <w:rFonts w:cstheme="minorHAnsi"/>
          <w:color w:val="FF0000"/>
          <w:sz w:val="20"/>
          <w:szCs w:val="20"/>
        </w:rPr>
        <w:t xml:space="preserve">We have merged </w:t>
      </w:r>
      <w:del w:id="22" w:author="Dicke, Marcel" w:date="2023-09-22T20:17:00Z">
        <w:r w:rsidRPr="00017DA4" w:rsidDel="00950CCA">
          <w:rPr>
            <w:rFonts w:cstheme="minorHAnsi"/>
            <w:color w:val="FF0000"/>
            <w:sz w:val="20"/>
            <w:szCs w:val="20"/>
          </w:rPr>
          <w:delText xml:space="preserve">sections </w:delText>
        </w:r>
      </w:del>
      <w:ins w:id="23" w:author="Dicke, Marcel" w:date="2023-09-22T20:17:00Z">
        <w:r w:rsidR="00950CCA">
          <w:rPr>
            <w:rFonts w:cstheme="minorHAnsi"/>
            <w:color w:val="FF0000"/>
            <w:sz w:val="20"/>
            <w:szCs w:val="20"/>
          </w:rPr>
          <w:t>lines</w:t>
        </w:r>
        <w:r w:rsidR="00950CCA" w:rsidRPr="00017DA4">
          <w:rPr>
            <w:rFonts w:cstheme="minorHAnsi"/>
            <w:color w:val="FF0000"/>
            <w:sz w:val="20"/>
            <w:szCs w:val="20"/>
          </w:rPr>
          <w:t xml:space="preserve"> </w:t>
        </w:r>
      </w:ins>
      <w:r w:rsidRPr="00017DA4">
        <w:rPr>
          <w:rFonts w:cstheme="minorHAnsi"/>
          <w:color w:val="FF0000"/>
          <w:sz w:val="20"/>
          <w:szCs w:val="20"/>
        </w:rPr>
        <w:t xml:space="preserve">552-554 with the following paragraph as suggested. </w:t>
      </w:r>
    </w:p>
    <w:p w14:paraId="6FE0C35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1CB23500"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607. No need to have a separate conclusion section, use this text as the closing paragraph in the discussion. </w:t>
      </w:r>
    </w:p>
    <w:p w14:paraId="7BA7FF9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7042AD9" w14:textId="71FB704F" w:rsidR="00972C4B" w:rsidRPr="00017DA4" w:rsidRDefault="00972C4B" w:rsidP="008369EF">
      <w:pPr>
        <w:rPr>
          <w:rFonts w:cstheme="minorHAnsi"/>
          <w:color w:val="FF0000"/>
          <w:sz w:val="20"/>
          <w:szCs w:val="20"/>
        </w:rPr>
      </w:pPr>
      <w:del w:id="24" w:author="Dicke, Marcel" w:date="2023-09-22T20:17:00Z">
        <w:r w:rsidRPr="00017DA4" w:rsidDel="00B31056">
          <w:rPr>
            <w:rFonts w:cstheme="minorHAnsi"/>
            <w:color w:val="FF0000"/>
            <w:sz w:val="20"/>
            <w:szCs w:val="20"/>
          </w:rPr>
          <w:delText xml:space="preserve">Thank you for your suggestion. </w:delText>
        </w:r>
      </w:del>
      <w:r w:rsidR="00DE0AAC" w:rsidRPr="00017DA4">
        <w:rPr>
          <w:rFonts w:cstheme="minorHAnsi"/>
          <w:color w:val="FF0000"/>
          <w:sz w:val="20"/>
          <w:szCs w:val="20"/>
        </w:rPr>
        <w:t>As recommended, we have eliminated the heading 'Conclusion' and integrated the text as the closing paragraph in the discussion section</w:t>
      </w:r>
      <w:r w:rsidRPr="00017DA4">
        <w:rPr>
          <w:rFonts w:cstheme="minorHAnsi"/>
          <w:color w:val="FF0000"/>
          <w:sz w:val="20"/>
          <w:szCs w:val="20"/>
        </w:rPr>
        <w:t>.</w:t>
      </w:r>
    </w:p>
    <w:p w14:paraId="3830E98A" w14:textId="77777777" w:rsidR="006907DC" w:rsidRPr="00017DA4" w:rsidRDefault="006907DC" w:rsidP="008369EF">
      <w:pPr>
        <w:rPr>
          <w:rFonts w:cstheme="minorHAnsi"/>
          <w:color w:val="FF0000"/>
          <w:sz w:val="20"/>
          <w:szCs w:val="20"/>
        </w:rPr>
      </w:pPr>
    </w:p>
    <w:p w14:paraId="17EE0275" w14:textId="16236A53" w:rsidR="006524C1" w:rsidRPr="008369EF" w:rsidRDefault="006524C1" w:rsidP="006524C1">
      <w:pPr>
        <w:jc w:val="both"/>
        <w:rPr>
          <w:rFonts w:cstheme="minorHAnsi"/>
          <w:b/>
          <w:bCs/>
          <w:sz w:val="28"/>
          <w:szCs w:val="28"/>
        </w:rPr>
      </w:pPr>
      <w:r w:rsidRPr="008369EF">
        <w:rPr>
          <w:rFonts w:cstheme="minorHAnsi"/>
          <w:b/>
          <w:bCs/>
          <w:sz w:val="28"/>
          <w:szCs w:val="28"/>
          <w:highlight w:val="yellow"/>
        </w:rPr>
        <w:t xml:space="preserve">Response to </w:t>
      </w:r>
      <w:r w:rsidRPr="006524C1">
        <w:rPr>
          <w:rFonts w:cstheme="minorHAnsi"/>
          <w:b/>
          <w:bCs/>
          <w:sz w:val="28"/>
          <w:szCs w:val="28"/>
          <w:highlight w:val="yellow"/>
        </w:rPr>
        <w:t>additional comments by the Editor</w:t>
      </w:r>
    </w:p>
    <w:p w14:paraId="28B85ED4" w14:textId="77777777" w:rsidR="006907DC" w:rsidRDefault="00972C4B" w:rsidP="00AF3C5B">
      <w:pPr>
        <w:spacing w:after="0" w:line="240" w:lineRule="auto"/>
        <w:rPr>
          <w:rFonts w:cstheme="minorHAnsi"/>
          <w:b/>
          <w:bCs/>
          <w:sz w:val="20"/>
          <w:szCs w:val="20"/>
        </w:rPr>
      </w:pPr>
      <w:r w:rsidRPr="00017DA4">
        <w:rPr>
          <w:rFonts w:cstheme="minorHAnsi"/>
          <w:b/>
          <w:bCs/>
          <w:sz w:val="20"/>
          <w:szCs w:val="20"/>
        </w:rPr>
        <w:t>Reviewer comment:</w:t>
      </w:r>
    </w:p>
    <w:p w14:paraId="244F7A46" w14:textId="0E10772B" w:rsidR="00972C4B" w:rsidRPr="006907DC" w:rsidRDefault="00972C4B" w:rsidP="00AF3C5B">
      <w:pPr>
        <w:spacing w:after="0" w:line="240" w:lineRule="auto"/>
        <w:rPr>
          <w:rFonts w:cstheme="minorHAnsi"/>
          <w:b/>
          <w:bCs/>
          <w:sz w:val="20"/>
          <w:szCs w:val="20"/>
        </w:rPr>
      </w:pPr>
      <w:r w:rsidRPr="00017DA4">
        <w:rPr>
          <w:rFonts w:cstheme="minorHAnsi"/>
        </w:rPr>
        <w:t>I will add a few comments to those of the reviewers:</w:t>
      </w:r>
    </w:p>
    <w:p w14:paraId="181287DA" w14:textId="77777777" w:rsidR="00972C4B" w:rsidRPr="00017DA4" w:rsidRDefault="00972C4B" w:rsidP="006907DC">
      <w:pPr>
        <w:spacing w:after="0" w:line="240" w:lineRule="auto"/>
        <w:rPr>
          <w:rFonts w:cstheme="minorHAnsi"/>
          <w:b/>
          <w:bCs/>
          <w:sz w:val="20"/>
          <w:szCs w:val="20"/>
        </w:rPr>
      </w:pPr>
      <w:r w:rsidRPr="00017DA4">
        <w:rPr>
          <w:rFonts w:cstheme="minorHAnsi"/>
          <w:b/>
          <w:bCs/>
          <w:sz w:val="20"/>
          <w:szCs w:val="20"/>
        </w:rPr>
        <w:t>Author response:</w:t>
      </w:r>
    </w:p>
    <w:p w14:paraId="19F2876C" w14:textId="77777777" w:rsidR="00972C4B" w:rsidRPr="00017DA4" w:rsidRDefault="00972C4B" w:rsidP="008369EF">
      <w:pPr>
        <w:spacing w:after="0" w:line="240" w:lineRule="auto"/>
        <w:rPr>
          <w:rFonts w:cstheme="minorHAnsi"/>
          <w:color w:val="FF0000"/>
        </w:rPr>
      </w:pPr>
      <w:r w:rsidRPr="00017DA4">
        <w:rPr>
          <w:rFonts w:cstheme="minorHAnsi"/>
          <w:color w:val="FF0000"/>
        </w:rPr>
        <w:t>Thank you for your additional comments on our manuscript. We appreciate your feedback and have addressed these new comments along with the ones provided by the initial reviewers in our revised manuscript.</w:t>
      </w:r>
    </w:p>
    <w:p w14:paraId="0841E9D1" w14:textId="77777777" w:rsidR="00972C4B" w:rsidRPr="00017DA4" w:rsidRDefault="00972C4B" w:rsidP="008369EF">
      <w:pPr>
        <w:spacing w:after="0" w:line="240" w:lineRule="auto"/>
        <w:rPr>
          <w:rFonts w:cstheme="minorHAnsi"/>
          <w:b/>
          <w:bCs/>
          <w:sz w:val="20"/>
          <w:szCs w:val="20"/>
        </w:rPr>
      </w:pPr>
    </w:p>
    <w:p w14:paraId="63B3B78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0940C76" w14:textId="77777777" w:rsidR="00972C4B" w:rsidRPr="00017DA4" w:rsidRDefault="00972C4B" w:rsidP="008369EF">
      <w:pPr>
        <w:spacing w:after="0" w:line="240" w:lineRule="auto"/>
        <w:rPr>
          <w:rFonts w:cstheme="minorHAnsi"/>
        </w:rPr>
      </w:pPr>
      <w:r w:rsidRPr="00017DA4">
        <w:rPr>
          <w:rFonts w:cstheme="minorHAnsi"/>
        </w:rPr>
        <w:t xml:space="preserve">Line 44, use of the word “protective” here creates ambiguity Protective might imply to some readers that plants were protected from herbivores under this treatment, which was not the case. </w:t>
      </w:r>
    </w:p>
    <w:p w14:paraId="4AAEC59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2DDFDB19" w14:textId="249A0879" w:rsidR="00972C4B" w:rsidRPr="00017DA4" w:rsidRDefault="00972C4B" w:rsidP="008369EF">
      <w:pPr>
        <w:spacing w:after="0" w:line="240" w:lineRule="auto"/>
        <w:rPr>
          <w:rFonts w:cstheme="minorHAnsi"/>
          <w:color w:val="FF0000"/>
        </w:rPr>
      </w:pPr>
      <w:r w:rsidRPr="00017DA4">
        <w:rPr>
          <w:rFonts w:cstheme="minorHAnsi"/>
          <w:color w:val="FF0000"/>
        </w:rPr>
        <w:t xml:space="preserve">We appreciate your observation. We have </w:t>
      </w:r>
      <w:ins w:id="25" w:author="Dicke, Marcel" w:date="2023-09-22T20:18:00Z">
        <w:r w:rsidR="00DF27B1">
          <w:rPr>
            <w:rFonts w:cstheme="minorHAnsi"/>
            <w:color w:val="FF0000"/>
          </w:rPr>
          <w:t xml:space="preserve">now </w:t>
        </w:r>
      </w:ins>
      <w:del w:id="26" w:author="Dicke, Marcel" w:date="2023-09-22T20:18:00Z">
        <w:r w:rsidRPr="00017DA4" w:rsidDel="00DF27B1">
          <w:rPr>
            <w:rFonts w:cstheme="minorHAnsi"/>
            <w:color w:val="FF0000"/>
          </w:rPr>
          <w:delText xml:space="preserve">addressed this concern by </w:delText>
        </w:r>
      </w:del>
      <w:r w:rsidRPr="00017DA4">
        <w:rPr>
          <w:rFonts w:cstheme="minorHAnsi"/>
          <w:color w:val="FF0000"/>
        </w:rPr>
        <w:t>revis</w:t>
      </w:r>
      <w:ins w:id="27" w:author="Dicke, Marcel" w:date="2023-09-22T20:18:00Z">
        <w:r w:rsidR="00DF27B1">
          <w:rPr>
            <w:rFonts w:cstheme="minorHAnsi"/>
            <w:color w:val="FF0000"/>
          </w:rPr>
          <w:t>ed</w:t>
        </w:r>
      </w:ins>
      <w:del w:id="28" w:author="Dicke, Marcel" w:date="2023-09-22T20:18:00Z">
        <w:r w:rsidRPr="00017DA4" w:rsidDel="00DF27B1">
          <w:rPr>
            <w:rFonts w:cstheme="minorHAnsi"/>
            <w:color w:val="FF0000"/>
          </w:rPr>
          <w:delText>ing</w:delText>
        </w:r>
      </w:del>
      <w:r w:rsidRPr="00017DA4">
        <w:rPr>
          <w:rFonts w:cstheme="minorHAnsi"/>
          <w:color w:val="FF0000"/>
        </w:rPr>
        <w:t xml:space="preserve"> the sentence to ensure that readers do not misinterpret the intended meaning of our statement. Specifically, we have eliminated the word "protective" to accurately convey that the herbivores exhibited enhanced performance under this treatment.</w:t>
      </w:r>
    </w:p>
    <w:p w14:paraId="7FE522D3" w14:textId="77777777" w:rsidR="00972C4B" w:rsidRPr="00017DA4" w:rsidRDefault="00972C4B" w:rsidP="008369EF">
      <w:pPr>
        <w:spacing w:after="0" w:line="240" w:lineRule="auto"/>
        <w:rPr>
          <w:rFonts w:cstheme="minorHAnsi"/>
          <w:b/>
          <w:bCs/>
          <w:sz w:val="20"/>
          <w:szCs w:val="20"/>
        </w:rPr>
      </w:pPr>
    </w:p>
    <w:p w14:paraId="1475E334"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99A00C2" w14:textId="77777777" w:rsidR="00972C4B" w:rsidRPr="00017DA4" w:rsidRDefault="00972C4B" w:rsidP="008369EF">
      <w:pPr>
        <w:spacing w:after="0" w:line="240" w:lineRule="auto"/>
        <w:rPr>
          <w:rFonts w:cstheme="minorHAnsi"/>
        </w:rPr>
      </w:pPr>
      <w:r w:rsidRPr="00017DA4">
        <w:rPr>
          <w:rFonts w:cstheme="minorHAnsi"/>
        </w:rPr>
        <w:t xml:space="preserve">Line 65, move the definition of PGPR to line 61, after first mention?  I think this would make the paragraph flow better. </w:t>
      </w:r>
    </w:p>
    <w:p w14:paraId="741BD529"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6ACD790F" w14:textId="77777777" w:rsidR="00972C4B" w:rsidRPr="00017DA4" w:rsidRDefault="00972C4B" w:rsidP="008369EF">
      <w:pPr>
        <w:spacing w:after="0" w:line="240" w:lineRule="auto"/>
        <w:rPr>
          <w:rFonts w:cstheme="minorHAnsi"/>
          <w:color w:val="FF0000"/>
        </w:rPr>
      </w:pPr>
      <w:r w:rsidRPr="00017DA4">
        <w:rPr>
          <w:rFonts w:cstheme="minorHAnsi"/>
          <w:color w:val="FF0000"/>
        </w:rPr>
        <w:t>Thank you for your suggestion. We have moved the definition of PGPR to enhance the flow of the paragraph.</w:t>
      </w:r>
    </w:p>
    <w:p w14:paraId="67AA1554" w14:textId="77777777" w:rsidR="00972C4B" w:rsidRPr="00017DA4" w:rsidRDefault="00972C4B" w:rsidP="008369EF">
      <w:pPr>
        <w:spacing w:after="0" w:line="240" w:lineRule="auto"/>
        <w:rPr>
          <w:rFonts w:cstheme="minorHAnsi"/>
          <w:b/>
          <w:bCs/>
          <w:sz w:val="20"/>
          <w:szCs w:val="20"/>
        </w:rPr>
      </w:pPr>
    </w:p>
    <w:p w14:paraId="0301327A"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5FFA2891" w14:textId="77777777" w:rsidR="00972C4B" w:rsidRPr="00017DA4" w:rsidRDefault="00972C4B" w:rsidP="008369EF">
      <w:pPr>
        <w:spacing w:after="0" w:line="240" w:lineRule="auto"/>
        <w:rPr>
          <w:rFonts w:cstheme="minorHAnsi"/>
        </w:rPr>
      </w:pPr>
      <w:r w:rsidRPr="00017DA4">
        <w:rPr>
          <w:rFonts w:cstheme="minorHAnsi"/>
        </w:rPr>
        <w:t xml:space="preserve">Line 122, delete comma. </w:t>
      </w:r>
    </w:p>
    <w:p w14:paraId="1AF3300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E853B00" w14:textId="77777777" w:rsidR="00972C4B" w:rsidRPr="00017DA4" w:rsidRDefault="00972C4B" w:rsidP="008369EF">
      <w:pPr>
        <w:spacing w:after="0" w:line="240" w:lineRule="auto"/>
        <w:rPr>
          <w:rFonts w:cstheme="minorHAnsi"/>
          <w:color w:val="FF0000"/>
        </w:rPr>
      </w:pPr>
      <w:r w:rsidRPr="00017DA4">
        <w:rPr>
          <w:rFonts w:cstheme="minorHAnsi"/>
          <w:color w:val="FF0000"/>
        </w:rPr>
        <w:t>Thank you for your suggestion. We have deleted the comma as suggested.</w:t>
      </w:r>
    </w:p>
    <w:p w14:paraId="58356862" w14:textId="77777777" w:rsidR="00972C4B" w:rsidRPr="00017DA4" w:rsidRDefault="00972C4B" w:rsidP="008369EF">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13F25B56" w14:textId="77777777" w:rsidR="00972C4B" w:rsidRPr="00017DA4" w:rsidRDefault="00972C4B" w:rsidP="008369EF">
      <w:pPr>
        <w:spacing w:after="0" w:line="240" w:lineRule="auto"/>
        <w:rPr>
          <w:rFonts w:cstheme="minorHAnsi"/>
        </w:rPr>
      </w:pPr>
      <w:r w:rsidRPr="00017DA4">
        <w:rPr>
          <w:rFonts w:cstheme="minorHAnsi"/>
        </w:rPr>
        <w:t xml:space="preserve">Lines 142-143, it would be extremely helpful to know something about the soil (e.g., pH, organic content, N, P, K levels, soil type) used in the experiments. </w:t>
      </w:r>
    </w:p>
    <w:p w14:paraId="53A69CA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9D4852A" w14:textId="77777777" w:rsidR="00972C4B" w:rsidRPr="00017DA4" w:rsidRDefault="00972C4B" w:rsidP="008369EF">
      <w:pPr>
        <w:spacing w:after="0" w:line="240" w:lineRule="auto"/>
        <w:rPr>
          <w:rFonts w:cstheme="minorHAnsi"/>
          <w:color w:val="FF0000"/>
        </w:rPr>
      </w:pPr>
      <w:r w:rsidRPr="00017DA4">
        <w:rPr>
          <w:rFonts w:cstheme="minorHAnsi"/>
          <w:color w:val="FF0000"/>
        </w:rPr>
        <w:lastRenderedPageBreak/>
        <w:t>We appreciate your observation and suggestion. We have cited a previous study for the soil's physical and chemical properties in our revised manuscript.</w:t>
      </w:r>
    </w:p>
    <w:p w14:paraId="7DCA013A" w14:textId="77777777" w:rsidR="00E25113" w:rsidRDefault="00E25113" w:rsidP="008369EF">
      <w:pPr>
        <w:spacing w:after="0" w:line="240" w:lineRule="auto"/>
        <w:rPr>
          <w:ins w:id="29" w:author="Dicke, Marcel" w:date="2023-09-22T20:19:00Z"/>
          <w:rFonts w:cstheme="minorHAnsi"/>
          <w:b/>
          <w:bCs/>
          <w:sz w:val="20"/>
          <w:szCs w:val="20"/>
        </w:rPr>
      </w:pPr>
    </w:p>
    <w:p w14:paraId="29057593" w14:textId="08FD704D"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517C4FA9" w14:textId="77777777" w:rsidR="00972C4B" w:rsidRPr="00017DA4" w:rsidRDefault="00972C4B" w:rsidP="008369EF">
      <w:pPr>
        <w:spacing w:after="0" w:line="240" w:lineRule="auto"/>
        <w:rPr>
          <w:rFonts w:cstheme="minorHAnsi"/>
        </w:rPr>
      </w:pPr>
      <w:r w:rsidRPr="00017DA4">
        <w:rPr>
          <w:rFonts w:cstheme="minorHAnsi"/>
        </w:rPr>
        <w:t xml:space="preserve">Line 202, :”after” instead of “since”; insert “and” after the comma. </w:t>
      </w:r>
    </w:p>
    <w:p w14:paraId="2908D645"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310E0AB" w14:textId="06A23FE9" w:rsidR="00972C4B" w:rsidRPr="00017DA4" w:rsidRDefault="00972C4B" w:rsidP="008369EF">
      <w:pPr>
        <w:spacing w:after="0" w:line="240" w:lineRule="auto"/>
        <w:rPr>
          <w:rFonts w:cstheme="minorHAnsi"/>
          <w:b/>
          <w:bCs/>
          <w:sz w:val="20"/>
          <w:szCs w:val="20"/>
        </w:rPr>
      </w:pPr>
      <w:r w:rsidRPr="00017DA4">
        <w:rPr>
          <w:rFonts w:cstheme="minorHAnsi"/>
          <w:color w:val="FF0000"/>
        </w:rPr>
        <w:t>We have replaced the word “since” with “</w:t>
      </w:r>
      <w:commentRangeStart w:id="30"/>
      <w:r w:rsidRPr="00017DA4">
        <w:rPr>
          <w:rFonts w:cstheme="minorHAnsi"/>
          <w:color w:val="FF0000"/>
        </w:rPr>
        <w:t xml:space="preserve">after”, </w:t>
      </w:r>
      <w:del w:id="31" w:author="Dicke, Marcel" w:date="2023-09-24T11:38:00Z">
        <w:r w:rsidR="009349F7" w:rsidDel="00C522F4">
          <w:rPr>
            <w:rFonts w:cstheme="minorHAnsi"/>
            <w:color w:val="FF0000"/>
          </w:rPr>
          <w:delText xml:space="preserve">and </w:delText>
        </w:r>
        <w:r w:rsidRPr="00017DA4" w:rsidDel="00C522F4">
          <w:rPr>
            <w:rFonts w:cstheme="minorHAnsi"/>
            <w:color w:val="FF0000"/>
          </w:rPr>
          <w:delText xml:space="preserve">inserted “and” </w:delText>
        </w:r>
      </w:del>
      <w:r w:rsidRPr="00017DA4">
        <w:rPr>
          <w:rFonts w:cstheme="minorHAnsi"/>
          <w:color w:val="FF0000"/>
        </w:rPr>
        <w:t>as suggested.</w:t>
      </w:r>
      <w:r w:rsidRPr="00017DA4">
        <w:rPr>
          <w:rFonts w:cstheme="minorHAnsi"/>
        </w:rPr>
        <w:br/>
      </w:r>
      <w:commentRangeEnd w:id="30"/>
      <w:r w:rsidR="00271794">
        <w:rPr>
          <w:rStyle w:val="CommentReference"/>
        </w:rPr>
        <w:commentReference w:id="30"/>
      </w:r>
    </w:p>
    <w:p w14:paraId="4987E486"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7D56D1CD" w14:textId="77777777" w:rsidR="00972C4B" w:rsidRPr="00017DA4" w:rsidRDefault="00972C4B" w:rsidP="008369EF">
      <w:pPr>
        <w:spacing w:after="0" w:line="240" w:lineRule="auto"/>
        <w:rPr>
          <w:rFonts w:cstheme="minorHAnsi"/>
        </w:rPr>
      </w:pPr>
      <w:r w:rsidRPr="00017DA4">
        <w:rPr>
          <w:rFonts w:cstheme="minorHAnsi"/>
        </w:rPr>
        <w:t xml:space="preserve">Line 211, delete comma. </w:t>
      </w:r>
    </w:p>
    <w:p w14:paraId="06BB9F9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66E6DA25" w14:textId="22D7E0E9" w:rsidR="00972C4B" w:rsidRPr="00017DA4" w:rsidRDefault="00972C4B" w:rsidP="008369EF">
      <w:pPr>
        <w:spacing w:after="0" w:line="240" w:lineRule="auto"/>
        <w:rPr>
          <w:rFonts w:cstheme="minorHAnsi"/>
          <w:color w:val="FF0000"/>
        </w:rPr>
      </w:pPr>
      <w:r w:rsidRPr="00017DA4">
        <w:rPr>
          <w:rFonts w:cstheme="minorHAnsi"/>
          <w:color w:val="FF0000"/>
        </w:rPr>
        <w:t xml:space="preserve">We have deleted the comma as suggested. </w:t>
      </w:r>
      <w:del w:id="32" w:author="Dicke, Marcel" w:date="2023-09-22T20:19:00Z">
        <w:r w:rsidRPr="00017DA4" w:rsidDel="00AD7187">
          <w:rPr>
            <w:rFonts w:cstheme="minorHAnsi"/>
            <w:color w:val="FF0000"/>
          </w:rPr>
          <w:delText>Thank you.</w:delText>
        </w:r>
      </w:del>
    </w:p>
    <w:p w14:paraId="414B994E" w14:textId="77777777" w:rsidR="00972C4B" w:rsidRPr="00017DA4" w:rsidRDefault="00972C4B" w:rsidP="008369EF">
      <w:pPr>
        <w:spacing w:after="0" w:line="240" w:lineRule="auto"/>
        <w:rPr>
          <w:rFonts w:cstheme="minorHAnsi"/>
          <w:b/>
          <w:bCs/>
          <w:sz w:val="20"/>
          <w:szCs w:val="20"/>
        </w:rPr>
      </w:pPr>
    </w:p>
    <w:p w14:paraId="0C45135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5103A774" w14:textId="77777777" w:rsidR="00972C4B" w:rsidRPr="00017DA4" w:rsidRDefault="00972C4B" w:rsidP="008369EF">
      <w:pPr>
        <w:spacing w:after="0" w:line="240" w:lineRule="auto"/>
        <w:rPr>
          <w:rFonts w:cstheme="minorHAnsi"/>
        </w:rPr>
      </w:pPr>
      <w:r w:rsidRPr="00017DA4">
        <w:rPr>
          <w:rFonts w:cstheme="minorHAnsi"/>
        </w:rPr>
        <w:t>Figure 2, in the third and fourth panels, the letters designating the Tukey results appear to be in error – shouldn’t BSFF be accompanied by a “b” and both “NoFrass” and “MWF” have “</w:t>
      </w:r>
      <w:proofErr w:type="spellStart"/>
      <w:r w:rsidRPr="00017DA4">
        <w:rPr>
          <w:rFonts w:cstheme="minorHAnsi"/>
        </w:rPr>
        <w:t>a”’s</w:t>
      </w:r>
      <w:proofErr w:type="spellEnd"/>
      <w:r w:rsidRPr="00017DA4">
        <w:rPr>
          <w:rFonts w:cstheme="minorHAnsi"/>
        </w:rPr>
        <w:t xml:space="preserve">?. </w:t>
      </w:r>
    </w:p>
    <w:p w14:paraId="143BE57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8DF7F71" w14:textId="36DC493C" w:rsidR="00972C4B" w:rsidRPr="00017DA4" w:rsidRDefault="00972C4B" w:rsidP="008369EF">
      <w:pPr>
        <w:spacing w:after="0" w:line="240" w:lineRule="auto"/>
        <w:rPr>
          <w:rFonts w:cstheme="minorHAnsi"/>
          <w:color w:val="FF0000"/>
        </w:rPr>
      </w:pPr>
      <w:r w:rsidRPr="00017DA4">
        <w:rPr>
          <w:rFonts w:cstheme="minorHAnsi"/>
          <w:color w:val="FF0000"/>
        </w:rPr>
        <w:t xml:space="preserve">You are </w:t>
      </w:r>
      <w:del w:id="33" w:author="Dicke, Marcel" w:date="2023-09-22T20:20:00Z">
        <w:r w:rsidRPr="00017DA4" w:rsidDel="00AD7187">
          <w:rPr>
            <w:rFonts w:cstheme="minorHAnsi"/>
            <w:color w:val="FF0000"/>
          </w:rPr>
          <w:delText>correct</w:delText>
        </w:r>
      </w:del>
      <w:ins w:id="34" w:author="Dicke, Marcel" w:date="2023-09-22T20:20:00Z">
        <w:r w:rsidR="00AD7187">
          <w:rPr>
            <w:rFonts w:cstheme="minorHAnsi"/>
            <w:color w:val="FF0000"/>
          </w:rPr>
          <w:t>right</w:t>
        </w:r>
      </w:ins>
      <w:r w:rsidRPr="00017DA4">
        <w:rPr>
          <w:rFonts w:cstheme="minorHAnsi"/>
          <w:color w:val="FF0000"/>
        </w:rPr>
        <w:t xml:space="preserve">. We have </w:t>
      </w:r>
      <w:del w:id="35" w:author="Dicke, Marcel" w:date="2023-09-22T20:20:00Z">
        <w:r w:rsidRPr="00017DA4" w:rsidDel="00DE4BC5">
          <w:rPr>
            <w:rFonts w:cstheme="minorHAnsi"/>
            <w:color w:val="FF0000"/>
          </w:rPr>
          <w:delText xml:space="preserve">rectified </w:delText>
        </w:r>
      </w:del>
      <w:ins w:id="36" w:author="Dicke, Marcel" w:date="2023-09-22T20:20:00Z">
        <w:r w:rsidR="00DE4BC5">
          <w:rPr>
            <w:rFonts w:cstheme="minorHAnsi"/>
            <w:color w:val="FF0000"/>
          </w:rPr>
          <w:t>corrected</w:t>
        </w:r>
        <w:r w:rsidR="00DE4BC5" w:rsidRPr="00017DA4">
          <w:rPr>
            <w:rFonts w:cstheme="minorHAnsi"/>
            <w:color w:val="FF0000"/>
          </w:rPr>
          <w:t xml:space="preserve"> </w:t>
        </w:r>
      </w:ins>
      <w:r w:rsidRPr="00017DA4">
        <w:rPr>
          <w:rFonts w:cstheme="minorHAnsi"/>
          <w:color w:val="FF0000"/>
        </w:rPr>
        <w:t>this error, ensuring that BSFF is now accompanied by a "b," while both "NoFrass" and "MWF" have "</w:t>
      </w:r>
      <w:proofErr w:type="spellStart"/>
      <w:r w:rsidRPr="00017DA4">
        <w:rPr>
          <w:rFonts w:cstheme="minorHAnsi"/>
          <w:color w:val="FF0000"/>
        </w:rPr>
        <w:t>a"s</w:t>
      </w:r>
      <w:proofErr w:type="spellEnd"/>
      <w:r w:rsidRPr="00017DA4">
        <w:rPr>
          <w:rFonts w:cstheme="minorHAnsi"/>
          <w:color w:val="FF0000"/>
        </w:rPr>
        <w:t>. Thank you for pointing this out. The conclusion remains unchanged</w:t>
      </w:r>
      <w:del w:id="37" w:author="Dicke, Marcel" w:date="2023-09-22T20:20:00Z">
        <w:r w:rsidRPr="00017DA4" w:rsidDel="00DE4BC5">
          <w:rPr>
            <w:rFonts w:cstheme="minorHAnsi"/>
            <w:color w:val="FF0000"/>
          </w:rPr>
          <w:delText xml:space="preserve"> in the current format</w:delText>
        </w:r>
      </w:del>
      <w:r w:rsidRPr="00017DA4">
        <w:rPr>
          <w:rFonts w:cstheme="minorHAnsi"/>
          <w:color w:val="FF0000"/>
        </w:rPr>
        <w:t>.</w:t>
      </w:r>
    </w:p>
    <w:p w14:paraId="1128F123" w14:textId="77777777" w:rsidR="00972C4B" w:rsidRPr="00017DA4" w:rsidRDefault="00972C4B" w:rsidP="008369EF">
      <w:pPr>
        <w:spacing w:after="0" w:line="240" w:lineRule="auto"/>
        <w:rPr>
          <w:rFonts w:cstheme="minorHAnsi"/>
          <w:b/>
          <w:bCs/>
          <w:sz w:val="20"/>
          <w:szCs w:val="20"/>
        </w:rPr>
      </w:pPr>
    </w:p>
    <w:p w14:paraId="6AB7927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1F7A0B3D" w14:textId="77777777" w:rsidR="00972C4B" w:rsidRPr="00017DA4" w:rsidRDefault="00972C4B" w:rsidP="008369EF">
      <w:pPr>
        <w:spacing w:after="0" w:line="240" w:lineRule="auto"/>
        <w:rPr>
          <w:rFonts w:cstheme="minorHAnsi"/>
        </w:rPr>
      </w:pPr>
      <w:r w:rsidRPr="00017DA4">
        <w:rPr>
          <w:rFonts w:cstheme="minorHAnsi"/>
        </w:rPr>
        <w:t xml:space="preserve">Line 382, were patterns similar in second experiment. </w:t>
      </w:r>
    </w:p>
    <w:p w14:paraId="280DE54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82083AB" w14:textId="12EE9617" w:rsidR="00972C4B" w:rsidRPr="00017DA4" w:rsidRDefault="00972C4B" w:rsidP="008369EF">
      <w:pPr>
        <w:spacing w:after="0" w:line="240" w:lineRule="auto"/>
        <w:rPr>
          <w:rFonts w:cstheme="minorHAnsi"/>
          <w:color w:val="FF0000"/>
        </w:rPr>
      </w:pPr>
      <w:r w:rsidRPr="00017DA4">
        <w:rPr>
          <w:rFonts w:cstheme="minorHAnsi"/>
          <w:color w:val="FF0000"/>
        </w:rPr>
        <w:t xml:space="preserve">Yes, </w:t>
      </w:r>
      <w:r w:rsidR="00DE0AAC" w:rsidRPr="00017DA4">
        <w:rPr>
          <w:rFonts w:cstheme="minorHAnsi"/>
          <w:color w:val="FF0000"/>
        </w:rPr>
        <w:t xml:space="preserve">the </w:t>
      </w:r>
      <w:r w:rsidRPr="00017DA4">
        <w:rPr>
          <w:rFonts w:cstheme="minorHAnsi"/>
          <w:color w:val="FF0000"/>
        </w:rPr>
        <w:t xml:space="preserve">patterns were similar. </w:t>
      </w:r>
      <w:r w:rsidR="00DE0AAC" w:rsidRPr="00017DA4">
        <w:rPr>
          <w:rFonts w:cstheme="minorHAnsi"/>
          <w:color w:val="FF0000"/>
        </w:rPr>
        <w:t>In the revised sentence, we clarified</w:t>
      </w:r>
      <w:r w:rsidRPr="00017DA4">
        <w:rPr>
          <w:rFonts w:cstheme="minorHAnsi"/>
          <w:color w:val="FF0000"/>
        </w:rPr>
        <w:t xml:space="preserve"> that there were no significant differences among treatments.</w:t>
      </w:r>
    </w:p>
    <w:p w14:paraId="52681288" w14:textId="77777777" w:rsidR="00972C4B" w:rsidRPr="00017DA4" w:rsidRDefault="00972C4B" w:rsidP="008369EF">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7D9BDC52" w14:textId="77777777" w:rsidR="00972C4B" w:rsidRPr="00017DA4" w:rsidRDefault="00972C4B" w:rsidP="008369EF">
      <w:pPr>
        <w:spacing w:after="0" w:line="240" w:lineRule="auto"/>
        <w:rPr>
          <w:rFonts w:cstheme="minorHAnsi"/>
        </w:rPr>
      </w:pPr>
      <w:r w:rsidRPr="00017DA4">
        <w:rPr>
          <w:rFonts w:cstheme="minorHAnsi"/>
        </w:rPr>
        <w:t xml:space="preserve">Line 416, were patterns similar in the two experiments? </w:t>
      </w:r>
    </w:p>
    <w:p w14:paraId="5F602BBA"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77A54D1" w14:textId="20A6A1E9" w:rsidR="00972C4B" w:rsidRPr="00017DA4" w:rsidRDefault="00972C4B" w:rsidP="008369EF">
      <w:pPr>
        <w:spacing w:after="0" w:line="240" w:lineRule="auto"/>
        <w:rPr>
          <w:rFonts w:cstheme="minorHAnsi"/>
          <w:color w:val="FF0000"/>
        </w:rPr>
      </w:pPr>
      <w:r w:rsidRPr="00017DA4">
        <w:rPr>
          <w:rFonts w:cstheme="minorHAnsi"/>
          <w:color w:val="FF0000"/>
        </w:rPr>
        <w:t xml:space="preserve">Yes, </w:t>
      </w:r>
      <w:r w:rsidR="00DE0AAC" w:rsidRPr="00017DA4">
        <w:rPr>
          <w:rFonts w:cstheme="minorHAnsi"/>
          <w:color w:val="FF0000"/>
        </w:rPr>
        <w:t xml:space="preserve">the </w:t>
      </w:r>
      <w:r w:rsidRPr="00017DA4">
        <w:rPr>
          <w:rFonts w:cstheme="minorHAnsi"/>
          <w:color w:val="FF0000"/>
        </w:rPr>
        <w:t xml:space="preserve">patterns were similar. </w:t>
      </w:r>
      <w:r w:rsidR="00DE0AAC" w:rsidRPr="00017DA4">
        <w:rPr>
          <w:rFonts w:cstheme="minorHAnsi"/>
          <w:color w:val="FF0000"/>
        </w:rPr>
        <w:t xml:space="preserve">In the revised sentence, we </w:t>
      </w:r>
      <w:ins w:id="38" w:author="Dicke, Marcel" w:date="2023-09-22T20:20:00Z">
        <w:r w:rsidR="00B6350D">
          <w:rPr>
            <w:rFonts w:cstheme="minorHAnsi"/>
            <w:color w:val="FF0000"/>
          </w:rPr>
          <w:t xml:space="preserve">have now </w:t>
        </w:r>
      </w:ins>
      <w:r w:rsidR="00DE0AAC" w:rsidRPr="00017DA4">
        <w:rPr>
          <w:rFonts w:cstheme="minorHAnsi"/>
          <w:color w:val="FF0000"/>
        </w:rPr>
        <w:t>clarified</w:t>
      </w:r>
      <w:r w:rsidRPr="00017DA4">
        <w:rPr>
          <w:rFonts w:cstheme="minorHAnsi"/>
          <w:color w:val="FF0000"/>
        </w:rPr>
        <w:t xml:space="preserve"> that there were no significant differences among treatments.</w:t>
      </w:r>
    </w:p>
    <w:p w14:paraId="7B148C05" w14:textId="77777777" w:rsidR="00972C4B" w:rsidRPr="00017DA4" w:rsidRDefault="00972C4B" w:rsidP="008369EF">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5E4CA190" w14:textId="77777777" w:rsidR="00972C4B" w:rsidRPr="00017DA4" w:rsidRDefault="00972C4B" w:rsidP="008369EF">
      <w:pPr>
        <w:spacing w:after="0" w:line="240" w:lineRule="auto"/>
        <w:rPr>
          <w:rFonts w:cstheme="minorHAnsi"/>
        </w:rPr>
      </w:pPr>
      <w:r w:rsidRPr="00017DA4">
        <w:rPr>
          <w:rFonts w:cstheme="minorHAnsi"/>
        </w:rPr>
        <w:t xml:space="preserve">Lines 514-515 – again, any information about the base soil used in the experiments would be helpful – also, 2 g frass per kg of soil does not seem to be an inordinate amount to me – how feasible is it that the frass led to soil compaction or waterlogging? </w:t>
      </w:r>
    </w:p>
    <w:p w14:paraId="3CDEF3FE"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0433994" w14:textId="51C12D97" w:rsidR="00972C4B" w:rsidRPr="00017DA4" w:rsidRDefault="00972C4B" w:rsidP="008369EF">
      <w:pPr>
        <w:spacing w:after="0" w:line="240" w:lineRule="auto"/>
        <w:rPr>
          <w:rFonts w:cstheme="minorHAnsi"/>
          <w:color w:val="FF0000"/>
        </w:rPr>
      </w:pPr>
      <w:r w:rsidRPr="00017DA4">
        <w:rPr>
          <w:rFonts w:cstheme="minorHAnsi"/>
          <w:color w:val="FF0000"/>
        </w:rPr>
        <w:t xml:space="preserve">We acknowledge that 2 g frass per kg of soil may not seem excessive. While we agree </w:t>
      </w:r>
      <w:ins w:id="39" w:author="Dicke, Marcel" w:date="2023-09-22T20:21:00Z">
        <w:r w:rsidR="008F37FB">
          <w:rPr>
            <w:rFonts w:cstheme="minorHAnsi"/>
            <w:color w:val="FF0000"/>
          </w:rPr>
          <w:t xml:space="preserve">that </w:t>
        </w:r>
      </w:ins>
      <w:r w:rsidRPr="00017DA4">
        <w:rPr>
          <w:rFonts w:cstheme="minorHAnsi"/>
          <w:color w:val="FF0000"/>
        </w:rPr>
        <w:t>it</w:t>
      </w:r>
      <w:ins w:id="40" w:author="Dicke, Marcel" w:date="2023-09-22T20:21:00Z">
        <w:r w:rsidR="008F37FB">
          <w:rPr>
            <w:rFonts w:cstheme="minorHAnsi"/>
            <w:color w:val="FF0000"/>
          </w:rPr>
          <w:t xml:space="preserve"> i</w:t>
        </w:r>
      </w:ins>
      <w:del w:id="41" w:author="Dicke, Marcel" w:date="2023-09-22T20:21:00Z">
        <w:r w:rsidRPr="00017DA4" w:rsidDel="008F37FB">
          <w:rPr>
            <w:rFonts w:cstheme="minorHAnsi"/>
            <w:color w:val="FF0000"/>
          </w:rPr>
          <w:delText>'</w:delText>
        </w:r>
      </w:del>
      <w:r w:rsidRPr="00017DA4">
        <w:rPr>
          <w:rFonts w:cstheme="minorHAnsi"/>
          <w:color w:val="FF0000"/>
        </w:rPr>
        <w:t>s unlikely to cause soil compaction or waterlogging, we cannot rule out these possibilities, as they are mentioned in the literature, although we did</w:t>
      </w:r>
      <w:ins w:id="42" w:author="Dicke, Marcel" w:date="2023-09-22T20:21:00Z">
        <w:r w:rsidR="008F37FB">
          <w:rPr>
            <w:rFonts w:cstheme="minorHAnsi"/>
            <w:color w:val="FF0000"/>
          </w:rPr>
          <w:t xml:space="preserve"> not</w:t>
        </w:r>
      </w:ins>
      <w:del w:id="43" w:author="Dicke, Marcel" w:date="2023-09-22T20:21:00Z">
        <w:r w:rsidRPr="00017DA4" w:rsidDel="008F37FB">
          <w:rPr>
            <w:rFonts w:cstheme="minorHAnsi"/>
            <w:color w:val="FF0000"/>
          </w:rPr>
          <w:delText>n't</w:delText>
        </w:r>
      </w:del>
      <w:r w:rsidRPr="00017DA4">
        <w:rPr>
          <w:rFonts w:cstheme="minorHAnsi"/>
          <w:color w:val="FF0000"/>
        </w:rPr>
        <w:t xml:space="preserve"> measure them specifically in our study.</w:t>
      </w:r>
    </w:p>
    <w:p w14:paraId="3E04C898" w14:textId="77777777" w:rsidR="00972C4B" w:rsidRPr="00017DA4" w:rsidRDefault="00972C4B" w:rsidP="008369EF">
      <w:pPr>
        <w:spacing w:after="0" w:line="240" w:lineRule="auto"/>
        <w:rPr>
          <w:rFonts w:cstheme="minorHAnsi"/>
          <w:b/>
          <w:bCs/>
          <w:sz w:val="20"/>
          <w:szCs w:val="20"/>
        </w:rPr>
      </w:pPr>
    </w:p>
    <w:p w14:paraId="5890434A" w14:textId="77777777" w:rsidR="00972C4B" w:rsidRPr="00017DA4" w:rsidRDefault="00972C4B" w:rsidP="008369EF">
      <w:pPr>
        <w:spacing w:after="0" w:line="240" w:lineRule="auto"/>
        <w:rPr>
          <w:rFonts w:cstheme="minorHAnsi"/>
        </w:rPr>
      </w:pPr>
      <w:r w:rsidRPr="00017DA4">
        <w:rPr>
          <w:rFonts w:cstheme="minorHAnsi"/>
          <w:b/>
          <w:bCs/>
          <w:sz w:val="20"/>
          <w:szCs w:val="20"/>
        </w:rPr>
        <w:t>Reviewer comment:</w:t>
      </w:r>
      <w:r w:rsidRPr="00017DA4">
        <w:rPr>
          <w:rFonts w:cstheme="minorHAnsi"/>
        </w:rPr>
        <w:br/>
        <w:t xml:space="preserve">Line 525, when what was “introduced to the frass”? Unclear. </w:t>
      </w:r>
    </w:p>
    <w:p w14:paraId="31724015"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7112313" w14:textId="4627741B" w:rsidR="00972C4B" w:rsidRPr="00017DA4" w:rsidRDefault="00972C4B" w:rsidP="008369EF">
      <w:pPr>
        <w:spacing w:after="0" w:line="240" w:lineRule="auto"/>
        <w:rPr>
          <w:rFonts w:cstheme="minorHAnsi"/>
        </w:rPr>
      </w:pPr>
      <w:r w:rsidRPr="00017DA4">
        <w:rPr>
          <w:rFonts w:cstheme="minorHAnsi"/>
          <w:color w:val="FF0000"/>
        </w:rPr>
        <w:t xml:space="preserve">We apologize for the confusion. In the revised manuscript, we have clarified the paragraph to specify </w:t>
      </w:r>
      <w:ins w:id="44" w:author="Dicke, Marcel" w:date="2023-09-22T20:21:00Z">
        <w:r w:rsidR="00B76FAE">
          <w:rPr>
            <w:rFonts w:cstheme="minorHAnsi"/>
            <w:color w:val="FF0000"/>
          </w:rPr>
          <w:t xml:space="preserve">that </w:t>
        </w:r>
      </w:ins>
      <w:r w:rsidRPr="00017DA4">
        <w:rPr>
          <w:rFonts w:cstheme="minorHAnsi"/>
          <w:color w:val="FF0000"/>
        </w:rPr>
        <w:t>heat treatment eliminated detectable amounts of pathogens in frass.</w:t>
      </w:r>
      <w:r w:rsidRPr="00017DA4">
        <w:rPr>
          <w:rFonts w:cstheme="minorHAnsi"/>
        </w:rPr>
        <w:br/>
      </w:r>
    </w:p>
    <w:p w14:paraId="377B4148"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E843589" w14:textId="77777777" w:rsidR="00972C4B" w:rsidRPr="00017DA4" w:rsidRDefault="00972C4B" w:rsidP="008369EF">
      <w:pPr>
        <w:spacing w:after="0" w:line="240" w:lineRule="auto"/>
        <w:rPr>
          <w:rFonts w:cstheme="minorHAnsi"/>
        </w:rPr>
      </w:pPr>
      <w:r w:rsidRPr="00017DA4">
        <w:rPr>
          <w:rFonts w:cstheme="minorHAnsi"/>
        </w:rPr>
        <w:t xml:space="preserve">Line 533, italicize species name. </w:t>
      </w:r>
    </w:p>
    <w:p w14:paraId="01067C19"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lastRenderedPageBreak/>
        <w:t>Author response:</w:t>
      </w:r>
    </w:p>
    <w:p w14:paraId="70D38ED1" w14:textId="4D136F20" w:rsidR="00972C4B" w:rsidRPr="00017DA4" w:rsidRDefault="00972C4B" w:rsidP="008369EF">
      <w:pPr>
        <w:spacing w:after="0" w:line="240" w:lineRule="auto"/>
        <w:rPr>
          <w:rFonts w:cstheme="minorHAnsi"/>
          <w:sz w:val="20"/>
          <w:szCs w:val="20"/>
        </w:rPr>
      </w:pPr>
      <w:r w:rsidRPr="00017DA4">
        <w:rPr>
          <w:rFonts w:cstheme="minorHAnsi"/>
          <w:color w:val="FF0000"/>
        </w:rPr>
        <w:t xml:space="preserve">We have </w:t>
      </w:r>
      <w:proofErr w:type="spellStart"/>
      <w:r w:rsidR="00F70FCE">
        <w:rPr>
          <w:rFonts w:cstheme="minorHAnsi"/>
          <w:color w:val="FF0000"/>
        </w:rPr>
        <w:t>italicised</w:t>
      </w:r>
      <w:proofErr w:type="spellEnd"/>
      <w:r w:rsidRPr="00017DA4">
        <w:rPr>
          <w:rFonts w:cstheme="minorHAnsi"/>
          <w:color w:val="FF0000"/>
        </w:rPr>
        <w:t xml:space="preserve"> the species name as suggested. </w:t>
      </w:r>
      <w:del w:id="45" w:author="Dicke, Marcel" w:date="2023-09-22T20:21:00Z">
        <w:r w:rsidRPr="00017DA4" w:rsidDel="00B76FAE">
          <w:rPr>
            <w:rFonts w:cstheme="minorHAnsi"/>
            <w:color w:val="FF0000"/>
          </w:rPr>
          <w:delText>Thank you.</w:delText>
        </w:r>
      </w:del>
    </w:p>
    <w:p w14:paraId="4C38AB20" w14:textId="77777777" w:rsidR="00972C4B" w:rsidRPr="00017DA4" w:rsidRDefault="00972C4B" w:rsidP="008369EF">
      <w:pPr>
        <w:rPr>
          <w:rFonts w:cstheme="minorHAnsi"/>
        </w:rPr>
      </w:pPr>
    </w:p>
    <w:sectPr w:rsidR="00972C4B" w:rsidRPr="00017D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icke, Marcel" w:date="2023-09-22T20:10:00Z" w:initials="DM">
    <w:p w14:paraId="6FD4211D" w14:textId="77777777" w:rsidR="00E817BA" w:rsidRDefault="006C1F34" w:rsidP="0081224D">
      <w:pPr>
        <w:pStyle w:val="CommentText"/>
      </w:pPr>
      <w:r>
        <w:rPr>
          <w:rStyle w:val="CommentReference"/>
        </w:rPr>
        <w:annotationRef/>
      </w:r>
      <w:r w:rsidR="00E817BA">
        <w:rPr>
          <w:lang w:val="en-GB"/>
        </w:rPr>
        <w:t>The journal's styly is to order them chronologically when citing papers in the text; did you use the format of EAA in Endnote/Mendeley?</w:t>
      </w:r>
    </w:p>
  </w:comment>
  <w:comment w:id="30" w:author="Dicke, Marcel" w:date="2023-09-24T11:39:00Z" w:initials="DM">
    <w:p w14:paraId="3EDAD73A" w14:textId="77777777" w:rsidR="00271794" w:rsidRDefault="00271794" w:rsidP="00A87DE3">
      <w:pPr>
        <w:pStyle w:val="CommentText"/>
      </w:pPr>
      <w:r>
        <w:rPr>
          <w:rStyle w:val="CommentReference"/>
        </w:rPr>
        <w:annotationRef/>
      </w:r>
      <w:r>
        <w:rPr>
          <w:lang w:val="en-GB"/>
        </w:rPr>
        <w:t>The word 'and' should not be inserted, no need to say it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D4211D" w15:done="0"/>
  <w15:commentEx w15:paraId="3EDAD7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8734F" w16cex:dateUtc="2023-09-22T18:10:00Z"/>
  <w16cex:commentExtensible w16cex:durableId="28BA9E6B" w16cex:dateUtc="2023-09-24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D4211D" w16cid:durableId="28B8734F"/>
  <w16cid:commentId w16cid:paraId="3EDAD73A" w16cid:durableId="28BA9E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cke, Marcel">
    <w15:presenceInfo w15:providerId="AD" w15:userId="S::marcel.dicke@wur.nl::d629b38b-23de-4d5e-a1f2-94bffbd75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4B"/>
    <w:rsid w:val="00017DA4"/>
    <w:rsid w:val="00080315"/>
    <w:rsid w:val="001270FF"/>
    <w:rsid w:val="001D4562"/>
    <w:rsid w:val="0021532B"/>
    <w:rsid w:val="00271794"/>
    <w:rsid w:val="00284864"/>
    <w:rsid w:val="003E4012"/>
    <w:rsid w:val="00402202"/>
    <w:rsid w:val="00454274"/>
    <w:rsid w:val="0045487E"/>
    <w:rsid w:val="004B5E17"/>
    <w:rsid w:val="00514E46"/>
    <w:rsid w:val="00565405"/>
    <w:rsid w:val="00575563"/>
    <w:rsid w:val="006524C1"/>
    <w:rsid w:val="006907DC"/>
    <w:rsid w:val="006C1F34"/>
    <w:rsid w:val="008369EF"/>
    <w:rsid w:val="00847405"/>
    <w:rsid w:val="008B593B"/>
    <w:rsid w:val="008F37FB"/>
    <w:rsid w:val="009349F7"/>
    <w:rsid w:val="0093549C"/>
    <w:rsid w:val="00947E07"/>
    <w:rsid w:val="00950CCA"/>
    <w:rsid w:val="00972C4B"/>
    <w:rsid w:val="00A0479E"/>
    <w:rsid w:val="00AD7187"/>
    <w:rsid w:val="00AF3C5B"/>
    <w:rsid w:val="00B31056"/>
    <w:rsid w:val="00B6350D"/>
    <w:rsid w:val="00B76FAE"/>
    <w:rsid w:val="00B805A8"/>
    <w:rsid w:val="00C522F4"/>
    <w:rsid w:val="00CE77CF"/>
    <w:rsid w:val="00D65E1A"/>
    <w:rsid w:val="00D70DF1"/>
    <w:rsid w:val="00D8409A"/>
    <w:rsid w:val="00D928CB"/>
    <w:rsid w:val="00D939AC"/>
    <w:rsid w:val="00DC746A"/>
    <w:rsid w:val="00DD5B0B"/>
    <w:rsid w:val="00DE0AAC"/>
    <w:rsid w:val="00DE4BC5"/>
    <w:rsid w:val="00DF27B1"/>
    <w:rsid w:val="00E25113"/>
    <w:rsid w:val="00E817BA"/>
    <w:rsid w:val="00F70FCE"/>
    <w:rsid w:val="00F7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DAC0"/>
  <w15:chartTrackingRefBased/>
  <w15:docId w15:val="{F46CF16C-1882-4A22-B449-92F1548E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1532B"/>
    <w:pPr>
      <w:spacing w:after="0" w:line="240" w:lineRule="auto"/>
    </w:pPr>
  </w:style>
  <w:style w:type="character" w:styleId="CommentReference">
    <w:name w:val="annotation reference"/>
    <w:basedOn w:val="DefaultParagraphFont"/>
    <w:uiPriority w:val="99"/>
    <w:semiHidden/>
    <w:unhideWhenUsed/>
    <w:rsid w:val="006C1F34"/>
    <w:rPr>
      <w:sz w:val="16"/>
      <w:szCs w:val="16"/>
    </w:rPr>
  </w:style>
  <w:style w:type="paragraph" w:styleId="CommentText">
    <w:name w:val="annotation text"/>
    <w:basedOn w:val="Normal"/>
    <w:link w:val="CommentTextChar"/>
    <w:uiPriority w:val="99"/>
    <w:unhideWhenUsed/>
    <w:rsid w:val="006C1F34"/>
    <w:pPr>
      <w:spacing w:line="240" w:lineRule="auto"/>
    </w:pPr>
    <w:rPr>
      <w:sz w:val="20"/>
      <w:szCs w:val="20"/>
    </w:rPr>
  </w:style>
  <w:style w:type="character" w:customStyle="1" w:styleId="CommentTextChar">
    <w:name w:val="Comment Text Char"/>
    <w:basedOn w:val="DefaultParagraphFont"/>
    <w:link w:val="CommentText"/>
    <w:uiPriority w:val="99"/>
    <w:rsid w:val="006C1F34"/>
    <w:rPr>
      <w:sz w:val="20"/>
      <w:szCs w:val="20"/>
    </w:rPr>
  </w:style>
  <w:style w:type="paragraph" w:styleId="CommentSubject">
    <w:name w:val="annotation subject"/>
    <w:basedOn w:val="CommentText"/>
    <w:next w:val="CommentText"/>
    <w:link w:val="CommentSubjectChar"/>
    <w:uiPriority w:val="99"/>
    <w:semiHidden/>
    <w:unhideWhenUsed/>
    <w:rsid w:val="006C1F34"/>
    <w:rPr>
      <w:b/>
      <w:bCs/>
    </w:rPr>
  </w:style>
  <w:style w:type="character" w:customStyle="1" w:styleId="CommentSubjectChar">
    <w:name w:val="Comment Subject Char"/>
    <w:basedOn w:val="CommentTextChar"/>
    <w:link w:val="CommentSubject"/>
    <w:uiPriority w:val="99"/>
    <w:semiHidden/>
    <w:rsid w:val="006C1F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SHAPHAN YONG CHIA</dc:creator>
  <cp:keywords/>
  <dc:description/>
  <cp:lastModifiedBy>SHAPHAN YONG CHIA</cp:lastModifiedBy>
  <cp:revision>2</cp:revision>
  <dcterms:created xsi:type="dcterms:W3CDTF">2023-09-24T20:56:00Z</dcterms:created>
  <dcterms:modified xsi:type="dcterms:W3CDTF">2023-09-24T20:56:00Z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5afbb62a9feac054b93b3a1eb31cd14dbbf6bb9af6d5fb65db2ef391f8a8f9ff</vt:lpwstr>
  </property>
</Properties>
</file>