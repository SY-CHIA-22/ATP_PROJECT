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EEE1" w14:textId="3F16882C" w:rsidR="00C47FB2" w:rsidRPr="007A367C" w:rsidRDefault="006F7404" w:rsidP="00F06186">
      <w:pPr>
        <w:widowControl w:val="0"/>
        <w:suppressAutoHyphens/>
        <w:spacing w:after="0"/>
        <w:contextualSpacing/>
        <w:rPr>
          <w:rFonts w:asciiTheme="majorBidi" w:hAnsiTheme="majorBidi" w:cstheme="majorBidi"/>
          <w:b/>
          <w:bCs/>
          <w:color w:val="000000" w:themeColor="text1"/>
          <w:sz w:val="32"/>
          <w:szCs w:val="32"/>
          <w:lang w:val="en-US"/>
        </w:rPr>
      </w:pPr>
      <w:bookmarkStart w:id="0" w:name="_Hlk133390709"/>
      <w:bookmarkStart w:id="1" w:name="_Hlk140746169"/>
      <w:bookmarkStart w:id="2" w:name="_Hlk139275244"/>
      <w:r w:rsidRPr="007A367C">
        <w:rPr>
          <w:rFonts w:asciiTheme="majorBidi" w:hAnsiTheme="majorBidi" w:cstheme="majorBidi"/>
          <w:b/>
          <w:bCs/>
          <w:color w:val="000000" w:themeColor="text1"/>
          <w:sz w:val="32"/>
          <w:szCs w:val="32"/>
          <w:lang w:val="en-US"/>
        </w:rPr>
        <w:t xml:space="preserve">Original </w:t>
      </w:r>
      <w:r w:rsidR="00414F38" w:rsidRPr="007A367C">
        <w:rPr>
          <w:rFonts w:asciiTheme="majorBidi" w:hAnsiTheme="majorBidi" w:cstheme="majorBidi"/>
          <w:b/>
          <w:bCs/>
          <w:color w:val="000000" w:themeColor="text1"/>
          <w:sz w:val="32"/>
          <w:szCs w:val="32"/>
          <w:lang w:val="en-US"/>
        </w:rPr>
        <w:t>A</w:t>
      </w:r>
      <w:r w:rsidRPr="007A367C">
        <w:rPr>
          <w:rFonts w:asciiTheme="majorBidi" w:hAnsiTheme="majorBidi" w:cstheme="majorBidi"/>
          <w:b/>
          <w:bCs/>
          <w:color w:val="000000" w:themeColor="text1"/>
          <w:sz w:val="32"/>
          <w:szCs w:val="32"/>
          <w:lang w:val="en-US"/>
        </w:rPr>
        <w:t>rticle</w:t>
      </w:r>
    </w:p>
    <w:p w14:paraId="0FC9C14C" w14:textId="77777777" w:rsidR="00F06186" w:rsidRPr="007A367C" w:rsidRDefault="00F06186" w:rsidP="00F06186">
      <w:pPr>
        <w:widowControl w:val="0"/>
        <w:suppressAutoHyphens/>
        <w:spacing w:after="0"/>
        <w:contextualSpacing/>
        <w:rPr>
          <w:rFonts w:asciiTheme="majorBidi" w:hAnsiTheme="majorBidi" w:cstheme="majorBidi"/>
          <w:color w:val="000000" w:themeColor="text1"/>
          <w:sz w:val="32"/>
          <w:szCs w:val="32"/>
          <w:lang w:val="en-US"/>
        </w:rPr>
      </w:pPr>
    </w:p>
    <w:p w14:paraId="26F057E6" w14:textId="644787F9" w:rsidR="000825D9" w:rsidRPr="007A367C" w:rsidRDefault="00770B24" w:rsidP="00F06186">
      <w:pPr>
        <w:widowControl w:val="0"/>
        <w:suppressAutoHyphens/>
        <w:spacing w:after="0"/>
        <w:contextualSpacing/>
        <w:rPr>
          <w:rFonts w:asciiTheme="majorBidi" w:hAnsiTheme="majorBidi" w:cstheme="majorBidi"/>
          <w:b/>
          <w:bCs/>
          <w:color w:val="000000" w:themeColor="text1"/>
          <w:sz w:val="32"/>
          <w:szCs w:val="32"/>
          <w:lang w:val="en-US"/>
        </w:rPr>
      </w:pPr>
      <w:r w:rsidRPr="007A367C">
        <w:rPr>
          <w:rFonts w:asciiTheme="majorBidi" w:hAnsiTheme="majorBidi" w:cstheme="majorBidi"/>
          <w:b/>
          <w:bCs/>
          <w:color w:val="000000" w:themeColor="text1"/>
          <w:sz w:val="32"/>
          <w:szCs w:val="32"/>
          <w:lang w:val="en-US"/>
        </w:rPr>
        <w:t>Effects of f</w:t>
      </w:r>
      <w:r w:rsidR="003B184D" w:rsidRPr="007A367C">
        <w:rPr>
          <w:rFonts w:asciiTheme="majorBidi" w:hAnsiTheme="majorBidi" w:cstheme="majorBidi"/>
          <w:b/>
          <w:bCs/>
          <w:color w:val="000000" w:themeColor="text1"/>
          <w:sz w:val="32"/>
          <w:szCs w:val="32"/>
          <w:lang w:val="en-US"/>
        </w:rPr>
        <w:t xml:space="preserve">rass from </w:t>
      </w:r>
      <w:r w:rsidR="00EE5F47" w:rsidRPr="007A367C">
        <w:rPr>
          <w:rFonts w:asciiTheme="majorBidi" w:hAnsiTheme="majorBidi" w:cstheme="majorBidi"/>
          <w:b/>
          <w:bCs/>
          <w:color w:val="000000" w:themeColor="text1"/>
          <w:sz w:val="32"/>
          <w:szCs w:val="32"/>
          <w:lang w:val="en-US"/>
        </w:rPr>
        <w:t xml:space="preserve">larvae of </w:t>
      </w:r>
      <w:r w:rsidR="003B184D" w:rsidRPr="007A367C">
        <w:rPr>
          <w:rFonts w:asciiTheme="majorBidi" w:hAnsiTheme="majorBidi" w:cstheme="majorBidi"/>
          <w:b/>
          <w:bCs/>
          <w:color w:val="000000" w:themeColor="text1"/>
          <w:sz w:val="32"/>
          <w:szCs w:val="32"/>
          <w:lang w:val="en-US"/>
        </w:rPr>
        <w:t>black soldier fly (</w:t>
      </w:r>
      <w:r w:rsidR="003B184D" w:rsidRPr="007A367C">
        <w:rPr>
          <w:rFonts w:asciiTheme="majorBidi" w:hAnsiTheme="majorBidi" w:cstheme="majorBidi"/>
          <w:b/>
          <w:bCs/>
          <w:i/>
          <w:iCs/>
          <w:color w:val="000000" w:themeColor="text1"/>
          <w:sz w:val="32"/>
          <w:szCs w:val="32"/>
          <w:lang w:val="en-US"/>
        </w:rPr>
        <w:t>Hermetia illucens</w:t>
      </w:r>
      <w:r w:rsidR="003B184D" w:rsidRPr="007A367C">
        <w:rPr>
          <w:rFonts w:asciiTheme="majorBidi" w:hAnsiTheme="majorBidi" w:cstheme="majorBidi"/>
          <w:b/>
          <w:bCs/>
          <w:color w:val="000000" w:themeColor="text1"/>
          <w:sz w:val="32"/>
          <w:szCs w:val="32"/>
          <w:lang w:val="en-US"/>
        </w:rPr>
        <w:t>) and yellow mealworm (</w:t>
      </w:r>
      <w:r w:rsidR="003B184D" w:rsidRPr="007A367C">
        <w:rPr>
          <w:rFonts w:asciiTheme="majorBidi" w:hAnsiTheme="majorBidi" w:cstheme="majorBidi"/>
          <w:b/>
          <w:bCs/>
          <w:i/>
          <w:iCs/>
          <w:color w:val="000000" w:themeColor="text1"/>
          <w:sz w:val="32"/>
          <w:szCs w:val="32"/>
          <w:lang w:val="en-US"/>
        </w:rPr>
        <w:t>Tenebrio molito</w:t>
      </w:r>
      <w:r w:rsidR="005C06EA" w:rsidRPr="007A367C">
        <w:rPr>
          <w:rFonts w:asciiTheme="majorBidi" w:hAnsiTheme="majorBidi" w:cstheme="majorBidi"/>
          <w:b/>
          <w:bCs/>
          <w:i/>
          <w:iCs/>
          <w:color w:val="000000" w:themeColor="text1"/>
          <w:sz w:val="32"/>
          <w:szCs w:val="32"/>
          <w:lang w:val="en-US"/>
        </w:rPr>
        <w:t>r</w:t>
      </w:r>
      <w:r w:rsidR="003B184D" w:rsidRPr="007A367C">
        <w:rPr>
          <w:rFonts w:asciiTheme="majorBidi" w:hAnsiTheme="majorBidi" w:cstheme="majorBidi"/>
          <w:b/>
          <w:bCs/>
          <w:color w:val="000000" w:themeColor="text1"/>
          <w:sz w:val="32"/>
          <w:szCs w:val="32"/>
          <w:lang w:val="en-US"/>
        </w:rPr>
        <w:t xml:space="preserve">) </w:t>
      </w:r>
      <w:r w:rsidRPr="007A367C">
        <w:rPr>
          <w:rFonts w:asciiTheme="majorBidi" w:hAnsiTheme="majorBidi" w:cstheme="majorBidi"/>
          <w:b/>
          <w:bCs/>
          <w:color w:val="000000" w:themeColor="text1"/>
          <w:sz w:val="32"/>
          <w:szCs w:val="32"/>
          <w:lang w:val="en-US"/>
        </w:rPr>
        <w:t xml:space="preserve">on </w:t>
      </w:r>
      <w:r w:rsidR="003B184D" w:rsidRPr="007A367C">
        <w:rPr>
          <w:rFonts w:asciiTheme="majorBidi" w:hAnsiTheme="majorBidi" w:cstheme="majorBidi"/>
          <w:b/>
          <w:bCs/>
          <w:color w:val="000000" w:themeColor="text1"/>
          <w:sz w:val="32"/>
          <w:szCs w:val="32"/>
          <w:lang w:val="en-US"/>
        </w:rPr>
        <w:t xml:space="preserve">growth and </w:t>
      </w:r>
      <w:r w:rsidR="00890B67" w:rsidRPr="007A367C">
        <w:rPr>
          <w:rFonts w:asciiTheme="majorBidi" w:hAnsiTheme="majorBidi" w:cstheme="majorBidi"/>
          <w:b/>
          <w:bCs/>
          <w:color w:val="000000" w:themeColor="text1"/>
          <w:sz w:val="32"/>
          <w:szCs w:val="32"/>
          <w:lang w:val="en-US"/>
        </w:rPr>
        <w:t xml:space="preserve">insect </w:t>
      </w:r>
      <w:r w:rsidR="003B184D" w:rsidRPr="007A367C">
        <w:rPr>
          <w:rFonts w:asciiTheme="majorBidi" w:hAnsiTheme="majorBidi" w:cstheme="majorBidi"/>
          <w:b/>
          <w:bCs/>
          <w:color w:val="000000" w:themeColor="text1"/>
          <w:sz w:val="32"/>
          <w:szCs w:val="32"/>
          <w:lang w:val="en-US"/>
        </w:rPr>
        <w:t xml:space="preserve">resistance </w:t>
      </w:r>
      <w:r w:rsidR="00890B67" w:rsidRPr="007A367C">
        <w:rPr>
          <w:rFonts w:asciiTheme="majorBidi" w:hAnsiTheme="majorBidi" w:cstheme="majorBidi"/>
          <w:b/>
          <w:bCs/>
          <w:color w:val="000000" w:themeColor="text1"/>
          <w:sz w:val="32"/>
          <w:szCs w:val="32"/>
          <w:lang w:val="en-US"/>
        </w:rPr>
        <w:t xml:space="preserve">in </w:t>
      </w:r>
      <w:r w:rsidR="005C06EA" w:rsidRPr="007A367C">
        <w:rPr>
          <w:rFonts w:asciiTheme="majorBidi" w:hAnsiTheme="majorBidi" w:cstheme="majorBidi"/>
          <w:b/>
          <w:bCs/>
          <w:color w:val="000000" w:themeColor="text1"/>
          <w:sz w:val="32"/>
          <w:szCs w:val="32"/>
          <w:lang w:val="en-US"/>
        </w:rPr>
        <w:t>f</w:t>
      </w:r>
      <w:r w:rsidR="00EB0397" w:rsidRPr="007A367C">
        <w:rPr>
          <w:rFonts w:asciiTheme="majorBidi" w:hAnsiTheme="majorBidi" w:cstheme="majorBidi"/>
          <w:b/>
          <w:bCs/>
          <w:color w:val="000000" w:themeColor="text1"/>
          <w:sz w:val="32"/>
          <w:szCs w:val="32"/>
          <w:lang w:val="en-US"/>
        </w:rPr>
        <w:t>ield mustard (</w:t>
      </w:r>
      <w:r w:rsidR="00EB0397" w:rsidRPr="007A367C">
        <w:rPr>
          <w:rFonts w:asciiTheme="majorBidi" w:hAnsiTheme="majorBidi" w:cstheme="majorBidi"/>
          <w:b/>
          <w:bCs/>
          <w:i/>
          <w:iCs/>
          <w:color w:val="000000" w:themeColor="text1"/>
          <w:sz w:val="32"/>
          <w:szCs w:val="32"/>
          <w:lang w:val="en-US"/>
        </w:rPr>
        <w:t>Brassica rapa</w:t>
      </w:r>
      <w:r w:rsidR="00EB0397" w:rsidRPr="007A367C">
        <w:rPr>
          <w:rFonts w:asciiTheme="majorBidi" w:hAnsiTheme="majorBidi" w:cstheme="majorBidi"/>
          <w:b/>
          <w:bCs/>
          <w:color w:val="000000" w:themeColor="text1"/>
          <w:sz w:val="32"/>
          <w:szCs w:val="32"/>
          <w:lang w:val="en-US"/>
        </w:rPr>
        <w:t>)</w:t>
      </w:r>
      <w:r w:rsidRPr="007A367C">
        <w:rPr>
          <w:rFonts w:asciiTheme="majorBidi" w:hAnsiTheme="majorBidi" w:cstheme="majorBidi"/>
          <w:b/>
          <w:bCs/>
          <w:color w:val="000000" w:themeColor="text1"/>
          <w:sz w:val="32"/>
          <w:szCs w:val="32"/>
          <w:lang w:val="en-US"/>
        </w:rPr>
        <w:t xml:space="preserve">: differences between insect species and frass treatments </w:t>
      </w:r>
    </w:p>
    <w:bookmarkEnd w:id="0"/>
    <w:p w14:paraId="6601F312" w14:textId="77777777" w:rsidR="000F268A" w:rsidRPr="007A367C" w:rsidRDefault="000F268A" w:rsidP="00F06186">
      <w:pPr>
        <w:widowControl w:val="0"/>
        <w:suppressAutoHyphens/>
        <w:spacing w:after="0"/>
        <w:contextualSpacing/>
        <w:rPr>
          <w:rFonts w:asciiTheme="majorBidi" w:hAnsiTheme="majorBidi" w:cstheme="majorBidi"/>
          <w:color w:val="000000" w:themeColor="text1"/>
          <w:sz w:val="24"/>
          <w:szCs w:val="24"/>
          <w:lang w:val="en-US"/>
        </w:rPr>
      </w:pPr>
    </w:p>
    <w:p w14:paraId="7AE286A7" w14:textId="2C551CF1" w:rsidR="000F268A" w:rsidRPr="007A367C" w:rsidRDefault="000F268A"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Shaphan Y</w:t>
      </w:r>
      <w:r w:rsidR="00FD6A73" w:rsidRPr="007A367C">
        <w:rPr>
          <w:rFonts w:asciiTheme="majorBidi" w:hAnsiTheme="majorBidi" w:cstheme="majorBidi"/>
          <w:b/>
          <w:bCs/>
          <w:color w:val="000000" w:themeColor="text1"/>
          <w:sz w:val="24"/>
          <w:szCs w:val="24"/>
          <w:lang w:val="en-US"/>
        </w:rPr>
        <w:t>.</w:t>
      </w:r>
      <w:r w:rsidRPr="007A367C">
        <w:rPr>
          <w:rFonts w:asciiTheme="majorBidi" w:hAnsiTheme="majorBidi" w:cstheme="majorBidi"/>
          <w:b/>
          <w:bCs/>
          <w:color w:val="000000" w:themeColor="text1"/>
          <w:sz w:val="24"/>
          <w:szCs w:val="24"/>
          <w:lang w:val="en-US"/>
        </w:rPr>
        <w:t xml:space="preserve"> Chia</w:t>
      </w:r>
      <w:r w:rsidR="0083612D" w:rsidRPr="007A367C">
        <w:rPr>
          <w:rFonts w:asciiTheme="majorBidi" w:hAnsiTheme="majorBidi" w:cstheme="majorBidi"/>
          <w:b/>
          <w:bCs/>
          <w:color w:val="000000" w:themeColor="text1"/>
          <w:sz w:val="24"/>
          <w:szCs w:val="24"/>
          <w:vertAlign w:val="superscript"/>
          <w:lang w:val="en-US"/>
        </w:rPr>
        <w:t>1,2</w:t>
      </w:r>
      <w:r w:rsidR="002B776A" w:rsidRPr="007A367C">
        <w:rPr>
          <w:rFonts w:asciiTheme="majorBidi" w:hAnsiTheme="majorBidi" w:cstheme="majorBidi"/>
          <w:b/>
          <w:bCs/>
          <w:color w:val="000000" w:themeColor="text1"/>
          <w:sz w:val="24"/>
          <w:szCs w:val="24"/>
          <w:lang w:val="en-US"/>
        </w:rPr>
        <w:t>*</w:t>
      </w:r>
      <w:r w:rsidRPr="007A367C">
        <w:rPr>
          <w:rFonts w:asciiTheme="majorBidi" w:hAnsiTheme="majorBidi" w:cstheme="majorBidi"/>
          <w:b/>
          <w:bCs/>
          <w:color w:val="000000" w:themeColor="text1"/>
          <w:sz w:val="24"/>
          <w:szCs w:val="24"/>
          <w:vertAlign w:val="subscript"/>
          <w:lang w:val="en-US"/>
        </w:rPr>
        <w:t xml:space="preserve">, </w:t>
      </w:r>
      <w:r w:rsidRPr="007A367C">
        <w:rPr>
          <w:rFonts w:asciiTheme="majorBidi" w:hAnsiTheme="majorBidi" w:cstheme="majorBidi"/>
          <w:b/>
          <w:bCs/>
          <w:color w:val="000000" w:themeColor="text1"/>
          <w:sz w:val="24"/>
          <w:szCs w:val="24"/>
          <w:lang w:val="en-US"/>
        </w:rPr>
        <w:t>Joop J</w:t>
      </w:r>
      <w:r w:rsidR="00FD6A73" w:rsidRPr="007A367C">
        <w:rPr>
          <w:rFonts w:asciiTheme="majorBidi" w:hAnsiTheme="majorBidi" w:cstheme="majorBidi"/>
          <w:b/>
          <w:bCs/>
          <w:color w:val="000000" w:themeColor="text1"/>
          <w:sz w:val="24"/>
          <w:szCs w:val="24"/>
          <w:lang w:val="en-US"/>
        </w:rPr>
        <w:t>.</w:t>
      </w:r>
      <w:r w:rsidRPr="007A367C">
        <w:rPr>
          <w:rFonts w:asciiTheme="majorBidi" w:hAnsiTheme="majorBidi" w:cstheme="majorBidi"/>
          <w:b/>
          <w:bCs/>
          <w:color w:val="000000" w:themeColor="text1"/>
          <w:sz w:val="24"/>
          <w:szCs w:val="24"/>
          <w:lang w:val="en-US"/>
        </w:rPr>
        <w:t>A</w:t>
      </w:r>
      <w:r w:rsidR="00FD6A73" w:rsidRPr="007A367C">
        <w:rPr>
          <w:rFonts w:asciiTheme="majorBidi" w:hAnsiTheme="majorBidi" w:cstheme="majorBidi"/>
          <w:b/>
          <w:bCs/>
          <w:color w:val="000000" w:themeColor="text1"/>
          <w:sz w:val="24"/>
          <w:szCs w:val="24"/>
          <w:lang w:val="en-US"/>
        </w:rPr>
        <w:t>.</w:t>
      </w:r>
      <w:r w:rsidRPr="007A367C">
        <w:rPr>
          <w:rFonts w:asciiTheme="majorBidi" w:hAnsiTheme="majorBidi" w:cstheme="majorBidi"/>
          <w:b/>
          <w:bCs/>
          <w:color w:val="000000" w:themeColor="text1"/>
          <w:sz w:val="24"/>
          <w:szCs w:val="24"/>
          <w:lang w:val="en-US"/>
        </w:rPr>
        <w:t xml:space="preserve"> van Loon</w:t>
      </w:r>
      <w:r w:rsidR="0083612D" w:rsidRPr="007A367C">
        <w:rPr>
          <w:rFonts w:asciiTheme="majorBidi" w:hAnsiTheme="majorBidi" w:cstheme="majorBidi"/>
          <w:b/>
          <w:bCs/>
          <w:color w:val="000000" w:themeColor="text1"/>
          <w:sz w:val="24"/>
          <w:szCs w:val="24"/>
          <w:vertAlign w:val="superscript"/>
          <w:lang w:val="en-US"/>
        </w:rPr>
        <w:t>1</w:t>
      </w:r>
      <w:r w:rsidRPr="007A367C">
        <w:rPr>
          <w:rFonts w:asciiTheme="majorBidi" w:hAnsiTheme="majorBidi" w:cstheme="majorBidi"/>
          <w:b/>
          <w:bCs/>
          <w:color w:val="000000" w:themeColor="text1"/>
          <w:sz w:val="24"/>
          <w:szCs w:val="24"/>
          <w:lang w:val="en-US"/>
        </w:rPr>
        <w:t xml:space="preserve"> </w:t>
      </w:r>
      <w:r w:rsidR="00F06186" w:rsidRPr="007A367C">
        <w:rPr>
          <w:rFonts w:asciiTheme="majorBidi" w:hAnsiTheme="majorBidi" w:cstheme="majorBidi"/>
          <w:b/>
          <w:bCs/>
          <w:color w:val="000000" w:themeColor="text1"/>
          <w:sz w:val="24"/>
          <w:szCs w:val="24"/>
          <w:lang w:val="en-US"/>
        </w:rPr>
        <w:t>&amp;</w:t>
      </w:r>
      <w:r w:rsidRPr="007A367C">
        <w:rPr>
          <w:rFonts w:asciiTheme="majorBidi" w:hAnsiTheme="majorBidi" w:cstheme="majorBidi"/>
          <w:b/>
          <w:bCs/>
          <w:color w:val="000000" w:themeColor="text1"/>
          <w:sz w:val="24"/>
          <w:szCs w:val="24"/>
          <w:lang w:val="en-US"/>
        </w:rPr>
        <w:t xml:space="preserve"> Marcel Dicke</w:t>
      </w:r>
      <w:r w:rsidR="0083612D" w:rsidRPr="007A367C">
        <w:rPr>
          <w:rFonts w:asciiTheme="majorBidi" w:hAnsiTheme="majorBidi" w:cstheme="majorBidi"/>
          <w:b/>
          <w:bCs/>
          <w:color w:val="000000" w:themeColor="text1"/>
          <w:sz w:val="24"/>
          <w:szCs w:val="24"/>
          <w:vertAlign w:val="superscript"/>
          <w:lang w:val="en-US"/>
        </w:rPr>
        <w:t>1</w:t>
      </w:r>
    </w:p>
    <w:p w14:paraId="217386B4" w14:textId="77777777" w:rsidR="00F06186" w:rsidRPr="007A367C" w:rsidRDefault="00F06186" w:rsidP="00F06186">
      <w:pPr>
        <w:widowControl w:val="0"/>
        <w:suppressAutoHyphens/>
        <w:spacing w:after="0"/>
        <w:contextualSpacing/>
        <w:rPr>
          <w:rFonts w:asciiTheme="majorBidi" w:eastAsia="Times New Roman" w:hAnsiTheme="majorBidi" w:cstheme="majorBidi"/>
          <w:color w:val="000000" w:themeColor="text1"/>
          <w:sz w:val="24"/>
          <w:szCs w:val="24"/>
          <w:lang w:val="en-US"/>
        </w:rPr>
      </w:pPr>
    </w:p>
    <w:p w14:paraId="124A2224" w14:textId="488D4EA9" w:rsidR="001849FC" w:rsidRPr="007A367C" w:rsidRDefault="0083612D" w:rsidP="00F06186">
      <w:pPr>
        <w:widowControl w:val="0"/>
        <w:suppressAutoHyphens/>
        <w:spacing w:after="0"/>
        <w:contextualSpacing/>
        <w:rPr>
          <w:rFonts w:asciiTheme="majorBidi" w:eastAsia="Times New Roman" w:hAnsiTheme="majorBidi" w:cstheme="majorBidi"/>
          <w:color w:val="000000" w:themeColor="text1"/>
          <w:sz w:val="24"/>
          <w:szCs w:val="24"/>
          <w:lang w:val="en-US"/>
        </w:rPr>
      </w:pPr>
      <w:r w:rsidRPr="007A367C">
        <w:rPr>
          <w:rFonts w:asciiTheme="majorBidi" w:eastAsia="Times New Roman" w:hAnsiTheme="majorBidi" w:cstheme="majorBidi"/>
          <w:color w:val="000000" w:themeColor="text1"/>
          <w:sz w:val="24"/>
          <w:szCs w:val="24"/>
          <w:vertAlign w:val="superscript"/>
          <w:lang w:val="en-US"/>
        </w:rPr>
        <w:t>1</w:t>
      </w:r>
      <w:r w:rsidR="000F268A" w:rsidRPr="007A367C">
        <w:rPr>
          <w:rFonts w:asciiTheme="majorBidi" w:eastAsia="Times New Roman" w:hAnsiTheme="majorBidi" w:cstheme="majorBidi"/>
          <w:color w:val="000000" w:themeColor="text1"/>
          <w:sz w:val="24"/>
          <w:szCs w:val="24"/>
          <w:lang w:val="en-US"/>
        </w:rPr>
        <w:t xml:space="preserve">Laboratory of Entomology, Wageningen University &amp; Research, PO Box 16, 6700 AA Wageningen, </w:t>
      </w:r>
      <w:r w:rsidR="00F06186" w:rsidRPr="007A367C">
        <w:rPr>
          <w:rFonts w:asciiTheme="majorBidi" w:eastAsia="Times New Roman" w:hAnsiTheme="majorBidi" w:cstheme="majorBidi"/>
          <w:color w:val="000000" w:themeColor="text1"/>
          <w:sz w:val="24"/>
          <w:szCs w:val="24"/>
          <w:lang w:val="en-US"/>
        </w:rPr>
        <w:t>T</w:t>
      </w:r>
      <w:r w:rsidR="000F268A" w:rsidRPr="007A367C">
        <w:rPr>
          <w:rFonts w:asciiTheme="majorBidi" w:eastAsia="Times New Roman" w:hAnsiTheme="majorBidi" w:cstheme="majorBidi"/>
          <w:color w:val="000000" w:themeColor="text1"/>
          <w:sz w:val="24"/>
          <w:szCs w:val="24"/>
          <w:lang w:val="en-US"/>
        </w:rPr>
        <w:t>he Netherlands</w:t>
      </w:r>
    </w:p>
    <w:p w14:paraId="2808BC63" w14:textId="1619E6CB" w:rsidR="0083612D" w:rsidRPr="007A367C" w:rsidRDefault="0083612D"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International Center of Insect Physiology and Ecology (</w:t>
      </w:r>
      <w:r w:rsidRPr="007A367C">
        <w:rPr>
          <w:rFonts w:asciiTheme="majorBidi" w:hAnsiTheme="majorBidi" w:cstheme="majorBidi"/>
          <w:i/>
          <w:iCs/>
          <w:color w:val="000000" w:themeColor="text1"/>
          <w:sz w:val="24"/>
          <w:szCs w:val="24"/>
          <w:lang w:val="en-US"/>
        </w:rPr>
        <w:t>icipe</w:t>
      </w:r>
      <w:r w:rsidRPr="007A367C">
        <w:rPr>
          <w:rFonts w:asciiTheme="majorBidi" w:hAnsiTheme="majorBidi" w:cstheme="majorBidi"/>
          <w:color w:val="000000" w:themeColor="text1"/>
          <w:sz w:val="24"/>
          <w:szCs w:val="24"/>
          <w:lang w:val="en-US"/>
        </w:rPr>
        <w:t>), P.O. Box. 30772-00100, Nairobi, Kenya</w:t>
      </w:r>
    </w:p>
    <w:p w14:paraId="07060CE7" w14:textId="77777777" w:rsidR="00751800" w:rsidRPr="007A367C" w:rsidRDefault="00751800" w:rsidP="00F06186">
      <w:pPr>
        <w:widowControl w:val="0"/>
        <w:suppressAutoHyphens/>
        <w:spacing w:after="0"/>
        <w:contextualSpacing/>
        <w:rPr>
          <w:rFonts w:asciiTheme="majorBidi" w:hAnsiTheme="majorBidi" w:cstheme="majorBidi"/>
          <w:color w:val="000000" w:themeColor="text1"/>
          <w:sz w:val="24"/>
          <w:szCs w:val="24"/>
          <w:lang w:val="en-US"/>
        </w:rPr>
      </w:pPr>
    </w:p>
    <w:p w14:paraId="415F4AB3" w14:textId="56BD7AE4" w:rsidR="001849FC" w:rsidRPr="007A367C" w:rsidRDefault="00F06186" w:rsidP="00F06186">
      <w:pPr>
        <w:widowControl w:val="0"/>
        <w:suppressAutoHyphens/>
        <w:spacing w:after="0"/>
        <w:contextualSpacing/>
        <w:rPr>
          <w:rFonts w:asciiTheme="majorBidi" w:hAnsiTheme="majorBidi" w:cstheme="majorBidi"/>
          <w:color w:val="000000" w:themeColor="text1"/>
          <w:sz w:val="20"/>
          <w:szCs w:val="20"/>
          <w:lang w:val="en-US"/>
        </w:rPr>
      </w:pPr>
      <w:r w:rsidRPr="007A367C">
        <w:rPr>
          <w:rFonts w:asciiTheme="majorBidi" w:hAnsiTheme="majorBidi" w:cstheme="majorBidi"/>
          <w:b/>
          <w:bCs/>
          <w:color w:val="000000" w:themeColor="text1"/>
          <w:sz w:val="24"/>
          <w:szCs w:val="24"/>
          <w:lang w:val="en-US"/>
        </w:rPr>
        <w:t>Running head</w:t>
      </w:r>
      <w:r w:rsidR="00C47FB2" w:rsidRPr="007A367C">
        <w:rPr>
          <w:rFonts w:asciiTheme="majorBidi" w:hAnsiTheme="majorBidi" w:cstheme="majorBidi"/>
          <w:b/>
          <w:bCs/>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0"/>
          <w:szCs w:val="20"/>
          <w:lang w:val="en-US"/>
        </w:rPr>
        <w:t>FRASS AS A SUSTAINABLE SOIL AMENDMENT</w:t>
      </w:r>
      <w:r w:rsidR="00B9754E" w:rsidRPr="007A367C">
        <w:rPr>
          <w:rFonts w:asciiTheme="majorBidi" w:hAnsiTheme="majorBidi" w:cstheme="majorBidi"/>
          <w:color w:val="000000" w:themeColor="text1"/>
          <w:sz w:val="20"/>
          <w:szCs w:val="20"/>
          <w:lang w:val="en-US"/>
        </w:rPr>
        <w:t xml:space="preserve"> HELP</w:t>
      </w:r>
      <w:r w:rsidRPr="007A367C">
        <w:rPr>
          <w:rFonts w:asciiTheme="majorBidi" w:hAnsiTheme="majorBidi" w:cstheme="majorBidi"/>
          <w:color w:val="000000" w:themeColor="text1"/>
          <w:sz w:val="20"/>
          <w:szCs w:val="20"/>
          <w:lang w:val="en-US"/>
        </w:rPr>
        <w:t>ING PLANT</w:t>
      </w:r>
      <w:r w:rsidR="00B9754E" w:rsidRPr="007A367C">
        <w:rPr>
          <w:rFonts w:asciiTheme="majorBidi" w:hAnsiTheme="majorBidi" w:cstheme="majorBidi"/>
          <w:color w:val="000000" w:themeColor="text1"/>
          <w:sz w:val="20"/>
          <w:szCs w:val="20"/>
          <w:lang w:val="en-US"/>
        </w:rPr>
        <w:t>S</w:t>
      </w:r>
      <w:r w:rsidRPr="007A367C">
        <w:rPr>
          <w:rFonts w:asciiTheme="majorBidi" w:hAnsiTheme="majorBidi" w:cstheme="majorBidi"/>
          <w:color w:val="000000" w:themeColor="text1"/>
          <w:sz w:val="20"/>
          <w:szCs w:val="20"/>
          <w:lang w:val="en-US"/>
        </w:rPr>
        <w:t xml:space="preserve"> </w:t>
      </w:r>
    </w:p>
    <w:bookmarkEnd w:id="1"/>
    <w:p w14:paraId="7CACD530" w14:textId="77777777" w:rsidR="00011ED2" w:rsidRPr="007A367C" w:rsidRDefault="00011ED2" w:rsidP="00F06186">
      <w:pPr>
        <w:widowControl w:val="0"/>
        <w:suppressAutoHyphens/>
        <w:spacing w:after="0"/>
        <w:contextualSpacing/>
        <w:rPr>
          <w:rFonts w:asciiTheme="majorBidi" w:hAnsiTheme="majorBidi" w:cstheme="majorBidi"/>
          <w:b/>
          <w:bCs/>
          <w:color w:val="000000" w:themeColor="text1"/>
          <w:sz w:val="24"/>
          <w:szCs w:val="24"/>
          <w:lang w:val="en-US"/>
        </w:rPr>
      </w:pPr>
    </w:p>
    <w:p w14:paraId="6703FC46" w14:textId="109BC454" w:rsidR="00F06186" w:rsidRPr="007A367C" w:rsidRDefault="002B776A"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*Correspond</w:t>
      </w:r>
      <w:r w:rsidR="00F06186" w:rsidRPr="007A367C">
        <w:rPr>
          <w:rFonts w:asciiTheme="majorBidi" w:hAnsiTheme="majorBidi" w:cstheme="majorBidi"/>
          <w:b/>
          <w:bCs/>
          <w:color w:val="000000" w:themeColor="text1"/>
          <w:sz w:val="24"/>
          <w:szCs w:val="24"/>
          <w:lang w:val="en-US"/>
        </w:rPr>
        <w:t>ence</w:t>
      </w:r>
      <w:r w:rsidRPr="007A367C">
        <w:rPr>
          <w:rFonts w:asciiTheme="majorBidi" w:hAnsiTheme="majorBidi" w:cstheme="majorBidi"/>
          <w:b/>
          <w:bCs/>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S.Y. Chia, </w:t>
      </w:r>
      <w:r w:rsidR="00F06186" w:rsidRPr="007A367C">
        <w:rPr>
          <w:rFonts w:asciiTheme="majorBidi" w:hAnsiTheme="majorBidi" w:cstheme="majorBidi"/>
          <w:color w:val="000000" w:themeColor="text1"/>
          <w:sz w:val="24"/>
          <w:szCs w:val="24"/>
          <w:lang w:val="en-US"/>
        </w:rPr>
        <w:t>E</w:t>
      </w:r>
      <w:r w:rsidRPr="007A367C">
        <w:rPr>
          <w:rFonts w:asciiTheme="majorBidi" w:hAnsiTheme="majorBidi" w:cstheme="majorBidi"/>
          <w:color w:val="000000" w:themeColor="text1"/>
          <w:sz w:val="24"/>
          <w:szCs w:val="24"/>
          <w:lang w:val="en-US"/>
        </w:rPr>
        <w:t xml:space="preserve">-mail: </w:t>
      </w:r>
      <w:hyperlink r:id="rId8" w:history="1">
        <w:r w:rsidR="003C0632" w:rsidRPr="007A367C">
          <w:rPr>
            <w:rStyle w:val="Hyperlink"/>
            <w:rFonts w:asciiTheme="majorBidi" w:hAnsiTheme="majorBidi" w:cstheme="majorBidi"/>
            <w:color w:val="000000" w:themeColor="text1"/>
            <w:sz w:val="24"/>
            <w:szCs w:val="24"/>
            <w:lang w:val="en-US"/>
          </w:rPr>
          <w:t>chiashaphan2009@yahoo.com</w:t>
        </w:r>
      </w:hyperlink>
      <w:r w:rsidR="003C0632" w:rsidRPr="007A367C">
        <w:rPr>
          <w:rFonts w:asciiTheme="majorBidi" w:hAnsiTheme="majorBidi" w:cstheme="majorBidi"/>
          <w:color w:val="000000" w:themeColor="text1"/>
          <w:sz w:val="24"/>
          <w:szCs w:val="24"/>
          <w:lang w:val="en-US"/>
        </w:rPr>
        <w:t>; schia@icipe.org</w:t>
      </w:r>
    </w:p>
    <w:p w14:paraId="3B487D18" w14:textId="301C3CA6" w:rsidR="002B776A" w:rsidRPr="007A367C" w:rsidRDefault="002B776A" w:rsidP="00F06186">
      <w:pPr>
        <w:widowControl w:val="0"/>
        <w:suppressAutoHyphens/>
        <w:spacing w:after="0"/>
        <w:contextualSpacing/>
        <w:rPr>
          <w:rFonts w:asciiTheme="majorBidi" w:hAnsiTheme="majorBidi" w:cstheme="majorBidi"/>
          <w:color w:val="000000" w:themeColor="text1"/>
          <w:sz w:val="24"/>
          <w:szCs w:val="24"/>
          <w:lang w:val="en-US"/>
        </w:rPr>
      </w:pPr>
    </w:p>
    <w:p w14:paraId="24711280" w14:textId="04E490D7" w:rsidR="00B9754E" w:rsidRPr="007A367C" w:rsidRDefault="000D5B84" w:rsidP="00B9754E">
      <w:pPr>
        <w:rPr>
          <w:color w:val="000000" w:themeColor="text1"/>
          <w:lang w:val="en-US"/>
        </w:rPr>
      </w:pPr>
      <w:r w:rsidRPr="007A367C">
        <w:rPr>
          <w:rFonts w:asciiTheme="majorBidi" w:hAnsiTheme="majorBidi" w:cstheme="majorBidi"/>
          <w:b/>
          <w:bCs/>
          <w:color w:val="000000" w:themeColor="text1"/>
          <w:sz w:val="24"/>
          <w:szCs w:val="24"/>
          <w:lang w:val="en-US"/>
        </w:rPr>
        <w:t>Key</w:t>
      </w:r>
      <w:r w:rsidR="00AA33B5" w:rsidRPr="007A367C">
        <w:rPr>
          <w:rFonts w:asciiTheme="majorBidi" w:hAnsiTheme="majorBidi" w:cstheme="majorBidi"/>
          <w:b/>
          <w:bCs/>
          <w:color w:val="000000" w:themeColor="text1"/>
          <w:sz w:val="24"/>
          <w:szCs w:val="24"/>
          <w:lang w:val="en-US"/>
        </w:rPr>
        <w:t xml:space="preserve"> </w:t>
      </w:r>
      <w:r w:rsidRPr="007A367C">
        <w:rPr>
          <w:rFonts w:asciiTheme="majorBidi" w:hAnsiTheme="majorBidi" w:cstheme="majorBidi"/>
          <w:b/>
          <w:bCs/>
          <w:color w:val="000000" w:themeColor="text1"/>
          <w:sz w:val="24"/>
          <w:szCs w:val="24"/>
          <w:lang w:val="en-US"/>
        </w:rPr>
        <w:t xml:space="preserve">words: </w:t>
      </w:r>
      <w:r w:rsidR="00F06186" w:rsidRPr="007A367C">
        <w:rPr>
          <w:rFonts w:asciiTheme="majorBidi" w:hAnsiTheme="majorBidi" w:cstheme="majorBidi"/>
          <w:color w:val="000000" w:themeColor="text1"/>
          <w:sz w:val="24"/>
          <w:szCs w:val="24"/>
          <w:lang w:val="en-US"/>
        </w:rPr>
        <w:t>i</w:t>
      </w:r>
      <w:r w:rsidR="00AA33B5" w:rsidRPr="007A367C">
        <w:rPr>
          <w:rFonts w:asciiTheme="majorBidi" w:hAnsiTheme="majorBidi" w:cstheme="majorBidi"/>
          <w:color w:val="000000" w:themeColor="text1"/>
          <w:sz w:val="24"/>
          <w:szCs w:val="24"/>
          <w:lang w:val="en-US"/>
        </w:rPr>
        <w:t xml:space="preserve">nsect residual streams, </w:t>
      </w:r>
      <w:r w:rsidR="00F06186" w:rsidRPr="007A367C">
        <w:rPr>
          <w:rFonts w:asciiTheme="majorBidi" w:hAnsiTheme="majorBidi" w:cstheme="majorBidi"/>
          <w:color w:val="000000" w:themeColor="text1"/>
          <w:sz w:val="24"/>
          <w:szCs w:val="24"/>
          <w:lang w:val="en-US"/>
        </w:rPr>
        <w:t>organic fertilizer, pest management</w:t>
      </w:r>
      <w:r w:rsidR="00AA33B5" w:rsidRPr="007A367C">
        <w:rPr>
          <w:rFonts w:asciiTheme="majorBidi" w:hAnsiTheme="majorBidi" w:cstheme="majorBidi"/>
          <w:color w:val="000000" w:themeColor="text1"/>
          <w:sz w:val="24"/>
          <w:szCs w:val="24"/>
          <w:lang w:val="en-US"/>
        </w:rPr>
        <w:t xml:space="preserve">, </w:t>
      </w:r>
      <w:r w:rsidR="00AA33B5" w:rsidRPr="007A367C">
        <w:rPr>
          <w:rFonts w:asciiTheme="majorBidi" w:hAnsiTheme="majorBidi" w:cstheme="majorBidi"/>
          <w:i/>
          <w:iCs/>
          <w:color w:val="000000" w:themeColor="text1"/>
          <w:sz w:val="24"/>
          <w:szCs w:val="24"/>
          <w:lang w:val="en-US"/>
        </w:rPr>
        <w:t>Delia radicum</w:t>
      </w:r>
      <w:r w:rsidR="00AA33B5" w:rsidRPr="007A367C">
        <w:rPr>
          <w:rFonts w:asciiTheme="majorBidi" w:hAnsiTheme="majorBidi" w:cstheme="majorBidi"/>
          <w:color w:val="000000" w:themeColor="text1"/>
          <w:sz w:val="24"/>
          <w:szCs w:val="24"/>
          <w:lang w:val="en-US"/>
        </w:rPr>
        <w:t xml:space="preserve">, </w:t>
      </w:r>
      <w:r w:rsidR="00AA33B5" w:rsidRPr="007A367C">
        <w:rPr>
          <w:rFonts w:asciiTheme="majorBidi" w:hAnsiTheme="majorBidi" w:cstheme="majorBidi"/>
          <w:i/>
          <w:iCs/>
          <w:color w:val="000000" w:themeColor="text1"/>
          <w:sz w:val="24"/>
          <w:szCs w:val="24"/>
          <w:lang w:val="en-US"/>
        </w:rPr>
        <w:t>Plutella xylostella</w:t>
      </w:r>
      <w:r w:rsidR="00AA33B5" w:rsidRPr="007A367C">
        <w:rPr>
          <w:rFonts w:asciiTheme="majorBidi" w:hAnsiTheme="majorBidi" w:cstheme="majorBidi"/>
          <w:color w:val="000000" w:themeColor="text1"/>
          <w:sz w:val="24"/>
          <w:szCs w:val="24"/>
          <w:lang w:val="en-US"/>
        </w:rPr>
        <w:t>,</w:t>
      </w:r>
      <w:r w:rsidR="00F06186" w:rsidRPr="007A367C">
        <w:rPr>
          <w:rFonts w:asciiTheme="majorBidi" w:hAnsiTheme="majorBidi" w:cstheme="majorBidi"/>
          <w:color w:val="000000" w:themeColor="text1"/>
          <w:sz w:val="24"/>
          <w:szCs w:val="24"/>
          <w:lang w:val="en-US"/>
        </w:rPr>
        <w:t xml:space="preserve"> insect </w:t>
      </w:r>
      <w:r w:rsidR="00AA33B5" w:rsidRPr="007A367C">
        <w:rPr>
          <w:rFonts w:asciiTheme="majorBidi" w:hAnsiTheme="majorBidi" w:cstheme="majorBidi"/>
          <w:color w:val="000000" w:themeColor="text1"/>
          <w:sz w:val="24"/>
          <w:szCs w:val="24"/>
          <w:lang w:val="en-US"/>
        </w:rPr>
        <w:t>herbivory</w:t>
      </w:r>
      <w:r w:rsidR="00B9754E" w:rsidRPr="007A367C">
        <w:rPr>
          <w:rFonts w:asciiTheme="majorBidi" w:hAnsiTheme="majorBidi" w:cstheme="majorBidi"/>
          <w:color w:val="000000" w:themeColor="text1"/>
          <w:sz w:val="24"/>
          <w:szCs w:val="24"/>
          <w:lang w:val="en-US"/>
        </w:rPr>
        <w:t>, Brassicaceae, Diptera, Stratiomyidae, Coleoptera, Tenebrionidae</w:t>
      </w:r>
      <w:r w:rsidR="00E84877" w:rsidRPr="007A367C">
        <w:rPr>
          <w:rFonts w:asciiTheme="majorBidi" w:hAnsiTheme="majorBidi" w:cstheme="majorBidi"/>
          <w:color w:val="000000" w:themeColor="text1"/>
          <w:sz w:val="24"/>
          <w:szCs w:val="24"/>
          <w:lang w:val="en-US"/>
        </w:rPr>
        <w:t>, insect rearing</w:t>
      </w:r>
    </w:p>
    <w:bookmarkEnd w:id="2"/>
    <w:p w14:paraId="3721CFDD" w14:textId="77777777" w:rsidR="009172BD" w:rsidRPr="007A367C" w:rsidRDefault="009172BD" w:rsidP="00F06186">
      <w:pPr>
        <w:widowControl w:val="0"/>
        <w:suppressAutoHyphens/>
        <w:spacing w:after="0"/>
        <w:contextualSpacing/>
        <w:rPr>
          <w:rFonts w:asciiTheme="majorBidi" w:hAnsiTheme="majorBidi" w:cstheme="majorBidi"/>
          <w:b/>
          <w:bCs/>
          <w:color w:val="000000" w:themeColor="text1"/>
          <w:sz w:val="24"/>
          <w:szCs w:val="24"/>
          <w:lang w:val="en-US"/>
        </w:rPr>
      </w:pPr>
    </w:p>
    <w:p w14:paraId="2A3551AB" w14:textId="00E06BAF" w:rsidR="00F06186" w:rsidRPr="007A367C" w:rsidRDefault="00F06186"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Accepted: 29 September 2023</w:t>
      </w:r>
    </w:p>
    <w:p w14:paraId="082D92A9" w14:textId="77777777" w:rsidR="00F06186" w:rsidRPr="007A367C" w:rsidRDefault="00F06186" w:rsidP="00F06186">
      <w:pPr>
        <w:widowControl w:val="0"/>
        <w:suppressAutoHyphens/>
        <w:spacing w:after="0"/>
        <w:contextualSpacing/>
        <w:rPr>
          <w:rFonts w:asciiTheme="majorBidi" w:hAnsiTheme="majorBidi" w:cstheme="majorBidi"/>
          <w:b/>
          <w:bCs/>
          <w:color w:val="000000" w:themeColor="text1"/>
          <w:sz w:val="24"/>
          <w:szCs w:val="24"/>
          <w:lang w:val="en-US"/>
        </w:rPr>
      </w:pPr>
    </w:p>
    <w:p w14:paraId="3714DB0E" w14:textId="77777777" w:rsidR="00F06186" w:rsidRPr="007A367C" w:rsidRDefault="00F06186" w:rsidP="00F06186">
      <w:pPr>
        <w:widowControl w:val="0"/>
        <w:suppressAutoHyphens/>
        <w:spacing w:after="0"/>
        <w:contextualSpacing/>
        <w:rPr>
          <w:rFonts w:asciiTheme="majorBidi" w:hAnsiTheme="majorBidi" w:cstheme="majorBidi"/>
          <w:b/>
          <w:bCs/>
          <w:color w:val="000000" w:themeColor="text1"/>
          <w:sz w:val="24"/>
          <w:szCs w:val="24"/>
          <w:lang w:val="en-US"/>
        </w:rPr>
        <w:sectPr w:rsidR="00F06186" w:rsidRPr="007A367C" w:rsidSect="00E75086">
          <w:footerReference w:type="default" r:id="rId9"/>
          <w:pgSz w:w="11906" w:h="16838" w:code="9"/>
          <w:pgMar w:top="1417" w:right="1417" w:bottom="1417" w:left="1417" w:header="708" w:footer="708" w:gutter="0"/>
          <w:lnNumType w:countBy="1"/>
          <w:cols w:space="708"/>
          <w:docGrid w:linePitch="360"/>
        </w:sectPr>
      </w:pPr>
    </w:p>
    <w:p w14:paraId="3E2A8B21" w14:textId="06E48777" w:rsidR="000825D9" w:rsidRPr="007A367C" w:rsidRDefault="000825D9"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lastRenderedPageBreak/>
        <w:t>Abstract</w:t>
      </w:r>
    </w:p>
    <w:p w14:paraId="09E4FFAD" w14:textId="633B2920" w:rsidR="00727E7B" w:rsidRPr="007A367C" w:rsidRDefault="002F0564"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Frass, a byproduct of insect rearing, has become popular for its potential use in sustainable agriculture. </w:t>
      </w:r>
      <w:r w:rsidR="00997A59" w:rsidRPr="007A367C">
        <w:rPr>
          <w:rFonts w:asciiTheme="majorBidi" w:hAnsiTheme="majorBidi" w:cstheme="majorBidi"/>
          <w:color w:val="000000" w:themeColor="text1"/>
          <w:sz w:val="24"/>
          <w:szCs w:val="24"/>
          <w:lang w:val="en-US"/>
        </w:rPr>
        <w:t xml:space="preserve">The rapid growth </w:t>
      </w:r>
      <w:r w:rsidR="00200DA9" w:rsidRPr="007A367C">
        <w:rPr>
          <w:rFonts w:asciiTheme="majorBidi" w:hAnsiTheme="majorBidi" w:cstheme="majorBidi"/>
          <w:color w:val="000000" w:themeColor="text1"/>
          <w:sz w:val="24"/>
          <w:szCs w:val="24"/>
          <w:lang w:val="en-US"/>
        </w:rPr>
        <w:t>of</w:t>
      </w:r>
      <w:r w:rsidR="00997A59" w:rsidRPr="007A367C">
        <w:rPr>
          <w:rFonts w:asciiTheme="majorBidi" w:hAnsiTheme="majorBidi" w:cstheme="majorBidi"/>
          <w:color w:val="000000" w:themeColor="text1"/>
          <w:sz w:val="24"/>
          <w:szCs w:val="24"/>
          <w:lang w:val="en-US"/>
        </w:rPr>
        <w:t xml:space="preserve"> i</w:t>
      </w:r>
      <w:r w:rsidRPr="007A367C">
        <w:rPr>
          <w:rFonts w:asciiTheme="majorBidi" w:hAnsiTheme="majorBidi" w:cstheme="majorBidi"/>
          <w:color w:val="000000" w:themeColor="text1"/>
          <w:sz w:val="24"/>
          <w:szCs w:val="24"/>
          <w:lang w:val="en-US"/>
        </w:rPr>
        <w:t xml:space="preserve">nsect production </w:t>
      </w:r>
      <w:r w:rsidR="00F91227" w:rsidRPr="007A367C">
        <w:rPr>
          <w:rFonts w:asciiTheme="majorBidi" w:hAnsiTheme="majorBidi" w:cstheme="majorBidi"/>
          <w:color w:val="000000" w:themeColor="text1"/>
          <w:sz w:val="24"/>
          <w:szCs w:val="24"/>
          <w:lang w:val="en-US"/>
        </w:rPr>
        <w:t>result</w:t>
      </w:r>
      <w:r w:rsidR="00632F5D" w:rsidRPr="007A367C">
        <w:rPr>
          <w:rFonts w:asciiTheme="majorBidi" w:hAnsiTheme="majorBidi" w:cstheme="majorBidi"/>
          <w:color w:val="000000" w:themeColor="text1"/>
          <w:sz w:val="24"/>
          <w:szCs w:val="24"/>
          <w:lang w:val="en-US"/>
        </w:rPr>
        <w:t>s</w:t>
      </w:r>
      <w:r w:rsidR="00F91227" w:rsidRPr="007A367C">
        <w:rPr>
          <w:rFonts w:asciiTheme="majorBidi" w:hAnsiTheme="majorBidi" w:cstheme="majorBidi"/>
          <w:color w:val="000000" w:themeColor="text1"/>
          <w:sz w:val="24"/>
          <w:szCs w:val="24"/>
          <w:lang w:val="en-US"/>
        </w:rPr>
        <w:t xml:space="preserve"> in an </w:t>
      </w:r>
      <w:r w:rsidRPr="007A367C">
        <w:rPr>
          <w:rFonts w:asciiTheme="majorBidi" w:hAnsiTheme="majorBidi" w:cstheme="majorBidi"/>
          <w:color w:val="000000" w:themeColor="text1"/>
          <w:sz w:val="24"/>
          <w:szCs w:val="24"/>
          <w:lang w:val="en-US"/>
        </w:rPr>
        <w:t>increase</w:t>
      </w:r>
      <w:r w:rsidR="00F91227" w:rsidRPr="007A367C">
        <w:rPr>
          <w:rFonts w:asciiTheme="majorBidi" w:hAnsiTheme="majorBidi" w:cstheme="majorBidi"/>
          <w:color w:val="000000" w:themeColor="text1"/>
          <w:sz w:val="24"/>
          <w:szCs w:val="24"/>
          <w:lang w:val="en-US"/>
        </w:rPr>
        <w:t>d</w:t>
      </w:r>
      <w:r w:rsidRPr="007A367C">
        <w:rPr>
          <w:rFonts w:asciiTheme="majorBidi" w:hAnsiTheme="majorBidi" w:cstheme="majorBidi"/>
          <w:color w:val="000000" w:themeColor="text1"/>
          <w:sz w:val="24"/>
          <w:szCs w:val="24"/>
          <w:lang w:val="en-US"/>
        </w:rPr>
        <w:t xml:space="preserve"> frass output. This study examined the effects of frass as soil amendment on plant growth and resistance to insect herbivory. </w:t>
      </w:r>
      <w:r w:rsidR="00C07374" w:rsidRPr="007A367C">
        <w:rPr>
          <w:rFonts w:asciiTheme="majorBidi" w:hAnsiTheme="majorBidi" w:cstheme="majorBidi"/>
          <w:color w:val="000000" w:themeColor="text1"/>
          <w:sz w:val="24"/>
          <w:szCs w:val="24"/>
          <w:lang w:val="en-US"/>
        </w:rPr>
        <w:t xml:space="preserve">In greenhouse experiments, </w:t>
      </w:r>
      <w:bookmarkStart w:id="3" w:name="_Hlk139150379"/>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w:t>
      </w:r>
      <w:r w:rsidR="00E84877" w:rsidRPr="007A367C">
        <w:rPr>
          <w:rFonts w:asciiTheme="majorBidi" w:hAnsiTheme="majorBidi" w:cstheme="majorBidi"/>
          <w:color w:val="000000" w:themeColor="text1"/>
          <w:sz w:val="24"/>
          <w:szCs w:val="24"/>
          <w:lang w:val="en-US"/>
        </w:rPr>
        <w:t xml:space="preserve">L. </w:t>
      </w:r>
      <w:r w:rsidR="004823E8" w:rsidRPr="007A367C">
        <w:rPr>
          <w:rFonts w:asciiTheme="majorBidi" w:hAnsiTheme="majorBidi" w:cstheme="majorBidi"/>
          <w:color w:val="000000" w:themeColor="text1"/>
          <w:sz w:val="24"/>
          <w:szCs w:val="24"/>
          <w:lang w:val="en-US"/>
        </w:rPr>
        <w:t>(Brassicaceae)</w:t>
      </w:r>
      <w:r w:rsidR="00E84877" w:rsidRPr="007A367C">
        <w:rPr>
          <w:rFonts w:asciiTheme="majorBidi" w:hAnsiTheme="majorBidi" w:cstheme="majorBidi"/>
          <w:color w:val="000000" w:themeColor="text1"/>
          <w:sz w:val="24"/>
          <w:szCs w:val="24"/>
          <w:lang w:val="en-US"/>
        </w:rPr>
        <w:t>,</w:t>
      </w:r>
      <w:r w:rsidR="004823E8"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was grown in unamended soil (NoFrass; control) or soil amended with </w:t>
      </w:r>
      <w:r w:rsidR="00D6324C" w:rsidRPr="007A367C">
        <w:rPr>
          <w:rFonts w:asciiTheme="majorBidi" w:hAnsiTheme="majorBidi" w:cstheme="majorBidi"/>
          <w:color w:val="000000" w:themeColor="text1"/>
          <w:sz w:val="24"/>
          <w:szCs w:val="24"/>
          <w:lang w:val="en-US"/>
        </w:rPr>
        <w:t>frass</w:t>
      </w:r>
      <w:r w:rsidR="00BC7A2C" w:rsidRPr="007A367C">
        <w:rPr>
          <w:rFonts w:asciiTheme="majorBidi" w:hAnsiTheme="majorBidi" w:cstheme="majorBidi"/>
          <w:color w:val="000000" w:themeColor="text1"/>
          <w:sz w:val="24"/>
          <w:szCs w:val="24"/>
          <w:lang w:val="en-US"/>
        </w:rPr>
        <w:t xml:space="preserve"> (2</w:t>
      </w:r>
      <w:r w:rsidR="00E84877" w:rsidRPr="007A367C">
        <w:rPr>
          <w:rFonts w:asciiTheme="majorBidi" w:hAnsiTheme="majorBidi" w:cstheme="majorBidi"/>
          <w:color w:val="000000" w:themeColor="text1"/>
          <w:sz w:val="24"/>
          <w:szCs w:val="24"/>
          <w:lang w:val="en-US"/>
        </w:rPr>
        <w:t xml:space="preserve"> </w:t>
      </w:r>
      <w:r w:rsidR="00BC7A2C" w:rsidRPr="007A367C">
        <w:rPr>
          <w:rFonts w:asciiTheme="majorBidi" w:hAnsiTheme="majorBidi" w:cstheme="majorBidi"/>
          <w:color w:val="000000" w:themeColor="text1"/>
          <w:sz w:val="24"/>
          <w:szCs w:val="24"/>
          <w:lang w:val="en-US"/>
        </w:rPr>
        <w:t>g kg</w:t>
      </w:r>
      <w:r w:rsidR="00E84877" w:rsidRPr="007A367C">
        <w:rPr>
          <w:rFonts w:asciiTheme="majorBidi" w:hAnsiTheme="majorBidi" w:cstheme="majorBidi"/>
          <w:color w:val="000000" w:themeColor="text1"/>
          <w:sz w:val="24"/>
          <w:szCs w:val="24"/>
          <w:vertAlign w:val="superscript"/>
          <w:lang w:val="en-US"/>
        </w:rPr>
        <w:t>-</w:t>
      </w:r>
      <w:r w:rsidR="00BC7A2C" w:rsidRPr="007A367C">
        <w:rPr>
          <w:rFonts w:asciiTheme="majorBidi" w:hAnsiTheme="majorBidi" w:cstheme="majorBidi"/>
          <w:color w:val="000000" w:themeColor="text1"/>
          <w:sz w:val="24"/>
          <w:szCs w:val="24"/>
          <w:vertAlign w:val="superscript"/>
          <w:lang w:val="en-US"/>
        </w:rPr>
        <w:t>1</w:t>
      </w:r>
      <w:r w:rsidR="00BC7A2C" w:rsidRPr="007A367C">
        <w:rPr>
          <w:rFonts w:asciiTheme="majorBidi" w:hAnsiTheme="majorBidi" w:cstheme="majorBidi"/>
          <w:color w:val="000000" w:themeColor="text1"/>
          <w:sz w:val="24"/>
          <w:szCs w:val="24"/>
          <w:lang w:val="en-US"/>
        </w:rPr>
        <w:t>)</w:t>
      </w:r>
      <w:r w:rsidR="00D6324C" w:rsidRPr="007A367C">
        <w:rPr>
          <w:rFonts w:asciiTheme="majorBidi" w:hAnsiTheme="majorBidi" w:cstheme="majorBidi"/>
          <w:color w:val="000000" w:themeColor="text1"/>
          <w:sz w:val="24"/>
          <w:szCs w:val="24"/>
          <w:lang w:val="en-US"/>
        </w:rPr>
        <w:t xml:space="preserve"> from </w:t>
      </w:r>
      <w:r w:rsidR="00EE5F47" w:rsidRPr="007A367C">
        <w:rPr>
          <w:rFonts w:asciiTheme="majorBidi" w:hAnsiTheme="majorBidi" w:cstheme="majorBidi"/>
          <w:color w:val="000000" w:themeColor="text1"/>
          <w:sz w:val="24"/>
          <w:szCs w:val="24"/>
          <w:lang w:val="en-US"/>
        </w:rPr>
        <w:t xml:space="preserve">larvae of </w:t>
      </w:r>
      <w:r w:rsidRPr="007A367C">
        <w:rPr>
          <w:rFonts w:asciiTheme="majorBidi" w:hAnsiTheme="majorBidi" w:cstheme="majorBidi"/>
          <w:color w:val="000000" w:themeColor="text1"/>
          <w:sz w:val="24"/>
          <w:szCs w:val="24"/>
          <w:lang w:val="en-US"/>
        </w:rPr>
        <w:t>black soldier fly</w:t>
      </w:r>
      <w:r w:rsidR="00E84877" w:rsidRPr="007A367C">
        <w:rPr>
          <w:rFonts w:asciiTheme="majorBidi" w:hAnsiTheme="majorBidi" w:cstheme="majorBidi"/>
          <w:color w:val="000000" w:themeColor="text1"/>
          <w:sz w:val="24"/>
          <w:szCs w:val="24"/>
          <w:lang w:val="en-US"/>
        </w:rPr>
        <w:t xml:space="preserve"> (BSFF)</w:t>
      </w:r>
      <w:r w:rsidR="00425577" w:rsidRPr="007A367C">
        <w:rPr>
          <w:rFonts w:asciiTheme="majorBidi" w:hAnsiTheme="majorBidi" w:cstheme="majorBidi"/>
          <w:color w:val="000000" w:themeColor="text1"/>
          <w:sz w:val="24"/>
          <w:szCs w:val="24"/>
          <w:lang w:val="en-US"/>
        </w:rPr>
        <w:t>,</w:t>
      </w:r>
      <w:r w:rsidR="004823E8" w:rsidRPr="007A367C">
        <w:rPr>
          <w:rFonts w:asciiTheme="majorBidi" w:hAnsiTheme="majorBidi" w:cstheme="majorBidi"/>
          <w:color w:val="000000" w:themeColor="text1"/>
          <w:sz w:val="24"/>
          <w:szCs w:val="24"/>
          <w:lang w:val="en-US"/>
        </w:rPr>
        <w:t xml:space="preserve"> </w:t>
      </w:r>
      <w:r w:rsidR="00425577" w:rsidRPr="007A367C">
        <w:rPr>
          <w:rFonts w:asciiTheme="majorBidi" w:hAnsiTheme="majorBidi" w:cstheme="majorBidi"/>
          <w:i/>
          <w:iCs/>
          <w:color w:val="000000" w:themeColor="text1"/>
          <w:sz w:val="24"/>
          <w:szCs w:val="24"/>
          <w:lang w:val="en-US"/>
        </w:rPr>
        <w:t xml:space="preserve">Hermetia illucens </w:t>
      </w:r>
      <w:r w:rsidR="00E84877" w:rsidRPr="007A367C">
        <w:rPr>
          <w:rFonts w:asciiTheme="majorBidi" w:hAnsiTheme="majorBidi" w:cstheme="majorBidi"/>
          <w:color w:val="000000" w:themeColor="text1"/>
          <w:sz w:val="24"/>
          <w:szCs w:val="24"/>
          <w:lang w:val="en-US"/>
        </w:rPr>
        <w:t xml:space="preserve">L. </w:t>
      </w:r>
      <w:r w:rsidR="00425577" w:rsidRPr="007A367C">
        <w:rPr>
          <w:rFonts w:asciiTheme="majorBidi" w:hAnsiTheme="majorBidi" w:cstheme="majorBidi"/>
          <w:color w:val="000000" w:themeColor="text1"/>
          <w:sz w:val="24"/>
          <w:szCs w:val="24"/>
          <w:lang w:val="en-US"/>
        </w:rPr>
        <w:t>(Diptera: Stratiomyidae)</w:t>
      </w:r>
      <w:r w:rsidR="00E84877" w:rsidRPr="007A367C">
        <w:rPr>
          <w:rFonts w:asciiTheme="majorBidi" w:hAnsiTheme="majorBidi" w:cstheme="majorBidi"/>
          <w:color w:val="000000" w:themeColor="text1"/>
          <w:sz w:val="24"/>
          <w:szCs w:val="24"/>
          <w:lang w:val="en-US"/>
        </w:rPr>
        <w:t>,</w:t>
      </w:r>
      <w:r w:rsidR="00D6324C" w:rsidRPr="007A367C">
        <w:rPr>
          <w:rFonts w:asciiTheme="majorBidi" w:hAnsiTheme="majorBidi" w:cstheme="majorBidi"/>
          <w:i/>
          <w:iCs/>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or yellow mealworm</w:t>
      </w:r>
      <w:r w:rsidR="00E84877" w:rsidRPr="007A367C">
        <w:rPr>
          <w:rFonts w:asciiTheme="majorBidi" w:hAnsiTheme="majorBidi" w:cstheme="majorBidi"/>
          <w:color w:val="000000" w:themeColor="text1"/>
          <w:sz w:val="24"/>
          <w:szCs w:val="24"/>
          <w:lang w:val="en-US"/>
        </w:rPr>
        <w:t xml:space="preserve"> (MWF)</w:t>
      </w:r>
      <w:r w:rsidR="00BC7A2C" w:rsidRPr="007A367C">
        <w:rPr>
          <w:rFonts w:asciiTheme="majorBidi" w:hAnsiTheme="majorBidi" w:cstheme="majorBidi"/>
          <w:color w:val="000000" w:themeColor="text1"/>
          <w:sz w:val="24"/>
          <w:szCs w:val="24"/>
          <w:lang w:val="en-US"/>
        </w:rPr>
        <w:t xml:space="preserve">, </w:t>
      </w:r>
      <w:r w:rsidR="00425577" w:rsidRPr="007A367C">
        <w:rPr>
          <w:rFonts w:asciiTheme="majorBidi" w:hAnsiTheme="majorBidi" w:cstheme="majorBidi"/>
          <w:i/>
          <w:iCs/>
          <w:color w:val="000000" w:themeColor="text1"/>
          <w:sz w:val="24"/>
          <w:szCs w:val="24"/>
          <w:lang w:val="en-US"/>
        </w:rPr>
        <w:t>Tenebrio molitor</w:t>
      </w:r>
      <w:r w:rsidR="00425577" w:rsidRPr="007A367C">
        <w:rPr>
          <w:rFonts w:asciiTheme="majorBidi" w:hAnsiTheme="majorBidi" w:cstheme="majorBidi"/>
          <w:color w:val="000000" w:themeColor="text1"/>
          <w:sz w:val="24"/>
          <w:szCs w:val="24"/>
          <w:lang w:val="en-US"/>
        </w:rPr>
        <w:t xml:space="preserve"> </w:t>
      </w:r>
      <w:r w:rsidR="00E84877" w:rsidRPr="007A367C">
        <w:rPr>
          <w:rFonts w:asciiTheme="majorBidi" w:hAnsiTheme="majorBidi" w:cstheme="majorBidi"/>
          <w:color w:val="000000" w:themeColor="text1"/>
          <w:sz w:val="24"/>
          <w:szCs w:val="24"/>
          <w:lang w:val="en-US"/>
        </w:rPr>
        <w:t xml:space="preserve">L. </w:t>
      </w:r>
      <w:r w:rsidR="00425577" w:rsidRPr="007A367C">
        <w:rPr>
          <w:rFonts w:asciiTheme="majorBidi" w:hAnsiTheme="majorBidi" w:cstheme="majorBidi"/>
          <w:color w:val="000000" w:themeColor="text1"/>
          <w:sz w:val="24"/>
          <w:szCs w:val="24"/>
          <w:lang w:val="en-US"/>
        </w:rPr>
        <w:t>(Coleoptera: Tenebrionidae)</w:t>
      </w:r>
      <w:r w:rsidRPr="007A367C">
        <w:rPr>
          <w:rFonts w:asciiTheme="majorBidi" w:hAnsiTheme="majorBidi" w:cstheme="majorBidi"/>
          <w:color w:val="000000" w:themeColor="text1"/>
          <w:sz w:val="24"/>
          <w:szCs w:val="24"/>
          <w:lang w:val="en-US"/>
        </w:rPr>
        <w:t xml:space="preserve">. </w:t>
      </w:r>
      <w:r w:rsidR="00C56E66" w:rsidRPr="007A367C">
        <w:rPr>
          <w:rFonts w:asciiTheme="majorBidi" w:hAnsiTheme="majorBidi" w:cstheme="majorBidi"/>
          <w:color w:val="000000" w:themeColor="text1"/>
          <w:sz w:val="24"/>
          <w:szCs w:val="24"/>
          <w:lang w:val="en-US"/>
        </w:rPr>
        <w:t xml:space="preserve">Frass </w:t>
      </w:r>
      <w:r w:rsidR="0043678B" w:rsidRPr="007A367C">
        <w:rPr>
          <w:rFonts w:asciiTheme="majorBidi" w:hAnsiTheme="majorBidi" w:cstheme="majorBidi"/>
          <w:color w:val="000000" w:themeColor="text1"/>
          <w:sz w:val="24"/>
          <w:szCs w:val="24"/>
          <w:lang w:val="en-US"/>
        </w:rPr>
        <w:t>was</w:t>
      </w:r>
      <w:r w:rsidR="00C56E66" w:rsidRPr="007A367C">
        <w:rPr>
          <w:rFonts w:asciiTheme="majorBidi" w:hAnsiTheme="majorBidi" w:cstheme="majorBidi"/>
          <w:color w:val="000000" w:themeColor="text1"/>
          <w:sz w:val="24"/>
          <w:szCs w:val="24"/>
          <w:lang w:val="en-US"/>
        </w:rPr>
        <w:t xml:space="preserve"> applied as raw, incubated, or composted </w:t>
      </w:r>
      <w:r w:rsidR="0043678B" w:rsidRPr="007A367C">
        <w:rPr>
          <w:rFonts w:asciiTheme="majorBidi" w:hAnsiTheme="majorBidi" w:cstheme="majorBidi"/>
          <w:color w:val="000000" w:themeColor="text1"/>
          <w:sz w:val="24"/>
          <w:szCs w:val="24"/>
          <w:lang w:val="en-US"/>
        </w:rPr>
        <w:t xml:space="preserve">frass </w:t>
      </w:r>
      <w:r w:rsidR="00C56E66" w:rsidRPr="007A367C">
        <w:rPr>
          <w:rFonts w:asciiTheme="majorBidi" w:hAnsiTheme="majorBidi" w:cstheme="majorBidi"/>
          <w:color w:val="000000" w:themeColor="text1"/>
          <w:sz w:val="24"/>
          <w:szCs w:val="24"/>
          <w:lang w:val="en-US"/>
        </w:rPr>
        <w:t xml:space="preserve">before seed germination. </w:t>
      </w:r>
      <w:r w:rsidR="00C07374" w:rsidRPr="007A367C">
        <w:rPr>
          <w:rFonts w:asciiTheme="majorBidi" w:hAnsiTheme="majorBidi" w:cstheme="majorBidi"/>
          <w:color w:val="000000" w:themeColor="text1"/>
          <w:sz w:val="24"/>
          <w:szCs w:val="24"/>
          <w:lang w:val="en-US"/>
        </w:rPr>
        <w:t xml:space="preserve">Plant growth and </w:t>
      </w:r>
      <w:r w:rsidR="00695A46" w:rsidRPr="007A367C">
        <w:rPr>
          <w:rFonts w:asciiTheme="majorBidi" w:hAnsiTheme="majorBidi" w:cstheme="majorBidi"/>
          <w:color w:val="000000" w:themeColor="text1"/>
          <w:sz w:val="24"/>
          <w:szCs w:val="24"/>
          <w:lang w:val="en-US"/>
        </w:rPr>
        <w:t>performance</w:t>
      </w:r>
      <w:r w:rsidR="00C07374" w:rsidRPr="007A367C">
        <w:rPr>
          <w:rFonts w:asciiTheme="majorBidi" w:hAnsiTheme="majorBidi" w:cstheme="majorBidi"/>
          <w:color w:val="000000" w:themeColor="text1"/>
          <w:sz w:val="24"/>
          <w:szCs w:val="24"/>
          <w:lang w:val="en-US"/>
        </w:rPr>
        <w:t xml:space="preserve"> </w:t>
      </w:r>
      <w:r w:rsidR="00E84877" w:rsidRPr="007A367C">
        <w:rPr>
          <w:rFonts w:asciiTheme="majorBidi" w:hAnsiTheme="majorBidi" w:cstheme="majorBidi"/>
          <w:color w:val="000000" w:themeColor="text1"/>
          <w:sz w:val="24"/>
          <w:szCs w:val="24"/>
          <w:lang w:val="en-US"/>
        </w:rPr>
        <w:t xml:space="preserve">were measured </w:t>
      </w:r>
      <w:r w:rsidR="00C07374" w:rsidRPr="007A367C">
        <w:rPr>
          <w:rFonts w:asciiTheme="majorBidi" w:hAnsiTheme="majorBidi" w:cstheme="majorBidi"/>
          <w:color w:val="000000" w:themeColor="text1"/>
          <w:sz w:val="24"/>
          <w:szCs w:val="24"/>
          <w:lang w:val="en-US"/>
        </w:rPr>
        <w:t>of</w:t>
      </w:r>
      <w:r w:rsidR="00FF0C8E" w:rsidRPr="007A367C">
        <w:rPr>
          <w:rFonts w:asciiTheme="majorBidi" w:hAnsiTheme="majorBidi" w:cstheme="majorBidi"/>
          <w:color w:val="000000" w:themeColor="text1"/>
          <w:sz w:val="24"/>
          <w:szCs w:val="24"/>
          <w:lang w:val="en-US"/>
        </w:rPr>
        <w:t xml:space="preserve"> </w:t>
      </w:r>
      <w:r w:rsidR="00E84877" w:rsidRPr="007A367C">
        <w:rPr>
          <w:rFonts w:asciiTheme="majorBidi" w:hAnsiTheme="majorBidi" w:cstheme="majorBidi"/>
          <w:color w:val="000000" w:themeColor="text1"/>
          <w:sz w:val="24"/>
          <w:szCs w:val="24"/>
          <w:lang w:val="en-US"/>
        </w:rPr>
        <w:t xml:space="preserve">larvae of </w:t>
      </w:r>
      <w:r w:rsidR="00FF0C8E" w:rsidRPr="007A367C">
        <w:rPr>
          <w:rFonts w:asciiTheme="majorBidi" w:hAnsiTheme="majorBidi" w:cstheme="majorBidi"/>
          <w:color w:val="000000" w:themeColor="text1"/>
          <w:sz w:val="24"/>
          <w:szCs w:val="24"/>
          <w:lang w:val="en-US"/>
        </w:rPr>
        <w:t>root-feeding</w:t>
      </w:r>
      <w:r w:rsidR="00C07374" w:rsidRPr="007A367C">
        <w:rPr>
          <w:rFonts w:asciiTheme="majorBidi" w:hAnsiTheme="majorBidi" w:cstheme="majorBidi"/>
          <w:color w:val="000000" w:themeColor="text1"/>
          <w:sz w:val="24"/>
          <w:szCs w:val="24"/>
          <w:lang w:val="en-US"/>
        </w:rPr>
        <w:t xml:space="preserve"> </w:t>
      </w:r>
      <w:r w:rsidR="00381B28" w:rsidRPr="007A367C">
        <w:rPr>
          <w:rFonts w:asciiTheme="majorBidi" w:hAnsiTheme="majorBidi" w:cstheme="majorBidi"/>
          <w:i/>
          <w:iCs/>
          <w:color w:val="000000" w:themeColor="text1"/>
          <w:sz w:val="24"/>
          <w:szCs w:val="24"/>
          <w:lang w:val="en-US"/>
        </w:rPr>
        <w:t>Delia radicum</w:t>
      </w:r>
      <w:r w:rsidR="00381B28" w:rsidRPr="007A367C">
        <w:rPr>
          <w:rFonts w:asciiTheme="majorBidi" w:hAnsiTheme="majorBidi" w:cstheme="majorBidi"/>
          <w:color w:val="000000" w:themeColor="text1"/>
          <w:sz w:val="24"/>
          <w:szCs w:val="24"/>
          <w:lang w:val="en-US"/>
        </w:rPr>
        <w:t xml:space="preserve"> </w:t>
      </w:r>
      <w:r w:rsidR="00E84877" w:rsidRPr="007A367C">
        <w:rPr>
          <w:rFonts w:asciiTheme="majorBidi" w:hAnsiTheme="majorBidi" w:cstheme="majorBidi"/>
          <w:color w:val="000000" w:themeColor="text1"/>
          <w:sz w:val="24"/>
          <w:szCs w:val="24"/>
          <w:lang w:val="en-US"/>
        </w:rPr>
        <w:t xml:space="preserve">L. </w:t>
      </w:r>
      <w:r w:rsidR="001C38A8" w:rsidRPr="007A367C">
        <w:rPr>
          <w:rFonts w:asciiTheme="majorBidi" w:hAnsiTheme="majorBidi" w:cstheme="majorBidi"/>
          <w:color w:val="000000" w:themeColor="text1"/>
          <w:sz w:val="24"/>
          <w:szCs w:val="24"/>
          <w:lang w:val="en-US"/>
        </w:rPr>
        <w:t xml:space="preserve">(Diptera: Anthomyiidae) </w:t>
      </w:r>
      <w:r w:rsidR="00381B28" w:rsidRPr="007A367C">
        <w:rPr>
          <w:rFonts w:asciiTheme="majorBidi" w:hAnsiTheme="majorBidi" w:cstheme="majorBidi"/>
          <w:color w:val="000000" w:themeColor="text1"/>
          <w:sz w:val="24"/>
          <w:szCs w:val="24"/>
          <w:lang w:val="en-US"/>
        </w:rPr>
        <w:t xml:space="preserve">and </w:t>
      </w:r>
      <w:r w:rsidR="00FF0C8E" w:rsidRPr="007A367C">
        <w:rPr>
          <w:rFonts w:asciiTheme="majorBidi" w:hAnsiTheme="majorBidi" w:cstheme="majorBidi"/>
          <w:color w:val="000000" w:themeColor="text1"/>
          <w:sz w:val="24"/>
          <w:szCs w:val="24"/>
          <w:lang w:val="en-US"/>
        </w:rPr>
        <w:t xml:space="preserve">shoot-feeding </w:t>
      </w:r>
      <w:r w:rsidR="00C07374" w:rsidRPr="007A367C">
        <w:rPr>
          <w:rFonts w:asciiTheme="majorBidi" w:hAnsiTheme="majorBidi" w:cstheme="majorBidi"/>
          <w:i/>
          <w:iCs/>
          <w:color w:val="000000" w:themeColor="text1"/>
          <w:sz w:val="24"/>
          <w:szCs w:val="24"/>
          <w:lang w:val="en-US"/>
        </w:rPr>
        <w:t>Plutella xylostella</w:t>
      </w:r>
      <w:r w:rsidR="00C07374" w:rsidRPr="007A367C">
        <w:rPr>
          <w:rFonts w:asciiTheme="majorBidi" w:hAnsiTheme="majorBidi" w:cstheme="majorBidi"/>
          <w:color w:val="000000" w:themeColor="text1"/>
          <w:sz w:val="24"/>
          <w:szCs w:val="24"/>
          <w:lang w:val="en-US"/>
        </w:rPr>
        <w:t xml:space="preserve"> </w:t>
      </w:r>
      <w:r w:rsidR="00E84877" w:rsidRPr="007A367C">
        <w:rPr>
          <w:rFonts w:asciiTheme="majorBidi" w:hAnsiTheme="majorBidi" w:cstheme="majorBidi"/>
          <w:color w:val="000000" w:themeColor="text1"/>
          <w:sz w:val="24"/>
          <w:szCs w:val="24"/>
          <w:lang w:val="en-US"/>
        </w:rPr>
        <w:t xml:space="preserve">L. </w:t>
      </w:r>
      <w:r w:rsidR="001C38A8" w:rsidRPr="007A367C">
        <w:rPr>
          <w:rFonts w:asciiTheme="majorBidi" w:hAnsiTheme="majorBidi" w:cstheme="majorBidi"/>
          <w:color w:val="000000" w:themeColor="text1"/>
          <w:sz w:val="24"/>
          <w:szCs w:val="24"/>
          <w:lang w:val="en-US"/>
        </w:rPr>
        <w:t>(Lepidoptera: Plutellidae)</w:t>
      </w:r>
      <w:bookmarkEnd w:id="3"/>
      <w:r w:rsidR="002D047E" w:rsidRPr="007A367C">
        <w:rPr>
          <w:rFonts w:asciiTheme="majorBidi" w:hAnsiTheme="majorBidi" w:cstheme="majorBidi"/>
          <w:color w:val="000000" w:themeColor="text1"/>
          <w:sz w:val="24"/>
          <w:szCs w:val="24"/>
          <w:lang w:val="en-US"/>
        </w:rPr>
        <w:t>.</w:t>
      </w:r>
      <w:r w:rsidR="00C07374" w:rsidRPr="007A367C">
        <w:rPr>
          <w:rFonts w:asciiTheme="majorBidi" w:hAnsiTheme="majorBidi" w:cstheme="majorBidi"/>
          <w:color w:val="000000" w:themeColor="text1"/>
          <w:sz w:val="24"/>
          <w:szCs w:val="24"/>
          <w:lang w:val="en-US"/>
        </w:rPr>
        <w:t xml:space="preserve"> </w:t>
      </w:r>
      <w:r w:rsidR="009D4250" w:rsidRPr="007A367C">
        <w:rPr>
          <w:rFonts w:asciiTheme="majorBidi" w:hAnsiTheme="majorBidi" w:cstheme="majorBidi"/>
          <w:color w:val="000000" w:themeColor="text1"/>
          <w:sz w:val="24"/>
          <w:szCs w:val="24"/>
          <w:lang w:val="en-US"/>
        </w:rPr>
        <w:t xml:space="preserve">Initially, raw BSFF and MWF reduced </w:t>
      </w:r>
      <w:r w:rsidR="003324ED" w:rsidRPr="007A367C">
        <w:rPr>
          <w:rFonts w:asciiTheme="majorBidi" w:hAnsiTheme="majorBidi" w:cstheme="majorBidi"/>
          <w:color w:val="000000" w:themeColor="text1"/>
          <w:sz w:val="24"/>
          <w:szCs w:val="24"/>
          <w:lang w:val="en-US"/>
        </w:rPr>
        <w:t xml:space="preserve">the </w:t>
      </w:r>
      <w:r w:rsidR="009D4250" w:rsidRPr="007A367C">
        <w:rPr>
          <w:rFonts w:asciiTheme="majorBidi" w:hAnsiTheme="majorBidi" w:cstheme="majorBidi"/>
          <w:color w:val="000000" w:themeColor="text1"/>
          <w:sz w:val="24"/>
          <w:szCs w:val="24"/>
          <w:lang w:val="en-US"/>
        </w:rPr>
        <w:t xml:space="preserve">growth of </w:t>
      </w:r>
      <w:r w:rsidR="009D4250" w:rsidRPr="007A367C">
        <w:rPr>
          <w:rFonts w:asciiTheme="majorBidi" w:hAnsiTheme="majorBidi" w:cstheme="majorBidi"/>
          <w:i/>
          <w:iCs/>
          <w:color w:val="000000" w:themeColor="text1"/>
          <w:sz w:val="24"/>
          <w:szCs w:val="24"/>
          <w:lang w:val="en-US"/>
        </w:rPr>
        <w:t>B. rapa</w:t>
      </w:r>
      <w:r w:rsidR="009D4250" w:rsidRPr="007A367C">
        <w:rPr>
          <w:rFonts w:asciiTheme="majorBidi" w:hAnsiTheme="majorBidi" w:cstheme="majorBidi"/>
          <w:color w:val="000000" w:themeColor="text1"/>
          <w:sz w:val="24"/>
          <w:szCs w:val="24"/>
          <w:lang w:val="en-US"/>
        </w:rPr>
        <w:t xml:space="preserve"> and resulted in a smaller leaf area </w:t>
      </w:r>
      <w:r w:rsidR="003324ED" w:rsidRPr="007A367C">
        <w:rPr>
          <w:rFonts w:asciiTheme="majorBidi" w:hAnsiTheme="majorBidi" w:cstheme="majorBidi"/>
          <w:color w:val="000000" w:themeColor="text1"/>
          <w:sz w:val="24"/>
          <w:szCs w:val="24"/>
          <w:lang w:val="en-US"/>
        </w:rPr>
        <w:t>than</w:t>
      </w:r>
      <w:r w:rsidR="009D4250" w:rsidRPr="007A367C">
        <w:rPr>
          <w:rFonts w:asciiTheme="majorBidi" w:hAnsiTheme="majorBidi" w:cstheme="majorBidi"/>
          <w:color w:val="000000" w:themeColor="text1"/>
          <w:sz w:val="24"/>
          <w:szCs w:val="24"/>
          <w:lang w:val="en-US"/>
        </w:rPr>
        <w:t xml:space="preserve"> NoFrass. However, over time</w:t>
      </w:r>
      <w:r w:rsidR="00F43E8C" w:rsidRPr="007A367C">
        <w:rPr>
          <w:rFonts w:asciiTheme="majorBidi" w:hAnsiTheme="majorBidi" w:cstheme="majorBidi"/>
          <w:color w:val="000000" w:themeColor="text1"/>
          <w:sz w:val="24"/>
          <w:szCs w:val="24"/>
          <w:lang w:val="en-US"/>
        </w:rPr>
        <w:t>, a notable trend emerged</w:t>
      </w:r>
      <w:r w:rsidR="009D4250" w:rsidRPr="007A367C">
        <w:rPr>
          <w:rFonts w:asciiTheme="majorBidi" w:hAnsiTheme="majorBidi" w:cstheme="majorBidi"/>
          <w:color w:val="000000" w:themeColor="text1"/>
          <w:sz w:val="24"/>
          <w:szCs w:val="24"/>
          <w:lang w:val="en-US"/>
        </w:rPr>
        <w:t>. Whe</w:t>
      </w:r>
      <w:r w:rsidR="00E929CB" w:rsidRPr="007A367C">
        <w:rPr>
          <w:rFonts w:asciiTheme="majorBidi" w:hAnsiTheme="majorBidi" w:cstheme="majorBidi"/>
          <w:color w:val="000000" w:themeColor="text1"/>
          <w:sz w:val="24"/>
          <w:szCs w:val="24"/>
          <w:lang w:val="en-US"/>
        </w:rPr>
        <w:t>reas</w:t>
      </w:r>
      <w:r w:rsidR="009D4250" w:rsidRPr="007A367C">
        <w:rPr>
          <w:rFonts w:asciiTheme="majorBidi" w:hAnsiTheme="majorBidi" w:cstheme="majorBidi"/>
          <w:color w:val="000000" w:themeColor="text1"/>
          <w:sz w:val="24"/>
          <w:szCs w:val="24"/>
          <w:lang w:val="en-US"/>
        </w:rPr>
        <w:t xml:space="preserve"> the difference in leaf area between MWF and NoFrass disappeared, BSFF consistently </w:t>
      </w:r>
      <w:r w:rsidR="000811AE" w:rsidRPr="007A367C">
        <w:rPr>
          <w:rFonts w:asciiTheme="majorBidi" w:hAnsiTheme="majorBidi" w:cstheme="majorBidi"/>
          <w:color w:val="000000" w:themeColor="text1"/>
          <w:sz w:val="24"/>
          <w:szCs w:val="24"/>
          <w:lang w:val="en-US"/>
        </w:rPr>
        <w:t>resulted in</w:t>
      </w:r>
      <w:r w:rsidR="009D4250" w:rsidRPr="007A367C">
        <w:rPr>
          <w:rFonts w:asciiTheme="majorBidi" w:hAnsiTheme="majorBidi" w:cstheme="majorBidi"/>
          <w:color w:val="000000" w:themeColor="text1"/>
          <w:sz w:val="24"/>
          <w:szCs w:val="24"/>
          <w:lang w:val="en-US"/>
        </w:rPr>
        <w:t xml:space="preserve"> a smaller leaf area </w:t>
      </w:r>
      <w:r w:rsidR="003324ED" w:rsidRPr="007A367C">
        <w:rPr>
          <w:rFonts w:asciiTheme="majorBidi" w:hAnsiTheme="majorBidi" w:cstheme="majorBidi"/>
          <w:color w:val="000000" w:themeColor="text1"/>
          <w:sz w:val="24"/>
          <w:szCs w:val="24"/>
          <w:lang w:val="en-US"/>
        </w:rPr>
        <w:t>than</w:t>
      </w:r>
      <w:r w:rsidR="009D4250" w:rsidRPr="007A367C">
        <w:rPr>
          <w:rFonts w:asciiTheme="majorBidi" w:hAnsiTheme="majorBidi" w:cstheme="majorBidi"/>
          <w:color w:val="000000" w:themeColor="text1"/>
          <w:sz w:val="24"/>
          <w:szCs w:val="24"/>
          <w:lang w:val="en-US"/>
        </w:rPr>
        <w:t xml:space="preserve"> MWF and NoFrass</w:t>
      </w:r>
      <w:r w:rsidR="00292631" w:rsidRPr="007A367C">
        <w:rPr>
          <w:rFonts w:asciiTheme="majorBidi" w:hAnsiTheme="majorBidi" w:cstheme="majorBidi"/>
          <w:color w:val="000000" w:themeColor="text1"/>
          <w:sz w:val="24"/>
          <w:szCs w:val="24"/>
          <w:lang w:val="en-US"/>
        </w:rPr>
        <w:t>.</w:t>
      </w:r>
      <w:r w:rsidR="00AF27B9" w:rsidRPr="007A367C">
        <w:rPr>
          <w:rFonts w:asciiTheme="majorBidi" w:hAnsiTheme="majorBidi" w:cstheme="majorBidi"/>
          <w:color w:val="000000" w:themeColor="text1"/>
          <w:sz w:val="24"/>
          <w:szCs w:val="24"/>
          <w:lang w:val="en-US"/>
        </w:rPr>
        <w:t xml:space="preserve"> </w:t>
      </w:r>
      <w:r w:rsidR="005D410B" w:rsidRPr="007A367C">
        <w:rPr>
          <w:rFonts w:asciiTheme="majorBidi" w:hAnsiTheme="majorBidi" w:cstheme="majorBidi"/>
          <w:color w:val="000000" w:themeColor="text1"/>
          <w:sz w:val="24"/>
          <w:szCs w:val="24"/>
          <w:lang w:val="en-US"/>
        </w:rPr>
        <w:t xml:space="preserve">Raw </w:t>
      </w:r>
      <w:r w:rsidR="009F5F8E" w:rsidRPr="007A367C">
        <w:rPr>
          <w:rFonts w:asciiTheme="majorBidi" w:hAnsiTheme="majorBidi" w:cstheme="majorBidi"/>
          <w:color w:val="000000" w:themeColor="text1"/>
          <w:sz w:val="24"/>
          <w:szCs w:val="24"/>
          <w:lang w:val="en-US"/>
        </w:rPr>
        <w:t>BSF</w:t>
      </w:r>
      <w:r w:rsidR="005D410B" w:rsidRPr="007A367C">
        <w:rPr>
          <w:rFonts w:asciiTheme="majorBidi" w:hAnsiTheme="majorBidi" w:cstheme="majorBidi"/>
          <w:color w:val="000000" w:themeColor="text1"/>
          <w:sz w:val="24"/>
          <w:szCs w:val="24"/>
          <w:lang w:val="en-US"/>
        </w:rPr>
        <w:t>F</w:t>
      </w:r>
      <w:r w:rsidR="00B65DB3" w:rsidRPr="007A367C">
        <w:rPr>
          <w:rFonts w:asciiTheme="majorBidi" w:hAnsiTheme="majorBidi" w:cstheme="majorBidi"/>
          <w:color w:val="000000" w:themeColor="text1"/>
          <w:sz w:val="24"/>
          <w:szCs w:val="24"/>
          <w:lang w:val="en-US"/>
        </w:rPr>
        <w:t xml:space="preserve"> </w:t>
      </w:r>
      <w:r w:rsidR="009F5F8E" w:rsidRPr="007A367C">
        <w:rPr>
          <w:rFonts w:asciiTheme="majorBidi" w:hAnsiTheme="majorBidi" w:cstheme="majorBidi"/>
          <w:color w:val="000000" w:themeColor="text1"/>
          <w:sz w:val="24"/>
          <w:szCs w:val="24"/>
          <w:lang w:val="en-US"/>
        </w:rPr>
        <w:t xml:space="preserve">reduced </w:t>
      </w:r>
      <w:r w:rsidR="00200DA9" w:rsidRPr="007A367C">
        <w:rPr>
          <w:rFonts w:asciiTheme="majorBidi" w:hAnsiTheme="majorBidi" w:cstheme="majorBidi"/>
          <w:i/>
          <w:iCs/>
          <w:color w:val="000000" w:themeColor="text1"/>
          <w:sz w:val="24"/>
          <w:szCs w:val="24"/>
          <w:lang w:val="en-US"/>
        </w:rPr>
        <w:t>D. radicum</w:t>
      </w:r>
      <w:r w:rsidR="00200DA9" w:rsidRPr="007A367C">
        <w:rPr>
          <w:rFonts w:asciiTheme="majorBidi" w:hAnsiTheme="majorBidi" w:cstheme="majorBidi"/>
          <w:color w:val="000000" w:themeColor="text1"/>
          <w:sz w:val="24"/>
          <w:szCs w:val="24"/>
          <w:lang w:val="en-US"/>
        </w:rPr>
        <w:t xml:space="preserve"> </w:t>
      </w:r>
      <w:r w:rsidR="009F5F8E" w:rsidRPr="007A367C">
        <w:rPr>
          <w:rFonts w:asciiTheme="majorBidi" w:hAnsiTheme="majorBidi" w:cstheme="majorBidi"/>
          <w:color w:val="000000" w:themeColor="text1"/>
          <w:sz w:val="24"/>
          <w:szCs w:val="24"/>
          <w:lang w:val="en-US"/>
        </w:rPr>
        <w:t xml:space="preserve">larval survival and </w:t>
      </w:r>
      <w:r w:rsidR="00200DA9" w:rsidRPr="007A367C">
        <w:rPr>
          <w:rFonts w:asciiTheme="majorBidi" w:hAnsiTheme="majorBidi" w:cstheme="majorBidi"/>
          <w:color w:val="000000" w:themeColor="text1"/>
          <w:sz w:val="24"/>
          <w:szCs w:val="24"/>
          <w:lang w:val="en-US"/>
        </w:rPr>
        <w:t xml:space="preserve">pupal </w:t>
      </w:r>
      <w:r w:rsidR="009F5F8E" w:rsidRPr="007A367C">
        <w:rPr>
          <w:rFonts w:asciiTheme="majorBidi" w:hAnsiTheme="majorBidi" w:cstheme="majorBidi"/>
          <w:color w:val="000000" w:themeColor="text1"/>
          <w:sz w:val="24"/>
          <w:szCs w:val="24"/>
          <w:lang w:val="en-US"/>
        </w:rPr>
        <w:t xml:space="preserve">biomass and </w:t>
      </w:r>
      <w:r w:rsidR="00E929CB" w:rsidRPr="007A367C">
        <w:rPr>
          <w:rFonts w:asciiTheme="majorBidi" w:hAnsiTheme="majorBidi" w:cstheme="majorBidi"/>
          <w:color w:val="000000" w:themeColor="text1"/>
          <w:sz w:val="24"/>
          <w:szCs w:val="24"/>
          <w:lang w:val="en-US"/>
        </w:rPr>
        <w:t xml:space="preserve">larval </w:t>
      </w:r>
      <w:r w:rsidR="009F5F8E" w:rsidRPr="007A367C">
        <w:rPr>
          <w:rFonts w:asciiTheme="majorBidi" w:hAnsiTheme="majorBidi" w:cstheme="majorBidi"/>
          <w:color w:val="000000" w:themeColor="text1"/>
          <w:sz w:val="24"/>
          <w:szCs w:val="24"/>
          <w:lang w:val="en-US"/>
        </w:rPr>
        <w:t xml:space="preserve">survival of </w:t>
      </w:r>
      <w:r w:rsidR="009F5F8E" w:rsidRPr="007A367C">
        <w:rPr>
          <w:rFonts w:asciiTheme="majorBidi" w:hAnsiTheme="majorBidi" w:cstheme="majorBidi"/>
          <w:i/>
          <w:iCs/>
          <w:color w:val="000000" w:themeColor="text1"/>
          <w:sz w:val="24"/>
          <w:szCs w:val="24"/>
          <w:lang w:val="en-US"/>
        </w:rPr>
        <w:t>P. xylostella</w:t>
      </w:r>
      <w:r w:rsidR="00DA5B05" w:rsidRPr="007A367C">
        <w:rPr>
          <w:rFonts w:asciiTheme="majorBidi" w:hAnsiTheme="majorBidi" w:cstheme="majorBidi"/>
          <w:color w:val="000000" w:themeColor="text1"/>
          <w:sz w:val="24"/>
          <w:szCs w:val="24"/>
          <w:lang w:val="en-US"/>
        </w:rPr>
        <w:t xml:space="preserve">. </w:t>
      </w:r>
      <w:r w:rsidR="00F26142" w:rsidRPr="007A367C">
        <w:rPr>
          <w:rFonts w:asciiTheme="majorBidi" w:hAnsiTheme="majorBidi" w:cstheme="majorBidi"/>
          <w:color w:val="000000" w:themeColor="text1"/>
          <w:sz w:val="24"/>
          <w:szCs w:val="24"/>
          <w:lang w:val="en-US"/>
        </w:rPr>
        <w:t>In contrast, r</w:t>
      </w:r>
      <w:r w:rsidR="009F5F8E" w:rsidRPr="007A367C">
        <w:rPr>
          <w:rFonts w:asciiTheme="majorBidi" w:hAnsiTheme="majorBidi" w:cstheme="majorBidi"/>
          <w:color w:val="000000" w:themeColor="text1"/>
          <w:sz w:val="24"/>
          <w:szCs w:val="24"/>
          <w:lang w:val="en-US"/>
        </w:rPr>
        <w:t xml:space="preserve">aw </w:t>
      </w:r>
      <w:r w:rsidR="005D410B" w:rsidRPr="007A367C">
        <w:rPr>
          <w:rFonts w:asciiTheme="majorBidi" w:hAnsiTheme="majorBidi" w:cstheme="majorBidi"/>
          <w:color w:val="000000" w:themeColor="text1"/>
          <w:sz w:val="24"/>
          <w:szCs w:val="24"/>
          <w:lang w:val="en-US"/>
        </w:rPr>
        <w:t xml:space="preserve">MWF </w:t>
      </w:r>
      <w:r w:rsidR="009F5F8E" w:rsidRPr="007A367C">
        <w:rPr>
          <w:rFonts w:asciiTheme="majorBidi" w:hAnsiTheme="majorBidi" w:cstheme="majorBidi"/>
          <w:color w:val="000000" w:themeColor="text1"/>
          <w:sz w:val="24"/>
          <w:szCs w:val="24"/>
          <w:lang w:val="en-US"/>
        </w:rPr>
        <w:t xml:space="preserve">increased </w:t>
      </w:r>
      <w:r w:rsidR="00F26142" w:rsidRPr="007A367C">
        <w:rPr>
          <w:rFonts w:asciiTheme="majorBidi" w:hAnsiTheme="majorBidi" w:cstheme="majorBidi"/>
          <w:color w:val="000000" w:themeColor="text1"/>
          <w:sz w:val="24"/>
          <w:szCs w:val="24"/>
          <w:lang w:val="en-US"/>
        </w:rPr>
        <w:t xml:space="preserve">larval </w:t>
      </w:r>
      <w:r w:rsidR="009F5F8E" w:rsidRPr="007A367C">
        <w:rPr>
          <w:rFonts w:asciiTheme="majorBidi" w:hAnsiTheme="majorBidi" w:cstheme="majorBidi"/>
          <w:color w:val="000000" w:themeColor="text1"/>
          <w:sz w:val="24"/>
          <w:szCs w:val="24"/>
          <w:lang w:val="en-US"/>
        </w:rPr>
        <w:t xml:space="preserve">survival and biomass of </w:t>
      </w:r>
      <w:r w:rsidR="009F5F8E" w:rsidRPr="007A367C">
        <w:rPr>
          <w:rFonts w:asciiTheme="majorBidi" w:hAnsiTheme="majorBidi" w:cstheme="majorBidi"/>
          <w:i/>
          <w:iCs/>
          <w:color w:val="000000" w:themeColor="text1"/>
          <w:sz w:val="24"/>
          <w:szCs w:val="24"/>
          <w:lang w:val="en-US"/>
        </w:rPr>
        <w:t>D. radicum</w:t>
      </w:r>
      <w:r w:rsidR="009F5F8E" w:rsidRPr="007A367C">
        <w:rPr>
          <w:rFonts w:asciiTheme="majorBidi" w:hAnsiTheme="majorBidi" w:cstheme="majorBidi"/>
          <w:color w:val="000000" w:themeColor="text1"/>
          <w:sz w:val="24"/>
          <w:szCs w:val="24"/>
          <w:lang w:val="en-US"/>
        </w:rPr>
        <w:t xml:space="preserve"> and the survival of </w:t>
      </w:r>
      <w:r w:rsidR="009F5F8E" w:rsidRPr="007A367C">
        <w:rPr>
          <w:rFonts w:asciiTheme="majorBidi" w:hAnsiTheme="majorBidi" w:cstheme="majorBidi"/>
          <w:i/>
          <w:iCs/>
          <w:color w:val="000000" w:themeColor="text1"/>
          <w:sz w:val="24"/>
          <w:szCs w:val="24"/>
          <w:lang w:val="en-US"/>
        </w:rPr>
        <w:t xml:space="preserve">P. xylostella </w:t>
      </w:r>
      <w:r w:rsidR="009F5F8E" w:rsidRPr="007A367C">
        <w:rPr>
          <w:rFonts w:asciiTheme="majorBidi" w:hAnsiTheme="majorBidi" w:cstheme="majorBidi"/>
          <w:color w:val="000000" w:themeColor="text1"/>
          <w:sz w:val="24"/>
          <w:szCs w:val="24"/>
          <w:lang w:val="en-US"/>
        </w:rPr>
        <w:t>larvae</w:t>
      </w:r>
      <w:r w:rsidR="00F26142" w:rsidRPr="007A367C">
        <w:rPr>
          <w:rFonts w:asciiTheme="majorBidi" w:hAnsiTheme="majorBidi" w:cstheme="majorBidi"/>
          <w:color w:val="000000" w:themeColor="text1"/>
          <w:sz w:val="24"/>
          <w:szCs w:val="24"/>
          <w:lang w:val="en-US"/>
        </w:rPr>
        <w:t xml:space="preserve">. Interestingly, incubation of frass in the soil </w:t>
      </w:r>
      <w:r w:rsidR="005E7479" w:rsidRPr="007A367C">
        <w:rPr>
          <w:rFonts w:asciiTheme="majorBidi" w:hAnsiTheme="majorBidi" w:cstheme="majorBidi"/>
          <w:color w:val="000000" w:themeColor="text1"/>
          <w:sz w:val="24"/>
          <w:szCs w:val="24"/>
          <w:lang w:val="en-US"/>
        </w:rPr>
        <w:t xml:space="preserve">for </w:t>
      </w:r>
      <w:r w:rsidR="00D4098C" w:rsidRPr="007A367C">
        <w:rPr>
          <w:rFonts w:asciiTheme="majorBidi" w:hAnsiTheme="majorBidi" w:cstheme="majorBidi"/>
          <w:color w:val="000000" w:themeColor="text1"/>
          <w:sz w:val="24"/>
          <w:szCs w:val="24"/>
          <w:lang w:val="en-US"/>
        </w:rPr>
        <w:t>16</w:t>
      </w:r>
      <w:r w:rsidR="005E7479" w:rsidRPr="007A367C">
        <w:rPr>
          <w:rFonts w:asciiTheme="majorBidi" w:hAnsiTheme="majorBidi" w:cstheme="majorBidi"/>
          <w:color w:val="000000" w:themeColor="text1"/>
          <w:sz w:val="24"/>
          <w:szCs w:val="24"/>
          <w:lang w:val="en-US"/>
        </w:rPr>
        <w:t xml:space="preserve"> days </w:t>
      </w:r>
      <w:r w:rsidR="00175372" w:rsidRPr="007A367C">
        <w:rPr>
          <w:rFonts w:asciiTheme="majorBidi" w:hAnsiTheme="majorBidi" w:cstheme="majorBidi"/>
          <w:color w:val="000000" w:themeColor="text1"/>
          <w:sz w:val="24"/>
          <w:szCs w:val="24"/>
          <w:lang w:val="en-US"/>
        </w:rPr>
        <w:t>before seed germ</w:t>
      </w:r>
      <w:r w:rsidR="00980194" w:rsidRPr="007A367C">
        <w:rPr>
          <w:rFonts w:asciiTheme="majorBidi" w:hAnsiTheme="majorBidi" w:cstheme="majorBidi"/>
          <w:color w:val="000000" w:themeColor="text1"/>
          <w:sz w:val="24"/>
          <w:szCs w:val="24"/>
          <w:lang w:val="en-US"/>
        </w:rPr>
        <w:t xml:space="preserve">ination </w:t>
      </w:r>
      <w:r w:rsidR="00AF27B9" w:rsidRPr="007A367C">
        <w:rPr>
          <w:rFonts w:asciiTheme="majorBidi" w:hAnsiTheme="majorBidi" w:cstheme="majorBidi"/>
          <w:color w:val="000000" w:themeColor="text1"/>
          <w:sz w:val="24"/>
          <w:szCs w:val="24"/>
          <w:lang w:val="en-US"/>
        </w:rPr>
        <w:t>removed plant growth inhibition</w:t>
      </w:r>
      <w:r w:rsidR="00F26142" w:rsidRPr="007A367C">
        <w:rPr>
          <w:rFonts w:asciiTheme="majorBidi" w:hAnsiTheme="majorBidi" w:cstheme="majorBidi"/>
          <w:color w:val="000000" w:themeColor="text1"/>
          <w:sz w:val="24"/>
          <w:szCs w:val="24"/>
          <w:lang w:val="en-US"/>
        </w:rPr>
        <w:t xml:space="preserve"> and </w:t>
      </w:r>
      <w:r w:rsidR="00200DA9" w:rsidRPr="007A367C">
        <w:rPr>
          <w:rFonts w:asciiTheme="majorBidi" w:hAnsiTheme="majorBidi" w:cstheme="majorBidi"/>
          <w:color w:val="000000" w:themeColor="text1"/>
          <w:sz w:val="24"/>
          <w:szCs w:val="24"/>
          <w:lang w:val="en-US"/>
        </w:rPr>
        <w:t xml:space="preserve">increased </w:t>
      </w:r>
      <w:r w:rsidR="00F26142" w:rsidRPr="007A367C">
        <w:rPr>
          <w:rFonts w:asciiTheme="majorBidi" w:hAnsiTheme="majorBidi" w:cstheme="majorBidi"/>
          <w:color w:val="000000" w:themeColor="text1"/>
          <w:sz w:val="24"/>
          <w:szCs w:val="24"/>
          <w:lang w:val="en-US"/>
        </w:rPr>
        <w:t>plant leaf area</w:t>
      </w:r>
      <w:r w:rsidR="00AF27B9" w:rsidRPr="007A367C">
        <w:rPr>
          <w:rFonts w:asciiTheme="majorBidi" w:hAnsiTheme="majorBidi" w:cstheme="majorBidi"/>
          <w:color w:val="000000" w:themeColor="text1"/>
          <w:sz w:val="24"/>
          <w:szCs w:val="24"/>
          <w:lang w:val="en-US"/>
        </w:rPr>
        <w:t xml:space="preserve">, especially for </w:t>
      </w:r>
      <w:r w:rsidR="005D410B" w:rsidRPr="007A367C">
        <w:rPr>
          <w:rFonts w:asciiTheme="majorBidi" w:hAnsiTheme="majorBidi" w:cstheme="majorBidi"/>
          <w:color w:val="000000" w:themeColor="text1"/>
          <w:sz w:val="24"/>
          <w:szCs w:val="24"/>
          <w:lang w:val="en-US"/>
        </w:rPr>
        <w:t>MWF</w:t>
      </w:r>
      <w:r w:rsidR="00A76B46" w:rsidRPr="007A367C">
        <w:rPr>
          <w:rFonts w:asciiTheme="majorBidi" w:hAnsiTheme="majorBidi" w:cstheme="majorBidi"/>
          <w:color w:val="000000" w:themeColor="text1"/>
          <w:sz w:val="24"/>
          <w:szCs w:val="24"/>
          <w:lang w:val="en-US"/>
        </w:rPr>
        <w:t xml:space="preserve"> compared to </w:t>
      </w:r>
      <w:r w:rsidR="00F43E8C" w:rsidRPr="007A367C">
        <w:rPr>
          <w:rFonts w:asciiTheme="majorBidi" w:hAnsiTheme="majorBidi" w:cstheme="majorBidi"/>
          <w:color w:val="000000" w:themeColor="text1"/>
          <w:sz w:val="24"/>
          <w:szCs w:val="24"/>
          <w:lang w:val="en-US"/>
        </w:rPr>
        <w:t>NoFrass</w:t>
      </w:r>
      <w:r w:rsidR="00F26142" w:rsidRPr="007A367C">
        <w:rPr>
          <w:rFonts w:asciiTheme="majorBidi" w:hAnsiTheme="majorBidi" w:cstheme="majorBidi"/>
          <w:color w:val="000000" w:themeColor="text1"/>
          <w:sz w:val="24"/>
          <w:szCs w:val="24"/>
          <w:lang w:val="en-US"/>
        </w:rPr>
        <w:t>.</w:t>
      </w:r>
      <w:r w:rsidR="00AF27B9" w:rsidRPr="007A367C">
        <w:rPr>
          <w:rFonts w:asciiTheme="majorBidi" w:hAnsiTheme="majorBidi" w:cstheme="majorBidi"/>
          <w:color w:val="000000" w:themeColor="text1"/>
          <w:sz w:val="24"/>
          <w:szCs w:val="24"/>
          <w:lang w:val="en-US"/>
        </w:rPr>
        <w:t xml:space="preserve"> </w:t>
      </w:r>
      <w:r w:rsidR="005D410B" w:rsidRPr="007A367C">
        <w:rPr>
          <w:rFonts w:asciiTheme="majorBidi" w:hAnsiTheme="majorBidi" w:cstheme="majorBidi"/>
          <w:color w:val="000000" w:themeColor="text1"/>
          <w:sz w:val="24"/>
          <w:szCs w:val="24"/>
          <w:lang w:val="en-US"/>
        </w:rPr>
        <w:t xml:space="preserve">In addition, composting MWF increased </w:t>
      </w:r>
      <w:r w:rsidR="00B65DB3" w:rsidRPr="007A367C">
        <w:rPr>
          <w:rFonts w:asciiTheme="majorBidi" w:hAnsiTheme="majorBidi" w:cstheme="majorBidi"/>
          <w:color w:val="000000" w:themeColor="text1"/>
          <w:sz w:val="24"/>
          <w:szCs w:val="24"/>
          <w:lang w:val="en-US"/>
        </w:rPr>
        <w:t xml:space="preserve">leaf growth. </w:t>
      </w:r>
      <w:r w:rsidR="00AF27B9" w:rsidRPr="007A367C">
        <w:rPr>
          <w:rFonts w:asciiTheme="majorBidi" w:hAnsiTheme="majorBidi" w:cstheme="majorBidi"/>
          <w:color w:val="000000" w:themeColor="text1"/>
          <w:sz w:val="24"/>
          <w:szCs w:val="24"/>
          <w:lang w:val="en-US"/>
        </w:rPr>
        <w:t xml:space="preserve">Therefore, frass </w:t>
      </w:r>
      <w:r w:rsidR="005E7479" w:rsidRPr="007A367C">
        <w:rPr>
          <w:rFonts w:asciiTheme="majorBidi" w:hAnsiTheme="majorBidi" w:cstheme="majorBidi"/>
          <w:color w:val="000000" w:themeColor="text1"/>
          <w:sz w:val="24"/>
          <w:szCs w:val="24"/>
          <w:lang w:val="en-US"/>
        </w:rPr>
        <w:t xml:space="preserve">may </w:t>
      </w:r>
      <w:r w:rsidR="00AF27B9" w:rsidRPr="007A367C">
        <w:rPr>
          <w:rFonts w:asciiTheme="majorBidi" w:hAnsiTheme="majorBidi" w:cstheme="majorBidi"/>
          <w:color w:val="000000" w:themeColor="text1"/>
          <w:sz w:val="24"/>
          <w:szCs w:val="24"/>
          <w:lang w:val="en-US"/>
        </w:rPr>
        <w:t xml:space="preserve">be used as a sustainable and natural alternative to </w:t>
      </w:r>
      <w:r w:rsidR="00D12175" w:rsidRPr="007A367C">
        <w:rPr>
          <w:rFonts w:asciiTheme="majorBidi" w:hAnsiTheme="majorBidi" w:cstheme="majorBidi"/>
          <w:color w:val="000000" w:themeColor="text1"/>
          <w:sz w:val="24"/>
          <w:szCs w:val="24"/>
          <w:lang w:val="en-US"/>
        </w:rPr>
        <w:t xml:space="preserve">conventional organic </w:t>
      </w:r>
      <w:r w:rsidR="00AF27B9" w:rsidRPr="007A367C">
        <w:rPr>
          <w:rFonts w:asciiTheme="majorBidi" w:hAnsiTheme="majorBidi" w:cstheme="majorBidi"/>
          <w:color w:val="000000" w:themeColor="text1"/>
          <w:sz w:val="24"/>
          <w:szCs w:val="24"/>
          <w:lang w:val="en-US"/>
        </w:rPr>
        <w:t>fertilisers</w:t>
      </w:r>
      <w:r w:rsidR="00247325" w:rsidRPr="007A367C">
        <w:rPr>
          <w:rFonts w:asciiTheme="majorBidi" w:hAnsiTheme="majorBidi" w:cstheme="majorBidi"/>
          <w:color w:val="000000" w:themeColor="text1"/>
          <w:sz w:val="24"/>
          <w:szCs w:val="24"/>
          <w:lang w:val="en-US"/>
        </w:rPr>
        <w:t>,</w:t>
      </w:r>
      <w:r w:rsidR="00AF27B9" w:rsidRPr="007A367C">
        <w:rPr>
          <w:rFonts w:asciiTheme="majorBidi" w:hAnsiTheme="majorBidi" w:cstheme="majorBidi"/>
          <w:color w:val="000000" w:themeColor="text1"/>
          <w:sz w:val="24"/>
          <w:szCs w:val="24"/>
          <w:lang w:val="en-US"/>
        </w:rPr>
        <w:t xml:space="preserve"> </w:t>
      </w:r>
      <w:r w:rsidR="00247325" w:rsidRPr="007A367C">
        <w:rPr>
          <w:rFonts w:asciiTheme="majorBidi" w:hAnsiTheme="majorBidi" w:cstheme="majorBidi"/>
          <w:color w:val="000000" w:themeColor="text1"/>
          <w:sz w:val="24"/>
          <w:szCs w:val="24"/>
          <w:lang w:val="en-US"/>
        </w:rPr>
        <w:t>promoting plant growth and enhancing resistance to herbivory</w:t>
      </w:r>
      <w:r w:rsidR="0063151F" w:rsidRPr="007A367C">
        <w:rPr>
          <w:rFonts w:asciiTheme="majorBidi" w:hAnsiTheme="majorBidi" w:cstheme="majorBidi"/>
          <w:color w:val="000000" w:themeColor="text1"/>
          <w:sz w:val="24"/>
          <w:szCs w:val="24"/>
          <w:lang w:val="en-US"/>
        </w:rPr>
        <w:t xml:space="preserve">. </w:t>
      </w:r>
      <w:r w:rsidR="001D3988" w:rsidRPr="007A367C">
        <w:rPr>
          <w:rFonts w:asciiTheme="majorBidi" w:hAnsiTheme="majorBidi" w:cstheme="majorBidi"/>
          <w:color w:val="000000" w:themeColor="text1"/>
          <w:sz w:val="24"/>
          <w:szCs w:val="24"/>
          <w:lang w:val="en-US"/>
        </w:rPr>
        <w:t xml:space="preserve">Our results indicate that soil amendment with raw BSFF may negatively impact herbivore performance, whereas raw MWF may </w:t>
      </w:r>
      <w:r w:rsidR="00875030" w:rsidRPr="007A367C">
        <w:rPr>
          <w:rFonts w:asciiTheme="majorBidi" w:hAnsiTheme="majorBidi" w:cstheme="majorBidi"/>
          <w:color w:val="000000" w:themeColor="text1"/>
          <w:sz w:val="24"/>
          <w:szCs w:val="24"/>
          <w:lang w:val="en-US"/>
        </w:rPr>
        <w:t>enhance</w:t>
      </w:r>
      <w:r w:rsidR="001D3988" w:rsidRPr="007A367C">
        <w:rPr>
          <w:rFonts w:asciiTheme="majorBidi" w:hAnsiTheme="majorBidi" w:cstheme="majorBidi"/>
          <w:color w:val="000000" w:themeColor="text1"/>
          <w:sz w:val="24"/>
          <w:szCs w:val="24"/>
          <w:lang w:val="en-US"/>
        </w:rPr>
        <w:t xml:space="preserve"> herbivore performance. </w:t>
      </w:r>
    </w:p>
    <w:p w14:paraId="59C438E7" w14:textId="77777777" w:rsidR="00F06186" w:rsidRPr="007A367C" w:rsidRDefault="00F06186" w:rsidP="00F06186">
      <w:pPr>
        <w:widowControl w:val="0"/>
        <w:suppressAutoHyphens/>
        <w:spacing w:after="0"/>
        <w:contextualSpacing/>
        <w:rPr>
          <w:rFonts w:asciiTheme="majorBidi" w:hAnsiTheme="majorBidi" w:cstheme="majorBidi"/>
          <w:color w:val="000000" w:themeColor="text1"/>
          <w:sz w:val="24"/>
          <w:szCs w:val="24"/>
          <w:lang w:val="en-US"/>
        </w:rPr>
      </w:pPr>
    </w:p>
    <w:p w14:paraId="6ED6EB99" w14:textId="77777777" w:rsidR="00F06186" w:rsidRPr="007A367C" w:rsidRDefault="00F06186" w:rsidP="00F06186">
      <w:pPr>
        <w:widowControl w:val="0"/>
        <w:suppressAutoHyphens/>
        <w:spacing w:after="0"/>
        <w:contextualSpacing/>
        <w:rPr>
          <w:rFonts w:ascii="Times New Roman" w:eastAsia="Times New Roman" w:hAnsi="Times New Roman"/>
          <w:b/>
          <w:bCs/>
          <w:color w:val="000000" w:themeColor="text1"/>
          <w:sz w:val="24"/>
          <w:szCs w:val="24"/>
          <w:lang w:val="en-US"/>
        </w:rPr>
      </w:pPr>
      <w:r w:rsidRPr="007A367C">
        <w:rPr>
          <w:rFonts w:ascii="Times New Roman" w:eastAsia="Times New Roman" w:hAnsi="Times New Roman"/>
          <w:b/>
          <w:bCs/>
          <w:color w:val="000000" w:themeColor="text1"/>
          <w:sz w:val="24"/>
          <w:szCs w:val="24"/>
          <w:lang w:val="en-US"/>
        </w:rPr>
        <w:t>Graphical Abstract</w:t>
      </w:r>
    </w:p>
    <w:p w14:paraId="46193F99" w14:textId="0A80D081" w:rsidR="00F06186" w:rsidRPr="007A367C" w:rsidRDefault="00AF3B1B" w:rsidP="00F06186">
      <w:pPr>
        <w:widowControl w:val="0"/>
        <w:suppressAutoHyphens/>
        <w:spacing w:after="0"/>
        <w:contextualSpacing/>
        <w:rPr>
          <w:rFonts w:ascii="Times New Roman" w:eastAsia="Times New Roman" w:hAnsi="Times New Roman"/>
          <w:color w:val="000000" w:themeColor="text1"/>
          <w:sz w:val="24"/>
          <w:szCs w:val="24"/>
          <w:lang w:val="en-US"/>
        </w:rPr>
      </w:pPr>
      <w:bookmarkStart w:id="4" w:name="reftop"/>
      <w:r w:rsidRPr="007A367C">
        <w:rPr>
          <w:rFonts w:ascii="Times New Roman" w:eastAsia="Times New Roman" w:hAnsi="Times New Roman"/>
          <w:color w:val="000000" w:themeColor="text1"/>
          <w:sz w:val="24"/>
          <w:szCs w:val="24"/>
          <w:lang w:val="en-US"/>
        </w:rPr>
        <w:t>Insect f</w:t>
      </w:r>
      <w:r w:rsidR="00F06186" w:rsidRPr="007A367C">
        <w:rPr>
          <w:rFonts w:ascii="Times New Roman" w:eastAsia="Times New Roman" w:hAnsi="Times New Roman"/>
          <w:color w:val="000000" w:themeColor="text1"/>
          <w:sz w:val="24"/>
          <w:szCs w:val="24"/>
          <w:lang w:val="en-US"/>
        </w:rPr>
        <w:t xml:space="preserve">rass has potential in sustainable agriculture. </w:t>
      </w:r>
      <w:r w:rsidRPr="007A367C">
        <w:rPr>
          <w:rFonts w:ascii="Times New Roman" w:eastAsia="Times New Roman" w:hAnsi="Times New Roman"/>
          <w:color w:val="000000" w:themeColor="text1"/>
          <w:sz w:val="24"/>
          <w:szCs w:val="24"/>
          <w:lang w:val="en-US"/>
        </w:rPr>
        <w:t>We</w:t>
      </w:r>
      <w:r w:rsidR="00F06186" w:rsidRPr="007A367C">
        <w:rPr>
          <w:rFonts w:ascii="Times New Roman" w:eastAsia="Times New Roman" w:hAnsi="Times New Roman"/>
          <w:color w:val="000000" w:themeColor="text1"/>
          <w:sz w:val="24"/>
          <w:szCs w:val="24"/>
          <w:lang w:val="en-US"/>
        </w:rPr>
        <w:t xml:space="preserve"> investigated </w:t>
      </w:r>
      <w:r w:rsidRPr="007A367C">
        <w:rPr>
          <w:rFonts w:ascii="Times New Roman" w:eastAsia="Times New Roman" w:hAnsi="Times New Roman"/>
          <w:color w:val="000000" w:themeColor="text1"/>
          <w:sz w:val="24"/>
          <w:szCs w:val="24"/>
          <w:lang w:val="en-US"/>
        </w:rPr>
        <w:t xml:space="preserve">its </w:t>
      </w:r>
      <w:r w:rsidR="00F06186" w:rsidRPr="007A367C">
        <w:rPr>
          <w:rFonts w:ascii="Times New Roman" w:eastAsia="Times New Roman" w:hAnsi="Times New Roman"/>
          <w:color w:val="000000" w:themeColor="text1"/>
          <w:sz w:val="24"/>
          <w:szCs w:val="24"/>
          <w:lang w:val="en-US"/>
        </w:rPr>
        <w:t xml:space="preserve">effects as soil amendment on plant growth and resistance to insect herbivory. Initially, raw </w:t>
      </w:r>
      <w:r w:rsidRPr="007A367C">
        <w:rPr>
          <w:rFonts w:ascii="Times New Roman" w:eastAsia="Times New Roman" w:hAnsi="Times New Roman"/>
          <w:color w:val="000000" w:themeColor="text1"/>
          <w:sz w:val="24"/>
          <w:szCs w:val="24"/>
          <w:lang w:val="en-US"/>
        </w:rPr>
        <w:t>frass from black soldier fly (</w:t>
      </w:r>
      <w:r w:rsidR="00F06186" w:rsidRPr="007A367C">
        <w:rPr>
          <w:rFonts w:ascii="Times New Roman" w:eastAsia="Times New Roman" w:hAnsi="Times New Roman"/>
          <w:color w:val="000000" w:themeColor="text1"/>
          <w:sz w:val="24"/>
          <w:szCs w:val="24"/>
          <w:lang w:val="en-US"/>
        </w:rPr>
        <w:t>BSFF</w:t>
      </w:r>
      <w:r w:rsidRPr="007A367C">
        <w:rPr>
          <w:rFonts w:ascii="Times New Roman" w:eastAsia="Times New Roman" w:hAnsi="Times New Roman"/>
          <w:color w:val="000000" w:themeColor="text1"/>
          <w:sz w:val="24"/>
          <w:szCs w:val="24"/>
          <w:lang w:val="en-US"/>
        </w:rPr>
        <w:t>)</w:t>
      </w:r>
      <w:r w:rsidR="00F06186" w:rsidRPr="007A367C">
        <w:rPr>
          <w:rFonts w:ascii="Times New Roman" w:eastAsia="Times New Roman" w:hAnsi="Times New Roman"/>
          <w:color w:val="000000" w:themeColor="text1"/>
          <w:sz w:val="24"/>
          <w:szCs w:val="24"/>
          <w:lang w:val="en-US"/>
        </w:rPr>
        <w:t xml:space="preserve"> and </w:t>
      </w:r>
      <w:r w:rsidRPr="007A367C">
        <w:rPr>
          <w:rFonts w:ascii="Times New Roman" w:eastAsia="Times New Roman" w:hAnsi="Times New Roman"/>
          <w:color w:val="000000" w:themeColor="text1"/>
          <w:sz w:val="24"/>
          <w:szCs w:val="24"/>
          <w:lang w:val="en-US"/>
        </w:rPr>
        <w:t>yellow mealworm (</w:t>
      </w:r>
      <w:r w:rsidR="00F06186" w:rsidRPr="007A367C">
        <w:rPr>
          <w:rFonts w:ascii="Times New Roman" w:eastAsia="Times New Roman" w:hAnsi="Times New Roman"/>
          <w:color w:val="000000" w:themeColor="text1"/>
          <w:sz w:val="24"/>
          <w:szCs w:val="24"/>
          <w:lang w:val="en-US"/>
        </w:rPr>
        <w:t>MWF</w:t>
      </w:r>
      <w:r w:rsidRPr="007A367C">
        <w:rPr>
          <w:rFonts w:ascii="Times New Roman" w:eastAsia="Times New Roman" w:hAnsi="Times New Roman"/>
          <w:color w:val="000000" w:themeColor="text1"/>
          <w:sz w:val="24"/>
          <w:szCs w:val="24"/>
          <w:lang w:val="en-US"/>
        </w:rPr>
        <w:t>)</w:t>
      </w:r>
      <w:r w:rsidR="00F06186" w:rsidRPr="007A367C">
        <w:rPr>
          <w:rFonts w:ascii="Times New Roman" w:eastAsia="Times New Roman" w:hAnsi="Times New Roman"/>
          <w:color w:val="000000" w:themeColor="text1"/>
          <w:sz w:val="24"/>
          <w:szCs w:val="24"/>
          <w:lang w:val="en-US"/>
        </w:rPr>
        <w:t xml:space="preserve"> </w:t>
      </w:r>
      <w:r w:rsidRPr="007A367C">
        <w:rPr>
          <w:rFonts w:ascii="Times New Roman" w:eastAsia="Times New Roman" w:hAnsi="Times New Roman"/>
          <w:color w:val="000000" w:themeColor="text1"/>
          <w:sz w:val="24"/>
          <w:szCs w:val="24"/>
          <w:lang w:val="en-US"/>
        </w:rPr>
        <w:t xml:space="preserve">larvae </w:t>
      </w:r>
      <w:r w:rsidR="00F06186" w:rsidRPr="007A367C">
        <w:rPr>
          <w:rFonts w:ascii="Times New Roman" w:eastAsia="Times New Roman" w:hAnsi="Times New Roman"/>
          <w:color w:val="000000" w:themeColor="text1"/>
          <w:sz w:val="24"/>
          <w:szCs w:val="24"/>
          <w:lang w:val="en-US"/>
        </w:rPr>
        <w:t xml:space="preserve">reduced </w:t>
      </w:r>
      <w:r w:rsidRPr="007A367C">
        <w:rPr>
          <w:rFonts w:ascii="Times New Roman" w:eastAsia="Times New Roman" w:hAnsi="Times New Roman"/>
          <w:i/>
          <w:iCs/>
          <w:color w:val="000000" w:themeColor="text1"/>
          <w:sz w:val="24"/>
          <w:szCs w:val="24"/>
          <w:lang w:val="en-US"/>
        </w:rPr>
        <w:t>Brassica rapa</w:t>
      </w:r>
      <w:r w:rsidRPr="007A367C">
        <w:rPr>
          <w:rFonts w:ascii="Times New Roman" w:eastAsia="Times New Roman" w:hAnsi="Times New Roman"/>
          <w:color w:val="000000" w:themeColor="text1"/>
          <w:sz w:val="24"/>
          <w:szCs w:val="24"/>
          <w:lang w:val="en-US"/>
        </w:rPr>
        <w:t xml:space="preserve"> </w:t>
      </w:r>
      <w:r w:rsidR="00F06186" w:rsidRPr="007A367C">
        <w:rPr>
          <w:rFonts w:ascii="Times New Roman" w:eastAsia="Times New Roman" w:hAnsi="Times New Roman"/>
          <w:color w:val="000000" w:themeColor="text1"/>
          <w:sz w:val="24"/>
          <w:szCs w:val="24"/>
          <w:lang w:val="en-US"/>
        </w:rPr>
        <w:t xml:space="preserve">growth compared to the control. </w:t>
      </w:r>
      <w:r w:rsidRPr="007A367C">
        <w:rPr>
          <w:rFonts w:ascii="Times New Roman" w:eastAsia="Times New Roman" w:hAnsi="Times New Roman"/>
          <w:color w:val="000000" w:themeColor="text1"/>
          <w:sz w:val="24"/>
          <w:szCs w:val="24"/>
          <w:lang w:val="en-US"/>
        </w:rPr>
        <w:t>O</w:t>
      </w:r>
      <w:r w:rsidR="00F06186" w:rsidRPr="007A367C">
        <w:rPr>
          <w:rFonts w:ascii="Times New Roman" w:eastAsia="Times New Roman" w:hAnsi="Times New Roman"/>
          <w:color w:val="000000" w:themeColor="text1"/>
          <w:sz w:val="24"/>
          <w:szCs w:val="24"/>
          <w:lang w:val="en-US"/>
        </w:rPr>
        <w:t>ver time, the difference diminished for MWF but not for BSFF. Raw BSFF negatively affected herbivore performance, whe</w:t>
      </w:r>
      <w:r w:rsidRPr="007A367C">
        <w:rPr>
          <w:rFonts w:ascii="Times New Roman" w:eastAsia="Times New Roman" w:hAnsi="Times New Roman"/>
          <w:color w:val="000000" w:themeColor="text1"/>
          <w:sz w:val="24"/>
          <w:szCs w:val="24"/>
          <w:lang w:val="en-US"/>
        </w:rPr>
        <w:t>reas</w:t>
      </w:r>
      <w:r w:rsidR="00F06186" w:rsidRPr="007A367C">
        <w:rPr>
          <w:rFonts w:ascii="Times New Roman" w:eastAsia="Times New Roman" w:hAnsi="Times New Roman"/>
          <w:color w:val="000000" w:themeColor="text1"/>
          <w:sz w:val="24"/>
          <w:szCs w:val="24"/>
          <w:lang w:val="en-US"/>
        </w:rPr>
        <w:t xml:space="preserve"> raw MWF had a protective effect. Incubating frass in soil before germination improved plant growth, making frass a potential natural alternative to conventional fertili</w:t>
      </w:r>
      <w:r w:rsidR="00B24067" w:rsidRPr="007A367C">
        <w:rPr>
          <w:rFonts w:ascii="Times New Roman" w:eastAsia="Times New Roman" w:hAnsi="Times New Roman"/>
          <w:color w:val="000000" w:themeColor="text1"/>
          <w:sz w:val="24"/>
          <w:szCs w:val="24"/>
          <w:lang w:val="en-US"/>
        </w:rPr>
        <w:t>z</w:t>
      </w:r>
      <w:r w:rsidR="00F06186" w:rsidRPr="007A367C">
        <w:rPr>
          <w:rFonts w:ascii="Times New Roman" w:eastAsia="Times New Roman" w:hAnsi="Times New Roman"/>
          <w:color w:val="000000" w:themeColor="text1"/>
          <w:sz w:val="24"/>
          <w:szCs w:val="24"/>
          <w:lang w:val="en-US"/>
        </w:rPr>
        <w:t>ers</w:t>
      </w:r>
      <w:bookmarkEnd w:id="4"/>
      <w:r w:rsidR="00F06186" w:rsidRPr="007A367C">
        <w:rPr>
          <w:rFonts w:ascii="Times New Roman" w:eastAsia="Times New Roman" w:hAnsi="Times New Roman"/>
          <w:color w:val="000000" w:themeColor="text1"/>
          <w:sz w:val="24"/>
          <w:szCs w:val="24"/>
          <w:lang w:val="en-US"/>
        </w:rPr>
        <w:t>. [8</w:t>
      </w:r>
      <w:r w:rsidRPr="007A367C">
        <w:rPr>
          <w:rFonts w:ascii="Times New Roman" w:eastAsia="Times New Roman" w:hAnsi="Times New Roman"/>
          <w:color w:val="000000" w:themeColor="text1"/>
          <w:sz w:val="24"/>
          <w:szCs w:val="24"/>
          <w:lang w:val="en-US"/>
        </w:rPr>
        <w:t>5</w:t>
      </w:r>
      <w:r w:rsidR="00F06186" w:rsidRPr="007A367C">
        <w:rPr>
          <w:rFonts w:ascii="Times New Roman" w:eastAsia="Times New Roman" w:hAnsi="Times New Roman"/>
          <w:color w:val="000000" w:themeColor="text1"/>
          <w:sz w:val="24"/>
          <w:szCs w:val="24"/>
          <w:lang w:val="en-US"/>
        </w:rPr>
        <w:t xml:space="preserve"> words]</w:t>
      </w:r>
    </w:p>
    <w:p w14:paraId="7ADC55BE" w14:textId="26205B12" w:rsidR="00AD3560" w:rsidRPr="007A367C" w:rsidRDefault="00AD3560"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br w:type="page"/>
      </w:r>
    </w:p>
    <w:p w14:paraId="78995443" w14:textId="33C3EABE" w:rsidR="000825D9" w:rsidRPr="007A367C" w:rsidRDefault="000825D9" w:rsidP="00F06186">
      <w:pPr>
        <w:widowControl w:val="0"/>
        <w:suppressAutoHyphens/>
        <w:spacing w:after="0"/>
        <w:contextualSpacing/>
        <w:rPr>
          <w:rFonts w:asciiTheme="majorBidi" w:hAnsiTheme="majorBidi" w:cstheme="majorBidi"/>
          <w:b/>
          <w:bCs/>
          <w:color w:val="000000" w:themeColor="text1"/>
          <w:sz w:val="28"/>
          <w:szCs w:val="28"/>
          <w:lang w:val="en-US"/>
        </w:rPr>
      </w:pPr>
      <w:bookmarkStart w:id="5" w:name="_Hlk133094564"/>
      <w:bookmarkStart w:id="6" w:name="_Hlk133278383"/>
      <w:r w:rsidRPr="007A367C">
        <w:rPr>
          <w:rFonts w:asciiTheme="majorBidi" w:hAnsiTheme="majorBidi" w:cstheme="majorBidi"/>
          <w:b/>
          <w:bCs/>
          <w:color w:val="000000" w:themeColor="text1"/>
          <w:sz w:val="28"/>
          <w:szCs w:val="28"/>
          <w:lang w:val="en-US"/>
        </w:rPr>
        <w:lastRenderedPageBreak/>
        <w:t>Introduction</w:t>
      </w:r>
    </w:p>
    <w:p w14:paraId="65C44DB1" w14:textId="205704E5" w:rsidR="007A3335" w:rsidRPr="007A367C" w:rsidRDefault="007A3335"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In recent years, alternative protein sources for animal feed and human food have </w:t>
      </w:r>
      <w:r w:rsidR="006452AD" w:rsidRPr="007A367C">
        <w:rPr>
          <w:rFonts w:asciiTheme="majorBidi" w:hAnsiTheme="majorBidi" w:cstheme="majorBidi"/>
          <w:color w:val="000000" w:themeColor="text1"/>
          <w:sz w:val="24"/>
          <w:szCs w:val="24"/>
          <w:lang w:val="en-US"/>
        </w:rPr>
        <w:t>received</w:t>
      </w:r>
      <w:r w:rsidRPr="007A367C">
        <w:rPr>
          <w:rFonts w:asciiTheme="majorBidi" w:hAnsiTheme="majorBidi" w:cstheme="majorBidi"/>
          <w:color w:val="000000" w:themeColor="text1"/>
          <w:sz w:val="24"/>
          <w:szCs w:val="24"/>
          <w:lang w:val="en-US"/>
        </w:rPr>
        <w:t xml:space="preserve"> increasing interest </w:t>
      </w:r>
      <w:r w:rsidR="00C62D94" w:rsidRPr="007A367C">
        <w:rPr>
          <w:rFonts w:asciiTheme="majorBidi" w:hAnsiTheme="majorBidi" w:cstheme="majorBidi"/>
          <w:color w:val="000000" w:themeColor="text1"/>
          <w:sz w:val="24"/>
          <w:szCs w:val="24"/>
          <w:lang w:val="en-US"/>
        </w:rPr>
        <w:t xml:space="preserve">because of the need to produce food for the growing human population </w:t>
      </w:r>
      <w:r w:rsidR="0040723B" w:rsidRPr="007A367C">
        <w:rPr>
          <w:rFonts w:asciiTheme="majorBidi" w:hAnsiTheme="majorBidi" w:cstheme="majorBidi"/>
          <w:color w:val="000000" w:themeColor="text1"/>
          <w:sz w:val="24"/>
          <w:szCs w:val="24"/>
          <w:lang w:val="en-US"/>
        </w:rPr>
        <w:t xml:space="preserve">in a </w:t>
      </w:r>
      <w:r w:rsidRPr="007A367C">
        <w:rPr>
          <w:rFonts w:asciiTheme="majorBidi" w:hAnsiTheme="majorBidi" w:cstheme="majorBidi"/>
          <w:color w:val="000000" w:themeColor="text1"/>
          <w:sz w:val="24"/>
          <w:szCs w:val="24"/>
          <w:lang w:val="en-US"/>
        </w:rPr>
        <w:t>sustainabl</w:t>
      </w:r>
      <w:r w:rsidR="0040723B" w:rsidRPr="007A367C">
        <w:rPr>
          <w:rFonts w:asciiTheme="majorBidi" w:hAnsiTheme="majorBidi" w:cstheme="majorBidi"/>
          <w:color w:val="000000" w:themeColor="text1"/>
          <w:sz w:val="24"/>
          <w:szCs w:val="24"/>
          <w:lang w:val="en-US"/>
        </w:rPr>
        <w:t>e manner</w:t>
      </w:r>
      <w:r w:rsidRPr="007A367C">
        <w:rPr>
          <w:rFonts w:asciiTheme="majorBidi" w:hAnsiTheme="majorBidi" w:cstheme="majorBidi"/>
          <w:color w:val="000000" w:themeColor="text1"/>
          <w:sz w:val="24"/>
          <w:szCs w:val="24"/>
          <w:lang w:val="en-US"/>
        </w:rPr>
        <w:t xml:space="preserve">. The use of insect-based feed, in particular, has </w:t>
      </w:r>
      <w:r w:rsidR="006425B8" w:rsidRPr="007A367C">
        <w:rPr>
          <w:rFonts w:asciiTheme="majorBidi" w:hAnsiTheme="majorBidi" w:cstheme="majorBidi"/>
          <w:color w:val="000000" w:themeColor="text1"/>
          <w:sz w:val="24"/>
          <w:szCs w:val="24"/>
          <w:lang w:val="en-US"/>
        </w:rPr>
        <w:t>become popular</w:t>
      </w:r>
      <w:r w:rsidRPr="007A367C">
        <w:rPr>
          <w:rFonts w:asciiTheme="majorBidi" w:hAnsiTheme="majorBidi" w:cstheme="majorBidi"/>
          <w:color w:val="000000" w:themeColor="text1"/>
          <w:sz w:val="24"/>
          <w:szCs w:val="24"/>
          <w:lang w:val="en-US"/>
        </w:rPr>
        <w:t xml:space="preserve"> due to its high nutritional value and low environmental impact</w:t>
      </w:r>
      <w:r w:rsidR="00185736" w:rsidRPr="007A367C">
        <w:rPr>
          <w:rFonts w:asciiTheme="majorBidi" w:hAnsiTheme="majorBidi" w:cstheme="majorBidi"/>
          <w:color w:val="000000" w:themeColor="text1"/>
          <w:sz w:val="24"/>
          <w:szCs w:val="24"/>
          <w:lang w:val="en-US"/>
        </w:rPr>
        <w:t xml:space="preserve"> </w:t>
      </w:r>
      <w:r w:rsidR="00661FC5" w:rsidRPr="007A367C">
        <w:rPr>
          <w:rFonts w:asciiTheme="majorBidi" w:hAnsiTheme="majorBidi" w:cstheme="majorBidi"/>
          <w:noProof/>
          <w:color w:val="000000" w:themeColor="text1"/>
          <w:sz w:val="24"/>
          <w:szCs w:val="24"/>
          <w:lang w:val="en-US"/>
        </w:rPr>
        <w:t>(</w:t>
      </w:r>
      <w:r w:rsidR="00E805A1" w:rsidRPr="007A367C">
        <w:rPr>
          <w:rFonts w:asciiTheme="majorBidi" w:hAnsiTheme="majorBidi" w:cstheme="majorBidi"/>
          <w:color w:val="000000" w:themeColor="text1"/>
          <w:sz w:val="24"/>
          <w:szCs w:val="24"/>
          <w:lang w:val="en-US"/>
        </w:rPr>
        <w:t>van</w:t>
      </w:r>
      <w:r w:rsidR="00E805A1" w:rsidRPr="007A367C">
        <w:rPr>
          <w:rFonts w:asciiTheme="majorBidi" w:hAnsiTheme="majorBidi" w:cstheme="majorBidi"/>
          <w:noProof/>
          <w:color w:val="000000" w:themeColor="text1"/>
          <w:sz w:val="24"/>
          <w:szCs w:val="24"/>
          <w:lang w:val="en-US"/>
        </w:rPr>
        <w:t xml:space="preserve"> </w:t>
      </w:r>
      <w:r w:rsidR="00661FC5" w:rsidRPr="007A367C">
        <w:rPr>
          <w:rFonts w:asciiTheme="majorBidi" w:hAnsiTheme="majorBidi" w:cstheme="majorBidi"/>
          <w:noProof/>
          <w:color w:val="000000" w:themeColor="text1"/>
          <w:sz w:val="24"/>
          <w:szCs w:val="24"/>
          <w:lang w:val="en-US"/>
        </w:rPr>
        <w:t>Huis, 2013)</w:t>
      </w:r>
      <w:r w:rsidRPr="007A367C">
        <w:rPr>
          <w:rFonts w:asciiTheme="majorBidi" w:hAnsiTheme="majorBidi" w:cstheme="majorBidi"/>
          <w:color w:val="000000" w:themeColor="text1"/>
          <w:sz w:val="24"/>
          <w:szCs w:val="24"/>
          <w:lang w:val="en-US"/>
        </w:rPr>
        <w:t xml:space="preserve">. Among various insect species, </w:t>
      </w:r>
      <w:r w:rsidR="00AE0C88" w:rsidRPr="007A367C">
        <w:rPr>
          <w:rFonts w:asciiTheme="majorBidi" w:hAnsiTheme="majorBidi" w:cstheme="majorBidi"/>
          <w:color w:val="000000" w:themeColor="text1"/>
          <w:sz w:val="24"/>
          <w:szCs w:val="24"/>
          <w:lang w:val="en-US"/>
        </w:rPr>
        <w:t xml:space="preserve">larvae of </w:t>
      </w:r>
      <w:r w:rsidRPr="007A367C">
        <w:rPr>
          <w:rFonts w:asciiTheme="majorBidi" w:hAnsiTheme="majorBidi" w:cstheme="majorBidi"/>
          <w:color w:val="000000" w:themeColor="text1"/>
          <w:sz w:val="24"/>
          <w:szCs w:val="24"/>
          <w:lang w:val="en-US"/>
        </w:rPr>
        <w:t>black soldier fly</w:t>
      </w:r>
      <w:r w:rsidR="00E15638" w:rsidRPr="007A367C">
        <w:rPr>
          <w:rFonts w:asciiTheme="majorBidi" w:hAnsiTheme="majorBidi" w:cstheme="majorBidi"/>
          <w:color w:val="000000" w:themeColor="text1"/>
          <w:sz w:val="24"/>
          <w:szCs w:val="24"/>
          <w:lang w:val="en-US"/>
        </w:rPr>
        <w:t xml:space="preserve"> (BSF)</w:t>
      </w:r>
      <w:r w:rsidR="0097147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i/>
          <w:iCs/>
          <w:color w:val="000000" w:themeColor="text1"/>
          <w:sz w:val="24"/>
          <w:szCs w:val="24"/>
          <w:lang w:val="en-US"/>
        </w:rPr>
        <w:t>Hermetia illucens</w:t>
      </w:r>
      <w:r w:rsidR="00E915FF" w:rsidRPr="007A367C">
        <w:rPr>
          <w:rFonts w:asciiTheme="majorBidi" w:hAnsiTheme="majorBidi" w:cstheme="majorBidi"/>
          <w:color w:val="000000" w:themeColor="text1"/>
          <w:sz w:val="24"/>
          <w:szCs w:val="24"/>
          <w:lang w:val="en-US"/>
        </w:rPr>
        <w:t xml:space="preserve"> </w:t>
      </w:r>
      <w:r w:rsidR="0097147F" w:rsidRPr="007A367C">
        <w:rPr>
          <w:rFonts w:asciiTheme="majorBidi" w:hAnsiTheme="majorBidi" w:cstheme="majorBidi"/>
          <w:color w:val="000000" w:themeColor="text1"/>
          <w:sz w:val="24"/>
          <w:szCs w:val="24"/>
          <w:lang w:val="en-US"/>
        </w:rPr>
        <w:t xml:space="preserve">L. </w:t>
      </w:r>
      <w:r w:rsidR="00911CC4" w:rsidRPr="007A367C">
        <w:rPr>
          <w:rFonts w:asciiTheme="majorBidi" w:hAnsiTheme="majorBidi" w:cstheme="majorBidi"/>
          <w:color w:val="000000" w:themeColor="text1"/>
          <w:sz w:val="24"/>
          <w:szCs w:val="24"/>
          <w:lang w:val="en-US"/>
        </w:rPr>
        <w:t>(Diptera: Stratiomyidae)</w:t>
      </w:r>
      <w:r w:rsidR="0097147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and yellow mealworm</w:t>
      </w:r>
      <w:r w:rsidR="0097147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i/>
          <w:iCs/>
          <w:color w:val="000000" w:themeColor="text1"/>
          <w:sz w:val="24"/>
          <w:szCs w:val="24"/>
          <w:lang w:val="en-US"/>
        </w:rPr>
        <w:t>Tenebrio molitor</w:t>
      </w:r>
      <w:r w:rsidR="00E915FF" w:rsidRPr="007A367C">
        <w:rPr>
          <w:rFonts w:asciiTheme="majorBidi" w:hAnsiTheme="majorBidi" w:cstheme="majorBidi"/>
          <w:i/>
          <w:iCs/>
          <w:color w:val="000000" w:themeColor="text1"/>
          <w:sz w:val="24"/>
          <w:szCs w:val="24"/>
          <w:lang w:val="en-US"/>
        </w:rPr>
        <w:t xml:space="preserve"> </w:t>
      </w:r>
      <w:r w:rsidR="0097147F" w:rsidRPr="007A367C">
        <w:rPr>
          <w:rFonts w:asciiTheme="majorBidi" w:hAnsiTheme="majorBidi" w:cstheme="majorBidi"/>
          <w:color w:val="000000" w:themeColor="text1"/>
          <w:sz w:val="24"/>
          <w:szCs w:val="24"/>
          <w:lang w:val="en-US"/>
        </w:rPr>
        <w:t xml:space="preserve">L. </w:t>
      </w:r>
      <w:r w:rsidR="00911CC4" w:rsidRPr="007A367C">
        <w:rPr>
          <w:rFonts w:asciiTheme="majorBidi" w:hAnsiTheme="majorBidi" w:cstheme="majorBidi"/>
          <w:color w:val="000000" w:themeColor="text1"/>
          <w:sz w:val="24"/>
          <w:szCs w:val="24"/>
          <w:lang w:val="en-US"/>
        </w:rPr>
        <w:t>(Coleoptera: Tenebrionidae)</w:t>
      </w:r>
      <w:r w:rsidR="0097147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have emerged as promising candidates for animal feed and human food</w:t>
      </w:r>
      <w:r w:rsidR="0097147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respectively</w:t>
      </w:r>
      <w:r w:rsidR="008E3941" w:rsidRPr="007A367C">
        <w:rPr>
          <w:rFonts w:asciiTheme="majorBidi" w:hAnsiTheme="majorBidi" w:cstheme="majorBidi"/>
          <w:color w:val="000000" w:themeColor="text1"/>
          <w:sz w:val="24"/>
          <w:szCs w:val="24"/>
          <w:lang w:val="en-US"/>
        </w:rPr>
        <w:t>. These insects have</w:t>
      </w:r>
      <w:r w:rsidR="003216E2" w:rsidRPr="007A367C">
        <w:rPr>
          <w:rFonts w:asciiTheme="majorBidi" w:hAnsiTheme="majorBidi" w:cstheme="majorBidi"/>
          <w:color w:val="000000" w:themeColor="text1"/>
          <w:sz w:val="24"/>
          <w:szCs w:val="24"/>
          <w:lang w:val="en-US"/>
        </w:rPr>
        <w:t xml:space="preserve"> a</w:t>
      </w:r>
      <w:r w:rsidRPr="007A367C">
        <w:rPr>
          <w:rFonts w:asciiTheme="majorBidi" w:hAnsiTheme="majorBidi" w:cstheme="majorBidi"/>
          <w:color w:val="000000" w:themeColor="text1"/>
          <w:sz w:val="24"/>
          <w:szCs w:val="24"/>
          <w:lang w:val="en-US"/>
        </w:rPr>
        <w:t xml:space="preserve"> high protein content, rapid growth rate, and </w:t>
      </w:r>
      <w:r w:rsidR="003216E2" w:rsidRPr="007A367C">
        <w:rPr>
          <w:rFonts w:asciiTheme="majorBidi" w:hAnsiTheme="majorBidi" w:cstheme="majorBidi"/>
          <w:color w:val="000000" w:themeColor="text1"/>
          <w:sz w:val="24"/>
          <w:szCs w:val="24"/>
          <w:lang w:val="en-US"/>
        </w:rPr>
        <w:t xml:space="preserve">are </w:t>
      </w:r>
      <w:r w:rsidR="0040723B" w:rsidRPr="007A367C">
        <w:rPr>
          <w:rFonts w:asciiTheme="majorBidi" w:hAnsiTheme="majorBidi" w:cstheme="majorBidi"/>
          <w:color w:val="000000" w:themeColor="text1"/>
          <w:sz w:val="24"/>
          <w:szCs w:val="24"/>
          <w:lang w:val="en-US"/>
        </w:rPr>
        <w:t xml:space="preserve">amenable </w:t>
      </w:r>
      <w:r w:rsidR="003216E2" w:rsidRPr="007A367C">
        <w:rPr>
          <w:rFonts w:asciiTheme="majorBidi" w:hAnsiTheme="majorBidi" w:cstheme="majorBidi"/>
          <w:color w:val="000000" w:themeColor="text1"/>
          <w:sz w:val="24"/>
          <w:szCs w:val="24"/>
          <w:lang w:val="en-US"/>
        </w:rPr>
        <w:t>to</w:t>
      </w:r>
      <w:r w:rsidRPr="007A367C">
        <w:rPr>
          <w:rFonts w:asciiTheme="majorBidi" w:hAnsiTheme="majorBidi" w:cstheme="majorBidi"/>
          <w:color w:val="000000" w:themeColor="text1"/>
          <w:sz w:val="24"/>
          <w:szCs w:val="24"/>
          <w:lang w:val="en-US"/>
        </w:rPr>
        <w:t xml:space="preserve"> </w:t>
      </w:r>
      <w:r w:rsidR="0040723B" w:rsidRPr="007A367C">
        <w:rPr>
          <w:rFonts w:asciiTheme="majorBidi" w:hAnsiTheme="majorBidi" w:cstheme="majorBidi"/>
          <w:color w:val="000000" w:themeColor="text1"/>
          <w:sz w:val="24"/>
          <w:szCs w:val="24"/>
          <w:lang w:val="en-US"/>
        </w:rPr>
        <w:t>mass-rearing</w:t>
      </w:r>
      <w:r w:rsidRPr="007A367C">
        <w:rPr>
          <w:rFonts w:asciiTheme="majorBidi" w:hAnsiTheme="majorBidi" w:cstheme="majorBidi"/>
          <w:color w:val="000000" w:themeColor="text1"/>
          <w:sz w:val="24"/>
          <w:szCs w:val="24"/>
          <w:lang w:val="en-US"/>
        </w:rPr>
        <w:t xml:space="preserve"> </w:t>
      </w:r>
      <w:r w:rsidR="00ED64D8" w:rsidRPr="007A367C">
        <w:rPr>
          <w:rFonts w:asciiTheme="majorBidi" w:hAnsiTheme="majorBidi" w:cstheme="majorBidi"/>
          <w:noProof/>
          <w:color w:val="000000" w:themeColor="text1"/>
          <w:sz w:val="24"/>
          <w:szCs w:val="24"/>
          <w:lang w:val="en-US"/>
        </w:rPr>
        <w:t>(Chia et al., 2020; Mariod, 2020; Toviho &amp; Bársony, 2022; Zulkifli et al., 2022)</w:t>
      </w:r>
      <w:r w:rsidR="00ED64D8" w:rsidRPr="007A367C">
        <w:rPr>
          <w:rFonts w:asciiTheme="majorBidi" w:hAnsiTheme="majorBidi" w:cstheme="majorBidi"/>
          <w:color w:val="000000" w:themeColor="text1"/>
          <w:sz w:val="24"/>
          <w:szCs w:val="24"/>
          <w:lang w:val="en-US"/>
        </w:rPr>
        <w:t>.</w:t>
      </w:r>
    </w:p>
    <w:p w14:paraId="0B5F917E" w14:textId="693F855E" w:rsidR="00A06885" w:rsidRPr="007A367C" w:rsidRDefault="00E52A24" w:rsidP="00571D5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In addition to </w:t>
      </w:r>
      <w:r w:rsidR="002E730B" w:rsidRPr="007A367C">
        <w:rPr>
          <w:rFonts w:asciiTheme="majorBidi" w:hAnsiTheme="majorBidi" w:cstheme="majorBidi"/>
          <w:color w:val="000000" w:themeColor="text1"/>
          <w:sz w:val="24"/>
          <w:szCs w:val="24"/>
          <w:lang w:val="en-US"/>
        </w:rPr>
        <w:t>using</w:t>
      </w:r>
      <w:r w:rsidRPr="007A367C">
        <w:rPr>
          <w:rFonts w:asciiTheme="majorBidi" w:hAnsiTheme="majorBidi" w:cstheme="majorBidi"/>
          <w:color w:val="000000" w:themeColor="text1"/>
          <w:sz w:val="24"/>
          <w:szCs w:val="24"/>
          <w:lang w:val="en-US"/>
        </w:rPr>
        <w:t xml:space="preserve"> insects </w:t>
      </w:r>
      <w:r w:rsidR="00ED64D8" w:rsidRPr="007A367C">
        <w:rPr>
          <w:rFonts w:asciiTheme="majorBidi" w:hAnsiTheme="majorBidi" w:cstheme="majorBidi"/>
          <w:color w:val="000000" w:themeColor="text1"/>
          <w:sz w:val="24"/>
          <w:szCs w:val="24"/>
          <w:lang w:val="en-US"/>
        </w:rPr>
        <w:t>as feed or food, insect</w:t>
      </w:r>
      <w:r w:rsidR="001B7E20" w:rsidRPr="007A367C">
        <w:rPr>
          <w:rFonts w:asciiTheme="majorBidi" w:hAnsiTheme="majorBidi" w:cstheme="majorBidi"/>
          <w:color w:val="000000" w:themeColor="text1"/>
          <w:sz w:val="24"/>
          <w:szCs w:val="24"/>
          <w:lang w:val="en-US"/>
        </w:rPr>
        <w:t xml:space="preserve"> product</w:t>
      </w:r>
      <w:r w:rsidR="00ED64D8" w:rsidRPr="007A367C">
        <w:rPr>
          <w:rFonts w:asciiTheme="majorBidi" w:hAnsiTheme="majorBidi" w:cstheme="majorBidi"/>
          <w:color w:val="000000" w:themeColor="text1"/>
          <w:sz w:val="24"/>
          <w:szCs w:val="24"/>
          <w:lang w:val="en-US"/>
        </w:rPr>
        <w:t>s have been investigated for their potential as organic fertili</w:t>
      </w:r>
      <w:r w:rsidR="00B24067" w:rsidRPr="007A367C">
        <w:rPr>
          <w:rFonts w:asciiTheme="majorBidi" w:hAnsiTheme="majorBidi" w:cstheme="majorBidi"/>
          <w:color w:val="000000" w:themeColor="text1"/>
          <w:sz w:val="24"/>
          <w:szCs w:val="24"/>
          <w:lang w:val="en-US"/>
        </w:rPr>
        <w:t>z</w:t>
      </w:r>
      <w:r w:rsidR="00ED64D8" w:rsidRPr="007A367C">
        <w:rPr>
          <w:rFonts w:asciiTheme="majorBidi" w:hAnsiTheme="majorBidi" w:cstheme="majorBidi"/>
          <w:color w:val="000000" w:themeColor="text1"/>
          <w:sz w:val="24"/>
          <w:szCs w:val="24"/>
          <w:lang w:val="en-US"/>
        </w:rPr>
        <w:t>er</w:t>
      </w:r>
      <w:r w:rsidR="00156367" w:rsidRPr="007A367C">
        <w:rPr>
          <w:rFonts w:asciiTheme="majorBidi" w:hAnsiTheme="majorBidi" w:cstheme="majorBidi"/>
          <w:color w:val="000000" w:themeColor="text1"/>
          <w:sz w:val="24"/>
          <w:szCs w:val="24"/>
          <w:lang w:val="en-US"/>
        </w:rPr>
        <w:t>s</w:t>
      </w:r>
      <w:r w:rsidR="00ED64D8" w:rsidRPr="007A367C">
        <w:rPr>
          <w:rFonts w:asciiTheme="majorBidi" w:hAnsiTheme="majorBidi" w:cstheme="majorBidi"/>
          <w:color w:val="000000" w:themeColor="text1"/>
          <w:sz w:val="24"/>
          <w:szCs w:val="24"/>
          <w:lang w:val="en-US"/>
        </w:rPr>
        <w:t>. Insect frass, a mixture of insect excrement</w:t>
      </w:r>
      <w:r w:rsidR="00C0639F" w:rsidRPr="007A367C">
        <w:rPr>
          <w:rFonts w:asciiTheme="majorBidi" w:hAnsiTheme="majorBidi" w:cstheme="majorBidi"/>
          <w:color w:val="000000" w:themeColor="text1"/>
          <w:sz w:val="24"/>
          <w:szCs w:val="24"/>
          <w:lang w:val="en-US"/>
        </w:rPr>
        <w:t>s</w:t>
      </w:r>
      <w:r w:rsidR="00ED64D8" w:rsidRPr="007A367C">
        <w:rPr>
          <w:rFonts w:asciiTheme="majorBidi" w:hAnsiTheme="majorBidi" w:cstheme="majorBidi"/>
          <w:color w:val="000000" w:themeColor="text1"/>
          <w:sz w:val="24"/>
          <w:szCs w:val="24"/>
          <w:lang w:val="en-US"/>
        </w:rPr>
        <w:t xml:space="preserve">, leftover substrate, and exoskeletons left after molting, is nutrient-rich and </w:t>
      </w:r>
      <w:r w:rsidR="0097147F" w:rsidRPr="007A367C">
        <w:rPr>
          <w:rFonts w:asciiTheme="majorBidi" w:hAnsiTheme="majorBidi" w:cstheme="majorBidi"/>
          <w:color w:val="000000" w:themeColor="text1"/>
          <w:sz w:val="24"/>
          <w:szCs w:val="24"/>
          <w:lang w:val="en-US"/>
        </w:rPr>
        <w:t xml:space="preserve">may </w:t>
      </w:r>
      <w:r w:rsidR="00ED64D8" w:rsidRPr="007A367C">
        <w:rPr>
          <w:rFonts w:asciiTheme="majorBidi" w:hAnsiTheme="majorBidi" w:cstheme="majorBidi"/>
          <w:color w:val="000000" w:themeColor="text1"/>
          <w:sz w:val="24"/>
          <w:szCs w:val="24"/>
          <w:lang w:val="en-US"/>
        </w:rPr>
        <w:t>enhance soil health and plant growth</w:t>
      </w:r>
      <w:r w:rsidR="00DE0179" w:rsidRPr="007A367C">
        <w:rPr>
          <w:rFonts w:asciiTheme="majorBidi" w:hAnsiTheme="majorBidi" w:cstheme="majorBidi"/>
          <w:color w:val="000000" w:themeColor="text1"/>
          <w:sz w:val="24"/>
          <w:szCs w:val="24"/>
          <w:lang w:val="en-US"/>
        </w:rPr>
        <w:t xml:space="preserve">. For instance, </w:t>
      </w:r>
      <w:r w:rsidR="002E730B" w:rsidRPr="007A367C">
        <w:rPr>
          <w:rFonts w:asciiTheme="majorBidi" w:hAnsiTheme="majorBidi" w:cstheme="majorBidi"/>
          <w:color w:val="000000" w:themeColor="text1"/>
          <w:sz w:val="24"/>
          <w:szCs w:val="24"/>
          <w:lang w:val="en-US"/>
        </w:rPr>
        <w:t>adding</w:t>
      </w:r>
      <w:r w:rsidR="00DE0179" w:rsidRPr="007A367C">
        <w:rPr>
          <w:rFonts w:asciiTheme="majorBidi" w:hAnsiTheme="majorBidi" w:cstheme="majorBidi"/>
          <w:color w:val="000000" w:themeColor="text1"/>
          <w:sz w:val="24"/>
          <w:szCs w:val="24"/>
          <w:lang w:val="en-US"/>
        </w:rPr>
        <w:t xml:space="preserve"> frass may </w:t>
      </w:r>
      <w:r w:rsidR="00AB0998" w:rsidRPr="007A367C">
        <w:rPr>
          <w:rFonts w:asciiTheme="majorBidi" w:hAnsiTheme="majorBidi" w:cstheme="majorBidi"/>
          <w:color w:val="000000" w:themeColor="text1"/>
          <w:sz w:val="24"/>
          <w:szCs w:val="24"/>
          <w:lang w:val="en-US"/>
        </w:rPr>
        <w:t xml:space="preserve">stimulate the growth of saprotrophic fungi, as indicated by increased extractable ergosterol contents, alongside the promotion of plant growth-promoting rhizobacteria (PGPR) in the soil microbial community </w:t>
      </w:r>
      <w:r w:rsidR="00AB0998" w:rsidRPr="007A367C">
        <w:rPr>
          <w:rFonts w:asciiTheme="majorBidi" w:hAnsiTheme="majorBidi" w:cstheme="majorBidi"/>
          <w:noProof/>
          <w:color w:val="000000" w:themeColor="text1"/>
          <w:sz w:val="24"/>
          <w:szCs w:val="24"/>
          <w:lang w:val="en-US"/>
        </w:rPr>
        <w:t>(Watson et al., 2021</w:t>
      </w:r>
      <w:r w:rsidR="0097147F" w:rsidRPr="007A367C">
        <w:rPr>
          <w:rFonts w:asciiTheme="majorBidi" w:hAnsiTheme="majorBidi" w:cstheme="majorBidi"/>
          <w:noProof/>
          <w:color w:val="000000" w:themeColor="text1"/>
          <w:sz w:val="24"/>
          <w:szCs w:val="24"/>
          <w:lang w:val="en-US"/>
        </w:rPr>
        <w:t>; Barragán-Fonseca et al., 2022</w:t>
      </w:r>
      <w:r w:rsidR="00AB0998" w:rsidRPr="007A367C">
        <w:rPr>
          <w:rFonts w:asciiTheme="majorBidi" w:hAnsiTheme="majorBidi" w:cstheme="majorBidi"/>
          <w:noProof/>
          <w:color w:val="000000" w:themeColor="text1"/>
          <w:sz w:val="24"/>
          <w:szCs w:val="24"/>
          <w:lang w:val="en-US"/>
        </w:rPr>
        <w:t>)</w:t>
      </w:r>
      <w:r w:rsidR="00AB0998" w:rsidRPr="007A367C">
        <w:rPr>
          <w:rFonts w:asciiTheme="majorBidi" w:hAnsiTheme="majorBidi" w:cstheme="majorBidi"/>
          <w:color w:val="000000" w:themeColor="text1"/>
          <w:sz w:val="24"/>
          <w:szCs w:val="24"/>
          <w:lang w:val="en-US"/>
        </w:rPr>
        <w:t>. This dual enhancement of beneficial soil fungi and PGPR highlights the multifaceted positive effects of frass on soil ecosystems and plant development.</w:t>
      </w:r>
      <w:r w:rsidR="00426655" w:rsidRPr="007A367C">
        <w:rPr>
          <w:rFonts w:asciiTheme="majorBidi" w:hAnsiTheme="majorBidi" w:cstheme="majorBidi"/>
          <w:color w:val="000000" w:themeColor="text1"/>
          <w:sz w:val="24"/>
          <w:szCs w:val="24"/>
          <w:lang w:val="en-US"/>
        </w:rPr>
        <w:t xml:space="preserve"> PGPRs are beneficial root-associated bacteria known for bolstering a host plant's defenses against diseases and insect pests (</w:t>
      </w:r>
      <w:r w:rsidR="0097147F" w:rsidRPr="007A367C">
        <w:rPr>
          <w:rFonts w:asciiTheme="majorBidi" w:hAnsiTheme="majorBidi" w:cstheme="majorBidi"/>
          <w:color w:val="000000" w:themeColor="text1"/>
          <w:sz w:val="24"/>
          <w:szCs w:val="24"/>
          <w:lang w:val="en-US"/>
        </w:rPr>
        <w:t>Pineda et al., 2010</w:t>
      </w:r>
      <w:r w:rsidR="00426655" w:rsidRPr="007A367C">
        <w:rPr>
          <w:rFonts w:asciiTheme="majorBidi" w:hAnsiTheme="majorBidi" w:cstheme="majorBidi"/>
          <w:color w:val="000000" w:themeColor="text1"/>
          <w:sz w:val="24"/>
          <w:szCs w:val="24"/>
          <w:lang w:val="en-US"/>
        </w:rPr>
        <w:t xml:space="preserve">; Berendsen et al., 2012; Gadhave et al., 2016; Hu et al., 2018; </w:t>
      </w:r>
      <w:r w:rsidR="0097147F" w:rsidRPr="007A367C">
        <w:rPr>
          <w:rFonts w:asciiTheme="majorBidi" w:hAnsiTheme="majorBidi" w:cstheme="majorBidi"/>
          <w:color w:val="000000" w:themeColor="text1"/>
          <w:sz w:val="24"/>
          <w:szCs w:val="24"/>
          <w:lang w:val="en-US"/>
        </w:rPr>
        <w:t xml:space="preserve">Basu et al., 2021; </w:t>
      </w:r>
      <w:r w:rsidR="00426655" w:rsidRPr="007A367C">
        <w:rPr>
          <w:rFonts w:asciiTheme="majorBidi" w:hAnsiTheme="majorBidi" w:cstheme="majorBidi"/>
          <w:color w:val="000000" w:themeColor="text1"/>
          <w:sz w:val="24"/>
          <w:szCs w:val="24"/>
          <w:lang w:val="en-US"/>
        </w:rPr>
        <w:t>Mahapatra et al., 2022)</w:t>
      </w:r>
      <w:r w:rsidR="00DE0179" w:rsidRPr="007A367C">
        <w:rPr>
          <w:rFonts w:asciiTheme="majorBidi" w:hAnsiTheme="majorBidi" w:cstheme="majorBidi"/>
          <w:color w:val="000000" w:themeColor="text1"/>
          <w:sz w:val="24"/>
          <w:szCs w:val="24"/>
          <w:lang w:val="en-US"/>
        </w:rPr>
        <w:t xml:space="preserve">. </w:t>
      </w:r>
      <w:r w:rsidR="0040723B" w:rsidRPr="007A367C">
        <w:rPr>
          <w:rFonts w:asciiTheme="majorBidi" w:hAnsiTheme="majorBidi" w:cstheme="majorBidi"/>
          <w:color w:val="000000" w:themeColor="text1"/>
          <w:sz w:val="24"/>
          <w:szCs w:val="24"/>
          <w:lang w:val="en-US"/>
        </w:rPr>
        <w:t>T</w:t>
      </w:r>
      <w:r w:rsidR="002E18A5" w:rsidRPr="007A367C">
        <w:rPr>
          <w:rFonts w:asciiTheme="majorBidi" w:hAnsiTheme="majorBidi" w:cstheme="majorBidi"/>
          <w:color w:val="000000" w:themeColor="text1"/>
          <w:sz w:val="24"/>
          <w:szCs w:val="24"/>
          <w:lang w:val="en-US"/>
        </w:rPr>
        <w:t xml:space="preserve">he potential of </w:t>
      </w:r>
      <w:r w:rsidR="00ED64D8" w:rsidRPr="007A367C">
        <w:rPr>
          <w:rFonts w:asciiTheme="majorBidi" w:hAnsiTheme="majorBidi" w:cstheme="majorBidi"/>
          <w:color w:val="000000" w:themeColor="text1"/>
          <w:sz w:val="24"/>
          <w:szCs w:val="24"/>
          <w:lang w:val="en-US"/>
        </w:rPr>
        <w:t xml:space="preserve">frass </w:t>
      </w:r>
      <w:r w:rsidR="002E18A5" w:rsidRPr="007A367C">
        <w:rPr>
          <w:rFonts w:asciiTheme="majorBidi" w:hAnsiTheme="majorBidi" w:cstheme="majorBidi"/>
          <w:color w:val="000000" w:themeColor="text1"/>
          <w:sz w:val="24"/>
          <w:szCs w:val="24"/>
          <w:lang w:val="en-US"/>
        </w:rPr>
        <w:t xml:space="preserve">to </w:t>
      </w:r>
      <w:r w:rsidR="00ED64D8" w:rsidRPr="007A367C">
        <w:rPr>
          <w:rFonts w:asciiTheme="majorBidi" w:hAnsiTheme="majorBidi" w:cstheme="majorBidi"/>
          <w:color w:val="000000" w:themeColor="text1"/>
          <w:sz w:val="24"/>
          <w:szCs w:val="24"/>
          <w:lang w:val="en-US"/>
        </w:rPr>
        <w:t>increas</w:t>
      </w:r>
      <w:r w:rsidR="002E18A5" w:rsidRPr="007A367C">
        <w:rPr>
          <w:rFonts w:asciiTheme="majorBidi" w:hAnsiTheme="majorBidi" w:cstheme="majorBidi"/>
          <w:color w:val="000000" w:themeColor="text1"/>
          <w:sz w:val="24"/>
          <w:szCs w:val="24"/>
          <w:lang w:val="en-US"/>
        </w:rPr>
        <w:t>e</w:t>
      </w:r>
      <w:r w:rsidR="00ED64D8" w:rsidRPr="007A367C">
        <w:rPr>
          <w:rFonts w:asciiTheme="majorBidi" w:hAnsiTheme="majorBidi" w:cstheme="majorBidi"/>
          <w:color w:val="000000" w:themeColor="text1"/>
          <w:sz w:val="24"/>
          <w:szCs w:val="24"/>
          <w:lang w:val="en-US"/>
        </w:rPr>
        <w:t xml:space="preserve"> crop yields </w:t>
      </w:r>
      <w:r w:rsidR="0040723B" w:rsidRPr="007A367C">
        <w:rPr>
          <w:rFonts w:asciiTheme="majorBidi" w:hAnsiTheme="majorBidi" w:cstheme="majorBidi"/>
          <w:color w:val="000000" w:themeColor="text1"/>
          <w:sz w:val="24"/>
          <w:szCs w:val="24"/>
          <w:lang w:val="en-US"/>
        </w:rPr>
        <w:t xml:space="preserve">has been demonstrated </w:t>
      </w:r>
      <w:r w:rsidR="00DC16C6" w:rsidRPr="007A367C">
        <w:rPr>
          <w:rFonts w:asciiTheme="majorBidi" w:hAnsiTheme="majorBidi" w:cstheme="majorBidi"/>
          <w:noProof/>
          <w:color w:val="000000" w:themeColor="text1"/>
          <w:sz w:val="24"/>
          <w:szCs w:val="24"/>
          <w:lang w:val="en-US"/>
        </w:rPr>
        <w:t xml:space="preserve">(Houben et al., </w:t>
      </w:r>
      <w:r w:rsidR="0097147F" w:rsidRPr="007A367C">
        <w:rPr>
          <w:rFonts w:asciiTheme="majorBidi" w:hAnsiTheme="majorBidi" w:cstheme="majorBidi"/>
          <w:noProof/>
          <w:color w:val="000000" w:themeColor="text1"/>
          <w:sz w:val="24"/>
          <w:szCs w:val="24"/>
          <w:lang w:val="en-US"/>
        </w:rPr>
        <w:t xml:space="preserve">2020, </w:t>
      </w:r>
      <w:r w:rsidR="00DC16C6" w:rsidRPr="007A367C">
        <w:rPr>
          <w:rFonts w:asciiTheme="majorBidi" w:hAnsiTheme="majorBidi" w:cstheme="majorBidi"/>
          <w:noProof/>
          <w:color w:val="000000" w:themeColor="text1"/>
          <w:sz w:val="24"/>
          <w:szCs w:val="24"/>
          <w:lang w:val="en-US"/>
        </w:rPr>
        <w:t>2021</w:t>
      </w:r>
      <w:r w:rsidR="0097147F" w:rsidRPr="007A367C">
        <w:rPr>
          <w:rFonts w:asciiTheme="majorBidi" w:hAnsiTheme="majorBidi" w:cstheme="majorBidi"/>
          <w:noProof/>
          <w:color w:val="000000" w:themeColor="text1"/>
          <w:sz w:val="24"/>
          <w:szCs w:val="24"/>
          <w:lang w:val="en-US"/>
        </w:rPr>
        <w:t>; Poveda, 2021</w:t>
      </w:r>
      <w:r w:rsidR="00DC16C6" w:rsidRPr="007A367C">
        <w:rPr>
          <w:rFonts w:asciiTheme="majorBidi" w:hAnsiTheme="majorBidi" w:cstheme="majorBidi"/>
          <w:noProof/>
          <w:color w:val="000000" w:themeColor="text1"/>
          <w:sz w:val="24"/>
          <w:szCs w:val="24"/>
          <w:lang w:val="en-US"/>
        </w:rPr>
        <w:t xml:space="preserve">; </w:t>
      </w:r>
      <w:r w:rsidR="0097147F" w:rsidRPr="007A367C">
        <w:rPr>
          <w:rFonts w:asciiTheme="majorBidi" w:hAnsiTheme="majorBidi" w:cstheme="majorBidi"/>
          <w:noProof/>
          <w:color w:val="000000" w:themeColor="text1"/>
          <w:sz w:val="24"/>
          <w:szCs w:val="24"/>
          <w:lang w:val="en-US"/>
        </w:rPr>
        <w:t xml:space="preserve">Barragán-Fonseca et al., 2022; Dzepe et al., 2022; </w:t>
      </w:r>
      <w:r w:rsidR="00DC16C6" w:rsidRPr="007A367C">
        <w:rPr>
          <w:rFonts w:asciiTheme="majorBidi" w:hAnsiTheme="majorBidi" w:cstheme="majorBidi"/>
          <w:noProof/>
          <w:color w:val="000000" w:themeColor="text1"/>
          <w:sz w:val="24"/>
          <w:szCs w:val="24"/>
          <w:lang w:val="en-US"/>
        </w:rPr>
        <w:t>Lopes et al., 2022)</w:t>
      </w:r>
      <w:r w:rsidR="00ED64D8" w:rsidRPr="007A367C">
        <w:rPr>
          <w:rFonts w:asciiTheme="majorBidi" w:hAnsiTheme="majorBidi" w:cstheme="majorBidi"/>
          <w:color w:val="000000" w:themeColor="text1"/>
          <w:sz w:val="24"/>
          <w:szCs w:val="24"/>
          <w:lang w:val="en-US"/>
        </w:rPr>
        <w:t xml:space="preserve">. </w:t>
      </w:r>
    </w:p>
    <w:p w14:paraId="399FC465" w14:textId="3203B0A7" w:rsidR="00A06885" w:rsidRPr="007A367C" w:rsidRDefault="00A06885" w:rsidP="00571D5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Incorporating frass into the soil </w:t>
      </w:r>
      <w:r w:rsidR="0097147F" w:rsidRPr="007A367C">
        <w:rPr>
          <w:rFonts w:asciiTheme="majorBidi" w:hAnsiTheme="majorBidi" w:cstheme="majorBidi"/>
          <w:color w:val="000000" w:themeColor="text1"/>
          <w:sz w:val="24"/>
          <w:szCs w:val="24"/>
          <w:lang w:val="en-US"/>
        </w:rPr>
        <w:t xml:space="preserve">may </w:t>
      </w:r>
      <w:r w:rsidRPr="007A367C">
        <w:rPr>
          <w:rFonts w:asciiTheme="majorBidi" w:hAnsiTheme="majorBidi" w:cstheme="majorBidi"/>
          <w:color w:val="000000" w:themeColor="text1"/>
          <w:sz w:val="24"/>
          <w:szCs w:val="24"/>
          <w:lang w:val="en-US"/>
        </w:rPr>
        <w:t xml:space="preserve">enhance a plant's natural </w:t>
      </w:r>
      <w:r w:rsidR="00D95731" w:rsidRPr="007A367C">
        <w:rPr>
          <w:rFonts w:asciiTheme="majorBidi" w:hAnsiTheme="majorBidi" w:cstheme="majorBidi"/>
          <w:color w:val="000000" w:themeColor="text1"/>
          <w:sz w:val="24"/>
          <w:szCs w:val="24"/>
          <w:lang w:val="en-US"/>
        </w:rPr>
        <w:t>defen</w:t>
      </w:r>
      <w:r w:rsidR="0097147F" w:rsidRPr="007A367C">
        <w:rPr>
          <w:rFonts w:asciiTheme="majorBidi" w:hAnsiTheme="majorBidi" w:cstheme="majorBidi"/>
          <w:color w:val="000000" w:themeColor="text1"/>
          <w:sz w:val="24"/>
          <w:szCs w:val="24"/>
          <w:lang w:val="en-US"/>
        </w:rPr>
        <w:t>s</w:t>
      </w:r>
      <w:r w:rsidR="00D95731" w:rsidRPr="007A367C">
        <w:rPr>
          <w:rFonts w:asciiTheme="majorBidi" w:hAnsiTheme="majorBidi" w:cstheme="majorBidi"/>
          <w:color w:val="000000" w:themeColor="text1"/>
          <w:sz w:val="24"/>
          <w:szCs w:val="24"/>
          <w:lang w:val="en-US"/>
        </w:rPr>
        <w:t>e</w:t>
      </w:r>
      <w:r w:rsidRPr="007A367C">
        <w:rPr>
          <w:rFonts w:asciiTheme="majorBidi" w:hAnsiTheme="majorBidi" w:cstheme="majorBidi"/>
          <w:color w:val="000000" w:themeColor="text1"/>
          <w:sz w:val="24"/>
          <w:szCs w:val="24"/>
          <w:lang w:val="en-US"/>
        </w:rPr>
        <w:t xml:space="preserve"> against insect herbivores (</w:t>
      </w:r>
      <w:r w:rsidR="0097147F" w:rsidRPr="007A367C">
        <w:rPr>
          <w:rFonts w:asciiTheme="majorBidi" w:hAnsiTheme="majorBidi" w:cstheme="majorBidi"/>
          <w:color w:val="000000" w:themeColor="text1"/>
          <w:sz w:val="24"/>
          <w:szCs w:val="24"/>
          <w:lang w:val="en-US"/>
        </w:rPr>
        <w:t xml:space="preserve">Poveda, 2021; </w:t>
      </w:r>
      <w:r w:rsidRPr="007A367C">
        <w:rPr>
          <w:rFonts w:asciiTheme="majorBidi" w:hAnsiTheme="majorBidi" w:cstheme="majorBidi"/>
          <w:color w:val="000000" w:themeColor="text1"/>
          <w:sz w:val="24"/>
          <w:szCs w:val="24"/>
          <w:lang w:val="en-US"/>
        </w:rPr>
        <w:t>Barragán-Fonseca et al., 2022). Bacilli</w:t>
      </w:r>
      <w:r w:rsidR="00D95731" w:rsidRPr="007A367C">
        <w:rPr>
          <w:rFonts w:asciiTheme="majorBidi" w:hAnsiTheme="majorBidi" w:cstheme="majorBidi"/>
          <w:color w:val="000000" w:themeColor="text1"/>
          <w:sz w:val="24"/>
          <w:szCs w:val="24"/>
          <w:lang w:val="en-US"/>
        </w:rPr>
        <w:t xml:space="preserve"> in</w:t>
      </w:r>
      <w:r w:rsidRPr="007A367C">
        <w:rPr>
          <w:rFonts w:asciiTheme="majorBidi" w:hAnsiTheme="majorBidi" w:cstheme="majorBidi"/>
          <w:color w:val="000000" w:themeColor="text1"/>
          <w:sz w:val="24"/>
          <w:szCs w:val="24"/>
          <w:lang w:val="en-US"/>
        </w:rPr>
        <w:t xml:space="preserve"> </w:t>
      </w:r>
      <w:r w:rsidR="00CE4725" w:rsidRPr="007A367C">
        <w:rPr>
          <w:rFonts w:asciiTheme="majorBidi" w:hAnsiTheme="majorBidi" w:cstheme="majorBidi"/>
          <w:color w:val="000000" w:themeColor="text1"/>
          <w:sz w:val="24"/>
          <w:szCs w:val="24"/>
          <w:lang w:val="en-US"/>
        </w:rPr>
        <w:t>particular</w:t>
      </w:r>
      <w:r w:rsidRPr="007A367C">
        <w:rPr>
          <w:rFonts w:asciiTheme="majorBidi" w:hAnsiTheme="majorBidi" w:cstheme="majorBidi"/>
          <w:color w:val="000000" w:themeColor="text1"/>
          <w:sz w:val="24"/>
          <w:szCs w:val="24"/>
          <w:lang w:val="en-US"/>
        </w:rPr>
        <w:t xml:space="preserve">, are renowned for </w:t>
      </w:r>
      <w:r w:rsidR="00CE4725" w:rsidRPr="007A367C">
        <w:rPr>
          <w:rFonts w:asciiTheme="majorBidi" w:hAnsiTheme="majorBidi" w:cstheme="majorBidi"/>
          <w:color w:val="000000" w:themeColor="text1"/>
          <w:sz w:val="24"/>
          <w:szCs w:val="24"/>
          <w:lang w:val="en-US"/>
        </w:rPr>
        <w:t>boosting</w:t>
      </w:r>
      <w:r w:rsidRPr="007A367C">
        <w:rPr>
          <w:rFonts w:asciiTheme="majorBidi" w:hAnsiTheme="majorBidi" w:cstheme="majorBidi"/>
          <w:color w:val="000000" w:themeColor="text1"/>
          <w:sz w:val="24"/>
          <w:szCs w:val="24"/>
          <w:lang w:val="en-US"/>
        </w:rPr>
        <w:t xml:space="preserve"> a plant's resistance to insect infestation</w:t>
      </w:r>
      <w:r w:rsidR="00D95731" w:rsidRPr="007A367C">
        <w:rPr>
          <w:rFonts w:asciiTheme="majorBidi" w:hAnsiTheme="majorBidi" w:cstheme="majorBidi"/>
          <w:color w:val="000000" w:themeColor="text1"/>
          <w:sz w:val="24"/>
          <w:szCs w:val="24"/>
          <w:lang w:val="en-US"/>
        </w:rPr>
        <w:t xml:space="preserve"> and are commonly found among PGPR in agricultural soils</w:t>
      </w:r>
      <w:r w:rsidRPr="007A367C">
        <w:rPr>
          <w:rFonts w:asciiTheme="majorBidi" w:hAnsiTheme="majorBidi" w:cstheme="majorBidi"/>
          <w:color w:val="000000" w:themeColor="text1"/>
          <w:sz w:val="24"/>
          <w:szCs w:val="24"/>
          <w:lang w:val="en-US"/>
        </w:rPr>
        <w:t xml:space="preserve"> (Pangesti et al., 2013</w:t>
      </w:r>
      <w:r w:rsidR="0097147F" w:rsidRPr="007A367C">
        <w:rPr>
          <w:rFonts w:asciiTheme="majorBidi" w:hAnsiTheme="majorBidi" w:cstheme="majorBidi"/>
          <w:color w:val="000000" w:themeColor="text1"/>
          <w:sz w:val="24"/>
          <w:szCs w:val="24"/>
          <w:lang w:val="en-US"/>
        </w:rPr>
        <w:t>; Gadhave et al., 2016</w:t>
      </w:r>
      <w:r w:rsidRPr="007A367C">
        <w:rPr>
          <w:rFonts w:asciiTheme="majorBidi" w:hAnsiTheme="majorBidi" w:cstheme="majorBidi"/>
          <w:color w:val="000000" w:themeColor="text1"/>
          <w:sz w:val="24"/>
          <w:szCs w:val="24"/>
          <w:lang w:val="en-US"/>
        </w:rPr>
        <w:t>).</w:t>
      </w:r>
    </w:p>
    <w:p w14:paraId="2A32B7B7" w14:textId="529CCF02" w:rsidR="00ED64D8" w:rsidRPr="007A367C" w:rsidRDefault="00A06885" w:rsidP="00571D5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When frass is introduced into the soil, it serves as a valuable nutrient and energy source for both plants and beneficial soil microorganisms. During microbial decomposition, inorganic nitrogen (N) is released from soil amendments. Furthermore, chitinolytic microbes, which are prevalent in frass, play a critical role in biologically controlling insect pests (Sharp, 2013). Consequently, amending the soil with chitin-rich residual streams, such as frass, </w:t>
      </w:r>
      <w:r w:rsidR="0097147F" w:rsidRPr="007A367C">
        <w:rPr>
          <w:rFonts w:asciiTheme="majorBidi" w:hAnsiTheme="majorBidi" w:cstheme="majorBidi"/>
          <w:color w:val="000000" w:themeColor="text1"/>
          <w:sz w:val="24"/>
          <w:szCs w:val="24"/>
          <w:lang w:val="en-US"/>
        </w:rPr>
        <w:t xml:space="preserve">may </w:t>
      </w:r>
      <w:r w:rsidRPr="007A367C">
        <w:rPr>
          <w:rFonts w:asciiTheme="majorBidi" w:hAnsiTheme="majorBidi" w:cstheme="majorBidi"/>
          <w:color w:val="000000" w:themeColor="text1"/>
          <w:sz w:val="24"/>
          <w:szCs w:val="24"/>
          <w:lang w:val="en-US"/>
        </w:rPr>
        <w:t xml:space="preserve">foster the proliferation of these beneficial </w:t>
      </w:r>
      <w:r w:rsidR="00CF52F4" w:rsidRPr="007A367C">
        <w:rPr>
          <w:rFonts w:asciiTheme="majorBidi" w:hAnsiTheme="majorBidi" w:cstheme="majorBidi"/>
          <w:color w:val="000000" w:themeColor="text1"/>
          <w:sz w:val="24"/>
          <w:szCs w:val="24"/>
          <w:lang w:val="en-US"/>
        </w:rPr>
        <w:t>microbe</w:t>
      </w:r>
      <w:r w:rsidRPr="007A367C">
        <w:rPr>
          <w:rFonts w:asciiTheme="majorBidi" w:hAnsiTheme="majorBidi" w:cstheme="majorBidi"/>
          <w:color w:val="000000" w:themeColor="text1"/>
          <w:sz w:val="24"/>
          <w:szCs w:val="24"/>
          <w:lang w:val="en-US"/>
        </w:rPr>
        <w:t xml:space="preserve">s. </w:t>
      </w:r>
      <w:r w:rsidR="00025355" w:rsidRPr="007A367C">
        <w:rPr>
          <w:rFonts w:asciiTheme="majorBidi" w:hAnsiTheme="majorBidi" w:cstheme="majorBidi"/>
          <w:color w:val="000000" w:themeColor="text1"/>
          <w:sz w:val="24"/>
          <w:szCs w:val="24"/>
          <w:lang w:val="en-US"/>
        </w:rPr>
        <w:t xml:space="preserve"> </w:t>
      </w:r>
    </w:p>
    <w:p w14:paraId="65FF8A6B" w14:textId="7F3C505E" w:rsidR="00E62E0F" w:rsidRPr="007A367C" w:rsidRDefault="000D0519" w:rsidP="00571D57">
      <w:pPr>
        <w:widowControl w:val="0"/>
        <w:suppressAutoHyphens/>
        <w:spacing w:after="0"/>
        <w:ind w:firstLine="720"/>
        <w:contextualSpacing/>
        <w:rPr>
          <w:rFonts w:asciiTheme="majorBidi" w:hAnsiTheme="majorBidi" w:cstheme="majorBidi"/>
          <w:color w:val="000000" w:themeColor="text1"/>
          <w:sz w:val="24"/>
          <w:szCs w:val="24"/>
          <w:lang w:val="en-US"/>
        </w:rPr>
      </w:pPr>
      <w:bookmarkStart w:id="7" w:name="_Hlk133418725"/>
      <w:r w:rsidRPr="007A367C">
        <w:rPr>
          <w:rFonts w:asciiTheme="majorBidi" w:hAnsiTheme="majorBidi" w:cstheme="majorBidi"/>
          <w:color w:val="000000" w:themeColor="text1"/>
          <w:sz w:val="24"/>
          <w:szCs w:val="24"/>
          <w:lang w:val="en-US"/>
        </w:rPr>
        <w:lastRenderedPageBreak/>
        <w:t>As t</w:t>
      </w:r>
      <w:r w:rsidR="0014345E" w:rsidRPr="007A367C">
        <w:rPr>
          <w:rFonts w:asciiTheme="majorBidi" w:hAnsiTheme="majorBidi" w:cstheme="majorBidi"/>
          <w:color w:val="000000" w:themeColor="text1"/>
          <w:sz w:val="24"/>
          <w:szCs w:val="24"/>
          <w:lang w:val="en-US"/>
        </w:rPr>
        <w:t xml:space="preserve">he </w:t>
      </w:r>
      <w:r w:rsidRPr="007A367C">
        <w:rPr>
          <w:rFonts w:asciiTheme="majorBidi" w:hAnsiTheme="majorBidi" w:cstheme="majorBidi"/>
          <w:color w:val="000000" w:themeColor="text1"/>
          <w:sz w:val="24"/>
          <w:szCs w:val="24"/>
          <w:lang w:val="en-US"/>
        </w:rPr>
        <w:t xml:space="preserve">edible insect industry grows, so will the </w:t>
      </w:r>
      <w:r w:rsidR="00611A04" w:rsidRPr="007A367C">
        <w:rPr>
          <w:rFonts w:asciiTheme="majorBidi" w:hAnsiTheme="majorBidi" w:cstheme="majorBidi"/>
          <w:color w:val="000000" w:themeColor="text1"/>
          <w:sz w:val="24"/>
          <w:szCs w:val="24"/>
          <w:lang w:val="en-US"/>
        </w:rPr>
        <w:t xml:space="preserve">amount </w:t>
      </w:r>
      <w:r w:rsidR="0014345E" w:rsidRPr="007A367C">
        <w:rPr>
          <w:rFonts w:asciiTheme="majorBidi" w:hAnsiTheme="majorBidi" w:cstheme="majorBidi"/>
          <w:color w:val="000000" w:themeColor="text1"/>
          <w:sz w:val="24"/>
          <w:szCs w:val="24"/>
          <w:lang w:val="en-US"/>
        </w:rPr>
        <w:t xml:space="preserve">of </w:t>
      </w:r>
      <w:r w:rsidR="00611A04" w:rsidRPr="007A367C">
        <w:rPr>
          <w:rFonts w:asciiTheme="majorBidi" w:hAnsiTheme="majorBidi" w:cstheme="majorBidi"/>
          <w:color w:val="000000" w:themeColor="text1"/>
          <w:sz w:val="24"/>
          <w:szCs w:val="24"/>
          <w:lang w:val="en-US"/>
        </w:rPr>
        <w:t>frass</w:t>
      </w:r>
      <w:r w:rsidR="00F85120" w:rsidRPr="007A367C">
        <w:rPr>
          <w:rFonts w:asciiTheme="majorBidi" w:hAnsiTheme="majorBidi" w:cstheme="majorBidi"/>
          <w:color w:val="000000" w:themeColor="text1"/>
          <w:sz w:val="24"/>
          <w:szCs w:val="24"/>
          <w:lang w:val="en-US"/>
        </w:rPr>
        <w:t xml:space="preserve"> produced</w:t>
      </w:r>
      <w:r w:rsidR="00611A04"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noProof/>
          <w:color w:val="000000" w:themeColor="text1"/>
          <w:sz w:val="24"/>
          <w:szCs w:val="24"/>
          <w:lang w:val="en-US"/>
        </w:rPr>
        <w:t>(</w:t>
      </w:r>
      <w:r w:rsidR="0097147F" w:rsidRPr="007A367C">
        <w:rPr>
          <w:rFonts w:asciiTheme="majorBidi" w:hAnsiTheme="majorBidi" w:cstheme="majorBidi"/>
          <w:noProof/>
          <w:color w:val="000000" w:themeColor="text1"/>
          <w:sz w:val="24"/>
          <w:szCs w:val="24"/>
          <w:lang w:val="en-US"/>
        </w:rPr>
        <w:t xml:space="preserve">Salomone et al., 2017; </w:t>
      </w:r>
      <w:r w:rsidRPr="007A367C">
        <w:rPr>
          <w:rFonts w:asciiTheme="majorBidi" w:hAnsiTheme="majorBidi" w:cstheme="majorBidi"/>
          <w:noProof/>
          <w:color w:val="000000" w:themeColor="text1"/>
          <w:sz w:val="24"/>
          <w:szCs w:val="24"/>
          <w:lang w:val="en-US"/>
        </w:rPr>
        <w:t>Chia et al., 2019; Houben et al., 2020; Poveda, 2021)</w:t>
      </w:r>
      <w:r w:rsidR="0014345E" w:rsidRPr="007A367C">
        <w:rPr>
          <w:rFonts w:asciiTheme="majorBidi" w:hAnsiTheme="majorBidi" w:cstheme="majorBidi"/>
          <w:color w:val="000000" w:themeColor="text1"/>
          <w:sz w:val="24"/>
          <w:szCs w:val="24"/>
          <w:lang w:val="en-US"/>
        </w:rPr>
        <w:t xml:space="preserve">. </w:t>
      </w:r>
      <w:r w:rsidR="00582B76" w:rsidRPr="007A367C">
        <w:rPr>
          <w:rFonts w:asciiTheme="majorBidi" w:hAnsiTheme="majorBidi" w:cstheme="majorBidi"/>
          <w:color w:val="000000" w:themeColor="text1"/>
          <w:sz w:val="24"/>
          <w:szCs w:val="24"/>
          <w:lang w:val="en-US"/>
        </w:rPr>
        <w:t>Following</w:t>
      </w:r>
      <w:r w:rsidR="00225348" w:rsidRPr="007A367C">
        <w:rPr>
          <w:rFonts w:asciiTheme="majorBidi" w:hAnsiTheme="majorBidi" w:cstheme="majorBidi"/>
          <w:color w:val="000000" w:themeColor="text1"/>
          <w:sz w:val="24"/>
          <w:szCs w:val="24"/>
          <w:lang w:val="en-US"/>
        </w:rPr>
        <w:t xml:space="preserve"> </w:t>
      </w:r>
      <w:r w:rsidR="00582B76" w:rsidRPr="007A367C">
        <w:rPr>
          <w:rFonts w:asciiTheme="majorBidi" w:hAnsiTheme="majorBidi" w:cstheme="majorBidi"/>
          <w:color w:val="000000" w:themeColor="text1"/>
          <w:sz w:val="24"/>
          <w:szCs w:val="24"/>
          <w:lang w:val="en-US"/>
        </w:rPr>
        <w:t xml:space="preserve">the rapid growth of the edible insect industry and </w:t>
      </w:r>
      <w:r w:rsidR="0040723B" w:rsidRPr="007A367C">
        <w:rPr>
          <w:rFonts w:asciiTheme="majorBidi" w:hAnsiTheme="majorBidi" w:cstheme="majorBidi"/>
          <w:color w:val="000000" w:themeColor="text1"/>
          <w:sz w:val="24"/>
          <w:szCs w:val="24"/>
          <w:lang w:val="en-US"/>
        </w:rPr>
        <w:t xml:space="preserve">the </w:t>
      </w:r>
      <w:r w:rsidR="008E29CB" w:rsidRPr="007A367C">
        <w:rPr>
          <w:rFonts w:asciiTheme="majorBidi" w:hAnsiTheme="majorBidi" w:cstheme="majorBidi"/>
          <w:color w:val="000000" w:themeColor="text1"/>
          <w:sz w:val="24"/>
          <w:szCs w:val="24"/>
          <w:lang w:val="en-US"/>
        </w:rPr>
        <w:t xml:space="preserve">potential </w:t>
      </w:r>
      <w:r w:rsidR="0040723B" w:rsidRPr="007A367C">
        <w:rPr>
          <w:rFonts w:asciiTheme="majorBidi" w:hAnsiTheme="majorBidi" w:cstheme="majorBidi"/>
          <w:color w:val="000000" w:themeColor="text1"/>
          <w:sz w:val="24"/>
          <w:szCs w:val="24"/>
          <w:lang w:val="en-US"/>
        </w:rPr>
        <w:t xml:space="preserve">of frass </w:t>
      </w:r>
      <w:r w:rsidR="008E29CB" w:rsidRPr="007A367C">
        <w:rPr>
          <w:rFonts w:asciiTheme="majorBidi" w:hAnsiTheme="majorBidi" w:cstheme="majorBidi"/>
          <w:color w:val="000000" w:themeColor="text1"/>
          <w:sz w:val="24"/>
          <w:szCs w:val="24"/>
          <w:lang w:val="en-US"/>
        </w:rPr>
        <w:t xml:space="preserve">as a viable </w:t>
      </w:r>
      <w:r w:rsidRPr="007A367C">
        <w:rPr>
          <w:rFonts w:asciiTheme="majorBidi" w:hAnsiTheme="majorBidi" w:cstheme="majorBidi"/>
          <w:color w:val="000000" w:themeColor="text1"/>
          <w:sz w:val="24"/>
          <w:szCs w:val="24"/>
          <w:lang w:val="en-US"/>
        </w:rPr>
        <w:t xml:space="preserve">fertiliser </w:t>
      </w:r>
      <w:r w:rsidR="008E29CB" w:rsidRPr="007A367C">
        <w:rPr>
          <w:rFonts w:asciiTheme="majorBidi" w:hAnsiTheme="majorBidi" w:cstheme="majorBidi"/>
          <w:color w:val="000000" w:themeColor="text1"/>
          <w:sz w:val="24"/>
          <w:szCs w:val="24"/>
          <w:lang w:val="en-US"/>
        </w:rPr>
        <w:t xml:space="preserve">and its contribution to </w:t>
      </w:r>
      <w:r w:rsidR="007835C1" w:rsidRPr="007A367C">
        <w:rPr>
          <w:rFonts w:asciiTheme="majorBidi" w:hAnsiTheme="majorBidi" w:cstheme="majorBidi"/>
          <w:color w:val="000000" w:themeColor="text1"/>
          <w:sz w:val="24"/>
          <w:szCs w:val="24"/>
          <w:lang w:val="en-US"/>
        </w:rPr>
        <w:t xml:space="preserve">a </w:t>
      </w:r>
      <w:r w:rsidR="008E29CB" w:rsidRPr="007A367C">
        <w:rPr>
          <w:rFonts w:asciiTheme="majorBidi" w:hAnsiTheme="majorBidi" w:cstheme="majorBidi"/>
          <w:color w:val="000000" w:themeColor="text1"/>
          <w:sz w:val="24"/>
          <w:szCs w:val="24"/>
          <w:lang w:val="en-US"/>
        </w:rPr>
        <w:t xml:space="preserve">circular economy, the European Commission has enacted legislation to regulate its production and </w:t>
      </w:r>
      <w:r w:rsidR="00611A04" w:rsidRPr="007A367C">
        <w:rPr>
          <w:rFonts w:asciiTheme="majorBidi" w:hAnsiTheme="majorBidi" w:cstheme="majorBidi"/>
          <w:color w:val="000000" w:themeColor="text1"/>
          <w:sz w:val="24"/>
          <w:szCs w:val="24"/>
          <w:lang w:val="en-US"/>
        </w:rPr>
        <w:t>use</w:t>
      </w:r>
      <w:r w:rsidR="0097147F" w:rsidRPr="007A367C">
        <w:rPr>
          <w:rFonts w:asciiTheme="majorBidi" w:hAnsiTheme="majorBidi" w:cstheme="majorBidi"/>
          <w:color w:val="000000" w:themeColor="text1"/>
          <w:sz w:val="24"/>
          <w:szCs w:val="24"/>
          <w:lang w:val="en-US"/>
        </w:rPr>
        <w:t xml:space="preserve"> (EU Regulation 2021/1925)</w:t>
      </w:r>
      <w:r w:rsidR="008E29CB" w:rsidRPr="007A367C">
        <w:rPr>
          <w:rFonts w:asciiTheme="majorBidi" w:hAnsiTheme="majorBidi" w:cstheme="majorBidi"/>
          <w:color w:val="000000" w:themeColor="text1"/>
          <w:sz w:val="24"/>
          <w:szCs w:val="24"/>
          <w:lang w:val="en-US"/>
        </w:rPr>
        <w:t xml:space="preserve">. </w:t>
      </w:r>
      <w:r w:rsidR="003A2A3B" w:rsidRPr="007A367C">
        <w:rPr>
          <w:rFonts w:asciiTheme="majorBidi" w:hAnsiTheme="majorBidi" w:cstheme="majorBidi"/>
          <w:color w:val="000000" w:themeColor="text1"/>
          <w:sz w:val="24"/>
          <w:szCs w:val="24"/>
          <w:lang w:val="en-US"/>
        </w:rPr>
        <w:t>Analyses of frass produced by BSF larvae</w:t>
      </w:r>
      <w:r w:rsidR="00A00541" w:rsidRPr="007A367C">
        <w:rPr>
          <w:rFonts w:asciiTheme="majorBidi" w:hAnsiTheme="majorBidi" w:cstheme="majorBidi"/>
          <w:color w:val="000000" w:themeColor="text1"/>
          <w:sz w:val="24"/>
          <w:szCs w:val="24"/>
          <w:lang w:val="en-US"/>
        </w:rPr>
        <w:t xml:space="preserve"> (BSFF)</w:t>
      </w:r>
      <w:r w:rsidR="003A2A3B" w:rsidRPr="007A367C">
        <w:rPr>
          <w:rFonts w:asciiTheme="majorBidi" w:hAnsiTheme="majorBidi" w:cstheme="majorBidi"/>
          <w:color w:val="000000" w:themeColor="text1"/>
          <w:sz w:val="24"/>
          <w:szCs w:val="24"/>
          <w:lang w:val="en-US"/>
        </w:rPr>
        <w:t xml:space="preserve"> fed various food leftovers indicate that it ranges in total N content from 0.6 to 4.8%, in total </w:t>
      </w:r>
      <w:r w:rsidR="00A00541" w:rsidRPr="007A367C">
        <w:rPr>
          <w:rFonts w:asciiTheme="majorBidi" w:hAnsiTheme="majorBidi" w:cstheme="majorBidi"/>
          <w:color w:val="000000" w:themeColor="text1"/>
          <w:sz w:val="24"/>
          <w:szCs w:val="24"/>
          <w:lang w:val="en-US"/>
        </w:rPr>
        <w:t>phosphorus (</w:t>
      </w:r>
      <w:r w:rsidR="003A2A3B" w:rsidRPr="007A367C">
        <w:rPr>
          <w:rFonts w:asciiTheme="majorBidi" w:hAnsiTheme="majorBidi" w:cstheme="majorBidi"/>
          <w:color w:val="000000" w:themeColor="text1"/>
          <w:sz w:val="24"/>
          <w:szCs w:val="24"/>
          <w:lang w:val="en-US"/>
        </w:rPr>
        <w:t>P</w:t>
      </w:r>
      <w:r w:rsidR="00A00541" w:rsidRPr="007A367C">
        <w:rPr>
          <w:rFonts w:asciiTheme="majorBidi" w:hAnsiTheme="majorBidi" w:cstheme="majorBidi"/>
          <w:color w:val="000000" w:themeColor="text1"/>
          <w:sz w:val="24"/>
          <w:szCs w:val="24"/>
          <w:lang w:val="en-US"/>
        </w:rPr>
        <w:t>)</w:t>
      </w:r>
      <w:r w:rsidR="003A2A3B" w:rsidRPr="007A367C">
        <w:rPr>
          <w:rFonts w:asciiTheme="majorBidi" w:hAnsiTheme="majorBidi" w:cstheme="majorBidi"/>
          <w:color w:val="000000" w:themeColor="text1"/>
          <w:sz w:val="24"/>
          <w:szCs w:val="24"/>
          <w:lang w:val="en-US"/>
        </w:rPr>
        <w:t xml:space="preserve"> content from 0.1 to 2.5%, and in </w:t>
      </w:r>
      <w:r w:rsidR="00A00541" w:rsidRPr="007A367C">
        <w:rPr>
          <w:rFonts w:asciiTheme="majorBidi" w:hAnsiTheme="majorBidi" w:cstheme="majorBidi"/>
          <w:color w:val="000000" w:themeColor="text1"/>
          <w:sz w:val="24"/>
          <w:szCs w:val="24"/>
          <w:lang w:val="en-US"/>
        </w:rPr>
        <w:t>potassium (</w:t>
      </w:r>
      <w:r w:rsidR="003A2A3B" w:rsidRPr="007A367C">
        <w:rPr>
          <w:rFonts w:asciiTheme="majorBidi" w:hAnsiTheme="majorBidi" w:cstheme="majorBidi"/>
          <w:color w:val="000000" w:themeColor="text1"/>
          <w:sz w:val="24"/>
          <w:szCs w:val="24"/>
          <w:lang w:val="en-US"/>
        </w:rPr>
        <w:t>K</w:t>
      </w:r>
      <w:r w:rsidR="00A00541" w:rsidRPr="007A367C">
        <w:rPr>
          <w:rFonts w:asciiTheme="majorBidi" w:hAnsiTheme="majorBidi" w:cstheme="majorBidi"/>
          <w:color w:val="000000" w:themeColor="text1"/>
          <w:sz w:val="24"/>
          <w:szCs w:val="24"/>
          <w:lang w:val="en-US"/>
        </w:rPr>
        <w:t>)</w:t>
      </w:r>
      <w:r w:rsidR="003A2A3B" w:rsidRPr="007A367C">
        <w:rPr>
          <w:rFonts w:asciiTheme="majorBidi" w:hAnsiTheme="majorBidi" w:cstheme="majorBidi"/>
          <w:color w:val="000000" w:themeColor="text1"/>
          <w:sz w:val="24"/>
          <w:szCs w:val="24"/>
          <w:lang w:val="en-US"/>
        </w:rPr>
        <w:t xml:space="preserve"> content from 0.1 to 2.1%, as well as </w:t>
      </w:r>
      <w:r w:rsidR="0040723B" w:rsidRPr="007A367C">
        <w:rPr>
          <w:rFonts w:asciiTheme="majorBidi" w:hAnsiTheme="majorBidi" w:cstheme="majorBidi"/>
          <w:color w:val="000000" w:themeColor="text1"/>
          <w:sz w:val="24"/>
          <w:szCs w:val="24"/>
          <w:lang w:val="en-US"/>
        </w:rPr>
        <w:t xml:space="preserve">providing </w:t>
      </w:r>
      <w:r w:rsidR="003A2A3B" w:rsidRPr="007A367C">
        <w:rPr>
          <w:rFonts w:asciiTheme="majorBidi" w:hAnsiTheme="majorBidi" w:cstheme="majorBidi"/>
          <w:color w:val="000000" w:themeColor="text1"/>
          <w:sz w:val="24"/>
          <w:szCs w:val="24"/>
          <w:lang w:val="en-US"/>
        </w:rPr>
        <w:t xml:space="preserve">trace minerals and beneficial microorganisms </w:t>
      </w:r>
      <w:r w:rsidR="003A2A3B" w:rsidRPr="007A367C">
        <w:rPr>
          <w:rFonts w:asciiTheme="majorBidi" w:hAnsiTheme="majorBidi" w:cstheme="majorBidi"/>
          <w:noProof/>
          <w:color w:val="000000" w:themeColor="text1"/>
          <w:sz w:val="24"/>
          <w:szCs w:val="24"/>
          <w:lang w:val="en-US"/>
        </w:rPr>
        <w:t>(Choi &amp; Hassanzadeh, 2019; Poveda, 2021</w:t>
      </w:r>
      <w:r w:rsidR="00D81F66" w:rsidRPr="007A367C">
        <w:rPr>
          <w:rFonts w:asciiTheme="majorBidi" w:hAnsiTheme="majorBidi" w:cstheme="majorBidi"/>
          <w:noProof/>
          <w:color w:val="000000" w:themeColor="text1"/>
          <w:sz w:val="24"/>
          <w:szCs w:val="24"/>
          <w:lang w:val="en-US"/>
        </w:rPr>
        <w:t>; Basri et al., 2022</w:t>
      </w:r>
      <w:r w:rsidR="003A2A3B" w:rsidRPr="007A367C">
        <w:rPr>
          <w:rFonts w:asciiTheme="majorBidi" w:hAnsiTheme="majorBidi" w:cstheme="majorBidi"/>
          <w:noProof/>
          <w:color w:val="000000" w:themeColor="text1"/>
          <w:sz w:val="24"/>
          <w:szCs w:val="24"/>
          <w:lang w:val="en-US"/>
        </w:rPr>
        <w:t>)</w:t>
      </w:r>
      <w:r w:rsidR="003A2A3B" w:rsidRPr="007A367C">
        <w:rPr>
          <w:rFonts w:asciiTheme="majorBidi" w:hAnsiTheme="majorBidi" w:cstheme="majorBidi"/>
          <w:color w:val="000000" w:themeColor="text1"/>
          <w:sz w:val="24"/>
          <w:szCs w:val="24"/>
          <w:lang w:val="en-US"/>
        </w:rPr>
        <w:t>. Mealworm frass</w:t>
      </w:r>
      <w:r w:rsidR="00A00541" w:rsidRPr="007A367C">
        <w:rPr>
          <w:rFonts w:asciiTheme="majorBidi" w:hAnsiTheme="majorBidi" w:cstheme="majorBidi"/>
          <w:color w:val="000000" w:themeColor="text1"/>
          <w:sz w:val="24"/>
          <w:szCs w:val="24"/>
          <w:lang w:val="en-US"/>
        </w:rPr>
        <w:t xml:space="preserve"> (MWF)</w:t>
      </w:r>
      <w:r w:rsidR="003A2A3B" w:rsidRPr="007A367C">
        <w:rPr>
          <w:rFonts w:asciiTheme="majorBidi" w:hAnsiTheme="majorBidi" w:cstheme="majorBidi"/>
          <w:color w:val="000000" w:themeColor="text1"/>
          <w:sz w:val="24"/>
          <w:szCs w:val="24"/>
          <w:lang w:val="en-US"/>
        </w:rPr>
        <w:t xml:space="preserve">, on the other hand, ranges in total </w:t>
      </w:r>
      <w:r w:rsidR="00A00541" w:rsidRPr="007A367C">
        <w:rPr>
          <w:rFonts w:asciiTheme="majorBidi" w:hAnsiTheme="majorBidi" w:cstheme="majorBidi"/>
          <w:color w:val="000000" w:themeColor="text1"/>
          <w:sz w:val="24"/>
          <w:szCs w:val="24"/>
          <w:lang w:val="en-US"/>
        </w:rPr>
        <w:t xml:space="preserve">N </w:t>
      </w:r>
      <w:r w:rsidR="003A2A3B" w:rsidRPr="007A367C">
        <w:rPr>
          <w:rFonts w:asciiTheme="majorBidi" w:hAnsiTheme="majorBidi" w:cstheme="majorBidi"/>
          <w:color w:val="000000" w:themeColor="text1"/>
          <w:sz w:val="24"/>
          <w:szCs w:val="24"/>
          <w:lang w:val="en-US"/>
        </w:rPr>
        <w:t xml:space="preserve">content from 2.7 to 7.8%, </w:t>
      </w:r>
      <w:r w:rsidR="00D81F66" w:rsidRPr="007A367C">
        <w:rPr>
          <w:rFonts w:asciiTheme="majorBidi" w:hAnsiTheme="majorBidi" w:cstheme="majorBidi"/>
          <w:color w:val="000000" w:themeColor="text1"/>
          <w:sz w:val="24"/>
          <w:szCs w:val="24"/>
          <w:lang w:val="en-US"/>
        </w:rPr>
        <w:t xml:space="preserve">in </w:t>
      </w:r>
      <w:r w:rsidR="0040723B" w:rsidRPr="007A367C">
        <w:rPr>
          <w:rFonts w:asciiTheme="majorBidi" w:hAnsiTheme="majorBidi" w:cstheme="majorBidi"/>
          <w:color w:val="000000" w:themeColor="text1"/>
          <w:sz w:val="24"/>
          <w:szCs w:val="24"/>
          <w:lang w:val="en-US"/>
        </w:rPr>
        <w:t xml:space="preserve">total </w:t>
      </w:r>
      <w:r w:rsidR="00A00541" w:rsidRPr="007A367C">
        <w:rPr>
          <w:rFonts w:asciiTheme="majorBidi" w:hAnsiTheme="majorBidi" w:cstheme="majorBidi"/>
          <w:color w:val="000000" w:themeColor="text1"/>
          <w:sz w:val="24"/>
          <w:szCs w:val="24"/>
          <w:lang w:val="en-US"/>
        </w:rPr>
        <w:t xml:space="preserve">P </w:t>
      </w:r>
      <w:r w:rsidR="003A2A3B" w:rsidRPr="007A367C">
        <w:rPr>
          <w:rFonts w:asciiTheme="majorBidi" w:hAnsiTheme="majorBidi" w:cstheme="majorBidi"/>
          <w:color w:val="000000" w:themeColor="text1"/>
          <w:sz w:val="24"/>
          <w:szCs w:val="24"/>
          <w:lang w:val="en-US"/>
        </w:rPr>
        <w:t>from 1.0 to 1.5%</w:t>
      </w:r>
      <w:r w:rsidR="00D81F66" w:rsidRPr="007A367C">
        <w:rPr>
          <w:rFonts w:asciiTheme="majorBidi" w:hAnsiTheme="majorBidi" w:cstheme="majorBidi"/>
          <w:color w:val="000000" w:themeColor="text1"/>
          <w:sz w:val="24"/>
          <w:szCs w:val="24"/>
          <w:lang w:val="en-US"/>
        </w:rPr>
        <w:t>,</w:t>
      </w:r>
      <w:r w:rsidR="003A2A3B" w:rsidRPr="007A367C">
        <w:rPr>
          <w:rFonts w:asciiTheme="majorBidi" w:hAnsiTheme="majorBidi" w:cstheme="majorBidi"/>
          <w:color w:val="000000" w:themeColor="text1"/>
          <w:sz w:val="24"/>
          <w:szCs w:val="24"/>
          <w:lang w:val="en-US"/>
        </w:rPr>
        <w:t xml:space="preserve"> and </w:t>
      </w:r>
      <w:r w:rsidR="00D81F66" w:rsidRPr="007A367C">
        <w:rPr>
          <w:rFonts w:asciiTheme="majorBidi" w:hAnsiTheme="majorBidi" w:cstheme="majorBidi"/>
          <w:color w:val="000000" w:themeColor="text1"/>
          <w:sz w:val="24"/>
          <w:szCs w:val="24"/>
          <w:lang w:val="en-US"/>
        </w:rPr>
        <w:t xml:space="preserve">in </w:t>
      </w:r>
      <w:r w:rsidR="003A2A3B" w:rsidRPr="007A367C">
        <w:rPr>
          <w:rFonts w:asciiTheme="majorBidi" w:hAnsiTheme="majorBidi" w:cstheme="majorBidi"/>
          <w:color w:val="000000" w:themeColor="text1"/>
          <w:sz w:val="24"/>
          <w:szCs w:val="24"/>
          <w:lang w:val="en-US"/>
        </w:rPr>
        <w:t xml:space="preserve">total </w:t>
      </w:r>
      <w:r w:rsidR="00A00541" w:rsidRPr="007A367C">
        <w:rPr>
          <w:rFonts w:asciiTheme="majorBidi" w:hAnsiTheme="majorBidi" w:cstheme="majorBidi"/>
          <w:color w:val="000000" w:themeColor="text1"/>
          <w:sz w:val="24"/>
          <w:szCs w:val="24"/>
          <w:lang w:val="en-US"/>
        </w:rPr>
        <w:t xml:space="preserve">K </w:t>
      </w:r>
      <w:r w:rsidR="003A2A3B" w:rsidRPr="007A367C">
        <w:rPr>
          <w:rFonts w:asciiTheme="majorBidi" w:hAnsiTheme="majorBidi" w:cstheme="majorBidi"/>
          <w:color w:val="000000" w:themeColor="text1"/>
          <w:sz w:val="24"/>
          <w:szCs w:val="24"/>
          <w:lang w:val="en-US"/>
        </w:rPr>
        <w:t>from 1.2 to 2.0%. It also contains calcium, magnesium, and micronutrients (Poveda et al., 2019). Moreover, BSF</w:t>
      </w:r>
      <w:r w:rsidR="001339B2" w:rsidRPr="007A367C">
        <w:rPr>
          <w:rFonts w:asciiTheme="majorBidi" w:hAnsiTheme="majorBidi" w:cstheme="majorBidi"/>
          <w:color w:val="000000" w:themeColor="text1"/>
          <w:sz w:val="24"/>
          <w:szCs w:val="24"/>
          <w:lang w:val="en-US"/>
        </w:rPr>
        <w:t>F</w:t>
      </w:r>
      <w:r w:rsidR="003A2A3B" w:rsidRPr="007A367C">
        <w:rPr>
          <w:rFonts w:asciiTheme="majorBidi" w:hAnsiTheme="majorBidi" w:cstheme="majorBidi"/>
          <w:color w:val="000000" w:themeColor="text1"/>
          <w:sz w:val="24"/>
          <w:szCs w:val="24"/>
          <w:lang w:val="en-US"/>
        </w:rPr>
        <w:t xml:space="preserve"> and </w:t>
      </w:r>
      <w:r w:rsidR="001339B2" w:rsidRPr="007A367C">
        <w:rPr>
          <w:rFonts w:asciiTheme="majorBidi" w:hAnsiTheme="majorBidi" w:cstheme="majorBidi"/>
          <w:color w:val="000000" w:themeColor="text1"/>
          <w:sz w:val="24"/>
          <w:szCs w:val="24"/>
          <w:lang w:val="en-US"/>
        </w:rPr>
        <w:t>MWF</w:t>
      </w:r>
      <w:r w:rsidR="003A2A3B" w:rsidRPr="007A367C">
        <w:rPr>
          <w:rFonts w:asciiTheme="majorBidi" w:hAnsiTheme="majorBidi" w:cstheme="majorBidi"/>
          <w:color w:val="000000" w:themeColor="text1"/>
          <w:sz w:val="24"/>
          <w:szCs w:val="24"/>
          <w:lang w:val="en-US"/>
        </w:rPr>
        <w:t xml:space="preserve"> contain chitin, which can enhance </w:t>
      </w:r>
      <w:r w:rsidR="0047447E" w:rsidRPr="007A367C">
        <w:rPr>
          <w:rFonts w:asciiTheme="majorBidi" w:hAnsiTheme="majorBidi" w:cstheme="majorBidi"/>
          <w:color w:val="000000" w:themeColor="text1"/>
          <w:sz w:val="24"/>
          <w:szCs w:val="24"/>
          <w:lang w:val="en-US"/>
        </w:rPr>
        <w:t xml:space="preserve">the abundance of </w:t>
      </w:r>
      <w:r w:rsidR="003A2A3B" w:rsidRPr="007A367C">
        <w:rPr>
          <w:rFonts w:asciiTheme="majorBidi" w:hAnsiTheme="majorBidi" w:cstheme="majorBidi"/>
          <w:color w:val="000000" w:themeColor="text1"/>
          <w:sz w:val="24"/>
          <w:szCs w:val="24"/>
          <w:lang w:val="en-US"/>
        </w:rPr>
        <w:t>soil microbiota and generate antimicrobial peptides that serve as a plant's defen</w:t>
      </w:r>
      <w:r w:rsidR="00D81F66" w:rsidRPr="007A367C">
        <w:rPr>
          <w:rFonts w:asciiTheme="majorBidi" w:hAnsiTheme="majorBidi" w:cstheme="majorBidi"/>
          <w:color w:val="000000" w:themeColor="text1"/>
          <w:sz w:val="24"/>
          <w:szCs w:val="24"/>
          <w:lang w:val="en-US"/>
        </w:rPr>
        <w:t>s</w:t>
      </w:r>
      <w:r w:rsidR="003A2A3B" w:rsidRPr="007A367C">
        <w:rPr>
          <w:rFonts w:asciiTheme="majorBidi" w:hAnsiTheme="majorBidi" w:cstheme="majorBidi"/>
          <w:color w:val="000000" w:themeColor="text1"/>
          <w:sz w:val="24"/>
          <w:szCs w:val="24"/>
          <w:lang w:val="en-US"/>
        </w:rPr>
        <w:t>e barrier (Choi &amp; Hassanzadeh, 2019; Poveda et al., 2019; Schmitt &amp; de Vries, 2020</w:t>
      </w:r>
      <w:r w:rsidR="00D81F66" w:rsidRPr="007A367C">
        <w:rPr>
          <w:rFonts w:asciiTheme="majorBidi" w:hAnsiTheme="majorBidi" w:cstheme="majorBidi"/>
          <w:color w:val="000000" w:themeColor="text1"/>
          <w:sz w:val="24"/>
          <w:szCs w:val="24"/>
          <w:lang w:val="en-US"/>
        </w:rPr>
        <w:t xml:space="preserve">; </w:t>
      </w:r>
      <w:proofErr w:type="spellStart"/>
      <w:r w:rsidR="00D81F66" w:rsidRPr="007A367C">
        <w:rPr>
          <w:rFonts w:asciiTheme="majorBidi" w:hAnsiTheme="majorBidi" w:cstheme="majorBidi"/>
          <w:color w:val="000000" w:themeColor="text1"/>
          <w:sz w:val="24"/>
          <w:szCs w:val="24"/>
          <w:lang w:val="en-US"/>
        </w:rPr>
        <w:t>Nurfikari</w:t>
      </w:r>
      <w:proofErr w:type="spellEnd"/>
      <w:r w:rsidR="00D81F66" w:rsidRPr="007A367C">
        <w:rPr>
          <w:rFonts w:asciiTheme="majorBidi" w:hAnsiTheme="majorBidi" w:cstheme="majorBidi"/>
          <w:color w:val="000000" w:themeColor="text1"/>
          <w:sz w:val="24"/>
          <w:szCs w:val="24"/>
          <w:lang w:val="en-US"/>
        </w:rPr>
        <w:t xml:space="preserve"> &amp; de Boer, 2021</w:t>
      </w:r>
      <w:r w:rsidR="003A2A3B" w:rsidRPr="007A367C">
        <w:rPr>
          <w:rFonts w:asciiTheme="majorBidi" w:hAnsiTheme="majorBidi" w:cstheme="majorBidi"/>
          <w:color w:val="000000" w:themeColor="text1"/>
          <w:sz w:val="24"/>
          <w:szCs w:val="24"/>
          <w:lang w:val="en-US"/>
        </w:rPr>
        <w:t xml:space="preserve">). High concentrations of </w:t>
      </w:r>
      <w:r w:rsidR="003D5DAC" w:rsidRPr="007A367C">
        <w:rPr>
          <w:rFonts w:asciiTheme="majorBidi" w:hAnsiTheme="majorBidi" w:cstheme="majorBidi"/>
          <w:color w:val="000000" w:themeColor="text1"/>
          <w:sz w:val="24"/>
          <w:szCs w:val="24"/>
          <w:lang w:val="en-US"/>
        </w:rPr>
        <w:t xml:space="preserve">P </w:t>
      </w:r>
      <w:r w:rsidR="003A2A3B" w:rsidRPr="007A367C">
        <w:rPr>
          <w:rFonts w:asciiTheme="majorBidi" w:hAnsiTheme="majorBidi" w:cstheme="majorBidi"/>
          <w:color w:val="000000" w:themeColor="text1"/>
          <w:sz w:val="24"/>
          <w:szCs w:val="24"/>
          <w:lang w:val="en-US"/>
        </w:rPr>
        <w:t>in BSF</w:t>
      </w:r>
      <w:r w:rsidR="001339B2" w:rsidRPr="007A367C">
        <w:rPr>
          <w:rFonts w:asciiTheme="majorBidi" w:hAnsiTheme="majorBidi" w:cstheme="majorBidi"/>
          <w:color w:val="000000" w:themeColor="text1"/>
          <w:sz w:val="24"/>
          <w:szCs w:val="24"/>
          <w:lang w:val="en-US"/>
        </w:rPr>
        <w:t>F</w:t>
      </w:r>
      <w:r w:rsidR="003A2A3B" w:rsidRPr="007A367C">
        <w:rPr>
          <w:rFonts w:asciiTheme="majorBidi" w:hAnsiTheme="majorBidi" w:cstheme="majorBidi"/>
          <w:color w:val="000000" w:themeColor="text1"/>
          <w:sz w:val="24"/>
          <w:szCs w:val="24"/>
          <w:lang w:val="en-US"/>
        </w:rPr>
        <w:t xml:space="preserve"> promote </w:t>
      </w:r>
      <w:r w:rsidR="003D5DAC" w:rsidRPr="007A367C">
        <w:rPr>
          <w:rFonts w:asciiTheme="majorBidi" w:hAnsiTheme="majorBidi" w:cstheme="majorBidi"/>
          <w:color w:val="000000" w:themeColor="text1"/>
          <w:sz w:val="24"/>
          <w:szCs w:val="24"/>
          <w:lang w:val="en-US"/>
        </w:rPr>
        <w:t xml:space="preserve">N </w:t>
      </w:r>
      <w:r w:rsidR="003A2A3B" w:rsidRPr="007A367C">
        <w:rPr>
          <w:rFonts w:asciiTheme="majorBidi" w:hAnsiTheme="majorBidi" w:cstheme="majorBidi"/>
          <w:color w:val="000000" w:themeColor="text1"/>
          <w:sz w:val="24"/>
          <w:szCs w:val="24"/>
          <w:lang w:val="en-US"/>
        </w:rPr>
        <w:t>accumulation in plants (</w:t>
      </w:r>
      <w:proofErr w:type="spellStart"/>
      <w:r w:rsidR="003A2A3B" w:rsidRPr="007A367C">
        <w:rPr>
          <w:rFonts w:asciiTheme="majorBidi" w:hAnsiTheme="majorBidi" w:cstheme="majorBidi"/>
          <w:color w:val="000000" w:themeColor="text1"/>
          <w:sz w:val="24"/>
          <w:szCs w:val="24"/>
          <w:lang w:val="en-US"/>
        </w:rPr>
        <w:t>Klammsteiner</w:t>
      </w:r>
      <w:proofErr w:type="spellEnd"/>
      <w:r w:rsidR="003A2A3B" w:rsidRPr="007A367C">
        <w:rPr>
          <w:rFonts w:asciiTheme="majorBidi" w:hAnsiTheme="majorBidi" w:cstheme="majorBidi"/>
          <w:color w:val="000000" w:themeColor="text1"/>
          <w:sz w:val="24"/>
          <w:szCs w:val="24"/>
          <w:lang w:val="en-US"/>
        </w:rPr>
        <w:t xml:space="preserve"> et al., 2020). This makes it an excellent source of </w:t>
      </w:r>
      <w:r w:rsidR="003324ED" w:rsidRPr="007A367C">
        <w:rPr>
          <w:rFonts w:asciiTheme="majorBidi" w:hAnsiTheme="majorBidi" w:cstheme="majorBidi"/>
          <w:color w:val="000000" w:themeColor="text1"/>
          <w:sz w:val="24"/>
          <w:szCs w:val="24"/>
          <w:lang w:val="en-US"/>
        </w:rPr>
        <w:t>plant nutrients</w:t>
      </w:r>
      <w:r w:rsidR="003A2A3B" w:rsidRPr="007A367C">
        <w:rPr>
          <w:rFonts w:asciiTheme="majorBidi" w:hAnsiTheme="majorBidi" w:cstheme="majorBidi"/>
          <w:color w:val="000000" w:themeColor="text1"/>
          <w:sz w:val="24"/>
          <w:szCs w:val="24"/>
          <w:lang w:val="en-US"/>
        </w:rPr>
        <w:t xml:space="preserve">, as it </w:t>
      </w:r>
      <w:r w:rsidR="00FF1200" w:rsidRPr="007A367C">
        <w:rPr>
          <w:rFonts w:asciiTheme="majorBidi" w:hAnsiTheme="majorBidi" w:cstheme="majorBidi"/>
          <w:color w:val="000000" w:themeColor="text1"/>
          <w:sz w:val="24"/>
          <w:szCs w:val="24"/>
          <w:lang w:val="en-US"/>
        </w:rPr>
        <w:t xml:space="preserve">may </w:t>
      </w:r>
      <w:r w:rsidR="003A2A3B" w:rsidRPr="007A367C">
        <w:rPr>
          <w:rFonts w:asciiTheme="majorBidi" w:hAnsiTheme="majorBidi" w:cstheme="majorBidi"/>
          <w:color w:val="000000" w:themeColor="text1"/>
          <w:sz w:val="24"/>
          <w:szCs w:val="24"/>
          <w:lang w:val="en-US"/>
        </w:rPr>
        <w:t xml:space="preserve">improve soil fertility, </w:t>
      </w:r>
      <w:r w:rsidR="0047447E" w:rsidRPr="007A367C">
        <w:rPr>
          <w:rFonts w:asciiTheme="majorBidi" w:hAnsiTheme="majorBidi" w:cstheme="majorBidi"/>
          <w:color w:val="000000" w:themeColor="text1"/>
          <w:sz w:val="24"/>
          <w:szCs w:val="24"/>
          <w:lang w:val="en-US"/>
        </w:rPr>
        <w:t xml:space="preserve">enhance plant growth and </w:t>
      </w:r>
      <w:r w:rsidR="003A2A3B" w:rsidRPr="007A367C">
        <w:rPr>
          <w:rFonts w:asciiTheme="majorBidi" w:hAnsiTheme="majorBidi" w:cstheme="majorBidi"/>
          <w:color w:val="000000" w:themeColor="text1"/>
          <w:sz w:val="24"/>
          <w:szCs w:val="24"/>
          <w:lang w:val="en-US"/>
        </w:rPr>
        <w:t xml:space="preserve">increase crop yields. </w:t>
      </w:r>
      <w:r w:rsidR="008E29CB" w:rsidRPr="007A367C">
        <w:rPr>
          <w:rFonts w:asciiTheme="majorBidi" w:hAnsiTheme="majorBidi" w:cstheme="majorBidi"/>
          <w:color w:val="000000" w:themeColor="text1"/>
          <w:sz w:val="24"/>
          <w:szCs w:val="24"/>
          <w:lang w:val="en-US"/>
        </w:rPr>
        <w:t xml:space="preserve">By reintroducing </w:t>
      </w:r>
      <w:r w:rsidR="0047447E" w:rsidRPr="007A367C">
        <w:rPr>
          <w:rFonts w:asciiTheme="majorBidi" w:hAnsiTheme="majorBidi" w:cstheme="majorBidi"/>
          <w:color w:val="000000" w:themeColor="text1"/>
          <w:sz w:val="24"/>
          <w:szCs w:val="24"/>
          <w:lang w:val="en-US"/>
        </w:rPr>
        <w:t xml:space="preserve">and </w:t>
      </w:r>
      <w:r w:rsidR="003324ED" w:rsidRPr="007A367C">
        <w:rPr>
          <w:rFonts w:asciiTheme="majorBidi" w:hAnsiTheme="majorBidi" w:cstheme="majorBidi"/>
          <w:color w:val="000000" w:themeColor="text1"/>
          <w:sz w:val="24"/>
          <w:szCs w:val="24"/>
          <w:lang w:val="en-US"/>
        </w:rPr>
        <w:t>valori</w:t>
      </w:r>
      <w:r w:rsidR="00FF1200" w:rsidRPr="007A367C">
        <w:rPr>
          <w:rFonts w:asciiTheme="majorBidi" w:hAnsiTheme="majorBidi" w:cstheme="majorBidi"/>
          <w:color w:val="000000" w:themeColor="text1"/>
          <w:sz w:val="24"/>
          <w:szCs w:val="24"/>
          <w:lang w:val="en-US"/>
        </w:rPr>
        <w:t>z</w:t>
      </w:r>
      <w:r w:rsidR="003324ED" w:rsidRPr="007A367C">
        <w:rPr>
          <w:rFonts w:asciiTheme="majorBidi" w:hAnsiTheme="majorBidi" w:cstheme="majorBidi"/>
          <w:color w:val="000000" w:themeColor="text1"/>
          <w:sz w:val="24"/>
          <w:szCs w:val="24"/>
          <w:lang w:val="en-US"/>
        </w:rPr>
        <w:t>ing</w:t>
      </w:r>
      <w:r w:rsidR="0047447E" w:rsidRPr="007A367C">
        <w:rPr>
          <w:rFonts w:asciiTheme="majorBidi" w:hAnsiTheme="majorBidi" w:cstheme="majorBidi"/>
          <w:color w:val="000000" w:themeColor="text1"/>
          <w:sz w:val="24"/>
          <w:szCs w:val="24"/>
          <w:lang w:val="en-US"/>
        </w:rPr>
        <w:t xml:space="preserve"> </w:t>
      </w:r>
      <w:r w:rsidR="008E29CB" w:rsidRPr="007A367C">
        <w:rPr>
          <w:rFonts w:asciiTheme="majorBidi" w:hAnsiTheme="majorBidi" w:cstheme="majorBidi"/>
          <w:color w:val="000000" w:themeColor="text1"/>
          <w:sz w:val="24"/>
          <w:szCs w:val="24"/>
          <w:lang w:val="en-US"/>
        </w:rPr>
        <w:t xml:space="preserve">relevant nutrients and organic matter into the soil, </w:t>
      </w:r>
      <w:r w:rsidR="003324ED" w:rsidRPr="007A367C">
        <w:rPr>
          <w:rFonts w:asciiTheme="majorBidi" w:hAnsiTheme="majorBidi" w:cstheme="majorBidi"/>
          <w:color w:val="000000" w:themeColor="text1"/>
          <w:sz w:val="24"/>
          <w:szCs w:val="24"/>
          <w:lang w:val="en-US"/>
        </w:rPr>
        <w:t xml:space="preserve">using frass </w:t>
      </w:r>
      <w:r w:rsidR="00FF1200" w:rsidRPr="007A367C">
        <w:rPr>
          <w:rFonts w:asciiTheme="majorBidi" w:hAnsiTheme="majorBidi" w:cstheme="majorBidi"/>
          <w:color w:val="000000" w:themeColor="text1"/>
          <w:sz w:val="24"/>
          <w:szCs w:val="24"/>
          <w:lang w:val="en-US"/>
        </w:rPr>
        <w:t xml:space="preserve">may </w:t>
      </w:r>
      <w:r w:rsidR="003324ED" w:rsidRPr="007A367C">
        <w:rPr>
          <w:rFonts w:asciiTheme="majorBidi" w:hAnsiTheme="majorBidi" w:cstheme="majorBidi"/>
          <w:color w:val="000000" w:themeColor="text1"/>
          <w:sz w:val="24"/>
          <w:szCs w:val="24"/>
          <w:lang w:val="en-US"/>
        </w:rPr>
        <w:t>help</w:t>
      </w:r>
      <w:r w:rsidR="008E29CB" w:rsidRPr="007A367C">
        <w:rPr>
          <w:rFonts w:asciiTheme="majorBidi" w:hAnsiTheme="majorBidi" w:cstheme="majorBidi"/>
          <w:color w:val="000000" w:themeColor="text1"/>
          <w:sz w:val="24"/>
          <w:szCs w:val="24"/>
          <w:lang w:val="en-US"/>
        </w:rPr>
        <w:t xml:space="preserve"> close the nutrient cycle in insect farming. This strategy contributes to </w:t>
      </w:r>
      <w:r w:rsidR="003324ED" w:rsidRPr="007A367C">
        <w:rPr>
          <w:rFonts w:asciiTheme="majorBidi" w:hAnsiTheme="majorBidi" w:cstheme="majorBidi"/>
          <w:color w:val="000000" w:themeColor="text1"/>
          <w:sz w:val="24"/>
          <w:szCs w:val="24"/>
          <w:lang w:val="en-US"/>
        </w:rPr>
        <w:t>developing</w:t>
      </w:r>
      <w:r w:rsidR="008E29CB" w:rsidRPr="007A367C">
        <w:rPr>
          <w:rFonts w:asciiTheme="majorBidi" w:hAnsiTheme="majorBidi" w:cstheme="majorBidi"/>
          <w:color w:val="000000" w:themeColor="text1"/>
          <w:sz w:val="24"/>
          <w:szCs w:val="24"/>
          <w:lang w:val="en-US"/>
        </w:rPr>
        <w:t xml:space="preserve"> a zero-waste food production system and highlights the significance of identifying sustainable sources of organic matter for soil </w:t>
      </w:r>
      <w:r w:rsidR="003D5DAC" w:rsidRPr="007A367C">
        <w:rPr>
          <w:rFonts w:asciiTheme="majorBidi" w:hAnsiTheme="majorBidi" w:cstheme="majorBidi"/>
          <w:color w:val="000000" w:themeColor="text1"/>
          <w:sz w:val="24"/>
          <w:szCs w:val="24"/>
          <w:lang w:val="en-US"/>
        </w:rPr>
        <w:t>amendment and food production.</w:t>
      </w:r>
    </w:p>
    <w:p w14:paraId="4BB3F9FD" w14:textId="7B499B11" w:rsidR="008E58CC" w:rsidRPr="007A367C" w:rsidRDefault="00DE1727" w:rsidP="00571D57">
      <w:pPr>
        <w:widowControl w:val="0"/>
        <w:suppressAutoHyphens/>
        <w:spacing w:after="0"/>
        <w:ind w:firstLine="720"/>
        <w:contextualSpacing/>
        <w:rPr>
          <w:rFonts w:asciiTheme="majorBidi" w:hAnsiTheme="majorBidi" w:cstheme="majorBidi"/>
          <w:color w:val="000000" w:themeColor="text1"/>
          <w:sz w:val="24"/>
          <w:szCs w:val="24"/>
          <w:lang w:val="en-US"/>
        </w:rPr>
      </w:pPr>
      <w:bookmarkStart w:id="8" w:name="_Hlk145692976"/>
      <w:r w:rsidRPr="007A367C">
        <w:rPr>
          <w:rFonts w:asciiTheme="majorBidi" w:hAnsiTheme="majorBidi" w:cstheme="majorBidi"/>
          <w:color w:val="000000" w:themeColor="text1"/>
          <w:sz w:val="24"/>
          <w:szCs w:val="24"/>
          <w:lang w:val="en-US"/>
        </w:rPr>
        <w:t>Field mustard</w:t>
      </w:r>
      <w:r w:rsidR="00EE72ED"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i/>
          <w:iCs/>
          <w:color w:val="000000" w:themeColor="text1"/>
          <w:sz w:val="24"/>
          <w:szCs w:val="24"/>
          <w:lang w:val="en-US"/>
        </w:rPr>
        <w:t xml:space="preserve">Brassica rapa </w:t>
      </w:r>
      <w:r w:rsidR="00E84877" w:rsidRPr="007A367C">
        <w:rPr>
          <w:rFonts w:asciiTheme="majorBidi" w:hAnsiTheme="majorBidi" w:cstheme="majorBidi"/>
          <w:color w:val="000000" w:themeColor="text1"/>
          <w:sz w:val="24"/>
          <w:szCs w:val="24"/>
          <w:lang w:val="en-US"/>
        </w:rPr>
        <w:t>L.</w:t>
      </w:r>
      <w:r w:rsidR="00EE72ED" w:rsidRPr="007A367C">
        <w:rPr>
          <w:rFonts w:asciiTheme="majorBidi" w:hAnsiTheme="majorBidi" w:cstheme="majorBidi"/>
          <w:color w:val="000000" w:themeColor="text1"/>
          <w:sz w:val="24"/>
          <w:szCs w:val="24"/>
          <w:lang w:val="en-US"/>
        </w:rPr>
        <w:t xml:space="preserve"> (Brassicaceae)</w:t>
      </w:r>
      <w:r w:rsidR="00E84877"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is widely </w:t>
      </w:r>
      <w:r w:rsidR="00D80AAD" w:rsidRPr="007A367C">
        <w:rPr>
          <w:rFonts w:asciiTheme="majorBidi" w:hAnsiTheme="majorBidi" w:cstheme="majorBidi"/>
          <w:color w:val="000000" w:themeColor="text1"/>
          <w:sz w:val="24"/>
          <w:szCs w:val="24"/>
          <w:lang w:val="en-US"/>
        </w:rPr>
        <w:t>cultivated for food, oil, and feed</w:t>
      </w:r>
      <w:r w:rsidR="003324ED" w:rsidRPr="007A367C">
        <w:rPr>
          <w:rFonts w:asciiTheme="majorBidi" w:hAnsiTheme="majorBidi" w:cstheme="majorBidi"/>
          <w:color w:val="000000" w:themeColor="text1"/>
          <w:sz w:val="24"/>
          <w:szCs w:val="24"/>
          <w:lang w:val="en-US"/>
        </w:rPr>
        <w:t>. It</w:t>
      </w:r>
      <w:r w:rsidR="0096760F" w:rsidRPr="007A367C">
        <w:rPr>
          <w:rFonts w:asciiTheme="majorBidi" w:hAnsiTheme="majorBidi" w:cstheme="majorBidi"/>
          <w:color w:val="000000" w:themeColor="text1"/>
          <w:sz w:val="24"/>
          <w:szCs w:val="24"/>
          <w:lang w:val="en-US"/>
        </w:rPr>
        <w:t xml:space="preserve"> has</w:t>
      </w:r>
      <w:r w:rsidR="00D80AAD" w:rsidRPr="007A367C">
        <w:rPr>
          <w:rFonts w:asciiTheme="majorBidi" w:hAnsiTheme="majorBidi" w:cstheme="majorBidi"/>
          <w:color w:val="000000" w:themeColor="text1"/>
          <w:sz w:val="24"/>
          <w:szCs w:val="24"/>
          <w:lang w:val="en-US"/>
        </w:rPr>
        <w:t xml:space="preserve"> a high economic value due to </w:t>
      </w:r>
      <w:r w:rsidR="0096760F" w:rsidRPr="007A367C">
        <w:rPr>
          <w:rFonts w:asciiTheme="majorBidi" w:hAnsiTheme="majorBidi" w:cstheme="majorBidi"/>
          <w:color w:val="000000" w:themeColor="text1"/>
          <w:sz w:val="24"/>
          <w:szCs w:val="24"/>
          <w:lang w:val="en-US"/>
        </w:rPr>
        <w:t>its</w:t>
      </w:r>
      <w:r w:rsidR="00D80AAD" w:rsidRPr="007A367C">
        <w:rPr>
          <w:rFonts w:asciiTheme="majorBidi" w:hAnsiTheme="majorBidi" w:cstheme="majorBidi"/>
          <w:color w:val="000000" w:themeColor="text1"/>
          <w:sz w:val="24"/>
          <w:szCs w:val="24"/>
          <w:lang w:val="en-US"/>
        </w:rPr>
        <w:t xml:space="preserve"> nutritional, medicinal, </w:t>
      </w:r>
      <w:r w:rsidR="0047447E" w:rsidRPr="007A367C">
        <w:rPr>
          <w:rFonts w:asciiTheme="majorBidi" w:hAnsiTheme="majorBidi" w:cstheme="majorBidi"/>
          <w:color w:val="000000" w:themeColor="text1"/>
          <w:sz w:val="24"/>
          <w:szCs w:val="24"/>
          <w:lang w:val="en-US"/>
        </w:rPr>
        <w:t xml:space="preserve">and </w:t>
      </w:r>
      <w:r w:rsidR="00D80AAD" w:rsidRPr="007A367C">
        <w:rPr>
          <w:rFonts w:asciiTheme="majorBidi" w:hAnsiTheme="majorBidi" w:cstheme="majorBidi"/>
          <w:color w:val="000000" w:themeColor="text1"/>
          <w:sz w:val="24"/>
          <w:szCs w:val="24"/>
          <w:lang w:val="en-US"/>
        </w:rPr>
        <w:t xml:space="preserve">bio-industrial </w:t>
      </w:r>
      <w:r w:rsidR="0047447E" w:rsidRPr="007A367C">
        <w:rPr>
          <w:rFonts w:asciiTheme="majorBidi" w:hAnsiTheme="majorBidi" w:cstheme="majorBidi"/>
          <w:color w:val="000000" w:themeColor="text1"/>
          <w:sz w:val="24"/>
          <w:szCs w:val="24"/>
          <w:lang w:val="en-US"/>
        </w:rPr>
        <w:t xml:space="preserve">properties </w:t>
      </w:r>
      <w:r w:rsidR="0096760F" w:rsidRPr="007A367C">
        <w:rPr>
          <w:rFonts w:asciiTheme="majorBidi" w:hAnsiTheme="majorBidi" w:cstheme="majorBidi"/>
          <w:noProof/>
          <w:color w:val="000000" w:themeColor="text1"/>
          <w:sz w:val="24"/>
          <w:szCs w:val="24"/>
          <w:lang w:val="en-US"/>
        </w:rPr>
        <w:t>(Young-Mathews, 2012)</w:t>
      </w:r>
      <w:r w:rsidR="00D80AAD" w:rsidRPr="007A367C">
        <w:rPr>
          <w:rFonts w:asciiTheme="majorBidi" w:hAnsiTheme="majorBidi" w:cstheme="majorBidi"/>
          <w:color w:val="000000" w:themeColor="text1"/>
          <w:sz w:val="24"/>
          <w:szCs w:val="24"/>
          <w:lang w:val="en-US"/>
        </w:rPr>
        <w:t>.</w:t>
      </w:r>
      <w:bookmarkEnd w:id="8"/>
      <w:r w:rsidR="00601B09" w:rsidRPr="007A367C">
        <w:rPr>
          <w:rFonts w:asciiTheme="majorBidi" w:hAnsiTheme="majorBidi" w:cstheme="majorBidi"/>
          <w:color w:val="000000" w:themeColor="text1"/>
          <w:sz w:val="24"/>
          <w:szCs w:val="24"/>
          <w:lang w:val="en-US"/>
        </w:rPr>
        <w:t xml:space="preserve"> For instance, in Bangladesh, </w:t>
      </w:r>
      <w:r w:rsidR="00601B09" w:rsidRPr="007A367C">
        <w:rPr>
          <w:rFonts w:asciiTheme="majorBidi" w:hAnsiTheme="majorBidi" w:cstheme="majorBidi"/>
          <w:i/>
          <w:iCs/>
          <w:color w:val="000000" w:themeColor="text1"/>
          <w:sz w:val="24"/>
          <w:szCs w:val="24"/>
          <w:lang w:val="en-US"/>
        </w:rPr>
        <w:t>B. rapa</w:t>
      </w:r>
      <w:r w:rsidR="00601B09" w:rsidRPr="007A367C">
        <w:rPr>
          <w:rFonts w:asciiTheme="majorBidi" w:hAnsiTheme="majorBidi" w:cstheme="majorBidi"/>
          <w:color w:val="000000" w:themeColor="text1"/>
          <w:sz w:val="24"/>
          <w:szCs w:val="24"/>
          <w:lang w:val="en-US"/>
        </w:rPr>
        <w:t xml:space="preserve"> serves as a major oilseed crop, contributing to approximately 70% of the total </w:t>
      </w:r>
      <w:r w:rsidR="00D5095B" w:rsidRPr="007A367C">
        <w:rPr>
          <w:rFonts w:asciiTheme="majorBidi" w:hAnsiTheme="majorBidi" w:cstheme="majorBidi"/>
          <w:color w:val="000000" w:themeColor="text1"/>
          <w:sz w:val="24"/>
          <w:szCs w:val="24"/>
          <w:lang w:val="en-US"/>
        </w:rPr>
        <w:t xml:space="preserve">vegetable </w:t>
      </w:r>
      <w:r w:rsidR="00601B09" w:rsidRPr="007A367C">
        <w:rPr>
          <w:rFonts w:asciiTheme="majorBidi" w:hAnsiTheme="majorBidi" w:cstheme="majorBidi"/>
          <w:color w:val="000000" w:themeColor="text1"/>
          <w:sz w:val="24"/>
          <w:szCs w:val="24"/>
          <w:lang w:val="en-US"/>
        </w:rPr>
        <w:t>oil production. According to the latest available data, during the period 2017</w:t>
      </w:r>
      <w:r w:rsidR="00D5095B" w:rsidRPr="007A367C">
        <w:rPr>
          <w:rFonts w:asciiTheme="majorBidi" w:hAnsiTheme="majorBidi" w:cstheme="majorBidi"/>
          <w:color w:val="000000" w:themeColor="text1"/>
          <w:sz w:val="24"/>
          <w:szCs w:val="24"/>
          <w:lang w:val="en-US"/>
        </w:rPr>
        <w:t>–</w:t>
      </w:r>
      <w:r w:rsidR="00601B09" w:rsidRPr="007A367C">
        <w:rPr>
          <w:rFonts w:asciiTheme="majorBidi" w:hAnsiTheme="majorBidi" w:cstheme="majorBidi"/>
          <w:color w:val="000000" w:themeColor="text1"/>
          <w:sz w:val="24"/>
          <w:szCs w:val="24"/>
          <w:lang w:val="en-US"/>
        </w:rPr>
        <w:t xml:space="preserve">2018, </w:t>
      </w:r>
      <w:r w:rsidR="00601B09" w:rsidRPr="007A367C">
        <w:rPr>
          <w:rFonts w:asciiTheme="majorBidi" w:hAnsiTheme="majorBidi" w:cstheme="majorBidi"/>
          <w:i/>
          <w:iCs/>
          <w:color w:val="000000" w:themeColor="text1"/>
          <w:sz w:val="24"/>
          <w:szCs w:val="24"/>
          <w:lang w:val="en-US"/>
        </w:rPr>
        <w:t>B. rapa</w:t>
      </w:r>
      <w:r w:rsidR="00601B09" w:rsidRPr="007A367C">
        <w:rPr>
          <w:rFonts w:asciiTheme="majorBidi" w:hAnsiTheme="majorBidi" w:cstheme="majorBidi"/>
          <w:color w:val="000000" w:themeColor="text1"/>
          <w:sz w:val="24"/>
          <w:szCs w:val="24"/>
          <w:lang w:val="en-US"/>
        </w:rPr>
        <w:t xml:space="preserve"> was cultivated across 0.308 million </w:t>
      </w:r>
      <w:r w:rsidR="00D5095B" w:rsidRPr="007A367C">
        <w:rPr>
          <w:rFonts w:asciiTheme="majorBidi" w:hAnsiTheme="majorBidi" w:cstheme="majorBidi"/>
          <w:color w:val="000000" w:themeColor="text1"/>
          <w:sz w:val="24"/>
          <w:szCs w:val="24"/>
          <w:lang w:val="en-US"/>
        </w:rPr>
        <w:t>ha</w:t>
      </w:r>
      <w:r w:rsidR="00601B09" w:rsidRPr="007A367C">
        <w:rPr>
          <w:rFonts w:asciiTheme="majorBidi" w:hAnsiTheme="majorBidi" w:cstheme="majorBidi"/>
          <w:color w:val="000000" w:themeColor="text1"/>
          <w:sz w:val="24"/>
          <w:szCs w:val="24"/>
          <w:lang w:val="en-US"/>
        </w:rPr>
        <w:t>, resulting in a total production yield of 351</w:t>
      </w:r>
      <w:r w:rsidR="00D5095B" w:rsidRPr="007A367C">
        <w:rPr>
          <w:rFonts w:asciiTheme="majorBidi" w:hAnsiTheme="majorBidi" w:cstheme="majorBidi"/>
          <w:color w:val="000000" w:themeColor="text1"/>
          <w:sz w:val="24"/>
          <w:szCs w:val="24"/>
          <w:lang w:val="en-US"/>
        </w:rPr>
        <w:t> </w:t>
      </w:r>
      <w:r w:rsidR="00601B09" w:rsidRPr="007A367C">
        <w:rPr>
          <w:rFonts w:asciiTheme="majorBidi" w:hAnsiTheme="majorBidi" w:cstheme="majorBidi"/>
          <w:color w:val="000000" w:themeColor="text1"/>
          <w:sz w:val="24"/>
          <w:szCs w:val="24"/>
          <w:lang w:val="en-US"/>
        </w:rPr>
        <w:t>537 metric tons of oilseed</w:t>
      </w:r>
      <w:r w:rsidR="00745CF9" w:rsidRPr="007A367C">
        <w:rPr>
          <w:rFonts w:asciiTheme="majorBidi" w:hAnsiTheme="majorBidi" w:cstheme="majorBidi"/>
          <w:color w:val="000000" w:themeColor="text1"/>
          <w:sz w:val="24"/>
          <w:szCs w:val="24"/>
          <w:lang w:val="en-US"/>
        </w:rPr>
        <w:t xml:space="preserve"> </w:t>
      </w:r>
      <w:r w:rsidR="001B5F3F" w:rsidRPr="007A367C">
        <w:rPr>
          <w:rFonts w:asciiTheme="majorBidi" w:hAnsiTheme="majorBidi" w:cstheme="majorBidi"/>
          <w:noProof/>
          <w:color w:val="000000" w:themeColor="text1"/>
          <w:sz w:val="24"/>
          <w:szCs w:val="24"/>
          <w:lang w:val="en-US"/>
        </w:rPr>
        <w:t>(Rahman et al., 2022)</w:t>
      </w:r>
      <w:r w:rsidR="00601B09" w:rsidRPr="007A367C">
        <w:rPr>
          <w:rFonts w:asciiTheme="majorBidi" w:hAnsiTheme="majorBidi" w:cstheme="majorBidi"/>
          <w:color w:val="000000" w:themeColor="text1"/>
          <w:sz w:val="24"/>
          <w:szCs w:val="24"/>
          <w:lang w:val="en-US"/>
        </w:rPr>
        <w:t>.</w:t>
      </w:r>
      <w:r w:rsidR="00D80AAD" w:rsidRPr="007A367C">
        <w:rPr>
          <w:rFonts w:asciiTheme="majorBidi" w:hAnsiTheme="majorBidi" w:cstheme="majorBidi"/>
          <w:color w:val="000000" w:themeColor="text1"/>
          <w:sz w:val="24"/>
          <w:szCs w:val="24"/>
          <w:lang w:val="en-US"/>
        </w:rPr>
        <w:t xml:space="preserve"> </w:t>
      </w:r>
      <w:r w:rsidR="00DB2D67" w:rsidRPr="007A367C">
        <w:rPr>
          <w:rFonts w:asciiTheme="majorBidi" w:hAnsiTheme="majorBidi" w:cstheme="majorBidi"/>
          <w:color w:val="000000" w:themeColor="text1"/>
          <w:sz w:val="24"/>
          <w:szCs w:val="24"/>
          <w:lang w:val="en-US"/>
        </w:rPr>
        <w:t xml:space="preserve">However, it is also a preferred host for various insect herbivores, including the </w:t>
      </w:r>
      <w:r w:rsidR="001D41CD" w:rsidRPr="007A367C">
        <w:rPr>
          <w:rFonts w:asciiTheme="majorBidi" w:hAnsiTheme="majorBidi" w:cstheme="majorBidi"/>
          <w:color w:val="000000" w:themeColor="text1"/>
          <w:sz w:val="24"/>
          <w:szCs w:val="24"/>
          <w:lang w:val="en-US"/>
        </w:rPr>
        <w:t xml:space="preserve">root-feeding </w:t>
      </w:r>
      <w:r w:rsidR="00CC75F9" w:rsidRPr="007A367C">
        <w:rPr>
          <w:rFonts w:asciiTheme="majorBidi" w:hAnsiTheme="majorBidi" w:cstheme="majorBidi"/>
          <w:color w:val="000000" w:themeColor="text1"/>
          <w:sz w:val="24"/>
          <w:szCs w:val="24"/>
          <w:lang w:val="en-US"/>
        </w:rPr>
        <w:t xml:space="preserve">larvae of the </w:t>
      </w:r>
      <w:r w:rsidR="001D41CD" w:rsidRPr="007A367C">
        <w:rPr>
          <w:rFonts w:asciiTheme="majorBidi" w:hAnsiTheme="majorBidi" w:cstheme="majorBidi"/>
          <w:color w:val="000000" w:themeColor="text1"/>
          <w:sz w:val="24"/>
          <w:szCs w:val="24"/>
          <w:lang w:val="en-US"/>
        </w:rPr>
        <w:t>cabbage root fly</w:t>
      </w:r>
      <w:r w:rsidR="00D5095B" w:rsidRPr="007A367C">
        <w:rPr>
          <w:rFonts w:asciiTheme="majorBidi" w:hAnsiTheme="majorBidi" w:cstheme="majorBidi"/>
          <w:color w:val="000000" w:themeColor="text1"/>
          <w:sz w:val="24"/>
          <w:szCs w:val="24"/>
          <w:lang w:val="en-US"/>
        </w:rPr>
        <w:t>,</w:t>
      </w:r>
      <w:r w:rsidR="001D41CD" w:rsidRPr="007A367C">
        <w:rPr>
          <w:rFonts w:asciiTheme="majorBidi" w:hAnsiTheme="majorBidi" w:cstheme="majorBidi"/>
          <w:color w:val="000000" w:themeColor="text1"/>
          <w:sz w:val="24"/>
          <w:szCs w:val="24"/>
          <w:lang w:val="en-US"/>
        </w:rPr>
        <w:t xml:space="preserve"> </w:t>
      </w:r>
      <w:r w:rsidR="001D41CD" w:rsidRPr="007A367C">
        <w:rPr>
          <w:rFonts w:asciiTheme="majorBidi" w:hAnsiTheme="majorBidi" w:cstheme="majorBidi"/>
          <w:i/>
          <w:iCs/>
          <w:color w:val="000000" w:themeColor="text1"/>
          <w:sz w:val="24"/>
          <w:szCs w:val="24"/>
          <w:lang w:val="en-US"/>
        </w:rPr>
        <w:t>Delia radicum</w:t>
      </w:r>
      <w:r w:rsidR="001D41CD" w:rsidRPr="007A367C">
        <w:rPr>
          <w:rFonts w:asciiTheme="majorBidi" w:hAnsiTheme="majorBidi" w:cstheme="majorBidi"/>
          <w:color w:val="000000" w:themeColor="text1"/>
          <w:sz w:val="24"/>
          <w:szCs w:val="24"/>
          <w:lang w:val="en-US"/>
        </w:rPr>
        <w:t xml:space="preserve"> </w:t>
      </w:r>
      <w:r w:rsidR="00E84877" w:rsidRPr="007A367C">
        <w:rPr>
          <w:rFonts w:asciiTheme="majorBidi" w:hAnsiTheme="majorBidi" w:cstheme="majorBidi"/>
          <w:color w:val="000000" w:themeColor="text1"/>
          <w:sz w:val="24"/>
          <w:szCs w:val="24"/>
          <w:lang w:val="en-US"/>
        </w:rPr>
        <w:t xml:space="preserve">L. </w:t>
      </w:r>
      <w:r w:rsidR="00D5095B" w:rsidRPr="007A367C">
        <w:rPr>
          <w:rFonts w:asciiTheme="majorBidi" w:hAnsiTheme="majorBidi" w:cstheme="majorBidi"/>
          <w:color w:val="000000" w:themeColor="text1"/>
          <w:sz w:val="24"/>
          <w:szCs w:val="24"/>
          <w:lang w:val="en-US"/>
        </w:rPr>
        <w:t xml:space="preserve">(Diptera: Anthomyiidae), </w:t>
      </w:r>
      <w:r w:rsidR="001D41CD" w:rsidRPr="007A367C">
        <w:rPr>
          <w:rFonts w:asciiTheme="majorBidi" w:hAnsiTheme="majorBidi" w:cstheme="majorBidi"/>
          <w:color w:val="000000" w:themeColor="text1"/>
          <w:sz w:val="24"/>
          <w:szCs w:val="24"/>
          <w:lang w:val="en-US"/>
        </w:rPr>
        <w:t xml:space="preserve">and the shoot-feeding </w:t>
      </w:r>
      <w:r w:rsidR="00CC75F9" w:rsidRPr="007A367C">
        <w:rPr>
          <w:rFonts w:asciiTheme="majorBidi" w:hAnsiTheme="majorBidi" w:cstheme="majorBidi"/>
          <w:color w:val="000000" w:themeColor="text1"/>
          <w:sz w:val="24"/>
          <w:szCs w:val="24"/>
          <w:lang w:val="en-US"/>
        </w:rPr>
        <w:t xml:space="preserve">larvae of the </w:t>
      </w:r>
      <w:r w:rsidR="001D41CD" w:rsidRPr="007A367C">
        <w:rPr>
          <w:rFonts w:asciiTheme="majorBidi" w:hAnsiTheme="majorBidi" w:cstheme="majorBidi"/>
          <w:color w:val="000000" w:themeColor="text1"/>
          <w:sz w:val="24"/>
          <w:szCs w:val="24"/>
          <w:lang w:val="en-US"/>
        </w:rPr>
        <w:t>diamondback moth</w:t>
      </w:r>
      <w:r w:rsidR="00D5095B" w:rsidRPr="007A367C">
        <w:rPr>
          <w:rFonts w:asciiTheme="majorBidi" w:hAnsiTheme="majorBidi" w:cstheme="majorBidi"/>
          <w:color w:val="000000" w:themeColor="text1"/>
          <w:sz w:val="24"/>
          <w:szCs w:val="24"/>
          <w:lang w:val="en-US"/>
        </w:rPr>
        <w:t>,</w:t>
      </w:r>
      <w:r w:rsidR="001D41CD" w:rsidRPr="007A367C">
        <w:rPr>
          <w:rFonts w:asciiTheme="majorBidi" w:hAnsiTheme="majorBidi" w:cstheme="majorBidi"/>
          <w:color w:val="000000" w:themeColor="text1"/>
          <w:sz w:val="24"/>
          <w:szCs w:val="24"/>
          <w:lang w:val="en-US"/>
        </w:rPr>
        <w:t xml:space="preserve"> </w:t>
      </w:r>
      <w:r w:rsidR="001D41CD" w:rsidRPr="007A367C">
        <w:rPr>
          <w:rFonts w:asciiTheme="majorBidi" w:hAnsiTheme="majorBidi" w:cstheme="majorBidi"/>
          <w:i/>
          <w:iCs/>
          <w:color w:val="000000" w:themeColor="text1"/>
          <w:sz w:val="24"/>
          <w:szCs w:val="24"/>
          <w:lang w:val="en-US"/>
        </w:rPr>
        <w:t>Plutella xylostella</w:t>
      </w:r>
      <w:r w:rsidR="00777203" w:rsidRPr="007A367C">
        <w:rPr>
          <w:rFonts w:asciiTheme="majorBidi" w:hAnsiTheme="majorBidi" w:cstheme="majorBidi"/>
          <w:i/>
          <w:iCs/>
          <w:color w:val="000000" w:themeColor="text1"/>
          <w:sz w:val="24"/>
          <w:szCs w:val="24"/>
          <w:lang w:val="en-US"/>
        </w:rPr>
        <w:t xml:space="preserve"> </w:t>
      </w:r>
      <w:r w:rsidR="00E84877" w:rsidRPr="007A367C">
        <w:rPr>
          <w:rFonts w:asciiTheme="majorBidi" w:hAnsiTheme="majorBidi" w:cstheme="majorBidi"/>
          <w:color w:val="000000" w:themeColor="text1"/>
          <w:sz w:val="24"/>
          <w:szCs w:val="24"/>
          <w:lang w:val="en-US"/>
        </w:rPr>
        <w:t>L.</w:t>
      </w:r>
      <w:r w:rsidR="00D5095B" w:rsidRPr="007A367C">
        <w:rPr>
          <w:rFonts w:asciiTheme="majorBidi" w:hAnsiTheme="majorBidi" w:cstheme="majorBidi"/>
          <w:color w:val="000000" w:themeColor="text1"/>
          <w:sz w:val="24"/>
          <w:szCs w:val="24"/>
          <w:lang w:val="en-US"/>
        </w:rPr>
        <w:t xml:space="preserve"> (Lepidoptera: Plutellidae)</w:t>
      </w:r>
      <w:r w:rsidR="001D41CD" w:rsidRPr="007A367C">
        <w:rPr>
          <w:rFonts w:asciiTheme="majorBidi" w:hAnsiTheme="majorBidi" w:cstheme="majorBidi"/>
          <w:color w:val="000000" w:themeColor="text1"/>
          <w:sz w:val="24"/>
          <w:szCs w:val="24"/>
          <w:lang w:val="en-US"/>
        </w:rPr>
        <w:t xml:space="preserve">, which can cause substantial economic losses </w:t>
      </w:r>
      <w:r w:rsidR="001D41CD" w:rsidRPr="007A367C">
        <w:rPr>
          <w:rFonts w:asciiTheme="majorBidi" w:hAnsiTheme="majorBidi" w:cstheme="majorBidi"/>
          <w:noProof/>
          <w:color w:val="000000" w:themeColor="text1"/>
          <w:sz w:val="24"/>
          <w:szCs w:val="24"/>
          <w:lang w:val="en-US"/>
        </w:rPr>
        <w:t>(Ahuja et al., 2010)</w:t>
      </w:r>
      <w:r w:rsidR="001D41CD" w:rsidRPr="007A367C">
        <w:rPr>
          <w:rFonts w:asciiTheme="majorBidi" w:hAnsiTheme="majorBidi" w:cstheme="majorBidi"/>
          <w:color w:val="000000" w:themeColor="text1"/>
          <w:sz w:val="24"/>
          <w:szCs w:val="24"/>
          <w:lang w:val="en-US"/>
        </w:rPr>
        <w:t xml:space="preserve">. </w:t>
      </w:r>
      <w:r w:rsidR="00DB2D67" w:rsidRPr="007A367C">
        <w:rPr>
          <w:rFonts w:asciiTheme="majorBidi" w:hAnsiTheme="majorBidi" w:cstheme="majorBidi"/>
          <w:color w:val="000000" w:themeColor="text1"/>
          <w:sz w:val="24"/>
          <w:szCs w:val="24"/>
          <w:lang w:val="en-US"/>
        </w:rPr>
        <w:t xml:space="preserve">To mitigate </w:t>
      </w:r>
      <w:r w:rsidR="00F136C8" w:rsidRPr="007A367C">
        <w:rPr>
          <w:rFonts w:asciiTheme="majorBidi" w:hAnsiTheme="majorBidi" w:cstheme="majorBidi"/>
          <w:color w:val="000000" w:themeColor="text1"/>
          <w:sz w:val="24"/>
          <w:szCs w:val="24"/>
          <w:lang w:val="en-US"/>
        </w:rPr>
        <w:t xml:space="preserve">plant </w:t>
      </w:r>
      <w:r w:rsidR="00DB2D67" w:rsidRPr="007A367C">
        <w:rPr>
          <w:rFonts w:asciiTheme="majorBidi" w:hAnsiTheme="majorBidi" w:cstheme="majorBidi"/>
          <w:color w:val="000000" w:themeColor="text1"/>
          <w:sz w:val="24"/>
          <w:szCs w:val="24"/>
          <w:lang w:val="en-US"/>
        </w:rPr>
        <w:t xml:space="preserve">damage caused by insect herbivores, various methods have been employed, including the use of chemical pesticides. However, the overuse of pesticides has led to numerous environmental and health concerns </w:t>
      </w:r>
      <w:r w:rsidR="001D41CD" w:rsidRPr="007A367C">
        <w:rPr>
          <w:rFonts w:asciiTheme="majorBidi" w:hAnsiTheme="majorBidi" w:cstheme="majorBidi"/>
          <w:noProof/>
          <w:color w:val="000000" w:themeColor="text1"/>
          <w:sz w:val="24"/>
          <w:szCs w:val="24"/>
          <w:lang w:val="en-US"/>
        </w:rPr>
        <w:t>(Nicolopoulou-Stamati et al., 2016)</w:t>
      </w:r>
      <w:r w:rsidR="0071184E" w:rsidRPr="007A367C">
        <w:rPr>
          <w:rFonts w:asciiTheme="majorBidi" w:hAnsiTheme="majorBidi" w:cstheme="majorBidi"/>
          <w:color w:val="000000" w:themeColor="text1"/>
          <w:sz w:val="24"/>
          <w:szCs w:val="24"/>
          <w:lang w:val="en-US"/>
        </w:rPr>
        <w:t>. Therefore</w:t>
      </w:r>
      <w:r w:rsidR="00F136C8" w:rsidRPr="007A367C">
        <w:rPr>
          <w:rFonts w:asciiTheme="majorBidi" w:hAnsiTheme="majorBidi" w:cstheme="majorBidi"/>
          <w:color w:val="000000" w:themeColor="text1"/>
          <w:sz w:val="24"/>
          <w:szCs w:val="24"/>
          <w:lang w:val="en-US"/>
        </w:rPr>
        <w:t xml:space="preserve">, </w:t>
      </w:r>
      <w:r w:rsidR="00F136C8" w:rsidRPr="007A367C">
        <w:rPr>
          <w:rFonts w:asciiTheme="majorBidi" w:hAnsiTheme="majorBidi" w:cstheme="majorBidi"/>
          <w:color w:val="000000" w:themeColor="text1"/>
          <w:sz w:val="24"/>
          <w:szCs w:val="24"/>
          <w:lang w:val="en-US"/>
        </w:rPr>
        <w:lastRenderedPageBreak/>
        <w:t>effective, sustainable, and safe alternatives for managing insect herbivores are required.</w:t>
      </w:r>
    </w:p>
    <w:p w14:paraId="7F11DDC7" w14:textId="65008575" w:rsidR="008676B1" w:rsidRPr="007A367C" w:rsidRDefault="00FB34B2" w:rsidP="00571D5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w:t>
      </w:r>
      <w:r w:rsidR="008145D7" w:rsidRPr="007A367C">
        <w:rPr>
          <w:rFonts w:asciiTheme="majorBidi" w:hAnsiTheme="majorBidi" w:cstheme="majorBidi"/>
          <w:color w:val="000000" w:themeColor="text1"/>
          <w:sz w:val="24"/>
          <w:szCs w:val="24"/>
          <w:lang w:val="en-US"/>
        </w:rPr>
        <w:t>o</w:t>
      </w:r>
      <w:r w:rsidRPr="007A367C">
        <w:rPr>
          <w:rFonts w:asciiTheme="majorBidi" w:hAnsiTheme="majorBidi" w:cstheme="majorBidi"/>
          <w:color w:val="000000" w:themeColor="text1"/>
          <w:sz w:val="24"/>
          <w:szCs w:val="24"/>
          <w:lang w:val="en-US"/>
        </w:rPr>
        <w:t xml:space="preserve"> date, </w:t>
      </w:r>
      <w:r w:rsidR="004F286F" w:rsidRPr="007A367C">
        <w:rPr>
          <w:rFonts w:asciiTheme="majorBidi" w:hAnsiTheme="majorBidi" w:cstheme="majorBidi"/>
          <w:color w:val="000000" w:themeColor="text1"/>
          <w:sz w:val="24"/>
          <w:szCs w:val="24"/>
          <w:lang w:val="en-US"/>
        </w:rPr>
        <w:t>there is limited research on the potential of frass to enhance plant development and resistance</w:t>
      </w:r>
      <w:r w:rsidR="008F1560" w:rsidRPr="007A367C">
        <w:rPr>
          <w:rFonts w:asciiTheme="majorBidi" w:hAnsiTheme="majorBidi" w:cstheme="majorBidi"/>
          <w:color w:val="000000" w:themeColor="text1"/>
          <w:sz w:val="24"/>
          <w:szCs w:val="24"/>
          <w:lang w:val="en-US"/>
        </w:rPr>
        <w:t xml:space="preserve"> to insect herbivory</w:t>
      </w:r>
      <w:r w:rsidR="00221CDD" w:rsidRPr="007A367C">
        <w:rPr>
          <w:rFonts w:asciiTheme="majorBidi" w:hAnsiTheme="majorBidi" w:cstheme="majorBidi"/>
          <w:color w:val="000000" w:themeColor="text1"/>
          <w:sz w:val="24"/>
          <w:szCs w:val="24"/>
          <w:lang w:val="en-US"/>
        </w:rPr>
        <w:t xml:space="preserve">. </w:t>
      </w:r>
      <w:r w:rsidR="008F1560" w:rsidRPr="007A367C">
        <w:rPr>
          <w:rFonts w:asciiTheme="majorBidi" w:hAnsiTheme="majorBidi" w:cstheme="majorBidi"/>
          <w:color w:val="000000" w:themeColor="text1"/>
          <w:sz w:val="24"/>
          <w:szCs w:val="24"/>
          <w:lang w:val="en-US"/>
        </w:rPr>
        <w:t>A</w:t>
      </w:r>
      <w:r w:rsidR="0054207B" w:rsidRPr="007A367C">
        <w:rPr>
          <w:rFonts w:asciiTheme="majorBidi" w:hAnsiTheme="majorBidi" w:cstheme="majorBidi"/>
          <w:color w:val="000000" w:themeColor="text1"/>
          <w:sz w:val="24"/>
          <w:szCs w:val="24"/>
          <w:lang w:val="en-US"/>
        </w:rPr>
        <w:t xml:space="preserve"> r</w:t>
      </w:r>
      <w:r w:rsidR="00221CDD" w:rsidRPr="007A367C">
        <w:rPr>
          <w:rFonts w:asciiTheme="majorBidi" w:hAnsiTheme="majorBidi" w:cstheme="majorBidi"/>
          <w:color w:val="000000" w:themeColor="text1"/>
          <w:sz w:val="24"/>
          <w:szCs w:val="24"/>
          <w:lang w:val="en-US"/>
        </w:rPr>
        <w:t>ecent</w:t>
      </w:r>
      <w:r w:rsidR="0054207B" w:rsidRPr="007A367C">
        <w:rPr>
          <w:rFonts w:asciiTheme="majorBidi" w:hAnsiTheme="majorBidi" w:cstheme="majorBidi"/>
          <w:color w:val="000000" w:themeColor="text1"/>
          <w:sz w:val="24"/>
          <w:szCs w:val="24"/>
          <w:lang w:val="en-US"/>
        </w:rPr>
        <w:t xml:space="preserve"> study</w:t>
      </w:r>
      <w:r w:rsidR="00221CDD" w:rsidRPr="007A367C">
        <w:rPr>
          <w:rFonts w:asciiTheme="majorBidi" w:hAnsiTheme="majorBidi" w:cstheme="majorBidi"/>
          <w:color w:val="000000" w:themeColor="text1"/>
          <w:sz w:val="24"/>
          <w:szCs w:val="24"/>
          <w:lang w:val="en-US"/>
        </w:rPr>
        <w:t xml:space="preserve"> </w:t>
      </w:r>
      <w:r w:rsidR="0054207B" w:rsidRPr="007A367C">
        <w:rPr>
          <w:rFonts w:asciiTheme="majorBidi" w:hAnsiTheme="majorBidi" w:cstheme="majorBidi"/>
          <w:color w:val="000000" w:themeColor="text1"/>
          <w:sz w:val="24"/>
          <w:szCs w:val="24"/>
          <w:lang w:val="en-US"/>
        </w:rPr>
        <w:t xml:space="preserve">showed that mealworm exuviae did not affect shoot and root dry biomass of </w:t>
      </w:r>
      <w:r w:rsidR="0054207B" w:rsidRPr="007A367C">
        <w:rPr>
          <w:rFonts w:asciiTheme="majorBidi" w:hAnsiTheme="majorBidi" w:cstheme="majorBidi"/>
          <w:i/>
          <w:iCs/>
          <w:color w:val="000000" w:themeColor="text1"/>
          <w:sz w:val="24"/>
          <w:szCs w:val="24"/>
          <w:lang w:val="en-US"/>
        </w:rPr>
        <w:t xml:space="preserve">B. </w:t>
      </w:r>
      <w:r w:rsidR="009F5032" w:rsidRPr="007A367C">
        <w:rPr>
          <w:rFonts w:asciiTheme="majorBidi" w:hAnsiTheme="majorBidi" w:cstheme="majorBidi"/>
          <w:i/>
          <w:iCs/>
          <w:color w:val="000000" w:themeColor="text1"/>
          <w:sz w:val="24"/>
          <w:szCs w:val="24"/>
          <w:lang w:val="en-US"/>
        </w:rPr>
        <w:t>oleracea</w:t>
      </w:r>
      <w:r w:rsidR="00876F89" w:rsidRPr="007A367C">
        <w:rPr>
          <w:rFonts w:asciiTheme="majorBidi" w:hAnsiTheme="majorBidi" w:cstheme="majorBidi"/>
          <w:color w:val="000000" w:themeColor="text1"/>
          <w:sz w:val="24"/>
          <w:szCs w:val="24"/>
          <w:lang w:val="en-US"/>
        </w:rPr>
        <w:t xml:space="preserve"> </w:t>
      </w:r>
      <w:r w:rsidR="00876F89" w:rsidRPr="007A367C">
        <w:rPr>
          <w:rFonts w:asciiTheme="majorBidi" w:hAnsiTheme="majorBidi" w:cstheme="majorBidi"/>
          <w:noProof/>
          <w:color w:val="000000" w:themeColor="text1"/>
          <w:sz w:val="24"/>
          <w:szCs w:val="24"/>
          <w:lang w:val="en-US"/>
        </w:rPr>
        <w:t>(Wantulla et al., 2022)</w:t>
      </w:r>
      <w:r w:rsidR="004F286F" w:rsidRPr="007A367C">
        <w:rPr>
          <w:rFonts w:asciiTheme="majorBidi" w:hAnsiTheme="majorBidi" w:cstheme="majorBidi"/>
          <w:color w:val="000000" w:themeColor="text1"/>
          <w:sz w:val="24"/>
          <w:szCs w:val="24"/>
          <w:lang w:val="en-US"/>
        </w:rPr>
        <w:t xml:space="preserve">. </w:t>
      </w:r>
      <w:r w:rsidR="0054207B" w:rsidRPr="007A367C">
        <w:rPr>
          <w:rFonts w:asciiTheme="majorBidi" w:hAnsiTheme="majorBidi" w:cstheme="majorBidi"/>
          <w:color w:val="000000" w:themeColor="text1"/>
          <w:sz w:val="24"/>
          <w:szCs w:val="24"/>
          <w:lang w:val="en-US"/>
        </w:rPr>
        <w:t xml:space="preserve">The study further recorded reduced survival of </w:t>
      </w:r>
      <w:r w:rsidR="0054207B" w:rsidRPr="007A367C">
        <w:rPr>
          <w:rFonts w:asciiTheme="majorBidi" w:hAnsiTheme="majorBidi" w:cstheme="majorBidi"/>
          <w:i/>
          <w:iCs/>
          <w:color w:val="000000" w:themeColor="text1"/>
          <w:sz w:val="24"/>
          <w:szCs w:val="24"/>
          <w:lang w:val="en-US"/>
        </w:rPr>
        <w:t>D. radicum</w:t>
      </w:r>
      <w:r w:rsidR="0054207B" w:rsidRPr="007A367C">
        <w:rPr>
          <w:rFonts w:asciiTheme="majorBidi" w:hAnsiTheme="majorBidi" w:cstheme="majorBidi"/>
          <w:color w:val="000000" w:themeColor="text1"/>
          <w:sz w:val="24"/>
          <w:szCs w:val="24"/>
          <w:lang w:val="en-US"/>
        </w:rPr>
        <w:t xml:space="preserve"> larvae in BSF</w:t>
      </w:r>
      <w:r w:rsidR="001339B2" w:rsidRPr="007A367C">
        <w:rPr>
          <w:rFonts w:asciiTheme="majorBidi" w:hAnsiTheme="majorBidi" w:cstheme="majorBidi"/>
          <w:color w:val="000000" w:themeColor="text1"/>
          <w:sz w:val="24"/>
          <w:szCs w:val="24"/>
          <w:lang w:val="en-US"/>
        </w:rPr>
        <w:t>F</w:t>
      </w:r>
      <w:r w:rsidR="0054207B" w:rsidRPr="007A367C">
        <w:rPr>
          <w:rFonts w:asciiTheme="majorBidi" w:hAnsiTheme="majorBidi" w:cstheme="majorBidi"/>
          <w:color w:val="000000" w:themeColor="text1"/>
          <w:sz w:val="24"/>
          <w:szCs w:val="24"/>
          <w:lang w:val="en-US"/>
        </w:rPr>
        <w:t xml:space="preserve">-exposed </w:t>
      </w:r>
      <w:r w:rsidR="009F5032" w:rsidRPr="007A367C">
        <w:rPr>
          <w:rFonts w:asciiTheme="majorBidi" w:hAnsiTheme="majorBidi" w:cstheme="majorBidi"/>
          <w:color w:val="000000" w:themeColor="text1"/>
          <w:sz w:val="24"/>
          <w:szCs w:val="24"/>
          <w:lang w:val="en-US"/>
        </w:rPr>
        <w:t>soil, but mealworm exuviae did not affect larval survival and biomass compared to a synthetic fertili</w:t>
      </w:r>
      <w:r w:rsidR="00A62DE1" w:rsidRPr="007A367C">
        <w:rPr>
          <w:rFonts w:asciiTheme="majorBidi" w:hAnsiTheme="majorBidi" w:cstheme="majorBidi"/>
          <w:color w:val="000000" w:themeColor="text1"/>
          <w:sz w:val="24"/>
          <w:szCs w:val="24"/>
          <w:lang w:val="en-US"/>
        </w:rPr>
        <w:t>z</w:t>
      </w:r>
      <w:r w:rsidR="009F5032" w:rsidRPr="007A367C">
        <w:rPr>
          <w:rFonts w:asciiTheme="majorBidi" w:hAnsiTheme="majorBidi" w:cstheme="majorBidi"/>
          <w:color w:val="000000" w:themeColor="text1"/>
          <w:sz w:val="24"/>
          <w:szCs w:val="24"/>
          <w:lang w:val="en-US"/>
        </w:rPr>
        <w:t xml:space="preserve">er. However, </w:t>
      </w:r>
      <w:r w:rsidR="00BE22B6" w:rsidRPr="007A367C">
        <w:rPr>
          <w:rFonts w:asciiTheme="majorBidi" w:hAnsiTheme="majorBidi" w:cstheme="majorBidi"/>
          <w:noProof/>
          <w:color w:val="000000" w:themeColor="text1"/>
          <w:sz w:val="24"/>
          <w:szCs w:val="24"/>
          <w:lang w:val="en-US"/>
        </w:rPr>
        <w:t xml:space="preserve">Wantulla et al. </w:t>
      </w:r>
      <w:r w:rsidR="00686097" w:rsidRPr="007A367C">
        <w:rPr>
          <w:rFonts w:asciiTheme="majorBidi" w:hAnsiTheme="majorBidi" w:cstheme="majorBidi"/>
          <w:noProof/>
          <w:color w:val="000000" w:themeColor="text1"/>
          <w:sz w:val="24"/>
          <w:szCs w:val="24"/>
          <w:lang w:val="en-US"/>
        </w:rPr>
        <w:t>(</w:t>
      </w:r>
      <w:r w:rsidR="00BE22B6" w:rsidRPr="007A367C">
        <w:rPr>
          <w:rFonts w:asciiTheme="majorBidi" w:hAnsiTheme="majorBidi" w:cstheme="majorBidi"/>
          <w:noProof/>
          <w:color w:val="000000" w:themeColor="text1"/>
          <w:sz w:val="24"/>
          <w:szCs w:val="24"/>
          <w:lang w:val="en-US"/>
        </w:rPr>
        <w:t>2022)</w:t>
      </w:r>
      <w:r w:rsidR="009F5032" w:rsidRPr="007A367C">
        <w:rPr>
          <w:rFonts w:asciiTheme="majorBidi" w:hAnsiTheme="majorBidi" w:cstheme="majorBidi"/>
          <w:color w:val="000000" w:themeColor="text1"/>
          <w:sz w:val="24"/>
          <w:szCs w:val="24"/>
          <w:lang w:val="en-US"/>
        </w:rPr>
        <w:t xml:space="preserve"> did not investigate the effects of </w:t>
      </w:r>
      <w:r w:rsidR="001339B2" w:rsidRPr="007A367C">
        <w:rPr>
          <w:rFonts w:asciiTheme="majorBidi" w:hAnsiTheme="majorBidi" w:cstheme="majorBidi"/>
          <w:color w:val="000000" w:themeColor="text1"/>
          <w:sz w:val="24"/>
          <w:szCs w:val="24"/>
          <w:lang w:val="en-US"/>
        </w:rPr>
        <w:t>MWF</w:t>
      </w:r>
      <w:r w:rsidR="009F5032" w:rsidRPr="007A367C">
        <w:rPr>
          <w:rFonts w:asciiTheme="majorBidi" w:hAnsiTheme="majorBidi" w:cstheme="majorBidi"/>
          <w:color w:val="000000" w:themeColor="text1"/>
          <w:sz w:val="24"/>
          <w:szCs w:val="24"/>
          <w:lang w:val="en-US"/>
        </w:rPr>
        <w:t xml:space="preserve">, which is the most abundant byproduct of </w:t>
      </w:r>
      <w:r w:rsidR="008F1560" w:rsidRPr="007A367C">
        <w:rPr>
          <w:rFonts w:asciiTheme="majorBidi" w:hAnsiTheme="majorBidi" w:cstheme="majorBidi"/>
          <w:color w:val="000000" w:themeColor="text1"/>
          <w:sz w:val="24"/>
          <w:szCs w:val="24"/>
          <w:lang w:val="en-US"/>
        </w:rPr>
        <w:t>mealworm</w:t>
      </w:r>
      <w:r w:rsidR="009F5032" w:rsidRPr="007A367C">
        <w:rPr>
          <w:rFonts w:asciiTheme="majorBidi" w:hAnsiTheme="majorBidi" w:cstheme="majorBidi"/>
          <w:color w:val="000000" w:themeColor="text1"/>
          <w:sz w:val="24"/>
          <w:szCs w:val="24"/>
          <w:lang w:val="en-US"/>
        </w:rPr>
        <w:t xml:space="preserve"> cultivation. </w:t>
      </w:r>
      <w:r w:rsidR="007D4BE3" w:rsidRPr="007A367C">
        <w:rPr>
          <w:rFonts w:asciiTheme="majorBidi" w:hAnsiTheme="majorBidi" w:cstheme="majorBidi"/>
          <w:color w:val="000000" w:themeColor="text1"/>
          <w:sz w:val="24"/>
          <w:szCs w:val="24"/>
          <w:lang w:val="en-US"/>
        </w:rPr>
        <w:t xml:space="preserve">They focused on a root-feeding </w:t>
      </w:r>
      <w:r w:rsidR="00FE41BC" w:rsidRPr="007A367C">
        <w:rPr>
          <w:rFonts w:asciiTheme="majorBidi" w:hAnsiTheme="majorBidi" w:cstheme="majorBidi"/>
          <w:color w:val="000000" w:themeColor="text1"/>
          <w:sz w:val="24"/>
          <w:szCs w:val="24"/>
          <w:lang w:val="en-US"/>
        </w:rPr>
        <w:t>pest</w:t>
      </w:r>
      <w:r w:rsidR="007D4BE3" w:rsidRPr="007A367C">
        <w:rPr>
          <w:rFonts w:asciiTheme="majorBidi" w:hAnsiTheme="majorBidi" w:cstheme="majorBidi"/>
          <w:color w:val="000000" w:themeColor="text1"/>
          <w:sz w:val="24"/>
          <w:szCs w:val="24"/>
          <w:lang w:val="en-US"/>
        </w:rPr>
        <w:t xml:space="preserve">, </w:t>
      </w:r>
      <w:r w:rsidR="007D4BE3" w:rsidRPr="007A367C">
        <w:rPr>
          <w:rFonts w:asciiTheme="majorBidi" w:hAnsiTheme="majorBidi" w:cstheme="majorBidi"/>
          <w:i/>
          <w:iCs/>
          <w:color w:val="000000" w:themeColor="text1"/>
          <w:sz w:val="24"/>
          <w:szCs w:val="24"/>
          <w:lang w:val="en-US"/>
        </w:rPr>
        <w:t>D. radicum</w:t>
      </w:r>
      <w:r w:rsidR="00A62DE1" w:rsidRPr="007A367C">
        <w:rPr>
          <w:rFonts w:asciiTheme="majorBidi" w:hAnsiTheme="majorBidi" w:cstheme="majorBidi"/>
          <w:color w:val="000000" w:themeColor="text1"/>
          <w:sz w:val="24"/>
          <w:szCs w:val="24"/>
          <w:lang w:val="en-US"/>
        </w:rPr>
        <w:t>,</w:t>
      </w:r>
      <w:r w:rsidR="007D4BE3" w:rsidRPr="007A367C">
        <w:rPr>
          <w:rFonts w:asciiTheme="majorBidi" w:hAnsiTheme="majorBidi" w:cstheme="majorBidi"/>
          <w:color w:val="000000" w:themeColor="text1"/>
          <w:sz w:val="24"/>
          <w:szCs w:val="24"/>
          <w:lang w:val="en-US"/>
        </w:rPr>
        <w:t xml:space="preserve"> and did not </w:t>
      </w:r>
      <w:r w:rsidR="00C36F76" w:rsidRPr="007A367C">
        <w:rPr>
          <w:rFonts w:asciiTheme="majorBidi" w:hAnsiTheme="majorBidi" w:cstheme="majorBidi"/>
          <w:color w:val="000000" w:themeColor="text1"/>
          <w:sz w:val="24"/>
          <w:szCs w:val="24"/>
          <w:lang w:val="en-US"/>
        </w:rPr>
        <w:t xml:space="preserve">include </w:t>
      </w:r>
      <w:r w:rsidR="007D4BE3" w:rsidRPr="007A367C">
        <w:rPr>
          <w:rFonts w:asciiTheme="majorBidi" w:hAnsiTheme="majorBidi" w:cstheme="majorBidi"/>
          <w:color w:val="000000" w:themeColor="text1"/>
          <w:sz w:val="24"/>
          <w:szCs w:val="24"/>
          <w:lang w:val="en-US"/>
        </w:rPr>
        <w:t xml:space="preserve">shoot-feeding insect pests. </w:t>
      </w:r>
      <w:r w:rsidR="00FE41BC" w:rsidRPr="007A367C">
        <w:rPr>
          <w:rFonts w:asciiTheme="majorBidi" w:hAnsiTheme="majorBidi" w:cstheme="majorBidi"/>
          <w:color w:val="000000" w:themeColor="text1"/>
          <w:sz w:val="24"/>
          <w:szCs w:val="24"/>
          <w:lang w:val="en-US"/>
        </w:rPr>
        <w:t>Additionally</w:t>
      </w:r>
      <w:r w:rsidR="007D4BE3" w:rsidRPr="007A367C">
        <w:rPr>
          <w:rFonts w:asciiTheme="majorBidi" w:hAnsiTheme="majorBidi" w:cstheme="majorBidi"/>
          <w:color w:val="000000" w:themeColor="text1"/>
          <w:sz w:val="24"/>
          <w:szCs w:val="24"/>
          <w:lang w:val="en-US"/>
        </w:rPr>
        <w:t xml:space="preserve">, Wantulla et al. (2022) </w:t>
      </w:r>
      <w:r w:rsidR="00FE41BC" w:rsidRPr="007A367C">
        <w:rPr>
          <w:rFonts w:asciiTheme="majorBidi" w:hAnsiTheme="majorBidi" w:cstheme="majorBidi"/>
          <w:color w:val="000000" w:themeColor="text1"/>
          <w:sz w:val="24"/>
          <w:szCs w:val="24"/>
          <w:lang w:val="en-US"/>
        </w:rPr>
        <w:t>did not investigate</w:t>
      </w:r>
      <w:r w:rsidR="007D4BE3" w:rsidRPr="007A367C">
        <w:rPr>
          <w:rFonts w:asciiTheme="majorBidi" w:hAnsiTheme="majorBidi" w:cstheme="majorBidi"/>
          <w:color w:val="000000" w:themeColor="text1"/>
          <w:sz w:val="24"/>
          <w:szCs w:val="24"/>
          <w:lang w:val="en-US"/>
        </w:rPr>
        <w:t xml:space="preserve"> the effects of preprocessing insect residual streams. </w:t>
      </w:r>
      <w:r w:rsidR="002D7C46" w:rsidRPr="007A367C">
        <w:rPr>
          <w:rFonts w:asciiTheme="majorBidi" w:hAnsiTheme="majorBidi" w:cstheme="majorBidi"/>
          <w:color w:val="000000" w:themeColor="text1"/>
          <w:sz w:val="24"/>
          <w:szCs w:val="24"/>
          <w:lang w:val="en-US"/>
        </w:rPr>
        <w:t xml:space="preserve">Furthermore, evaluations of plant growth </w:t>
      </w:r>
      <w:r w:rsidR="00871BF9" w:rsidRPr="007A367C">
        <w:rPr>
          <w:rFonts w:asciiTheme="majorBidi" w:hAnsiTheme="majorBidi" w:cstheme="majorBidi"/>
          <w:color w:val="000000" w:themeColor="text1"/>
          <w:sz w:val="24"/>
          <w:szCs w:val="24"/>
          <w:lang w:val="en-US"/>
        </w:rPr>
        <w:t xml:space="preserve">in frass-amended soil </w:t>
      </w:r>
      <w:r w:rsidR="002D7C46" w:rsidRPr="007A367C">
        <w:rPr>
          <w:rFonts w:asciiTheme="majorBidi" w:hAnsiTheme="majorBidi" w:cstheme="majorBidi"/>
          <w:color w:val="000000" w:themeColor="text1"/>
          <w:sz w:val="24"/>
          <w:szCs w:val="24"/>
          <w:lang w:val="en-US"/>
        </w:rPr>
        <w:t xml:space="preserve">and herbivore performance </w:t>
      </w:r>
      <w:r w:rsidR="00871BF9" w:rsidRPr="007A367C">
        <w:rPr>
          <w:rFonts w:asciiTheme="majorBidi" w:hAnsiTheme="majorBidi" w:cstheme="majorBidi"/>
          <w:color w:val="000000" w:themeColor="text1"/>
          <w:sz w:val="24"/>
          <w:szCs w:val="24"/>
          <w:lang w:val="en-US"/>
        </w:rPr>
        <w:t xml:space="preserve">on such plants </w:t>
      </w:r>
      <w:r w:rsidR="002D7C46" w:rsidRPr="007A367C">
        <w:rPr>
          <w:rFonts w:asciiTheme="majorBidi" w:hAnsiTheme="majorBidi" w:cstheme="majorBidi"/>
          <w:color w:val="000000" w:themeColor="text1"/>
          <w:sz w:val="24"/>
          <w:szCs w:val="24"/>
          <w:lang w:val="en-US"/>
        </w:rPr>
        <w:t>ha</w:t>
      </w:r>
      <w:r w:rsidR="00D266AF" w:rsidRPr="007A367C">
        <w:rPr>
          <w:rFonts w:asciiTheme="majorBidi" w:hAnsiTheme="majorBidi" w:cstheme="majorBidi"/>
          <w:color w:val="000000" w:themeColor="text1"/>
          <w:sz w:val="24"/>
          <w:szCs w:val="24"/>
          <w:lang w:val="en-US"/>
        </w:rPr>
        <w:t xml:space="preserve">ve </w:t>
      </w:r>
      <w:r w:rsidR="002D7C46" w:rsidRPr="007A367C">
        <w:rPr>
          <w:rFonts w:asciiTheme="majorBidi" w:hAnsiTheme="majorBidi" w:cstheme="majorBidi"/>
          <w:color w:val="000000" w:themeColor="text1"/>
          <w:sz w:val="24"/>
          <w:szCs w:val="24"/>
          <w:lang w:val="en-US"/>
        </w:rPr>
        <w:t xml:space="preserve">been </w:t>
      </w:r>
      <w:r w:rsidR="00B63210" w:rsidRPr="007A367C">
        <w:rPr>
          <w:rFonts w:asciiTheme="majorBidi" w:hAnsiTheme="majorBidi" w:cstheme="majorBidi"/>
          <w:color w:val="000000" w:themeColor="text1"/>
          <w:sz w:val="24"/>
          <w:szCs w:val="24"/>
          <w:lang w:val="en-US"/>
        </w:rPr>
        <w:t>limited to</w:t>
      </w:r>
      <w:r w:rsidR="00D266AF" w:rsidRPr="007A367C">
        <w:rPr>
          <w:rFonts w:asciiTheme="majorBidi" w:hAnsiTheme="majorBidi" w:cstheme="majorBidi"/>
          <w:color w:val="000000" w:themeColor="text1"/>
          <w:sz w:val="24"/>
          <w:szCs w:val="24"/>
          <w:lang w:val="en-US"/>
        </w:rPr>
        <w:t xml:space="preserve"> </w:t>
      </w:r>
      <w:r w:rsidR="002D7C46" w:rsidRPr="007A367C">
        <w:rPr>
          <w:rFonts w:asciiTheme="majorBidi" w:hAnsiTheme="majorBidi" w:cstheme="majorBidi"/>
          <w:color w:val="000000" w:themeColor="text1"/>
          <w:sz w:val="24"/>
          <w:szCs w:val="24"/>
          <w:lang w:val="en-US"/>
        </w:rPr>
        <w:t>a few plant species and insect herbivores under</w:t>
      </w:r>
      <w:r w:rsidR="00F51A6D" w:rsidRPr="007A367C">
        <w:rPr>
          <w:rFonts w:asciiTheme="majorBidi" w:hAnsiTheme="majorBidi" w:cstheme="majorBidi"/>
          <w:color w:val="000000" w:themeColor="text1"/>
          <w:sz w:val="24"/>
          <w:szCs w:val="24"/>
          <w:lang w:val="en-US"/>
        </w:rPr>
        <w:t xml:space="preserve"> soil treatment with frass</w:t>
      </w:r>
      <w:r w:rsidR="002D7C46" w:rsidRPr="007A367C">
        <w:rPr>
          <w:rFonts w:asciiTheme="majorBidi" w:hAnsiTheme="majorBidi" w:cstheme="majorBidi"/>
          <w:color w:val="000000" w:themeColor="text1"/>
          <w:sz w:val="24"/>
          <w:szCs w:val="24"/>
          <w:lang w:val="en-US"/>
        </w:rPr>
        <w:t>, thus limiting the generali</w:t>
      </w:r>
      <w:r w:rsidR="00A62DE1" w:rsidRPr="007A367C">
        <w:rPr>
          <w:rFonts w:asciiTheme="majorBidi" w:hAnsiTheme="majorBidi" w:cstheme="majorBidi"/>
          <w:color w:val="000000" w:themeColor="text1"/>
          <w:sz w:val="24"/>
          <w:szCs w:val="24"/>
          <w:lang w:val="en-US"/>
        </w:rPr>
        <w:t>z</w:t>
      </w:r>
      <w:r w:rsidR="002D7C46" w:rsidRPr="007A367C">
        <w:rPr>
          <w:rFonts w:asciiTheme="majorBidi" w:hAnsiTheme="majorBidi" w:cstheme="majorBidi"/>
          <w:color w:val="000000" w:themeColor="text1"/>
          <w:sz w:val="24"/>
          <w:szCs w:val="24"/>
          <w:lang w:val="en-US"/>
        </w:rPr>
        <w:t>ation of the results</w:t>
      </w:r>
      <w:r w:rsidR="00025355" w:rsidRPr="007A367C">
        <w:rPr>
          <w:rFonts w:asciiTheme="majorBidi" w:hAnsiTheme="majorBidi" w:cstheme="majorBidi"/>
          <w:color w:val="000000" w:themeColor="text1"/>
          <w:sz w:val="24"/>
          <w:szCs w:val="24"/>
          <w:lang w:val="en-US"/>
        </w:rPr>
        <w:t>.</w:t>
      </w:r>
      <w:r w:rsidR="002D7C46" w:rsidRPr="007A367C">
        <w:rPr>
          <w:rFonts w:asciiTheme="majorBidi" w:hAnsiTheme="majorBidi" w:cstheme="majorBidi"/>
          <w:color w:val="000000" w:themeColor="text1"/>
          <w:sz w:val="24"/>
          <w:szCs w:val="24"/>
          <w:lang w:val="en-US"/>
        </w:rPr>
        <w:t xml:space="preserve"> </w:t>
      </w:r>
      <w:r w:rsidR="004F286F" w:rsidRPr="007A367C">
        <w:rPr>
          <w:rFonts w:asciiTheme="majorBidi" w:hAnsiTheme="majorBidi" w:cstheme="majorBidi"/>
          <w:color w:val="000000" w:themeColor="text1"/>
          <w:sz w:val="24"/>
          <w:szCs w:val="24"/>
          <w:lang w:val="en-US"/>
        </w:rPr>
        <w:t xml:space="preserve">To address this knowledge gap, it is crucial to examine the impact of various types of frass </w:t>
      </w:r>
      <w:r w:rsidR="00F51A6D" w:rsidRPr="007A367C">
        <w:rPr>
          <w:rFonts w:asciiTheme="majorBidi" w:hAnsiTheme="majorBidi" w:cstheme="majorBidi"/>
          <w:color w:val="000000" w:themeColor="text1"/>
          <w:sz w:val="24"/>
          <w:szCs w:val="24"/>
          <w:lang w:val="en-US"/>
        </w:rPr>
        <w:t xml:space="preserve">and </w:t>
      </w:r>
      <w:r w:rsidR="00221CDD" w:rsidRPr="007A367C">
        <w:rPr>
          <w:rFonts w:asciiTheme="majorBidi" w:hAnsiTheme="majorBidi" w:cstheme="majorBidi"/>
          <w:color w:val="000000" w:themeColor="text1"/>
          <w:sz w:val="24"/>
          <w:szCs w:val="24"/>
          <w:lang w:val="en-US"/>
        </w:rPr>
        <w:t>to consider other plant species and their</w:t>
      </w:r>
      <w:r w:rsidR="004F286F" w:rsidRPr="007A367C">
        <w:rPr>
          <w:rFonts w:asciiTheme="majorBidi" w:hAnsiTheme="majorBidi" w:cstheme="majorBidi"/>
          <w:color w:val="000000" w:themeColor="text1"/>
          <w:sz w:val="24"/>
          <w:szCs w:val="24"/>
          <w:lang w:val="en-US"/>
        </w:rPr>
        <w:t xml:space="preserve"> resistance to biotic stress, such as insect herbivory.</w:t>
      </w:r>
      <w:r w:rsidR="00F51A6D" w:rsidRPr="007A367C">
        <w:rPr>
          <w:rFonts w:asciiTheme="majorBidi" w:hAnsiTheme="majorBidi" w:cstheme="majorBidi"/>
          <w:color w:val="000000" w:themeColor="text1"/>
          <w:sz w:val="24"/>
          <w:szCs w:val="24"/>
          <w:lang w:val="en-US"/>
        </w:rPr>
        <w:t xml:space="preserve"> It is also important to extend investigations to multiple herbivores.</w:t>
      </w:r>
      <w:r w:rsidR="004F286F" w:rsidRPr="007A367C">
        <w:rPr>
          <w:rFonts w:asciiTheme="majorBidi" w:hAnsiTheme="majorBidi" w:cstheme="majorBidi"/>
          <w:color w:val="000000" w:themeColor="text1"/>
          <w:sz w:val="24"/>
          <w:szCs w:val="24"/>
          <w:lang w:val="en-US"/>
        </w:rPr>
        <w:t xml:space="preserve"> Intriguingly, </w:t>
      </w:r>
      <w:r w:rsidR="006173E4" w:rsidRPr="007A367C">
        <w:rPr>
          <w:rFonts w:asciiTheme="majorBidi" w:hAnsiTheme="majorBidi" w:cstheme="majorBidi"/>
          <w:color w:val="000000" w:themeColor="text1"/>
          <w:sz w:val="24"/>
          <w:szCs w:val="24"/>
          <w:lang w:val="en-US"/>
        </w:rPr>
        <w:t>whether insect frass can replace traditional organic and mineral fertili</w:t>
      </w:r>
      <w:r w:rsidR="007B6EA0" w:rsidRPr="007A367C">
        <w:rPr>
          <w:rFonts w:asciiTheme="majorBidi" w:hAnsiTheme="majorBidi" w:cstheme="majorBidi"/>
          <w:color w:val="000000" w:themeColor="text1"/>
          <w:sz w:val="24"/>
          <w:szCs w:val="24"/>
          <w:lang w:val="en-US"/>
        </w:rPr>
        <w:t>z</w:t>
      </w:r>
      <w:r w:rsidR="006173E4" w:rsidRPr="007A367C">
        <w:rPr>
          <w:rFonts w:asciiTheme="majorBidi" w:hAnsiTheme="majorBidi" w:cstheme="majorBidi"/>
          <w:color w:val="000000" w:themeColor="text1"/>
          <w:sz w:val="24"/>
          <w:szCs w:val="24"/>
          <w:lang w:val="en-US"/>
        </w:rPr>
        <w:t xml:space="preserve">ers </w:t>
      </w:r>
      <w:r w:rsidR="0071184E" w:rsidRPr="007A367C">
        <w:rPr>
          <w:rFonts w:asciiTheme="majorBidi" w:hAnsiTheme="majorBidi" w:cstheme="majorBidi"/>
          <w:color w:val="000000" w:themeColor="text1"/>
          <w:sz w:val="24"/>
          <w:szCs w:val="24"/>
          <w:lang w:val="en-US"/>
        </w:rPr>
        <w:t>and</w:t>
      </w:r>
      <w:r w:rsidR="00E62E0F" w:rsidRPr="007A367C">
        <w:rPr>
          <w:rFonts w:asciiTheme="majorBidi" w:hAnsiTheme="majorBidi" w:cstheme="majorBidi"/>
          <w:color w:val="000000" w:themeColor="text1"/>
          <w:sz w:val="24"/>
          <w:szCs w:val="24"/>
          <w:lang w:val="en-US"/>
        </w:rPr>
        <w:t xml:space="preserve"> chemical insecticides </w:t>
      </w:r>
      <w:r w:rsidR="006173E4" w:rsidRPr="007A367C">
        <w:rPr>
          <w:rFonts w:asciiTheme="majorBidi" w:hAnsiTheme="majorBidi" w:cstheme="majorBidi"/>
          <w:color w:val="000000" w:themeColor="text1"/>
          <w:sz w:val="24"/>
          <w:szCs w:val="24"/>
          <w:lang w:val="en-US"/>
        </w:rPr>
        <w:t xml:space="preserve">in agricultural systems still requires further research. There is currently no </w:t>
      </w:r>
      <w:r w:rsidR="00025355" w:rsidRPr="007A367C">
        <w:rPr>
          <w:rFonts w:asciiTheme="majorBidi" w:hAnsiTheme="majorBidi" w:cstheme="majorBidi"/>
          <w:color w:val="000000" w:themeColor="text1"/>
          <w:sz w:val="24"/>
          <w:szCs w:val="24"/>
          <w:lang w:val="en-US"/>
        </w:rPr>
        <w:t xml:space="preserve">single </w:t>
      </w:r>
      <w:r w:rsidR="003E08AB" w:rsidRPr="007A367C">
        <w:rPr>
          <w:rFonts w:asciiTheme="majorBidi" w:hAnsiTheme="majorBidi" w:cstheme="majorBidi"/>
          <w:color w:val="000000" w:themeColor="text1"/>
          <w:sz w:val="24"/>
          <w:szCs w:val="24"/>
          <w:lang w:val="en-US"/>
        </w:rPr>
        <w:t xml:space="preserve">paper that </w:t>
      </w:r>
      <w:r w:rsidR="00AA77CE" w:rsidRPr="007A367C">
        <w:rPr>
          <w:rFonts w:asciiTheme="majorBidi" w:hAnsiTheme="majorBidi" w:cstheme="majorBidi"/>
          <w:color w:val="000000" w:themeColor="text1"/>
          <w:sz w:val="24"/>
          <w:szCs w:val="24"/>
          <w:lang w:val="en-US"/>
        </w:rPr>
        <w:t>addressed</w:t>
      </w:r>
      <w:r w:rsidR="006173E4" w:rsidRPr="007A367C">
        <w:rPr>
          <w:rFonts w:asciiTheme="majorBidi" w:hAnsiTheme="majorBidi" w:cstheme="majorBidi"/>
          <w:color w:val="000000" w:themeColor="text1"/>
          <w:sz w:val="24"/>
          <w:szCs w:val="24"/>
          <w:lang w:val="en-US"/>
        </w:rPr>
        <w:t xml:space="preserve"> this question</w:t>
      </w:r>
      <w:r w:rsidR="0071184E" w:rsidRPr="007A367C">
        <w:rPr>
          <w:rFonts w:asciiTheme="majorBidi" w:hAnsiTheme="majorBidi" w:cstheme="majorBidi"/>
          <w:color w:val="000000" w:themeColor="text1"/>
          <w:sz w:val="24"/>
          <w:szCs w:val="24"/>
          <w:lang w:val="en-US"/>
        </w:rPr>
        <w:t>,</w:t>
      </w:r>
      <w:r w:rsidR="006173E4" w:rsidRPr="007A367C">
        <w:rPr>
          <w:rFonts w:asciiTheme="majorBidi" w:hAnsiTheme="majorBidi" w:cstheme="majorBidi"/>
          <w:color w:val="000000" w:themeColor="text1"/>
          <w:sz w:val="24"/>
          <w:szCs w:val="24"/>
          <w:lang w:val="en-US"/>
        </w:rPr>
        <w:t xml:space="preserve"> </w:t>
      </w:r>
      <w:r w:rsidR="002261CE" w:rsidRPr="007A367C">
        <w:rPr>
          <w:rFonts w:asciiTheme="majorBidi" w:hAnsiTheme="majorBidi" w:cstheme="majorBidi"/>
          <w:color w:val="000000" w:themeColor="text1"/>
          <w:sz w:val="24"/>
          <w:szCs w:val="24"/>
          <w:lang w:val="en-US"/>
        </w:rPr>
        <w:t xml:space="preserve">and several studies </w:t>
      </w:r>
      <w:r w:rsidR="00EE5F47" w:rsidRPr="007A367C">
        <w:rPr>
          <w:rFonts w:asciiTheme="majorBidi" w:hAnsiTheme="majorBidi" w:cstheme="majorBidi"/>
          <w:color w:val="000000" w:themeColor="text1"/>
          <w:sz w:val="24"/>
          <w:szCs w:val="24"/>
          <w:lang w:val="en-US"/>
        </w:rPr>
        <w:t xml:space="preserve">on </w:t>
      </w:r>
      <w:r w:rsidR="002261CE" w:rsidRPr="007A367C">
        <w:rPr>
          <w:rFonts w:asciiTheme="majorBidi" w:hAnsiTheme="majorBidi" w:cstheme="majorBidi"/>
          <w:color w:val="000000" w:themeColor="text1"/>
          <w:sz w:val="24"/>
          <w:szCs w:val="24"/>
          <w:lang w:val="en-US"/>
        </w:rPr>
        <w:t>soil fertility have mainly focused on frass application to improve soil health and promote p</w:t>
      </w:r>
      <w:r w:rsidR="009D65E1" w:rsidRPr="007A367C">
        <w:rPr>
          <w:rFonts w:asciiTheme="majorBidi" w:hAnsiTheme="majorBidi" w:cstheme="majorBidi"/>
          <w:color w:val="000000" w:themeColor="text1"/>
          <w:sz w:val="24"/>
          <w:szCs w:val="24"/>
          <w:lang w:val="en-US"/>
        </w:rPr>
        <w:t>lant</w:t>
      </w:r>
      <w:r w:rsidR="002261CE" w:rsidRPr="007A367C">
        <w:rPr>
          <w:rFonts w:asciiTheme="majorBidi" w:hAnsiTheme="majorBidi" w:cstheme="majorBidi"/>
          <w:color w:val="000000" w:themeColor="text1"/>
          <w:sz w:val="24"/>
          <w:szCs w:val="24"/>
          <w:lang w:val="en-US"/>
        </w:rPr>
        <w:t xml:space="preserve"> growth, with limited attention to its potential effect on insect herbivore performance </w:t>
      </w:r>
      <w:r w:rsidR="00F045FB" w:rsidRPr="007A367C">
        <w:rPr>
          <w:rFonts w:asciiTheme="majorBidi" w:hAnsiTheme="majorBidi" w:cstheme="majorBidi"/>
          <w:noProof/>
          <w:color w:val="000000" w:themeColor="text1"/>
          <w:sz w:val="24"/>
          <w:szCs w:val="24"/>
          <w:lang w:val="en-US"/>
        </w:rPr>
        <w:t>(Poveda, 2021; Wantulla et al., 2022)</w:t>
      </w:r>
      <w:r w:rsidR="006173E4" w:rsidRPr="007A367C">
        <w:rPr>
          <w:rFonts w:asciiTheme="majorBidi" w:hAnsiTheme="majorBidi" w:cstheme="majorBidi"/>
          <w:color w:val="000000" w:themeColor="text1"/>
          <w:sz w:val="24"/>
          <w:szCs w:val="24"/>
          <w:lang w:val="en-US"/>
        </w:rPr>
        <w:t>.</w:t>
      </w:r>
      <w:r w:rsidR="00EA14A8" w:rsidRPr="007A367C">
        <w:rPr>
          <w:rFonts w:asciiTheme="majorBidi" w:hAnsiTheme="majorBidi" w:cstheme="majorBidi"/>
          <w:color w:val="000000" w:themeColor="text1"/>
          <w:sz w:val="24"/>
          <w:szCs w:val="24"/>
          <w:lang w:val="en-US"/>
        </w:rPr>
        <w:t xml:space="preserve"> </w:t>
      </w:r>
      <w:r w:rsidR="00D767F4" w:rsidRPr="007A367C">
        <w:rPr>
          <w:rFonts w:asciiTheme="majorBidi" w:hAnsiTheme="majorBidi" w:cstheme="majorBidi"/>
          <w:color w:val="000000" w:themeColor="text1"/>
          <w:sz w:val="24"/>
          <w:szCs w:val="24"/>
          <w:lang w:val="en-US"/>
        </w:rPr>
        <w:t>E</w:t>
      </w:r>
      <w:r w:rsidR="00A901B5" w:rsidRPr="007A367C">
        <w:rPr>
          <w:rFonts w:asciiTheme="majorBidi" w:hAnsiTheme="majorBidi" w:cstheme="majorBidi"/>
          <w:color w:val="000000" w:themeColor="text1"/>
          <w:sz w:val="24"/>
          <w:szCs w:val="24"/>
          <w:lang w:val="en-US"/>
        </w:rPr>
        <w:t xml:space="preserve">xploring the effects of insect frass on plant resistance to herbivores </w:t>
      </w:r>
      <w:r w:rsidR="007B6EA0" w:rsidRPr="007A367C">
        <w:rPr>
          <w:rFonts w:asciiTheme="majorBidi" w:hAnsiTheme="majorBidi" w:cstheme="majorBidi"/>
          <w:color w:val="000000" w:themeColor="text1"/>
          <w:sz w:val="24"/>
          <w:szCs w:val="24"/>
          <w:lang w:val="en-US"/>
        </w:rPr>
        <w:t xml:space="preserve">may </w:t>
      </w:r>
      <w:r w:rsidR="001C4A05" w:rsidRPr="007A367C">
        <w:rPr>
          <w:rFonts w:asciiTheme="majorBidi" w:hAnsiTheme="majorBidi" w:cstheme="majorBidi"/>
          <w:color w:val="000000" w:themeColor="text1"/>
          <w:sz w:val="24"/>
          <w:szCs w:val="24"/>
          <w:lang w:val="en-US"/>
        </w:rPr>
        <w:t>provide</w:t>
      </w:r>
      <w:r w:rsidR="00A901B5" w:rsidRPr="007A367C">
        <w:rPr>
          <w:rFonts w:asciiTheme="majorBidi" w:hAnsiTheme="majorBidi" w:cstheme="majorBidi"/>
          <w:color w:val="000000" w:themeColor="text1"/>
          <w:sz w:val="24"/>
          <w:szCs w:val="24"/>
          <w:lang w:val="en-US"/>
        </w:rPr>
        <w:t xml:space="preserve"> insight</w:t>
      </w:r>
      <w:r w:rsidR="001C4A05" w:rsidRPr="007A367C">
        <w:rPr>
          <w:rFonts w:asciiTheme="majorBidi" w:hAnsiTheme="majorBidi" w:cstheme="majorBidi"/>
          <w:color w:val="000000" w:themeColor="text1"/>
          <w:sz w:val="24"/>
          <w:szCs w:val="24"/>
          <w:lang w:val="en-US"/>
        </w:rPr>
        <w:t>s</w:t>
      </w:r>
      <w:r w:rsidR="00A901B5" w:rsidRPr="007A367C">
        <w:rPr>
          <w:rFonts w:asciiTheme="majorBidi" w:hAnsiTheme="majorBidi" w:cstheme="majorBidi"/>
          <w:color w:val="000000" w:themeColor="text1"/>
          <w:sz w:val="24"/>
          <w:szCs w:val="24"/>
          <w:lang w:val="en-US"/>
        </w:rPr>
        <w:t xml:space="preserve"> into its use as a pest management strategy</w:t>
      </w:r>
      <w:r w:rsidR="00D767F4" w:rsidRPr="007A367C">
        <w:rPr>
          <w:rFonts w:asciiTheme="majorBidi" w:hAnsiTheme="majorBidi" w:cstheme="majorBidi"/>
          <w:color w:val="000000" w:themeColor="text1"/>
          <w:sz w:val="24"/>
          <w:szCs w:val="24"/>
          <w:lang w:val="en-US"/>
        </w:rPr>
        <w:t xml:space="preserve"> and reduce the need for chemical pesticides</w:t>
      </w:r>
      <w:r w:rsidR="00A901B5" w:rsidRPr="007A367C">
        <w:rPr>
          <w:rFonts w:asciiTheme="majorBidi" w:hAnsiTheme="majorBidi" w:cstheme="majorBidi"/>
          <w:color w:val="000000" w:themeColor="text1"/>
          <w:sz w:val="24"/>
          <w:szCs w:val="24"/>
          <w:lang w:val="en-US"/>
        </w:rPr>
        <w:t xml:space="preserve">. </w:t>
      </w:r>
    </w:p>
    <w:p w14:paraId="2C44F786" w14:textId="767CA863" w:rsidR="00F70D09" w:rsidRPr="007A367C" w:rsidRDefault="00EF2AC2" w:rsidP="00571D5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Here</w:t>
      </w:r>
      <w:r w:rsidR="00F70D09" w:rsidRPr="007A367C">
        <w:rPr>
          <w:rFonts w:asciiTheme="majorBidi" w:hAnsiTheme="majorBidi" w:cstheme="majorBidi"/>
          <w:color w:val="000000" w:themeColor="text1"/>
          <w:sz w:val="24"/>
          <w:szCs w:val="24"/>
          <w:lang w:val="en-US"/>
        </w:rPr>
        <w:t>, we aimed to investigate the effects of frass derived from BSF and yellow mealworm</w:t>
      </w:r>
      <w:r w:rsidR="00005A0D" w:rsidRPr="007A367C">
        <w:rPr>
          <w:rFonts w:asciiTheme="majorBidi" w:hAnsiTheme="majorBidi" w:cstheme="majorBidi"/>
          <w:color w:val="000000" w:themeColor="text1"/>
          <w:sz w:val="24"/>
          <w:szCs w:val="24"/>
          <w:lang w:val="en-US"/>
        </w:rPr>
        <w:t xml:space="preserve"> larvae</w:t>
      </w:r>
      <w:r w:rsidR="00F70D09" w:rsidRPr="007A367C">
        <w:rPr>
          <w:rFonts w:asciiTheme="majorBidi" w:hAnsiTheme="majorBidi" w:cstheme="majorBidi"/>
          <w:color w:val="000000" w:themeColor="text1"/>
          <w:sz w:val="24"/>
          <w:szCs w:val="24"/>
          <w:lang w:val="en-US"/>
        </w:rPr>
        <w:t xml:space="preserve"> on growth performance </w:t>
      </w:r>
      <w:r w:rsidR="00005A0D" w:rsidRPr="007A367C">
        <w:rPr>
          <w:rFonts w:asciiTheme="majorBidi" w:hAnsiTheme="majorBidi" w:cstheme="majorBidi"/>
          <w:color w:val="000000" w:themeColor="text1"/>
          <w:sz w:val="24"/>
          <w:szCs w:val="24"/>
          <w:lang w:val="en-US"/>
        </w:rPr>
        <w:t xml:space="preserve">of </w:t>
      </w:r>
      <w:r w:rsidR="00005A0D" w:rsidRPr="007A367C">
        <w:rPr>
          <w:rFonts w:asciiTheme="majorBidi" w:hAnsiTheme="majorBidi" w:cstheme="majorBidi"/>
          <w:i/>
          <w:iCs/>
          <w:color w:val="000000" w:themeColor="text1"/>
          <w:sz w:val="24"/>
          <w:szCs w:val="24"/>
          <w:lang w:val="en-US"/>
        </w:rPr>
        <w:t>B. rapa</w:t>
      </w:r>
      <w:r w:rsidR="00005A0D" w:rsidRPr="007A367C">
        <w:rPr>
          <w:rFonts w:asciiTheme="majorBidi" w:hAnsiTheme="majorBidi" w:cstheme="majorBidi"/>
          <w:color w:val="000000" w:themeColor="text1"/>
          <w:sz w:val="24"/>
          <w:szCs w:val="24"/>
          <w:lang w:val="en-US"/>
        </w:rPr>
        <w:t xml:space="preserve"> </w:t>
      </w:r>
      <w:r w:rsidR="00F70D09" w:rsidRPr="007A367C">
        <w:rPr>
          <w:rFonts w:asciiTheme="majorBidi" w:hAnsiTheme="majorBidi" w:cstheme="majorBidi"/>
          <w:color w:val="000000" w:themeColor="text1"/>
          <w:sz w:val="24"/>
          <w:szCs w:val="24"/>
          <w:lang w:val="en-US"/>
        </w:rPr>
        <w:t xml:space="preserve">and resistance </w:t>
      </w:r>
      <w:r w:rsidR="004E0B6C" w:rsidRPr="007A367C">
        <w:rPr>
          <w:rFonts w:asciiTheme="majorBidi" w:hAnsiTheme="majorBidi" w:cstheme="majorBidi"/>
          <w:color w:val="000000" w:themeColor="text1"/>
          <w:sz w:val="24"/>
          <w:szCs w:val="24"/>
          <w:lang w:val="en-US"/>
        </w:rPr>
        <w:t xml:space="preserve">of the plants </w:t>
      </w:r>
      <w:r w:rsidR="00F70D09" w:rsidRPr="007A367C">
        <w:rPr>
          <w:rFonts w:asciiTheme="majorBidi" w:hAnsiTheme="majorBidi" w:cstheme="majorBidi"/>
          <w:color w:val="000000" w:themeColor="text1"/>
          <w:sz w:val="24"/>
          <w:szCs w:val="24"/>
          <w:lang w:val="en-US"/>
        </w:rPr>
        <w:t xml:space="preserve">to </w:t>
      </w:r>
      <w:r w:rsidR="004E0B6C" w:rsidRPr="007A367C">
        <w:rPr>
          <w:rFonts w:asciiTheme="majorBidi" w:hAnsiTheme="majorBidi" w:cstheme="majorBidi"/>
          <w:color w:val="000000" w:themeColor="text1"/>
          <w:sz w:val="24"/>
          <w:szCs w:val="24"/>
          <w:lang w:val="en-US"/>
        </w:rPr>
        <w:t xml:space="preserve">the </w:t>
      </w:r>
      <w:r w:rsidR="00F70D09" w:rsidRPr="007A367C">
        <w:rPr>
          <w:rFonts w:asciiTheme="majorBidi" w:hAnsiTheme="majorBidi" w:cstheme="majorBidi"/>
          <w:color w:val="000000" w:themeColor="text1"/>
          <w:sz w:val="24"/>
          <w:szCs w:val="24"/>
          <w:lang w:val="en-US"/>
        </w:rPr>
        <w:t xml:space="preserve">herbivores </w:t>
      </w:r>
      <w:r w:rsidR="00F70D09" w:rsidRPr="007A367C">
        <w:rPr>
          <w:rFonts w:asciiTheme="majorBidi" w:hAnsiTheme="majorBidi" w:cstheme="majorBidi"/>
          <w:i/>
          <w:iCs/>
          <w:color w:val="000000" w:themeColor="text1"/>
          <w:sz w:val="24"/>
          <w:szCs w:val="24"/>
          <w:lang w:val="en-US"/>
        </w:rPr>
        <w:t>D. radicum</w:t>
      </w:r>
      <w:r w:rsidR="00F70D09" w:rsidRPr="007A367C">
        <w:rPr>
          <w:rFonts w:asciiTheme="majorBidi" w:hAnsiTheme="majorBidi" w:cstheme="majorBidi"/>
          <w:color w:val="000000" w:themeColor="text1"/>
          <w:sz w:val="24"/>
          <w:szCs w:val="24"/>
          <w:lang w:val="en-US"/>
        </w:rPr>
        <w:t xml:space="preserve"> and </w:t>
      </w:r>
      <w:r w:rsidR="00F70D09" w:rsidRPr="007A367C">
        <w:rPr>
          <w:rFonts w:asciiTheme="majorBidi" w:hAnsiTheme="majorBidi" w:cstheme="majorBidi"/>
          <w:i/>
          <w:iCs/>
          <w:color w:val="000000" w:themeColor="text1"/>
          <w:sz w:val="24"/>
          <w:szCs w:val="24"/>
          <w:lang w:val="en-US"/>
        </w:rPr>
        <w:t>P. xylostella</w:t>
      </w:r>
      <w:r w:rsidR="00F70D09" w:rsidRPr="007A367C">
        <w:rPr>
          <w:rFonts w:asciiTheme="majorBidi" w:hAnsiTheme="majorBidi" w:cstheme="majorBidi"/>
          <w:color w:val="000000" w:themeColor="text1"/>
          <w:sz w:val="24"/>
          <w:szCs w:val="24"/>
          <w:lang w:val="en-US"/>
        </w:rPr>
        <w:t>.</w:t>
      </w:r>
      <w:r w:rsidR="004E0B6C" w:rsidRPr="007A367C">
        <w:rPr>
          <w:rFonts w:asciiTheme="majorBidi" w:hAnsiTheme="majorBidi" w:cstheme="majorBidi"/>
          <w:color w:val="000000" w:themeColor="text1"/>
          <w:sz w:val="24"/>
          <w:szCs w:val="24"/>
          <w:lang w:val="en-US"/>
        </w:rPr>
        <w:t xml:space="preserve"> W</w:t>
      </w:r>
      <w:r w:rsidR="00F70D09" w:rsidRPr="007A367C">
        <w:rPr>
          <w:rFonts w:asciiTheme="majorBidi" w:hAnsiTheme="majorBidi" w:cstheme="majorBidi"/>
          <w:color w:val="000000" w:themeColor="text1"/>
          <w:sz w:val="24"/>
          <w:szCs w:val="24"/>
          <w:lang w:val="en-US"/>
        </w:rPr>
        <w:t>e hypothesi</w:t>
      </w:r>
      <w:r w:rsidR="007B6EA0" w:rsidRPr="007A367C">
        <w:rPr>
          <w:rFonts w:asciiTheme="majorBidi" w:hAnsiTheme="majorBidi" w:cstheme="majorBidi"/>
          <w:color w:val="000000" w:themeColor="text1"/>
          <w:sz w:val="24"/>
          <w:szCs w:val="24"/>
          <w:lang w:val="en-US"/>
        </w:rPr>
        <w:t>z</w:t>
      </w:r>
      <w:r w:rsidR="00F70D09" w:rsidRPr="007A367C">
        <w:rPr>
          <w:rFonts w:asciiTheme="majorBidi" w:hAnsiTheme="majorBidi" w:cstheme="majorBidi"/>
          <w:color w:val="000000" w:themeColor="text1"/>
          <w:sz w:val="24"/>
          <w:szCs w:val="24"/>
          <w:lang w:val="en-US"/>
        </w:rPr>
        <w:t>ed that frass</w:t>
      </w:r>
      <w:r w:rsidR="005B412A" w:rsidRPr="007A367C">
        <w:rPr>
          <w:rFonts w:asciiTheme="majorBidi" w:hAnsiTheme="majorBidi" w:cstheme="majorBidi"/>
          <w:color w:val="000000" w:themeColor="text1"/>
          <w:sz w:val="24"/>
          <w:szCs w:val="24"/>
          <w:lang w:val="en-US"/>
        </w:rPr>
        <w:t>,</w:t>
      </w:r>
      <w:r w:rsidR="00F70D09" w:rsidRPr="007A367C">
        <w:rPr>
          <w:rFonts w:asciiTheme="majorBidi" w:hAnsiTheme="majorBidi" w:cstheme="majorBidi"/>
          <w:color w:val="000000" w:themeColor="text1"/>
          <w:sz w:val="24"/>
          <w:szCs w:val="24"/>
          <w:lang w:val="en-US"/>
        </w:rPr>
        <w:t xml:space="preserve"> </w:t>
      </w:r>
      <w:r w:rsidR="004E0B6C" w:rsidRPr="007A367C">
        <w:rPr>
          <w:rFonts w:asciiTheme="majorBidi" w:hAnsiTheme="majorBidi" w:cstheme="majorBidi"/>
          <w:color w:val="000000" w:themeColor="text1"/>
          <w:sz w:val="24"/>
          <w:szCs w:val="24"/>
          <w:lang w:val="en-US"/>
        </w:rPr>
        <w:t xml:space="preserve">due to its high nutrient content, </w:t>
      </w:r>
      <w:r w:rsidR="00F70D09" w:rsidRPr="007A367C">
        <w:rPr>
          <w:rFonts w:asciiTheme="majorBidi" w:hAnsiTheme="majorBidi" w:cstheme="majorBidi"/>
          <w:color w:val="000000" w:themeColor="text1"/>
          <w:sz w:val="24"/>
          <w:szCs w:val="24"/>
          <w:lang w:val="en-US"/>
        </w:rPr>
        <w:t xml:space="preserve">would enhance the growth of </w:t>
      </w:r>
      <w:r w:rsidR="00F70D09" w:rsidRPr="007A367C">
        <w:rPr>
          <w:rFonts w:asciiTheme="majorBidi" w:hAnsiTheme="majorBidi" w:cstheme="majorBidi"/>
          <w:i/>
          <w:iCs/>
          <w:color w:val="000000" w:themeColor="text1"/>
          <w:sz w:val="24"/>
          <w:szCs w:val="24"/>
          <w:lang w:val="en-US"/>
        </w:rPr>
        <w:t>B. rapa</w:t>
      </w:r>
      <w:r w:rsidR="00F70D09" w:rsidRPr="007A367C">
        <w:rPr>
          <w:rFonts w:asciiTheme="majorBidi" w:hAnsiTheme="majorBidi" w:cstheme="majorBidi"/>
          <w:color w:val="000000" w:themeColor="text1"/>
          <w:sz w:val="24"/>
          <w:szCs w:val="24"/>
          <w:lang w:val="en-US"/>
        </w:rPr>
        <w:t xml:space="preserve"> and confer resistance to the herbivores</w:t>
      </w:r>
      <w:r w:rsidR="002F589B" w:rsidRPr="007A367C">
        <w:rPr>
          <w:rFonts w:asciiTheme="majorBidi" w:hAnsiTheme="majorBidi" w:cstheme="majorBidi"/>
          <w:color w:val="000000" w:themeColor="text1"/>
          <w:sz w:val="24"/>
          <w:szCs w:val="24"/>
          <w:lang w:val="en-US"/>
        </w:rPr>
        <w:t>, compared to control plants that received no frass</w:t>
      </w:r>
      <w:r w:rsidR="00871BF9" w:rsidRPr="007A367C">
        <w:rPr>
          <w:rFonts w:asciiTheme="majorBidi" w:hAnsiTheme="majorBidi" w:cstheme="majorBidi"/>
          <w:color w:val="000000" w:themeColor="text1"/>
          <w:sz w:val="24"/>
          <w:szCs w:val="24"/>
          <w:lang w:val="en-US"/>
        </w:rPr>
        <w:t>.</w:t>
      </w:r>
      <w:r w:rsidR="008469E0" w:rsidRPr="007A367C">
        <w:rPr>
          <w:rFonts w:asciiTheme="majorBidi" w:hAnsiTheme="majorBidi" w:cstheme="majorBidi"/>
          <w:color w:val="000000" w:themeColor="text1"/>
          <w:sz w:val="24"/>
          <w:szCs w:val="24"/>
          <w:lang w:val="en-US"/>
        </w:rPr>
        <w:t xml:space="preserve"> Additionally, we hypothesi</w:t>
      </w:r>
      <w:r w:rsidR="007B6EA0" w:rsidRPr="007A367C">
        <w:rPr>
          <w:rFonts w:asciiTheme="majorBidi" w:hAnsiTheme="majorBidi" w:cstheme="majorBidi"/>
          <w:color w:val="000000" w:themeColor="text1"/>
          <w:sz w:val="24"/>
          <w:szCs w:val="24"/>
          <w:lang w:val="en-US"/>
        </w:rPr>
        <w:t>z</w:t>
      </w:r>
      <w:r w:rsidR="008469E0" w:rsidRPr="007A367C">
        <w:rPr>
          <w:rFonts w:asciiTheme="majorBidi" w:hAnsiTheme="majorBidi" w:cstheme="majorBidi"/>
          <w:color w:val="000000" w:themeColor="text1"/>
          <w:sz w:val="24"/>
          <w:szCs w:val="24"/>
          <w:lang w:val="en-US"/>
        </w:rPr>
        <w:t xml:space="preserve">ed that incubating frass in the soil or composting it will enhance its effectiveness as a soil amendment and lead to greater plant growth than non-incubated or uncomposted frass. </w:t>
      </w:r>
      <w:r w:rsidR="00F068E9" w:rsidRPr="007A367C">
        <w:rPr>
          <w:rFonts w:asciiTheme="majorBidi" w:hAnsiTheme="majorBidi" w:cstheme="majorBidi"/>
          <w:color w:val="000000" w:themeColor="text1"/>
          <w:sz w:val="24"/>
          <w:szCs w:val="24"/>
          <w:lang w:val="en-US"/>
        </w:rPr>
        <w:t>In fact, c</w:t>
      </w:r>
      <w:r w:rsidR="008469E0" w:rsidRPr="007A367C">
        <w:rPr>
          <w:rFonts w:asciiTheme="majorBidi" w:hAnsiTheme="majorBidi" w:cstheme="majorBidi"/>
          <w:color w:val="000000" w:themeColor="text1"/>
          <w:sz w:val="24"/>
          <w:szCs w:val="24"/>
          <w:lang w:val="en-US"/>
        </w:rPr>
        <w:t>omposting is a common method of preparing organic materials for use as soil amendments</w:t>
      </w:r>
      <w:r w:rsidR="004D77EC" w:rsidRPr="007A367C">
        <w:rPr>
          <w:rFonts w:asciiTheme="majorBidi" w:hAnsiTheme="majorBidi" w:cstheme="majorBidi"/>
          <w:color w:val="000000" w:themeColor="text1"/>
          <w:sz w:val="24"/>
          <w:szCs w:val="24"/>
          <w:lang w:val="en-US"/>
        </w:rPr>
        <w:t xml:space="preserve"> </w:t>
      </w:r>
      <w:r w:rsidR="00BE22B6" w:rsidRPr="007A367C">
        <w:rPr>
          <w:rFonts w:asciiTheme="majorBidi" w:hAnsiTheme="majorBidi" w:cstheme="majorBidi"/>
          <w:noProof/>
          <w:color w:val="000000" w:themeColor="text1"/>
          <w:sz w:val="24"/>
          <w:szCs w:val="24"/>
          <w:lang w:val="en-US"/>
        </w:rPr>
        <w:t>(Barthod et al., 2018; Goldan et al., 2023)</w:t>
      </w:r>
      <w:r w:rsidR="008469E0" w:rsidRPr="007A367C">
        <w:rPr>
          <w:rFonts w:asciiTheme="majorBidi" w:hAnsiTheme="majorBidi" w:cstheme="majorBidi"/>
          <w:color w:val="000000" w:themeColor="text1"/>
          <w:sz w:val="24"/>
          <w:szCs w:val="24"/>
          <w:lang w:val="en-US"/>
        </w:rPr>
        <w:t xml:space="preserve">. </w:t>
      </w:r>
      <w:r w:rsidR="002F589B" w:rsidRPr="007A367C">
        <w:rPr>
          <w:rFonts w:asciiTheme="majorBidi" w:hAnsiTheme="majorBidi" w:cstheme="majorBidi"/>
          <w:color w:val="000000" w:themeColor="text1"/>
          <w:sz w:val="24"/>
          <w:szCs w:val="24"/>
          <w:lang w:val="en-US"/>
        </w:rPr>
        <w:t>The findings of this study contribute to our understanding of the potential benefits of frass as a sustainable and environmentally friendly fertili</w:t>
      </w:r>
      <w:r w:rsidR="007B6EA0" w:rsidRPr="007A367C">
        <w:rPr>
          <w:rFonts w:asciiTheme="majorBidi" w:hAnsiTheme="majorBidi" w:cstheme="majorBidi"/>
          <w:color w:val="000000" w:themeColor="text1"/>
          <w:sz w:val="24"/>
          <w:szCs w:val="24"/>
          <w:lang w:val="en-US"/>
        </w:rPr>
        <w:t>z</w:t>
      </w:r>
      <w:r w:rsidR="002F589B" w:rsidRPr="007A367C">
        <w:rPr>
          <w:rFonts w:asciiTheme="majorBidi" w:hAnsiTheme="majorBidi" w:cstheme="majorBidi"/>
          <w:color w:val="000000" w:themeColor="text1"/>
          <w:sz w:val="24"/>
          <w:szCs w:val="24"/>
          <w:lang w:val="en-US"/>
        </w:rPr>
        <w:t>er in agriculture</w:t>
      </w:r>
      <w:r w:rsidR="00E864BF" w:rsidRPr="007A367C">
        <w:rPr>
          <w:rFonts w:asciiTheme="majorBidi" w:hAnsiTheme="majorBidi" w:cstheme="majorBidi"/>
          <w:color w:val="000000" w:themeColor="text1"/>
          <w:sz w:val="24"/>
          <w:szCs w:val="24"/>
          <w:lang w:val="en-US"/>
        </w:rPr>
        <w:t>.</w:t>
      </w:r>
      <w:r w:rsidR="002F589B" w:rsidRPr="007A367C" w:rsidDel="002F589B">
        <w:rPr>
          <w:rFonts w:asciiTheme="majorBidi" w:hAnsiTheme="majorBidi" w:cstheme="majorBidi"/>
          <w:color w:val="000000" w:themeColor="text1"/>
          <w:sz w:val="24"/>
          <w:szCs w:val="24"/>
          <w:lang w:val="en-US"/>
        </w:rPr>
        <w:t xml:space="preserve"> </w:t>
      </w:r>
    </w:p>
    <w:bookmarkEnd w:id="5"/>
    <w:bookmarkEnd w:id="6"/>
    <w:bookmarkEnd w:id="7"/>
    <w:p w14:paraId="0B747D39" w14:textId="77777777" w:rsidR="001249E0" w:rsidRPr="007A367C" w:rsidRDefault="001249E0" w:rsidP="00F06186">
      <w:pPr>
        <w:widowControl w:val="0"/>
        <w:suppressAutoHyphens/>
        <w:spacing w:after="0"/>
        <w:contextualSpacing/>
        <w:rPr>
          <w:rFonts w:asciiTheme="majorBidi" w:hAnsiTheme="majorBidi" w:cstheme="majorBidi"/>
          <w:b/>
          <w:bCs/>
          <w:color w:val="000000" w:themeColor="text1"/>
          <w:sz w:val="24"/>
          <w:szCs w:val="24"/>
          <w:lang w:val="en-US"/>
        </w:rPr>
      </w:pPr>
    </w:p>
    <w:p w14:paraId="28327C3F" w14:textId="58EE134F" w:rsidR="00DA0855" w:rsidRPr="007A367C" w:rsidRDefault="00AF0FF2" w:rsidP="00F06186">
      <w:pPr>
        <w:widowControl w:val="0"/>
        <w:suppressAutoHyphens/>
        <w:spacing w:after="0"/>
        <w:contextualSpacing/>
        <w:rPr>
          <w:rFonts w:asciiTheme="majorBidi" w:hAnsiTheme="majorBidi" w:cstheme="majorBidi"/>
          <w:b/>
          <w:bCs/>
          <w:color w:val="000000" w:themeColor="text1"/>
          <w:sz w:val="28"/>
          <w:szCs w:val="28"/>
          <w:lang w:val="en-US"/>
        </w:rPr>
      </w:pPr>
      <w:r w:rsidRPr="007A367C">
        <w:rPr>
          <w:rFonts w:asciiTheme="majorBidi" w:hAnsiTheme="majorBidi" w:cstheme="majorBidi"/>
          <w:b/>
          <w:bCs/>
          <w:color w:val="000000" w:themeColor="text1"/>
          <w:sz w:val="28"/>
          <w:szCs w:val="28"/>
          <w:lang w:val="en-US"/>
        </w:rPr>
        <w:t>Material</w:t>
      </w:r>
      <w:r w:rsidR="007F589C" w:rsidRPr="007A367C">
        <w:rPr>
          <w:rFonts w:asciiTheme="majorBidi" w:hAnsiTheme="majorBidi" w:cstheme="majorBidi"/>
          <w:b/>
          <w:bCs/>
          <w:color w:val="000000" w:themeColor="text1"/>
          <w:sz w:val="28"/>
          <w:szCs w:val="28"/>
          <w:lang w:val="en-US"/>
        </w:rPr>
        <w:t>s</w:t>
      </w:r>
      <w:r w:rsidRPr="007A367C">
        <w:rPr>
          <w:rFonts w:asciiTheme="majorBidi" w:hAnsiTheme="majorBidi" w:cstheme="majorBidi"/>
          <w:b/>
          <w:bCs/>
          <w:color w:val="000000" w:themeColor="text1"/>
          <w:sz w:val="28"/>
          <w:szCs w:val="28"/>
          <w:lang w:val="en-US"/>
        </w:rPr>
        <w:t xml:space="preserve"> and Methods</w:t>
      </w:r>
    </w:p>
    <w:p w14:paraId="292FB156" w14:textId="78CAC400" w:rsidR="00AF0FF2" w:rsidRPr="007A367C" w:rsidRDefault="008E6313"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E</w:t>
      </w:r>
      <w:r w:rsidR="003B0761" w:rsidRPr="007A367C">
        <w:rPr>
          <w:rFonts w:asciiTheme="majorBidi" w:hAnsiTheme="majorBidi" w:cstheme="majorBidi"/>
          <w:b/>
          <w:bCs/>
          <w:color w:val="000000" w:themeColor="text1"/>
          <w:sz w:val="24"/>
          <w:szCs w:val="24"/>
          <w:lang w:val="en-US"/>
        </w:rPr>
        <w:t>xperimental</w:t>
      </w:r>
      <w:r w:rsidR="00AF0FF2" w:rsidRPr="007A367C">
        <w:rPr>
          <w:rFonts w:asciiTheme="majorBidi" w:hAnsiTheme="majorBidi" w:cstheme="majorBidi"/>
          <w:b/>
          <w:bCs/>
          <w:color w:val="000000" w:themeColor="text1"/>
          <w:sz w:val="24"/>
          <w:szCs w:val="24"/>
          <w:lang w:val="en-US"/>
        </w:rPr>
        <w:t xml:space="preserve"> </w:t>
      </w:r>
      <w:r w:rsidR="00670877" w:rsidRPr="007A367C">
        <w:rPr>
          <w:rFonts w:asciiTheme="majorBidi" w:hAnsiTheme="majorBidi" w:cstheme="majorBidi"/>
          <w:b/>
          <w:bCs/>
          <w:color w:val="000000" w:themeColor="text1"/>
          <w:sz w:val="24"/>
          <w:szCs w:val="24"/>
          <w:lang w:val="en-US"/>
        </w:rPr>
        <w:t>facility</w:t>
      </w:r>
      <w:r w:rsidR="00DB1992" w:rsidRPr="007A367C">
        <w:rPr>
          <w:rFonts w:asciiTheme="majorBidi" w:hAnsiTheme="majorBidi" w:cstheme="majorBidi"/>
          <w:b/>
          <w:bCs/>
          <w:color w:val="000000" w:themeColor="text1"/>
          <w:sz w:val="24"/>
          <w:szCs w:val="24"/>
          <w:lang w:val="en-US"/>
        </w:rPr>
        <w:t xml:space="preserve"> </w:t>
      </w:r>
      <w:r w:rsidR="004106E3" w:rsidRPr="007A367C">
        <w:rPr>
          <w:rFonts w:asciiTheme="majorBidi" w:hAnsiTheme="majorBidi" w:cstheme="majorBidi"/>
          <w:b/>
          <w:bCs/>
          <w:color w:val="000000" w:themeColor="text1"/>
          <w:sz w:val="24"/>
          <w:szCs w:val="24"/>
          <w:lang w:val="en-US"/>
        </w:rPr>
        <w:t>and</w:t>
      </w:r>
      <w:r w:rsidR="00373805" w:rsidRPr="007A367C">
        <w:rPr>
          <w:rFonts w:asciiTheme="majorBidi" w:hAnsiTheme="majorBidi" w:cstheme="majorBidi"/>
          <w:b/>
          <w:bCs/>
          <w:color w:val="000000" w:themeColor="text1"/>
          <w:sz w:val="24"/>
          <w:szCs w:val="24"/>
          <w:lang w:val="en-US"/>
        </w:rPr>
        <w:t xml:space="preserve"> greenhouse s</w:t>
      </w:r>
      <w:r w:rsidR="00670877" w:rsidRPr="007A367C">
        <w:rPr>
          <w:rFonts w:asciiTheme="majorBidi" w:hAnsiTheme="majorBidi" w:cstheme="majorBidi"/>
          <w:b/>
          <w:bCs/>
          <w:color w:val="000000" w:themeColor="text1"/>
          <w:sz w:val="24"/>
          <w:szCs w:val="24"/>
          <w:lang w:val="en-US"/>
        </w:rPr>
        <w:t>oil</w:t>
      </w:r>
      <w:r w:rsidR="0024181E" w:rsidRPr="007A367C">
        <w:rPr>
          <w:rFonts w:asciiTheme="majorBidi" w:hAnsiTheme="majorBidi" w:cstheme="majorBidi"/>
          <w:b/>
          <w:bCs/>
          <w:color w:val="000000" w:themeColor="text1"/>
          <w:sz w:val="24"/>
          <w:szCs w:val="24"/>
          <w:lang w:val="en-US"/>
        </w:rPr>
        <w:t xml:space="preserve"> </w:t>
      </w:r>
    </w:p>
    <w:p w14:paraId="38141C23" w14:textId="082CEA35" w:rsidR="009D65E1" w:rsidRPr="007A367C" w:rsidRDefault="00693435" w:rsidP="00F06186">
      <w:pPr>
        <w:widowControl w:val="0"/>
        <w:suppressAutoHyphens/>
        <w:spacing w:after="0"/>
        <w:contextualSpacing/>
        <w:rPr>
          <w:rFonts w:asciiTheme="majorBidi" w:hAnsiTheme="majorBidi" w:cstheme="majorBidi"/>
          <w:color w:val="000000" w:themeColor="text1"/>
          <w:sz w:val="24"/>
          <w:szCs w:val="24"/>
          <w:lang w:val="en-US"/>
        </w:rPr>
      </w:pPr>
      <w:bookmarkStart w:id="9" w:name="_Hlk131687103"/>
      <w:r w:rsidRPr="007A367C">
        <w:rPr>
          <w:rFonts w:asciiTheme="majorBidi" w:hAnsiTheme="majorBidi" w:cstheme="majorBidi"/>
          <w:color w:val="000000" w:themeColor="text1"/>
          <w:sz w:val="24"/>
          <w:szCs w:val="24"/>
          <w:lang w:val="en-US"/>
        </w:rPr>
        <w:t xml:space="preserve">We conducted greenhouse experiments to assess how </w:t>
      </w:r>
      <w:r w:rsidR="007F14F7" w:rsidRPr="007A367C">
        <w:rPr>
          <w:rFonts w:asciiTheme="majorBidi" w:hAnsiTheme="majorBidi" w:cstheme="majorBidi"/>
          <w:color w:val="000000" w:themeColor="text1"/>
          <w:sz w:val="24"/>
          <w:szCs w:val="24"/>
          <w:lang w:val="en-US"/>
        </w:rPr>
        <w:t xml:space="preserve">frass </w:t>
      </w:r>
      <w:r w:rsidR="003E5834" w:rsidRPr="007A367C">
        <w:rPr>
          <w:rFonts w:asciiTheme="majorBidi" w:hAnsiTheme="majorBidi" w:cstheme="majorBidi"/>
          <w:color w:val="000000" w:themeColor="text1"/>
          <w:sz w:val="24"/>
          <w:szCs w:val="24"/>
          <w:lang w:val="en-US"/>
        </w:rPr>
        <w:t xml:space="preserve">resulting </w:t>
      </w:r>
      <w:r w:rsidR="008E6313" w:rsidRPr="007A367C">
        <w:rPr>
          <w:rFonts w:asciiTheme="majorBidi" w:hAnsiTheme="majorBidi" w:cstheme="majorBidi"/>
          <w:color w:val="000000" w:themeColor="text1"/>
          <w:sz w:val="24"/>
          <w:szCs w:val="24"/>
          <w:lang w:val="en-US"/>
        </w:rPr>
        <w:t xml:space="preserve">from the production of </w:t>
      </w:r>
      <w:r w:rsidR="007F14F7" w:rsidRPr="007A367C">
        <w:rPr>
          <w:rFonts w:asciiTheme="majorBidi" w:hAnsiTheme="majorBidi" w:cstheme="majorBidi"/>
          <w:color w:val="000000" w:themeColor="text1"/>
          <w:sz w:val="24"/>
          <w:szCs w:val="24"/>
          <w:lang w:val="en-US"/>
        </w:rPr>
        <w:t>two edible insect</w:t>
      </w:r>
      <w:r w:rsidR="008E6313" w:rsidRPr="007A367C">
        <w:rPr>
          <w:rFonts w:asciiTheme="majorBidi" w:hAnsiTheme="majorBidi" w:cstheme="majorBidi"/>
          <w:color w:val="000000" w:themeColor="text1"/>
          <w:sz w:val="24"/>
          <w:szCs w:val="24"/>
          <w:lang w:val="en-US"/>
        </w:rPr>
        <w:t xml:space="preserve"> species </w:t>
      </w:r>
      <w:r w:rsidR="00670877" w:rsidRPr="007A367C">
        <w:rPr>
          <w:rFonts w:asciiTheme="majorBidi" w:hAnsiTheme="majorBidi" w:cstheme="majorBidi"/>
          <w:color w:val="000000" w:themeColor="text1"/>
          <w:sz w:val="24"/>
          <w:szCs w:val="24"/>
          <w:lang w:val="en-US"/>
        </w:rPr>
        <w:t>affect</w:t>
      </w:r>
      <w:r w:rsidR="00DC0C5D" w:rsidRPr="007A367C">
        <w:rPr>
          <w:rFonts w:asciiTheme="majorBidi" w:hAnsiTheme="majorBidi" w:cstheme="majorBidi"/>
          <w:color w:val="000000" w:themeColor="text1"/>
          <w:sz w:val="24"/>
          <w:szCs w:val="24"/>
          <w:lang w:val="en-US"/>
        </w:rPr>
        <w:t>ed</w:t>
      </w:r>
      <w:r w:rsidRPr="007A367C">
        <w:rPr>
          <w:rFonts w:asciiTheme="majorBidi" w:hAnsiTheme="majorBidi" w:cstheme="majorBidi"/>
          <w:color w:val="000000" w:themeColor="text1"/>
          <w:sz w:val="24"/>
          <w:szCs w:val="24"/>
          <w:lang w:val="en-US"/>
        </w:rPr>
        <w:t xml:space="preserve"> </w:t>
      </w:r>
      <w:r w:rsidR="008B0FD0" w:rsidRPr="007A367C">
        <w:rPr>
          <w:rFonts w:asciiTheme="majorBidi" w:hAnsiTheme="majorBidi" w:cstheme="majorBidi"/>
          <w:color w:val="000000" w:themeColor="text1"/>
          <w:sz w:val="24"/>
          <w:szCs w:val="24"/>
          <w:lang w:val="en-US"/>
        </w:rPr>
        <w:t xml:space="preserve">the </w:t>
      </w:r>
      <w:r w:rsidR="00670877" w:rsidRPr="007A367C">
        <w:rPr>
          <w:rFonts w:asciiTheme="majorBidi" w:hAnsiTheme="majorBidi" w:cstheme="majorBidi"/>
          <w:color w:val="000000" w:themeColor="text1"/>
          <w:sz w:val="24"/>
          <w:szCs w:val="24"/>
          <w:lang w:val="en-US"/>
        </w:rPr>
        <w:t xml:space="preserve">growth of </w:t>
      </w:r>
      <w:r w:rsidR="008E6313" w:rsidRPr="007A367C">
        <w:rPr>
          <w:rFonts w:asciiTheme="majorBidi" w:hAnsiTheme="majorBidi" w:cstheme="majorBidi"/>
          <w:i/>
          <w:iCs/>
          <w:color w:val="000000" w:themeColor="text1"/>
          <w:sz w:val="24"/>
          <w:szCs w:val="24"/>
          <w:lang w:val="en-US"/>
        </w:rPr>
        <w:t>B</w:t>
      </w:r>
      <w:r w:rsidR="00EE72ED" w:rsidRPr="007A367C">
        <w:rPr>
          <w:rFonts w:asciiTheme="majorBidi" w:hAnsiTheme="majorBidi" w:cstheme="majorBidi"/>
          <w:i/>
          <w:iCs/>
          <w:color w:val="000000" w:themeColor="text1"/>
          <w:sz w:val="24"/>
          <w:szCs w:val="24"/>
          <w:lang w:val="en-US"/>
        </w:rPr>
        <w:t>.</w:t>
      </w:r>
      <w:r w:rsidR="009277D1" w:rsidRPr="007A367C">
        <w:rPr>
          <w:rFonts w:asciiTheme="majorBidi" w:hAnsiTheme="majorBidi" w:cstheme="majorBidi"/>
          <w:i/>
          <w:iCs/>
          <w:color w:val="000000" w:themeColor="text1"/>
          <w:sz w:val="24"/>
          <w:szCs w:val="24"/>
          <w:lang w:val="en-US"/>
        </w:rPr>
        <w:t xml:space="preserve"> rapa</w:t>
      </w:r>
      <w:r w:rsidR="001B67B8" w:rsidRPr="007A367C">
        <w:rPr>
          <w:rFonts w:asciiTheme="majorBidi" w:hAnsiTheme="majorBidi" w:cstheme="majorBidi"/>
          <w:color w:val="000000" w:themeColor="text1"/>
          <w:sz w:val="24"/>
          <w:szCs w:val="24"/>
          <w:lang w:val="en-US"/>
        </w:rPr>
        <w:t xml:space="preserve"> </w:t>
      </w:r>
      <w:r w:rsidR="00370D3E" w:rsidRPr="007A367C">
        <w:rPr>
          <w:rFonts w:asciiTheme="majorBidi" w:hAnsiTheme="majorBidi" w:cstheme="majorBidi"/>
          <w:color w:val="000000" w:themeColor="text1"/>
          <w:sz w:val="24"/>
          <w:szCs w:val="24"/>
          <w:lang w:val="en-US"/>
        </w:rPr>
        <w:t>plants</w:t>
      </w:r>
      <w:r w:rsidR="00670877" w:rsidRPr="007A367C">
        <w:rPr>
          <w:rFonts w:asciiTheme="majorBidi" w:hAnsiTheme="majorBidi" w:cstheme="majorBidi"/>
          <w:i/>
          <w:iCs/>
          <w:color w:val="000000" w:themeColor="text1"/>
          <w:sz w:val="24"/>
          <w:szCs w:val="24"/>
          <w:lang w:val="en-US"/>
        </w:rPr>
        <w:t xml:space="preserve"> </w:t>
      </w:r>
      <w:r w:rsidR="007F14F7" w:rsidRPr="007A367C">
        <w:rPr>
          <w:rFonts w:asciiTheme="majorBidi" w:hAnsiTheme="majorBidi" w:cstheme="majorBidi"/>
          <w:color w:val="000000" w:themeColor="text1"/>
          <w:sz w:val="24"/>
          <w:szCs w:val="24"/>
          <w:lang w:val="en-US"/>
        </w:rPr>
        <w:t xml:space="preserve">and </w:t>
      </w:r>
      <w:r w:rsidR="00670877" w:rsidRPr="007A367C">
        <w:rPr>
          <w:rFonts w:asciiTheme="majorBidi" w:hAnsiTheme="majorBidi" w:cstheme="majorBidi"/>
          <w:color w:val="000000" w:themeColor="text1"/>
          <w:sz w:val="24"/>
          <w:szCs w:val="24"/>
          <w:lang w:val="en-US"/>
        </w:rPr>
        <w:t xml:space="preserve">the </w:t>
      </w:r>
      <w:r w:rsidR="001C3FB9" w:rsidRPr="007A367C">
        <w:rPr>
          <w:rFonts w:asciiTheme="majorBidi" w:hAnsiTheme="majorBidi" w:cstheme="majorBidi"/>
          <w:color w:val="000000" w:themeColor="text1"/>
          <w:sz w:val="24"/>
          <w:szCs w:val="24"/>
          <w:lang w:val="en-US"/>
        </w:rPr>
        <w:t xml:space="preserve">survival </w:t>
      </w:r>
      <w:r w:rsidR="00670877" w:rsidRPr="007A367C">
        <w:rPr>
          <w:rFonts w:asciiTheme="majorBidi" w:hAnsiTheme="majorBidi" w:cstheme="majorBidi"/>
          <w:color w:val="000000" w:themeColor="text1"/>
          <w:sz w:val="24"/>
          <w:szCs w:val="24"/>
          <w:lang w:val="en-US"/>
        </w:rPr>
        <w:t xml:space="preserve">of </w:t>
      </w:r>
      <w:r w:rsidR="002C6B20" w:rsidRPr="007A367C">
        <w:rPr>
          <w:rFonts w:asciiTheme="majorBidi" w:hAnsiTheme="majorBidi" w:cstheme="majorBidi"/>
          <w:color w:val="000000" w:themeColor="text1"/>
          <w:sz w:val="24"/>
          <w:szCs w:val="24"/>
          <w:lang w:val="en-US"/>
        </w:rPr>
        <w:t xml:space="preserve">a </w:t>
      </w:r>
      <w:r w:rsidR="00670877" w:rsidRPr="007A367C">
        <w:rPr>
          <w:rFonts w:asciiTheme="majorBidi" w:hAnsiTheme="majorBidi" w:cstheme="majorBidi"/>
          <w:color w:val="000000" w:themeColor="text1"/>
          <w:sz w:val="24"/>
          <w:szCs w:val="24"/>
          <w:lang w:val="en-US"/>
        </w:rPr>
        <w:t>below</w:t>
      </w:r>
      <w:r w:rsidR="002C6B20" w:rsidRPr="007A367C">
        <w:rPr>
          <w:rFonts w:asciiTheme="majorBidi" w:hAnsiTheme="majorBidi" w:cstheme="majorBidi"/>
          <w:color w:val="000000" w:themeColor="text1"/>
          <w:sz w:val="24"/>
          <w:szCs w:val="24"/>
          <w:lang w:val="en-US"/>
        </w:rPr>
        <w:t>ground</w:t>
      </w:r>
      <w:r w:rsidR="00670877" w:rsidRPr="007A367C">
        <w:rPr>
          <w:rFonts w:asciiTheme="majorBidi" w:hAnsiTheme="majorBidi" w:cstheme="majorBidi"/>
          <w:color w:val="000000" w:themeColor="text1"/>
          <w:sz w:val="24"/>
          <w:szCs w:val="24"/>
          <w:lang w:val="en-US"/>
        </w:rPr>
        <w:t xml:space="preserve"> and </w:t>
      </w:r>
      <w:r w:rsidR="002C6B20" w:rsidRPr="007A367C">
        <w:rPr>
          <w:rFonts w:asciiTheme="majorBidi" w:hAnsiTheme="majorBidi" w:cstheme="majorBidi"/>
          <w:color w:val="000000" w:themeColor="text1"/>
          <w:sz w:val="24"/>
          <w:szCs w:val="24"/>
          <w:lang w:val="en-US"/>
        </w:rPr>
        <w:t>a</w:t>
      </w:r>
      <w:r w:rsidR="00FD6A73" w:rsidRPr="007A367C">
        <w:rPr>
          <w:rFonts w:asciiTheme="majorBidi" w:hAnsiTheme="majorBidi" w:cstheme="majorBidi"/>
          <w:color w:val="000000" w:themeColor="text1"/>
          <w:sz w:val="24"/>
          <w:szCs w:val="24"/>
          <w:lang w:val="en-US"/>
        </w:rPr>
        <w:t>n</w:t>
      </w:r>
      <w:r w:rsidR="00670877" w:rsidRPr="007A367C">
        <w:rPr>
          <w:rFonts w:asciiTheme="majorBidi" w:hAnsiTheme="majorBidi" w:cstheme="majorBidi"/>
          <w:color w:val="000000" w:themeColor="text1"/>
          <w:sz w:val="24"/>
          <w:szCs w:val="24"/>
          <w:lang w:val="en-US"/>
        </w:rPr>
        <w:t xml:space="preserve"> </w:t>
      </w:r>
      <w:r w:rsidR="008B0FD0" w:rsidRPr="007A367C">
        <w:rPr>
          <w:rFonts w:asciiTheme="majorBidi" w:hAnsiTheme="majorBidi" w:cstheme="majorBidi"/>
          <w:color w:val="000000" w:themeColor="text1"/>
          <w:sz w:val="24"/>
          <w:szCs w:val="24"/>
          <w:lang w:val="en-US"/>
        </w:rPr>
        <w:t xml:space="preserve">aboveground </w:t>
      </w:r>
      <w:r w:rsidR="007F14F7" w:rsidRPr="007A367C">
        <w:rPr>
          <w:rFonts w:asciiTheme="majorBidi" w:hAnsiTheme="majorBidi" w:cstheme="majorBidi"/>
          <w:color w:val="000000" w:themeColor="text1"/>
          <w:sz w:val="24"/>
          <w:szCs w:val="24"/>
          <w:lang w:val="en-US"/>
        </w:rPr>
        <w:t xml:space="preserve">insect </w:t>
      </w:r>
      <w:r w:rsidR="008B0FD0" w:rsidRPr="007A367C">
        <w:rPr>
          <w:rFonts w:asciiTheme="majorBidi" w:hAnsiTheme="majorBidi" w:cstheme="majorBidi"/>
          <w:color w:val="000000" w:themeColor="text1"/>
          <w:sz w:val="24"/>
          <w:szCs w:val="24"/>
          <w:lang w:val="en-US"/>
        </w:rPr>
        <w:t>herbivore</w:t>
      </w:r>
      <w:r w:rsidR="008E6313" w:rsidRPr="007A367C">
        <w:rPr>
          <w:rFonts w:asciiTheme="majorBidi" w:hAnsiTheme="majorBidi" w:cstheme="majorBidi"/>
          <w:color w:val="000000" w:themeColor="text1"/>
          <w:sz w:val="24"/>
          <w:szCs w:val="24"/>
          <w:lang w:val="en-US"/>
        </w:rPr>
        <w:t xml:space="preserve">. </w:t>
      </w:r>
      <w:bookmarkEnd w:id="9"/>
      <w:r w:rsidR="008E6313" w:rsidRPr="007A367C">
        <w:rPr>
          <w:rFonts w:asciiTheme="majorBidi" w:hAnsiTheme="majorBidi" w:cstheme="majorBidi"/>
          <w:color w:val="000000" w:themeColor="text1"/>
          <w:sz w:val="24"/>
          <w:szCs w:val="24"/>
          <w:lang w:val="en-US"/>
        </w:rPr>
        <w:t xml:space="preserve">The study was conducted in the greenhouse facilities </w:t>
      </w:r>
      <w:r w:rsidR="008B0FD0" w:rsidRPr="007A367C">
        <w:rPr>
          <w:rFonts w:asciiTheme="majorBidi" w:hAnsiTheme="majorBidi" w:cstheme="majorBidi"/>
          <w:color w:val="000000" w:themeColor="text1"/>
          <w:sz w:val="24"/>
          <w:szCs w:val="24"/>
          <w:lang w:val="en-US"/>
        </w:rPr>
        <w:t xml:space="preserve">at </w:t>
      </w:r>
      <w:proofErr w:type="spellStart"/>
      <w:r w:rsidR="008B0FD0" w:rsidRPr="007A367C">
        <w:rPr>
          <w:rFonts w:asciiTheme="majorBidi" w:hAnsiTheme="majorBidi" w:cstheme="majorBidi"/>
          <w:color w:val="000000" w:themeColor="text1"/>
          <w:sz w:val="24"/>
          <w:szCs w:val="24"/>
          <w:lang w:val="en-US"/>
        </w:rPr>
        <w:t>Unifarm</w:t>
      </w:r>
      <w:proofErr w:type="spellEnd"/>
      <w:r w:rsidR="008B0FD0" w:rsidRPr="007A367C">
        <w:rPr>
          <w:rFonts w:asciiTheme="majorBidi" w:hAnsiTheme="majorBidi" w:cstheme="majorBidi"/>
          <w:color w:val="000000" w:themeColor="text1"/>
          <w:sz w:val="24"/>
          <w:szCs w:val="24"/>
          <w:lang w:val="en-US"/>
        </w:rPr>
        <w:t xml:space="preserve">, Wageningen University </w:t>
      </w:r>
      <w:r w:rsidR="003B3EBE" w:rsidRPr="007A367C">
        <w:rPr>
          <w:rFonts w:asciiTheme="majorBidi" w:hAnsiTheme="majorBidi" w:cstheme="majorBidi"/>
          <w:color w:val="000000" w:themeColor="text1"/>
          <w:sz w:val="24"/>
          <w:szCs w:val="24"/>
          <w:lang w:val="en-US"/>
        </w:rPr>
        <w:t xml:space="preserve">&amp; </w:t>
      </w:r>
      <w:r w:rsidR="008B0FD0" w:rsidRPr="007A367C">
        <w:rPr>
          <w:rFonts w:asciiTheme="majorBidi" w:hAnsiTheme="majorBidi" w:cstheme="majorBidi"/>
          <w:color w:val="000000" w:themeColor="text1"/>
          <w:sz w:val="24"/>
          <w:szCs w:val="24"/>
          <w:lang w:val="en-US"/>
        </w:rPr>
        <w:t xml:space="preserve">Research, </w:t>
      </w:r>
      <w:r w:rsidR="00704F59" w:rsidRPr="007A367C">
        <w:rPr>
          <w:rFonts w:asciiTheme="majorBidi" w:hAnsiTheme="majorBidi" w:cstheme="majorBidi"/>
          <w:color w:val="000000" w:themeColor="text1"/>
          <w:sz w:val="24"/>
          <w:szCs w:val="24"/>
          <w:lang w:val="en-US"/>
        </w:rPr>
        <w:t>T</w:t>
      </w:r>
      <w:r w:rsidR="008B0FD0" w:rsidRPr="007A367C">
        <w:rPr>
          <w:rFonts w:asciiTheme="majorBidi" w:hAnsiTheme="majorBidi" w:cstheme="majorBidi"/>
          <w:color w:val="000000" w:themeColor="text1"/>
          <w:sz w:val="24"/>
          <w:szCs w:val="24"/>
          <w:lang w:val="en-US"/>
        </w:rPr>
        <w:t xml:space="preserve">he Netherlands. The soil used in this study was </w:t>
      </w:r>
      <w:r w:rsidR="003528E3" w:rsidRPr="007A367C">
        <w:rPr>
          <w:rFonts w:asciiTheme="majorBidi" w:hAnsiTheme="majorBidi" w:cstheme="majorBidi"/>
          <w:color w:val="000000" w:themeColor="text1"/>
          <w:sz w:val="24"/>
          <w:szCs w:val="24"/>
          <w:lang w:val="en-US"/>
        </w:rPr>
        <w:t xml:space="preserve">collected at </w:t>
      </w:r>
      <w:proofErr w:type="spellStart"/>
      <w:r w:rsidR="00261313" w:rsidRPr="007A367C">
        <w:rPr>
          <w:rFonts w:asciiTheme="majorBidi" w:hAnsiTheme="majorBidi" w:cstheme="majorBidi"/>
          <w:color w:val="000000" w:themeColor="text1"/>
          <w:sz w:val="24"/>
          <w:szCs w:val="24"/>
          <w:lang w:val="en-US"/>
        </w:rPr>
        <w:t>Unifarm’s</w:t>
      </w:r>
      <w:proofErr w:type="spellEnd"/>
      <w:r w:rsidR="00261313" w:rsidRPr="007A367C">
        <w:rPr>
          <w:rFonts w:asciiTheme="majorBidi" w:hAnsiTheme="majorBidi" w:cstheme="majorBidi"/>
          <w:color w:val="000000" w:themeColor="text1"/>
          <w:sz w:val="24"/>
          <w:szCs w:val="24"/>
          <w:lang w:val="en-US"/>
        </w:rPr>
        <w:t xml:space="preserve"> organic</w:t>
      </w:r>
      <w:r w:rsidR="003528E3" w:rsidRPr="007A367C">
        <w:rPr>
          <w:rFonts w:asciiTheme="majorBidi" w:hAnsiTheme="majorBidi" w:cstheme="majorBidi"/>
          <w:color w:val="000000" w:themeColor="text1"/>
          <w:sz w:val="24"/>
          <w:szCs w:val="24"/>
          <w:lang w:val="en-US"/>
        </w:rPr>
        <w:t xml:space="preserve"> experimental </w:t>
      </w:r>
      <w:r w:rsidR="00342395" w:rsidRPr="007A367C">
        <w:rPr>
          <w:rFonts w:asciiTheme="majorBidi" w:hAnsiTheme="majorBidi" w:cstheme="majorBidi"/>
          <w:color w:val="000000" w:themeColor="text1"/>
          <w:sz w:val="24"/>
          <w:szCs w:val="24"/>
          <w:lang w:val="en-US"/>
        </w:rPr>
        <w:t>farm</w:t>
      </w:r>
      <w:r w:rsidR="003528E3" w:rsidRPr="007A367C">
        <w:rPr>
          <w:rFonts w:asciiTheme="majorBidi" w:hAnsiTheme="majorBidi" w:cstheme="majorBidi"/>
          <w:color w:val="000000" w:themeColor="text1"/>
          <w:sz w:val="24"/>
          <w:szCs w:val="24"/>
          <w:lang w:val="en-US"/>
        </w:rPr>
        <w:t xml:space="preserve"> </w:t>
      </w:r>
      <w:proofErr w:type="spellStart"/>
      <w:r w:rsidR="003528E3" w:rsidRPr="007A367C">
        <w:rPr>
          <w:rFonts w:asciiTheme="majorBidi" w:hAnsiTheme="majorBidi" w:cstheme="majorBidi"/>
          <w:color w:val="000000" w:themeColor="text1"/>
          <w:sz w:val="24"/>
          <w:szCs w:val="24"/>
          <w:lang w:val="en-US"/>
        </w:rPr>
        <w:t>Droevendaal</w:t>
      </w:r>
      <w:proofErr w:type="spellEnd"/>
      <w:r w:rsidR="00F833F5" w:rsidRPr="007A367C">
        <w:rPr>
          <w:rFonts w:asciiTheme="majorBidi" w:hAnsiTheme="majorBidi" w:cstheme="majorBidi"/>
          <w:color w:val="000000" w:themeColor="text1"/>
          <w:sz w:val="24"/>
          <w:szCs w:val="24"/>
          <w:lang w:val="en-US"/>
        </w:rPr>
        <w:t>.</w:t>
      </w:r>
      <w:r w:rsidR="00E93544" w:rsidRPr="007A367C">
        <w:rPr>
          <w:rFonts w:asciiTheme="majorBidi" w:hAnsiTheme="majorBidi" w:cstheme="majorBidi"/>
          <w:color w:val="000000" w:themeColor="text1"/>
          <w:sz w:val="24"/>
          <w:szCs w:val="24"/>
          <w:lang w:val="en-US"/>
        </w:rPr>
        <w:t xml:space="preserve"> </w:t>
      </w:r>
      <w:r w:rsidR="00871BF9" w:rsidRPr="007A367C">
        <w:rPr>
          <w:rFonts w:asciiTheme="majorBidi" w:hAnsiTheme="majorBidi" w:cstheme="majorBidi"/>
          <w:color w:val="000000" w:themeColor="text1"/>
          <w:sz w:val="24"/>
          <w:szCs w:val="24"/>
          <w:lang w:val="en-US"/>
        </w:rPr>
        <w:t>V</w:t>
      </w:r>
      <w:r w:rsidR="00E93544" w:rsidRPr="007A367C">
        <w:rPr>
          <w:rFonts w:asciiTheme="majorBidi" w:hAnsiTheme="majorBidi" w:cstheme="majorBidi"/>
          <w:color w:val="000000" w:themeColor="text1"/>
          <w:sz w:val="24"/>
          <w:szCs w:val="24"/>
          <w:lang w:val="en-US"/>
        </w:rPr>
        <w:t xml:space="preserve">arious brassicaceous plant species </w:t>
      </w:r>
      <w:r w:rsidR="00871BF9" w:rsidRPr="007A367C">
        <w:rPr>
          <w:rFonts w:asciiTheme="majorBidi" w:hAnsiTheme="majorBidi" w:cstheme="majorBidi"/>
          <w:color w:val="000000" w:themeColor="text1"/>
          <w:sz w:val="24"/>
          <w:szCs w:val="24"/>
          <w:lang w:val="en-US"/>
        </w:rPr>
        <w:t xml:space="preserve">had been grown on this soil </w:t>
      </w:r>
      <w:r w:rsidR="00E93544" w:rsidRPr="007A367C">
        <w:rPr>
          <w:rFonts w:asciiTheme="majorBidi" w:hAnsiTheme="majorBidi" w:cstheme="majorBidi"/>
          <w:color w:val="000000" w:themeColor="text1"/>
          <w:sz w:val="24"/>
          <w:szCs w:val="24"/>
          <w:lang w:val="en-US"/>
        </w:rPr>
        <w:t>since 2011 and black mustard</w:t>
      </w:r>
      <w:r w:rsidR="001B67B8" w:rsidRPr="007A367C">
        <w:rPr>
          <w:rFonts w:asciiTheme="majorBidi" w:hAnsiTheme="majorBidi" w:cstheme="majorBidi"/>
          <w:color w:val="000000" w:themeColor="text1"/>
          <w:sz w:val="24"/>
          <w:szCs w:val="24"/>
          <w:lang w:val="en-US"/>
        </w:rPr>
        <w:t xml:space="preserve">, </w:t>
      </w:r>
      <w:r w:rsidR="00E93544" w:rsidRPr="007A367C">
        <w:rPr>
          <w:rFonts w:asciiTheme="majorBidi" w:hAnsiTheme="majorBidi" w:cstheme="majorBidi"/>
          <w:i/>
          <w:iCs/>
          <w:color w:val="000000" w:themeColor="text1"/>
          <w:sz w:val="24"/>
          <w:szCs w:val="24"/>
          <w:lang w:val="en-US"/>
        </w:rPr>
        <w:t>Brassica nigra</w:t>
      </w:r>
      <w:r w:rsidR="00E93544" w:rsidRPr="007A367C">
        <w:rPr>
          <w:rFonts w:asciiTheme="majorBidi" w:hAnsiTheme="majorBidi" w:cstheme="majorBidi"/>
          <w:color w:val="000000" w:themeColor="text1"/>
          <w:sz w:val="24"/>
          <w:szCs w:val="24"/>
          <w:lang w:val="en-US"/>
        </w:rPr>
        <w:t xml:space="preserve"> </w:t>
      </w:r>
      <w:r w:rsidR="00704F59" w:rsidRPr="007A367C">
        <w:rPr>
          <w:rFonts w:asciiTheme="majorBidi" w:hAnsiTheme="majorBidi" w:cstheme="majorBidi"/>
          <w:color w:val="000000" w:themeColor="text1"/>
          <w:sz w:val="24"/>
          <w:szCs w:val="24"/>
          <w:lang w:val="en-US"/>
        </w:rPr>
        <w:t xml:space="preserve">L., </w:t>
      </w:r>
      <w:r w:rsidR="00E93544" w:rsidRPr="007A367C">
        <w:rPr>
          <w:rFonts w:asciiTheme="majorBidi" w:hAnsiTheme="majorBidi" w:cstheme="majorBidi"/>
          <w:color w:val="000000" w:themeColor="text1"/>
          <w:sz w:val="24"/>
          <w:szCs w:val="24"/>
          <w:lang w:val="en-US"/>
        </w:rPr>
        <w:t>had recently been grown at the location selected for soil collection.</w:t>
      </w:r>
      <w:r w:rsidR="00A10B18" w:rsidRPr="007A367C">
        <w:rPr>
          <w:rFonts w:asciiTheme="majorBidi" w:hAnsiTheme="majorBidi" w:cstheme="majorBidi"/>
          <w:color w:val="000000" w:themeColor="text1"/>
          <w:sz w:val="24"/>
          <w:szCs w:val="24"/>
          <w:lang w:val="en-US"/>
        </w:rPr>
        <w:t xml:space="preserve"> </w:t>
      </w:r>
      <w:r w:rsidR="00CF0BE4" w:rsidRPr="007A367C">
        <w:rPr>
          <w:rFonts w:asciiTheme="majorBidi" w:hAnsiTheme="majorBidi" w:cstheme="majorBidi"/>
          <w:color w:val="000000" w:themeColor="text1"/>
          <w:sz w:val="24"/>
          <w:szCs w:val="24"/>
          <w:lang w:val="en-US"/>
        </w:rPr>
        <w:t>Soil composition was 81% sand, 14% silt</w:t>
      </w:r>
      <w:r w:rsidR="00704F59" w:rsidRPr="007A367C">
        <w:rPr>
          <w:rFonts w:asciiTheme="majorBidi" w:hAnsiTheme="majorBidi" w:cstheme="majorBidi"/>
          <w:color w:val="000000" w:themeColor="text1"/>
          <w:sz w:val="24"/>
          <w:szCs w:val="24"/>
          <w:lang w:val="en-US"/>
        </w:rPr>
        <w:t>,</w:t>
      </w:r>
      <w:r w:rsidR="00CF0BE4" w:rsidRPr="007A367C">
        <w:rPr>
          <w:rFonts w:asciiTheme="majorBidi" w:hAnsiTheme="majorBidi" w:cstheme="majorBidi"/>
          <w:color w:val="000000" w:themeColor="text1"/>
          <w:sz w:val="24"/>
          <w:szCs w:val="24"/>
          <w:lang w:val="en-US"/>
        </w:rPr>
        <w:t xml:space="preserve"> and 2% clay, whe</w:t>
      </w:r>
      <w:r w:rsidR="00704F59" w:rsidRPr="007A367C">
        <w:rPr>
          <w:rFonts w:asciiTheme="majorBidi" w:hAnsiTheme="majorBidi" w:cstheme="majorBidi"/>
          <w:color w:val="000000" w:themeColor="text1"/>
          <w:sz w:val="24"/>
          <w:szCs w:val="24"/>
          <w:lang w:val="en-US"/>
        </w:rPr>
        <w:t>reas</w:t>
      </w:r>
      <w:r w:rsidR="00CF0BE4" w:rsidRPr="007A367C">
        <w:rPr>
          <w:rFonts w:asciiTheme="majorBidi" w:hAnsiTheme="majorBidi" w:cstheme="majorBidi"/>
          <w:color w:val="000000" w:themeColor="text1"/>
          <w:sz w:val="24"/>
          <w:szCs w:val="24"/>
          <w:lang w:val="en-US"/>
        </w:rPr>
        <w:t xml:space="preserve"> the soil organic matter content was 3.2% with a nitrogen delivery capacity of 80 kg</w:t>
      </w:r>
      <w:r w:rsidR="00704F59" w:rsidRPr="007A367C">
        <w:rPr>
          <w:rFonts w:asciiTheme="majorBidi" w:hAnsiTheme="majorBidi" w:cstheme="majorBidi"/>
          <w:color w:val="000000" w:themeColor="text1"/>
          <w:sz w:val="24"/>
          <w:szCs w:val="24"/>
          <w:lang w:val="en-US"/>
        </w:rPr>
        <w:t xml:space="preserve"> </w:t>
      </w:r>
      <w:r w:rsidR="00CF0BE4" w:rsidRPr="007A367C">
        <w:rPr>
          <w:rFonts w:asciiTheme="majorBidi" w:hAnsiTheme="majorBidi" w:cstheme="majorBidi"/>
          <w:color w:val="000000" w:themeColor="text1"/>
          <w:sz w:val="24"/>
          <w:szCs w:val="24"/>
          <w:lang w:val="en-US"/>
        </w:rPr>
        <w:t>ha</w:t>
      </w:r>
      <w:r w:rsidR="00704F59" w:rsidRPr="007A367C">
        <w:rPr>
          <w:rFonts w:asciiTheme="majorBidi" w:hAnsiTheme="majorBidi" w:cstheme="majorBidi"/>
          <w:color w:val="000000" w:themeColor="text1"/>
          <w:sz w:val="24"/>
          <w:szCs w:val="24"/>
          <w:vertAlign w:val="superscript"/>
          <w:lang w:val="en-US"/>
        </w:rPr>
        <w:t>-1</w:t>
      </w:r>
      <w:r w:rsidR="00CF0BE4" w:rsidRPr="007A367C">
        <w:rPr>
          <w:rFonts w:asciiTheme="majorBidi" w:hAnsiTheme="majorBidi" w:cstheme="majorBidi"/>
          <w:color w:val="000000" w:themeColor="text1"/>
          <w:sz w:val="24"/>
          <w:szCs w:val="24"/>
          <w:lang w:val="en-US"/>
        </w:rPr>
        <w:t xml:space="preserve"> (</w:t>
      </w:r>
      <w:r w:rsidR="00095423" w:rsidRPr="007A367C">
        <w:rPr>
          <w:rFonts w:asciiTheme="majorBidi" w:hAnsiTheme="majorBidi" w:cstheme="majorBidi"/>
          <w:color w:val="000000" w:themeColor="text1"/>
          <w:sz w:val="24"/>
          <w:szCs w:val="24"/>
          <w:lang w:val="en-US"/>
        </w:rPr>
        <w:t>Wantulla et al.</w:t>
      </w:r>
      <w:r w:rsidR="00CF0BE4" w:rsidRPr="007A367C">
        <w:rPr>
          <w:rFonts w:asciiTheme="majorBidi" w:hAnsiTheme="majorBidi" w:cstheme="majorBidi"/>
          <w:color w:val="000000" w:themeColor="text1"/>
          <w:sz w:val="24"/>
          <w:szCs w:val="24"/>
          <w:lang w:val="en-US"/>
        </w:rPr>
        <w:t xml:space="preserve">, </w:t>
      </w:r>
      <w:r w:rsidR="00095423" w:rsidRPr="007A367C">
        <w:rPr>
          <w:rFonts w:asciiTheme="majorBidi" w:hAnsiTheme="majorBidi" w:cstheme="majorBidi"/>
          <w:color w:val="000000" w:themeColor="text1"/>
          <w:sz w:val="24"/>
          <w:szCs w:val="24"/>
          <w:lang w:val="en-US"/>
        </w:rPr>
        <w:t>2022).</w:t>
      </w:r>
    </w:p>
    <w:p w14:paraId="54CA550B" w14:textId="77777777" w:rsidR="009D65E1" w:rsidRPr="007A367C" w:rsidRDefault="009D65E1" w:rsidP="00F06186">
      <w:pPr>
        <w:widowControl w:val="0"/>
        <w:suppressAutoHyphens/>
        <w:spacing w:after="0"/>
        <w:contextualSpacing/>
        <w:rPr>
          <w:rFonts w:asciiTheme="majorBidi" w:hAnsiTheme="majorBidi" w:cstheme="majorBidi"/>
          <w:color w:val="000000" w:themeColor="text1"/>
          <w:sz w:val="24"/>
          <w:szCs w:val="24"/>
          <w:lang w:val="en-US"/>
        </w:rPr>
      </w:pPr>
    </w:p>
    <w:p w14:paraId="3F315D56" w14:textId="072D4941" w:rsidR="00AB5165" w:rsidRPr="007A367C" w:rsidRDefault="00960122"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Raw material and s</w:t>
      </w:r>
      <w:r w:rsidR="00AB5165" w:rsidRPr="007A367C">
        <w:rPr>
          <w:rFonts w:asciiTheme="majorBidi" w:hAnsiTheme="majorBidi" w:cstheme="majorBidi"/>
          <w:b/>
          <w:bCs/>
          <w:color w:val="000000" w:themeColor="text1"/>
          <w:sz w:val="24"/>
          <w:szCs w:val="24"/>
          <w:lang w:val="en-US"/>
        </w:rPr>
        <w:t>oil amendments</w:t>
      </w:r>
    </w:p>
    <w:p w14:paraId="11EB99E9" w14:textId="012BBFA6" w:rsidR="00383C29" w:rsidRPr="007A367C" w:rsidRDefault="00D23E85"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The f</w:t>
      </w:r>
      <w:r w:rsidR="00383C29" w:rsidRPr="007A367C">
        <w:rPr>
          <w:rFonts w:asciiTheme="majorBidi" w:hAnsiTheme="majorBidi" w:cstheme="majorBidi"/>
          <w:color w:val="000000" w:themeColor="text1"/>
          <w:sz w:val="24"/>
          <w:szCs w:val="24"/>
          <w:lang w:val="en-US"/>
        </w:rPr>
        <w:t xml:space="preserve">rass </w:t>
      </w:r>
      <w:r w:rsidR="00960122" w:rsidRPr="007A367C">
        <w:rPr>
          <w:rFonts w:asciiTheme="majorBidi" w:hAnsiTheme="majorBidi" w:cstheme="majorBidi"/>
          <w:color w:val="000000" w:themeColor="text1"/>
          <w:sz w:val="24"/>
          <w:szCs w:val="24"/>
          <w:lang w:val="en-US"/>
        </w:rPr>
        <w:t xml:space="preserve">used in this study was obtained from two commercially reared </w:t>
      </w:r>
      <w:r w:rsidR="00383C29" w:rsidRPr="007A367C">
        <w:rPr>
          <w:rFonts w:asciiTheme="majorBidi" w:hAnsiTheme="majorBidi" w:cstheme="majorBidi"/>
          <w:color w:val="000000" w:themeColor="text1"/>
          <w:sz w:val="24"/>
          <w:szCs w:val="24"/>
          <w:lang w:val="en-US"/>
        </w:rPr>
        <w:t>edible insect species</w:t>
      </w:r>
      <w:r w:rsidR="00960122" w:rsidRPr="007A367C">
        <w:rPr>
          <w:rFonts w:asciiTheme="majorBidi" w:hAnsiTheme="majorBidi" w:cstheme="majorBidi"/>
          <w:color w:val="000000" w:themeColor="text1"/>
          <w:sz w:val="24"/>
          <w:szCs w:val="24"/>
          <w:lang w:val="en-US"/>
        </w:rPr>
        <w:t xml:space="preserve">: </w:t>
      </w:r>
      <w:r w:rsidR="00E316A4" w:rsidRPr="007A367C">
        <w:rPr>
          <w:rFonts w:asciiTheme="majorBidi" w:hAnsiTheme="majorBidi" w:cstheme="majorBidi"/>
          <w:color w:val="000000" w:themeColor="text1"/>
          <w:sz w:val="24"/>
          <w:szCs w:val="24"/>
          <w:lang w:val="en-US"/>
        </w:rPr>
        <w:t xml:space="preserve">(1) </w:t>
      </w:r>
      <w:r w:rsidR="00960122" w:rsidRPr="007A367C">
        <w:rPr>
          <w:rFonts w:asciiTheme="majorBidi" w:hAnsiTheme="majorBidi" w:cstheme="majorBidi"/>
          <w:i/>
          <w:iCs/>
          <w:color w:val="000000" w:themeColor="text1"/>
          <w:sz w:val="24"/>
          <w:szCs w:val="24"/>
          <w:lang w:val="en-US"/>
        </w:rPr>
        <w:t>H</w:t>
      </w:r>
      <w:r w:rsidR="00E04561" w:rsidRPr="007A367C">
        <w:rPr>
          <w:rFonts w:asciiTheme="majorBidi" w:hAnsiTheme="majorBidi" w:cstheme="majorBidi"/>
          <w:i/>
          <w:iCs/>
          <w:color w:val="000000" w:themeColor="text1"/>
          <w:sz w:val="24"/>
          <w:szCs w:val="24"/>
          <w:lang w:val="en-US"/>
        </w:rPr>
        <w:t>.</w:t>
      </w:r>
      <w:r w:rsidR="00960122" w:rsidRPr="007A367C">
        <w:rPr>
          <w:rFonts w:asciiTheme="majorBidi" w:hAnsiTheme="majorBidi" w:cstheme="majorBidi"/>
          <w:i/>
          <w:iCs/>
          <w:color w:val="000000" w:themeColor="text1"/>
          <w:sz w:val="24"/>
          <w:szCs w:val="24"/>
          <w:lang w:val="en-US"/>
        </w:rPr>
        <w:t xml:space="preserve"> illucens</w:t>
      </w:r>
      <w:r w:rsidR="0084309B" w:rsidRPr="007A367C">
        <w:rPr>
          <w:rFonts w:asciiTheme="majorBidi" w:hAnsiTheme="majorBidi" w:cstheme="majorBidi"/>
          <w:color w:val="000000" w:themeColor="text1"/>
          <w:sz w:val="24"/>
          <w:szCs w:val="24"/>
          <w:lang w:val="en-US"/>
        </w:rPr>
        <w:t>,</w:t>
      </w:r>
      <w:r w:rsidR="00E04561" w:rsidRPr="007A367C">
        <w:rPr>
          <w:rFonts w:asciiTheme="majorBidi" w:hAnsiTheme="majorBidi" w:cstheme="majorBidi"/>
          <w:color w:val="000000" w:themeColor="text1"/>
          <w:sz w:val="24"/>
          <w:szCs w:val="24"/>
          <w:lang w:val="en-US"/>
        </w:rPr>
        <w:t xml:space="preserve"> </w:t>
      </w:r>
      <w:r w:rsidR="00960122" w:rsidRPr="007A367C">
        <w:rPr>
          <w:rFonts w:asciiTheme="majorBidi" w:hAnsiTheme="majorBidi" w:cstheme="majorBidi"/>
          <w:color w:val="000000" w:themeColor="text1"/>
          <w:sz w:val="24"/>
          <w:szCs w:val="24"/>
          <w:lang w:val="en-US"/>
        </w:rPr>
        <w:t xml:space="preserve">provided by Bestico, Berkel en Rodenrijs, </w:t>
      </w:r>
      <w:r w:rsidR="0084309B" w:rsidRPr="007A367C">
        <w:rPr>
          <w:rFonts w:asciiTheme="majorBidi" w:hAnsiTheme="majorBidi" w:cstheme="majorBidi"/>
          <w:color w:val="000000" w:themeColor="text1"/>
          <w:sz w:val="24"/>
          <w:szCs w:val="24"/>
          <w:lang w:val="en-US"/>
        </w:rPr>
        <w:t>T</w:t>
      </w:r>
      <w:r w:rsidR="00960122" w:rsidRPr="007A367C">
        <w:rPr>
          <w:rFonts w:asciiTheme="majorBidi" w:hAnsiTheme="majorBidi" w:cstheme="majorBidi"/>
          <w:color w:val="000000" w:themeColor="text1"/>
          <w:sz w:val="24"/>
          <w:szCs w:val="24"/>
          <w:lang w:val="en-US"/>
        </w:rPr>
        <w:t>he Netherlands</w:t>
      </w:r>
      <w:r w:rsidR="0084309B" w:rsidRPr="007A367C">
        <w:rPr>
          <w:rFonts w:asciiTheme="majorBidi" w:hAnsiTheme="majorBidi" w:cstheme="majorBidi"/>
          <w:color w:val="000000" w:themeColor="text1"/>
          <w:sz w:val="24"/>
          <w:szCs w:val="24"/>
          <w:lang w:val="en-US"/>
        </w:rPr>
        <w:t>,</w:t>
      </w:r>
      <w:r w:rsidR="00960122" w:rsidRPr="007A367C">
        <w:rPr>
          <w:rFonts w:asciiTheme="majorBidi" w:hAnsiTheme="majorBidi" w:cstheme="majorBidi"/>
          <w:color w:val="000000" w:themeColor="text1"/>
          <w:sz w:val="24"/>
          <w:szCs w:val="24"/>
          <w:lang w:val="en-US"/>
        </w:rPr>
        <w:t xml:space="preserve"> and </w:t>
      </w:r>
      <w:r w:rsidR="00E316A4" w:rsidRPr="007A367C">
        <w:rPr>
          <w:rFonts w:asciiTheme="majorBidi" w:hAnsiTheme="majorBidi" w:cstheme="majorBidi"/>
          <w:color w:val="000000" w:themeColor="text1"/>
          <w:sz w:val="24"/>
          <w:szCs w:val="24"/>
          <w:lang w:val="en-US"/>
        </w:rPr>
        <w:t xml:space="preserve">(2) </w:t>
      </w:r>
      <w:r w:rsidR="00960122" w:rsidRPr="007A367C">
        <w:rPr>
          <w:rFonts w:asciiTheme="majorBidi" w:hAnsiTheme="majorBidi" w:cstheme="majorBidi"/>
          <w:i/>
          <w:iCs/>
          <w:color w:val="000000" w:themeColor="text1"/>
          <w:sz w:val="24"/>
          <w:szCs w:val="24"/>
          <w:lang w:val="en-US"/>
        </w:rPr>
        <w:t>T</w:t>
      </w:r>
      <w:r w:rsidR="00E04561" w:rsidRPr="007A367C">
        <w:rPr>
          <w:rFonts w:asciiTheme="majorBidi" w:hAnsiTheme="majorBidi" w:cstheme="majorBidi"/>
          <w:i/>
          <w:iCs/>
          <w:color w:val="000000" w:themeColor="text1"/>
          <w:sz w:val="24"/>
          <w:szCs w:val="24"/>
          <w:lang w:val="en-US"/>
        </w:rPr>
        <w:t>.</w:t>
      </w:r>
      <w:r w:rsidR="00960122" w:rsidRPr="007A367C">
        <w:rPr>
          <w:rFonts w:asciiTheme="majorBidi" w:hAnsiTheme="majorBidi" w:cstheme="majorBidi"/>
          <w:i/>
          <w:iCs/>
          <w:color w:val="000000" w:themeColor="text1"/>
          <w:sz w:val="24"/>
          <w:szCs w:val="24"/>
          <w:lang w:val="en-US"/>
        </w:rPr>
        <w:t xml:space="preserve"> molito</w:t>
      </w:r>
      <w:r w:rsidR="00DC0C5D" w:rsidRPr="007A367C">
        <w:rPr>
          <w:rFonts w:asciiTheme="majorBidi" w:hAnsiTheme="majorBidi" w:cstheme="majorBidi"/>
          <w:i/>
          <w:iCs/>
          <w:color w:val="000000" w:themeColor="text1"/>
          <w:sz w:val="24"/>
          <w:szCs w:val="24"/>
          <w:lang w:val="en-US"/>
        </w:rPr>
        <w:t>r</w:t>
      </w:r>
      <w:r w:rsidR="00E316A4" w:rsidRPr="007A367C">
        <w:rPr>
          <w:rFonts w:asciiTheme="majorBidi" w:hAnsiTheme="majorBidi" w:cstheme="majorBidi"/>
          <w:color w:val="000000" w:themeColor="text1"/>
          <w:sz w:val="24"/>
          <w:szCs w:val="24"/>
          <w:lang w:val="en-US"/>
        </w:rPr>
        <w:t>,</w:t>
      </w:r>
      <w:r w:rsidR="00960122" w:rsidRPr="007A367C">
        <w:rPr>
          <w:rFonts w:asciiTheme="majorBidi" w:hAnsiTheme="majorBidi" w:cstheme="majorBidi"/>
          <w:color w:val="000000" w:themeColor="text1"/>
          <w:sz w:val="24"/>
          <w:szCs w:val="24"/>
          <w:lang w:val="en-US"/>
        </w:rPr>
        <w:t xml:space="preserve"> provided by </w:t>
      </w:r>
      <w:proofErr w:type="spellStart"/>
      <w:r w:rsidR="00960122" w:rsidRPr="007A367C">
        <w:rPr>
          <w:rFonts w:asciiTheme="majorBidi" w:hAnsiTheme="majorBidi" w:cstheme="majorBidi"/>
          <w:color w:val="000000" w:themeColor="text1"/>
          <w:sz w:val="24"/>
          <w:szCs w:val="24"/>
          <w:lang w:val="en-US"/>
        </w:rPr>
        <w:t>Nijenkamp</w:t>
      </w:r>
      <w:proofErr w:type="spellEnd"/>
      <w:r w:rsidR="0084309B" w:rsidRPr="007A367C">
        <w:rPr>
          <w:rFonts w:asciiTheme="majorBidi" w:hAnsiTheme="majorBidi" w:cstheme="majorBidi"/>
          <w:color w:val="000000" w:themeColor="text1"/>
          <w:sz w:val="24"/>
          <w:szCs w:val="24"/>
          <w:lang w:val="en-US"/>
        </w:rPr>
        <w:t xml:space="preserve"> </w:t>
      </w:r>
      <w:proofErr w:type="spellStart"/>
      <w:r w:rsidR="00960122" w:rsidRPr="007A367C">
        <w:rPr>
          <w:rFonts w:asciiTheme="majorBidi" w:hAnsiTheme="majorBidi" w:cstheme="majorBidi"/>
          <w:color w:val="000000" w:themeColor="text1"/>
          <w:sz w:val="24"/>
          <w:szCs w:val="24"/>
          <w:lang w:val="en-US"/>
        </w:rPr>
        <w:t>Voederdieren</w:t>
      </w:r>
      <w:proofErr w:type="spellEnd"/>
      <w:r w:rsidR="00960122" w:rsidRPr="007A367C">
        <w:rPr>
          <w:rFonts w:asciiTheme="majorBidi" w:hAnsiTheme="majorBidi" w:cstheme="majorBidi"/>
          <w:color w:val="000000" w:themeColor="text1"/>
          <w:sz w:val="24"/>
          <w:szCs w:val="24"/>
          <w:lang w:val="en-US"/>
        </w:rPr>
        <w:t xml:space="preserve">, </w:t>
      </w:r>
      <w:proofErr w:type="spellStart"/>
      <w:r w:rsidR="00960122" w:rsidRPr="007A367C">
        <w:rPr>
          <w:rFonts w:asciiTheme="majorBidi" w:hAnsiTheme="majorBidi" w:cstheme="majorBidi"/>
          <w:color w:val="000000" w:themeColor="text1"/>
          <w:sz w:val="24"/>
          <w:szCs w:val="24"/>
          <w:lang w:val="en-US"/>
        </w:rPr>
        <w:t>Oldenzaal</w:t>
      </w:r>
      <w:proofErr w:type="spellEnd"/>
      <w:r w:rsidR="00960122" w:rsidRPr="007A367C">
        <w:rPr>
          <w:rFonts w:asciiTheme="majorBidi" w:hAnsiTheme="majorBidi" w:cstheme="majorBidi"/>
          <w:color w:val="000000" w:themeColor="text1"/>
          <w:sz w:val="24"/>
          <w:szCs w:val="24"/>
          <w:lang w:val="en-US"/>
        </w:rPr>
        <w:t xml:space="preserve">, </w:t>
      </w:r>
      <w:r w:rsidR="0084309B" w:rsidRPr="007A367C">
        <w:rPr>
          <w:rFonts w:asciiTheme="majorBidi" w:hAnsiTheme="majorBidi" w:cstheme="majorBidi"/>
          <w:color w:val="000000" w:themeColor="text1"/>
          <w:sz w:val="24"/>
          <w:szCs w:val="24"/>
          <w:lang w:val="en-US"/>
        </w:rPr>
        <w:t>T</w:t>
      </w:r>
      <w:r w:rsidR="00960122" w:rsidRPr="007A367C">
        <w:rPr>
          <w:rFonts w:asciiTheme="majorBidi" w:hAnsiTheme="majorBidi" w:cstheme="majorBidi"/>
          <w:color w:val="000000" w:themeColor="text1"/>
          <w:sz w:val="24"/>
          <w:szCs w:val="24"/>
          <w:lang w:val="en-US"/>
        </w:rPr>
        <w:t xml:space="preserve">he Netherlands. </w:t>
      </w:r>
      <w:r w:rsidR="0024044A" w:rsidRPr="007A367C">
        <w:rPr>
          <w:rFonts w:asciiTheme="majorBidi" w:hAnsiTheme="majorBidi" w:cstheme="majorBidi"/>
          <w:color w:val="000000" w:themeColor="text1"/>
          <w:sz w:val="24"/>
          <w:szCs w:val="24"/>
          <w:lang w:val="en-US"/>
        </w:rPr>
        <w:t>Before use,</w:t>
      </w:r>
      <w:r w:rsidR="00E316A4" w:rsidRPr="007A367C">
        <w:rPr>
          <w:rFonts w:asciiTheme="majorBidi" w:hAnsiTheme="majorBidi" w:cstheme="majorBidi"/>
          <w:color w:val="000000" w:themeColor="text1"/>
          <w:sz w:val="24"/>
          <w:szCs w:val="24"/>
          <w:lang w:val="en-US"/>
        </w:rPr>
        <w:t xml:space="preserve"> </w:t>
      </w:r>
      <w:r w:rsidR="00960122" w:rsidRPr="007A367C">
        <w:rPr>
          <w:rFonts w:asciiTheme="majorBidi" w:hAnsiTheme="majorBidi" w:cstheme="majorBidi"/>
          <w:color w:val="000000" w:themeColor="text1"/>
          <w:sz w:val="24"/>
          <w:szCs w:val="24"/>
          <w:lang w:val="en-US"/>
        </w:rPr>
        <w:t xml:space="preserve">frass </w:t>
      </w:r>
      <w:r w:rsidR="006F72E9" w:rsidRPr="007A367C">
        <w:rPr>
          <w:rFonts w:asciiTheme="majorBidi" w:hAnsiTheme="majorBidi" w:cstheme="majorBidi"/>
          <w:color w:val="000000" w:themeColor="text1"/>
          <w:sz w:val="24"/>
          <w:szCs w:val="24"/>
          <w:lang w:val="en-US"/>
        </w:rPr>
        <w:t xml:space="preserve">samples </w:t>
      </w:r>
      <w:r w:rsidR="00FD6A73" w:rsidRPr="007A367C">
        <w:rPr>
          <w:rFonts w:asciiTheme="majorBidi" w:hAnsiTheme="majorBidi" w:cstheme="majorBidi"/>
          <w:color w:val="000000" w:themeColor="text1"/>
          <w:sz w:val="24"/>
          <w:szCs w:val="24"/>
          <w:lang w:val="en-US"/>
        </w:rPr>
        <w:t>w</w:t>
      </w:r>
      <w:r w:rsidR="006F72E9" w:rsidRPr="007A367C">
        <w:rPr>
          <w:rFonts w:asciiTheme="majorBidi" w:hAnsiTheme="majorBidi" w:cstheme="majorBidi"/>
          <w:color w:val="000000" w:themeColor="text1"/>
          <w:sz w:val="24"/>
          <w:szCs w:val="24"/>
          <w:lang w:val="en-US"/>
        </w:rPr>
        <w:t>ere</w:t>
      </w:r>
      <w:r w:rsidR="00FD6A73" w:rsidRPr="007A367C">
        <w:rPr>
          <w:rFonts w:asciiTheme="majorBidi" w:hAnsiTheme="majorBidi" w:cstheme="majorBidi"/>
          <w:color w:val="000000" w:themeColor="text1"/>
          <w:sz w:val="24"/>
          <w:szCs w:val="24"/>
          <w:lang w:val="en-US"/>
        </w:rPr>
        <w:t xml:space="preserve"> </w:t>
      </w:r>
      <w:r w:rsidR="00017BC6" w:rsidRPr="007A367C">
        <w:rPr>
          <w:rFonts w:asciiTheme="majorBidi" w:hAnsiTheme="majorBidi" w:cstheme="majorBidi"/>
          <w:color w:val="000000" w:themeColor="text1"/>
          <w:sz w:val="24"/>
          <w:szCs w:val="24"/>
          <w:lang w:val="en-US"/>
        </w:rPr>
        <w:t>oven</w:t>
      </w:r>
      <w:r w:rsidR="005B1702" w:rsidRPr="007A367C">
        <w:rPr>
          <w:rFonts w:asciiTheme="majorBidi" w:hAnsiTheme="majorBidi" w:cstheme="majorBidi"/>
          <w:color w:val="000000" w:themeColor="text1"/>
          <w:sz w:val="24"/>
          <w:szCs w:val="24"/>
          <w:lang w:val="en-US"/>
        </w:rPr>
        <w:t xml:space="preserve">-dried </w:t>
      </w:r>
      <w:r w:rsidR="00383C29" w:rsidRPr="007A367C">
        <w:rPr>
          <w:rFonts w:asciiTheme="majorBidi" w:hAnsiTheme="majorBidi" w:cstheme="majorBidi"/>
          <w:color w:val="000000" w:themeColor="text1"/>
          <w:sz w:val="24"/>
          <w:szCs w:val="24"/>
          <w:lang w:val="en-US"/>
        </w:rPr>
        <w:t>at 60 °C for 24 h</w:t>
      </w:r>
      <w:r w:rsidR="005B1702" w:rsidRPr="007A367C">
        <w:rPr>
          <w:rFonts w:asciiTheme="majorBidi" w:hAnsiTheme="majorBidi" w:cstheme="majorBidi"/>
          <w:color w:val="000000" w:themeColor="text1"/>
          <w:sz w:val="24"/>
          <w:szCs w:val="24"/>
          <w:lang w:val="en-US"/>
        </w:rPr>
        <w:t xml:space="preserve"> (</w:t>
      </w:r>
      <w:r w:rsidR="0084309B" w:rsidRPr="007A367C">
        <w:rPr>
          <w:rFonts w:asciiTheme="majorBidi" w:hAnsiTheme="majorBidi" w:cstheme="majorBidi"/>
          <w:color w:val="000000" w:themeColor="text1"/>
          <w:sz w:val="24"/>
          <w:szCs w:val="24"/>
          <w:lang w:val="en-US"/>
        </w:rPr>
        <w:t>oven m</w:t>
      </w:r>
      <w:r w:rsidR="005B1702" w:rsidRPr="007A367C">
        <w:rPr>
          <w:rFonts w:asciiTheme="majorBidi" w:hAnsiTheme="majorBidi" w:cstheme="majorBidi"/>
          <w:color w:val="000000" w:themeColor="text1"/>
          <w:sz w:val="24"/>
          <w:szCs w:val="24"/>
          <w:lang w:val="en-US"/>
        </w:rPr>
        <w:t>odel FED-260</w:t>
      </w:r>
      <w:r w:rsidR="0084309B" w:rsidRPr="007A367C">
        <w:rPr>
          <w:rFonts w:asciiTheme="majorBidi" w:hAnsiTheme="majorBidi" w:cstheme="majorBidi"/>
          <w:color w:val="000000" w:themeColor="text1"/>
          <w:sz w:val="24"/>
          <w:szCs w:val="24"/>
          <w:lang w:val="en-US"/>
        </w:rPr>
        <w:t>;</w:t>
      </w:r>
      <w:r w:rsidR="005B1702" w:rsidRPr="007A367C">
        <w:rPr>
          <w:rFonts w:asciiTheme="majorBidi" w:hAnsiTheme="majorBidi" w:cstheme="majorBidi"/>
          <w:color w:val="000000" w:themeColor="text1"/>
          <w:sz w:val="24"/>
          <w:szCs w:val="24"/>
          <w:lang w:val="en-US"/>
        </w:rPr>
        <w:t xml:space="preserve"> Binder, </w:t>
      </w:r>
      <w:proofErr w:type="spellStart"/>
      <w:r w:rsidR="005B1702" w:rsidRPr="007A367C">
        <w:rPr>
          <w:rFonts w:asciiTheme="majorBidi" w:hAnsiTheme="majorBidi" w:cstheme="majorBidi"/>
          <w:color w:val="000000" w:themeColor="text1"/>
          <w:sz w:val="24"/>
          <w:szCs w:val="24"/>
          <w:lang w:val="en-US"/>
        </w:rPr>
        <w:t>Tuttlingen</w:t>
      </w:r>
      <w:proofErr w:type="spellEnd"/>
      <w:r w:rsidR="005B1702" w:rsidRPr="007A367C">
        <w:rPr>
          <w:rFonts w:asciiTheme="majorBidi" w:hAnsiTheme="majorBidi" w:cstheme="majorBidi"/>
          <w:color w:val="000000" w:themeColor="text1"/>
          <w:sz w:val="24"/>
          <w:szCs w:val="24"/>
          <w:lang w:val="en-US"/>
        </w:rPr>
        <w:t>, Germany)</w:t>
      </w:r>
      <w:r w:rsidR="00FD6A73" w:rsidRPr="007A367C">
        <w:rPr>
          <w:rFonts w:asciiTheme="majorBidi" w:hAnsiTheme="majorBidi" w:cstheme="majorBidi"/>
          <w:color w:val="000000" w:themeColor="text1"/>
          <w:sz w:val="24"/>
          <w:szCs w:val="24"/>
          <w:lang w:val="en-US"/>
        </w:rPr>
        <w:t>,</w:t>
      </w:r>
      <w:r w:rsidR="00F40B8B" w:rsidRPr="007A367C">
        <w:rPr>
          <w:rFonts w:asciiTheme="majorBidi" w:hAnsiTheme="majorBidi" w:cstheme="majorBidi"/>
          <w:color w:val="000000" w:themeColor="text1"/>
          <w:sz w:val="24"/>
          <w:szCs w:val="24"/>
          <w:lang w:val="en-US"/>
        </w:rPr>
        <w:t xml:space="preserve"> pulveri</w:t>
      </w:r>
      <w:r w:rsidR="00080B50" w:rsidRPr="007A367C">
        <w:rPr>
          <w:rFonts w:asciiTheme="majorBidi" w:hAnsiTheme="majorBidi" w:cstheme="majorBidi"/>
          <w:color w:val="000000" w:themeColor="text1"/>
          <w:sz w:val="24"/>
          <w:szCs w:val="24"/>
          <w:lang w:val="en-US"/>
        </w:rPr>
        <w:t>s</w:t>
      </w:r>
      <w:r w:rsidR="00F40B8B" w:rsidRPr="007A367C">
        <w:rPr>
          <w:rFonts w:asciiTheme="majorBidi" w:hAnsiTheme="majorBidi" w:cstheme="majorBidi"/>
          <w:color w:val="000000" w:themeColor="text1"/>
          <w:sz w:val="24"/>
          <w:szCs w:val="24"/>
          <w:lang w:val="en-US"/>
        </w:rPr>
        <w:t>ed</w:t>
      </w:r>
      <w:r w:rsidR="00383C29" w:rsidRPr="007A367C">
        <w:rPr>
          <w:rFonts w:asciiTheme="majorBidi" w:hAnsiTheme="majorBidi" w:cstheme="majorBidi"/>
          <w:color w:val="000000" w:themeColor="text1"/>
          <w:sz w:val="24"/>
          <w:szCs w:val="24"/>
          <w:lang w:val="en-US"/>
        </w:rPr>
        <w:t xml:space="preserve"> </w:t>
      </w:r>
      <w:r w:rsidR="006F72E9" w:rsidRPr="007A367C">
        <w:rPr>
          <w:rFonts w:asciiTheme="majorBidi" w:hAnsiTheme="majorBidi" w:cstheme="majorBidi"/>
          <w:color w:val="000000" w:themeColor="text1"/>
          <w:sz w:val="24"/>
          <w:szCs w:val="24"/>
          <w:lang w:val="en-US"/>
        </w:rPr>
        <w:t xml:space="preserve">using a </w:t>
      </w:r>
      <w:r w:rsidR="0024044A" w:rsidRPr="007A367C">
        <w:rPr>
          <w:rFonts w:asciiTheme="majorBidi" w:hAnsiTheme="majorBidi" w:cstheme="majorBidi"/>
          <w:color w:val="000000" w:themeColor="text1"/>
          <w:sz w:val="24"/>
          <w:szCs w:val="24"/>
          <w:lang w:val="en-US"/>
        </w:rPr>
        <w:t>cutting mill SM 100</w:t>
      </w:r>
      <w:r w:rsidR="00017BC6" w:rsidRPr="007A367C">
        <w:rPr>
          <w:rFonts w:asciiTheme="majorBidi" w:hAnsiTheme="majorBidi" w:cstheme="majorBidi"/>
          <w:color w:val="000000" w:themeColor="text1"/>
          <w:sz w:val="24"/>
          <w:szCs w:val="24"/>
          <w:lang w:val="en-US"/>
        </w:rPr>
        <w:t xml:space="preserve"> (</w:t>
      </w:r>
      <w:proofErr w:type="spellStart"/>
      <w:r w:rsidR="0024044A" w:rsidRPr="007A367C">
        <w:rPr>
          <w:rFonts w:asciiTheme="majorBidi" w:hAnsiTheme="majorBidi" w:cstheme="majorBidi"/>
          <w:color w:val="000000" w:themeColor="text1"/>
          <w:sz w:val="24"/>
          <w:szCs w:val="24"/>
          <w:lang w:val="en-US"/>
        </w:rPr>
        <w:t>Retsch</w:t>
      </w:r>
      <w:proofErr w:type="spellEnd"/>
      <w:r w:rsidR="0024044A" w:rsidRPr="007A367C">
        <w:rPr>
          <w:rFonts w:asciiTheme="majorBidi" w:hAnsiTheme="majorBidi" w:cstheme="majorBidi"/>
          <w:color w:val="000000" w:themeColor="text1"/>
          <w:sz w:val="24"/>
          <w:szCs w:val="24"/>
          <w:lang w:val="en-US"/>
        </w:rPr>
        <w:t>, Haan, Germany</w:t>
      </w:r>
      <w:r w:rsidR="00017BC6" w:rsidRPr="007A367C">
        <w:rPr>
          <w:rFonts w:asciiTheme="majorBidi" w:hAnsiTheme="majorBidi" w:cstheme="majorBidi"/>
          <w:color w:val="000000" w:themeColor="text1"/>
          <w:sz w:val="24"/>
          <w:szCs w:val="24"/>
          <w:lang w:val="en-US"/>
        </w:rPr>
        <w:t>)</w:t>
      </w:r>
      <w:r w:rsidR="0024044A" w:rsidRPr="007A367C">
        <w:rPr>
          <w:rFonts w:asciiTheme="majorBidi" w:hAnsiTheme="majorBidi" w:cstheme="majorBidi"/>
          <w:color w:val="000000" w:themeColor="text1"/>
          <w:sz w:val="24"/>
          <w:szCs w:val="24"/>
          <w:lang w:val="en-US"/>
        </w:rPr>
        <w:t>, sieved (</w:t>
      </w:r>
      <w:r w:rsidR="005B1702" w:rsidRPr="007A367C">
        <w:rPr>
          <w:rFonts w:asciiTheme="majorBidi" w:hAnsiTheme="majorBidi" w:cstheme="majorBidi"/>
          <w:color w:val="000000" w:themeColor="text1"/>
          <w:sz w:val="24"/>
          <w:szCs w:val="24"/>
          <w:lang w:val="en-US"/>
        </w:rPr>
        <w:t>2</w:t>
      </w:r>
      <w:r w:rsidR="0084309B" w:rsidRPr="007A367C">
        <w:rPr>
          <w:rFonts w:asciiTheme="majorBidi" w:hAnsiTheme="majorBidi" w:cstheme="majorBidi"/>
          <w:color w:val="000000" w:themeColor="text1"/>
          <w:sz w:val="24"/>
          <w:szCs w:val="24"/>
          <w:lang w:val="en-US"/>
        </w:rPr>
        <w:t xml:space="preserve"> </w:t>
      </w:r>
      <w:r w:rsidR="0024044A" w:rsidRPr="007A367C">
        <w:rPr>
          <w:rFonts w:asciiTheme="majorBidi" w:hAnsiTheme="majorBidi" w:cstheme="majorBidi"/>
          <w:color w:val="000000" w:themeColor="text1"/>
          <w:sz w:val="24"/>
          <w:szCs w:val="24"/>
          <w:lang w:val="en-US"/>
        </w:rPr>
        <w:t xml:space="preserve">mm mesh), </w:t>
      </w:r>
      <w:r w:rsidR="00383C29" w:rsidRPr="007A367C">
        <w:rPr>
          <w:rFonts w:asciiTheme="majorBidi" w:hAnsiTheme="majorBidi" w:cstheme="majorBidi"/>
          <w:color w:val="000000" w:themeColor="text1"/>
          <w:sz w:val="24"/>
          <w:szCs w:val="24"/>
          <w:lang w:val="en-US"/>
        </w:rPr>
        <w:t xml:space="preserve">and </w:t>
      </w:r>
      <w:r w:rsidR="00F40B8B" w:rsidRPr="007A367C">
        <w:rPr>
          <w:rFonts w:asciiTheme="majorBidi" w:hAnsiTheme="majorBidi" w:cstheme="majorBidi"/>
          <w:color w:val="000000" w:themeColor="text1"/>
          <w:sz w:val="24"/>
          <w:szCs w:val="24"/>
          <w:lang w:val="en-US"/>
        </w:rPr>
        <w:t xml:space="preserve">then </w:t>
      </w:r>
      <w:r w:rsidR="00383C29" w:rsidRPr="007A367C">
        <w:rPr>
          <w:rFonts w:asciiTheme="majorBidi" w:hAnsiTheme="majorBidi" w:cstheme="majorBidi"/>
          <w:color w:val="000000" w:themeColor="text1"/>
          <w:sz w:val="24"/>
          <w:szCs w:val="24"/>
          <w:lang w:val="en-US"/>
        </w:rPr>
        <w:t xml:space="preserve">stored </w:t>
      </w:r>
      <w:r w:rsidR="00960122" w:rsidRPr="007A367C">
        <w:rPr>
          <w:rFonts w:asciiTheme="majorBidi" w:hAnsiTheme="majorBidi" w:cstheme="majorBidi"/>
          <w:color w:val="000000" w:themeColor="text1"/>
          <w:sz w:val="24"/>
          <w:szCs w:val="24"/>
          <w:lang w:val="en-US"/>
        </w:rPr>
        <w:t xml:space="preserve">in air-tight containers </w:t>
      </w:r>
      <w:r w:rsidR="00383C29" w:rsidRPr="007A367C">
        <w:rPr>
          <w:rFonts w:asciiTheme="majorBidi" w:hAnsiTheme="majorBidi" w:cstheme="majorBidi"/>
          <w:color w:val="000000" w:themeColor="text1"/>
          <w:sz w:val="24"/>
          <w:szCs w:val="24"/>
          <w:lang w:val="en-US"/>
        </w:rPr>
        <w:t>at room temperature</w:t>
      </w:r>
      <w:r w:rsidR="00C85173" w:rsidRPr="007A367C">
        <w:rPr>
          <w:rFonts w:asciiTheme="majorBidi" w:hAnsiTheme="majorBidi" w:cstheme="majorBidi"/>
          <w:color w:val="000000" w:themeColor="text1"/>
          <w:sz w:val="24"/>
          <w:szCs w:val="24"/>
          <w:lang w:val="en-US"/>
        </w:rPr>
        <w:t xml:space="preserve"> for 78 days</w:t>
      </w:r>
      <w:r w:rsidR="00D664A0" w:rsidRPr="007A367C">
        <w:rPr>
          <w:rFonts w:asciiTheme="majorBidi" w:hAnsiTheme="majorBidi" w:cstheme="majorBidi"/>
          <w:color w:val="000000" w:themeColor="text1"/>
          <w:sz w:val="24"/>
          <w:szCs w:val="24"/>
          <w:lang w:val="en-US"/>
        </w:rPr>
        <w:t>.</w:t>
      </w:r>
      <w:r w:rsidR="00383C29" w:rsidRPr="007A367C">
        <w:rPr>
          <w:rFonts w:asciiTheme="majorBidi" w:hAnsiTheme="majorBidi" w:cstheme="majorBidi"/>
          <w:color w:val="000000" w:themeColor="text1"/>
          <w:sz w:val="24"/>
          <w:szCs w:val="24"/>
          <w:lang w:val="en-US"/>
        </w:rPr>
        <w:t xml:space="preserve"> </w:t>
      </w:r>
      <w:r w:rsidR="00080B50" w:rsidRPr="007A367C">
        <w:rPr>
          <w:rFonts w:asciiTheme="majorBidi" w:hAnsiTheme="majorBidi" w:cstheme="majorBidi"/>
          <w:color w:val="000000" w:themeColor="text1"/>
          <w:sz w:val="24"/>
          <w:szCs w:val="24"/>
          <w:lang w:val="en-US"/>
        </w:rPr>
        <w:t>We</w:t>
      </w:r>
      <w:r w:rsidR="007B4AA4" w:rsidRPr="007A367C">
        <w:rPr>
          <w:rFonts w:asciiTheme="majorBidi" w:hAnsiTheme="majorBidi" w:cstheme="majorBidi"/>
          <w:color w:val="000000" w:themeColor="text1"/>
          <w:sz w:val="24"/>
          <w:szCs w:val="24"/>
          <w:lang w:val="en-US"/>
        </w:rPr>
        <w:t xml:space="preserve"> refer to the </w:t>
      </w:r>
      <w:r w:rsidR="00343C6E" w:rsidRPr="007A367C">
        <w:rPr>
          <w:rFonts w:asciiTheme="majorBidi" w:hAnsiTheme="majorBidi" w:cstheme="majorBidi"/>
          <w:color w:val="000000" w:themeColor="text1"/>
          <w:sz w:val="24"/>
          <w:szCs w:val="24"/>
          <w:lang w:val="en-US"/>
        </w:rPr>
        <w:t>pulveri</w:t>
      </w:r>
      <w:r w:rsidR="0084309B" w:rsidRPr="007A367C">
        <w:rPr>
          <w:rFonts w:asciiTheme="majorBidi" w:hAnsiTheme="majorBidi" w:cstheme="majorBidi"/>
          <w:color w:val="000000" w:themeColor="text1"/>
          <w:sz w:val="24"/>
          <w:szCs w:val="24"/>
          <w:lang w:val="en-US"/>
        </w:rPr>
        <w:t>z</w:t>
      </w:r>
      <w:r w:rsidR="00343C6E" w:rsidRPr="007A367C">
        <w:rPr>
          <w:rFonts w:asciiTheme="majorBidi" w:hAnsiTheme="majorBidi" w:cstheme="majorBidi"/>
          <w:color w:val="000000" w:themeColor="text1"/>
          <w:sz w:val="24"/>
          <w:szCs w:val="24"/>
          <w:lang w:val="en-US"/>
        </w:rPr>
        <w:t>ed</w:t>
      </w:r>
      <w:r w:rsidR="007B4AA4" w:rsidRPr="007A367C">
        <w:rPr>
          <w:rFonts w:asciiTheme="majorBidi" w:hAnsiTheme="majorBidi" w:cstheme="majorBidi"/>
          <w:color w:val="000000" w:themeColor="text1"/>
          <w:sz w:val="24"/>
          <w:szCs w:val="24"/>
          <w:lang w:val="en-US"/>
        </w:rPr>
        <w:t xml:space="preserve"> frass as </w:t>
      </w:r>
      <w:r w:rsidR="0084309B" w:rsidRPr="007A367C">
        <w:rPr>
          <w:rFonts w:asciiTheme="majorBidi" w:hAnsiTheme="majorBidi" w:cstheme="majorBidi"/>
          <w:color w:val="000000" w:themeColor="text1"/>
          <w:sz w:val="24"/>
          <w:szCs w:val="24"/>
          <w:lang w:val="en-US"/>
        </w:rPr>
        <w:t>‘</w:t>
      </w:r>
      <w:r w:rsidR="007B4AA4" w:rsidRPr="007A367C">
        <w:rPr>
          <w:rFonts w:asciiTheme="majorBidi" w:hAnsiTheme="majorBidi" w:cstheme="majorBidi"/>
          <w:color w:val="000000" w:themeColor="text1"/>
          <w:sz w:val="24"/>
          <w:szCs w:val="24"/>
          <w:lang w:val="en-US"/>
        </w:rPr>
        <w:t>raw frass</w:t>
      </w:r>
      <w:r w:rsidR="0084309B" w:rsidRPr="007A367C">
        <w:rPr>
          <w:rFonts w:asciiTheme="majorBidi" w:hAnsiTheme="majorBidi" w:cstheme="majorBidi"/>
          <w:color w:val="000000" w:themeColor="text1"/>
          <w:sz w:val="24"/>
          <w:szCs w:val="24"/>
          <w:lang w:val="en-US"/>
        </w:rPr>
        <w:t>’</w:t>
      </w:r>
      <w:r w:rsidR="007B4AA4" w:rsidRPr="007A367C">
        <w:rPr>
          <w:rFonts w:asciiTheme="majorBidi" w:hAnsiTheme="majorBidi" w:cstheme="majorBidi"/>
          <w:i/>
          <w:iCs/>
          <w:color w:val="000000" w:themeColor="text1"/>
          <w:sz w:val="24"/>
          <w:szCs w:val="24"/>
          <w:lang w:val="en-US"/>
        </w:rPr>
        <w:t xml:space="preserve"> </w:t>
      </w:r>
      <w:r w:rsidR="007B4AA4" w:rsidRPr="007A367C">
        <w:rPr>
          <w:rFonts w:asciiTheme="majorBidi" w:hAnsiTheme="majorBidi" w:cstheme="majorBidi"/>
          <w:color w:val="000000" w:themeColor="text1"/>
          <w:sz w:val="24"/>
          <w:szCs w:val="24"/>
          <w:lang w:val="en-US"/>
        </w:rPr>
        <w:t xml:space="preserve">to differentiate it from other forms of frass used in this study </w:t>
      </w:r>
      <w:r w:rsidR="00C8718D" w:rsidRPr="007A367C">
        <w:rPr>
          <w:rFonts w:asciiTheme="majorBidi" w:hAnsiTheme="majorBidi" w:cstheme="majorBidi"/>
          <w:color w:val="000000" w:themeColor="text1"/>
          <w:sz w:val="24"/>
          <w:szCs w:val="24"/>
          <w:lang w:val="en-US"/>
        </w:rPr>
        <w:t>i.e.,</w:t>
      </w:r>
      <w:r w:rsidR="00871BF9" w:rsidRPr="007A367C">
        <w:rPr>
          <w:rFonts w:asciiTheme="majorBidi" w:hAnsiTheme="majorBidi" w:cstheme="majorBidi"/>
          <w:color w:val="000000" w:themeColor="text1"/>
          <w:sz w:val="24"/>
          <w:szCs w:val="24"/>
          <w:lang w:val="en-US"/>
        </w:rPr>
        <w:t xml:space="preserve"> </w:t>
      </w:r>
      <w:r w:rsidR="0084309B" w:rsidRPr="007A367C">
        <w:rPr>
          <w:rFonts w:asciiTheme="majorBidi" w:hAnsiTheme="majorBidi" w:cstheme="majorBidi"/>
          <w:color w:val="000000" w:themeColor="text1"/>
          <w:sz w:val="24"/>
          <w:szCs w:val="24"/>
          <w:lang w:val="en-US"/>
        </w:rPr>
        <w:t>‘</w:t>
      </w:r>
      <w:r w:rsidR="007B4AA4" w:rsidRPr="007A367C">
        <w:rPr>
          <w:rFonts w:asciiTheme="majorBidi" w:hAnsiTheme="majorBidi" w:cstheme="majorBidi"/>
          <w:color w:val="000000" w:themeColor="text1"/>
          <w:sz w:val="24"/>
          <w:szCs w:val="24"/>
          <w:lang w:val="en-US"/>
        </w:rPr>
        <w:t>incubated frass</w:t>
      </w:r>
      <w:r w:rsidR="0084309B" w:rsidRPr="007A367C">
        <w:rPr>
          <w:rFonts w:asciiTheme="majorBidi" w:hAnsiTheme="majorBidi" w:cstheme="majorBidi"/>
          <w:color w:val="000000" w:themeColor="text1"/>
          <w:sz w:val="24"/>
          <w:szCs w:val="24"/>
          <w:lang w:val="en-US"/>
        </w:rPr>
        <w:t>’</w:t>
      </w:r>
      <w:r w:rsidR="007B4AA4" w:rsidRPr="007A367C">
        <w:rPr>
          <w:rFonts w:asciiTheme="majorBidi" w:hAnsiTheme="majorBidi" w:cstheme="majorBidi"/>
          <w:color w:val="000000" w:themeColor="text1"/>
          <w:sz w:val="24"/>
          <w:szCs w:val="24"/>
          <w:lang w:val="en-US"/>
        </w:rPr>
        <w:t xml:space="preserve"> and </w:t>
      </w:r>
      <w:r w:rsidR="0084309B" w:rsidRPr="007A367C">
        <w:rPr>
          <w:rFonts w:asciiTheme="majorBidi" w:hAnsiTheme="majorBidi" w:cstheme="majorBidi"/>
          <w:color w:val="000000" w:themeColor="text1"/>
          <w:sz w:val="24"/>
          <w:szCs w:val="24"/>
          <w:lang w:val="en-US"/>
        </w:rPr>
        <w:t>‘</w:t>
      </w:r>
      <w:r w:rsidR="007B4AA4" w:rsidRPr="007A367C">
        <w:rPr>
          <w:rFonts w:asciiTheme="majorBidi" w:hAnsiTheme="majorBidi" w:cstheme="majorBidi"/>
          <w:color w:val="000000" w:themeColor="text1"/>
          <w:sz w:val="24"/>
          <w:szCs w:val="24"/>
          <w:lang w:val="en-US"/>
        </w:rPr>
        <w:t>composted frass</w:t>
      </w:r>
      <w:r w:rsidR="0084309B" w:rsidRPr="007A367C">
        <w:rPr>
          <w:rFonts w:asciiTheme="majorBidi" w:hAnsiTheme="majorBidi" w:cstheme="majorBidi"/>
          <w:color w:val="000000" w:themeColor="text1"/>
          <w:sz w:val="24"/>
          <w:szCs w:val="24"/>
          <w:lang w:val="en-US"/>
        </w:rPr>
        <w:t>’</w:t>
      </w:r>
      <w:r w:rsidR="00D91B2E" w:rsidRPr="007A367C">
        <w:rPr>
          <w:rFonts w:asciiTheme="majorBidi" w:hAnsiTheme="majorBidi" w:cstheme="majorBidi"/>
          <w:color w:val="000000" w:themeColor="text1"/>
          <w:sz w:val="24"/>
          <w:szCs w:val="24"/>
          <w:lang w:val="en-US"/>
        </w:rPr>
        <w:t xml:space="preserve"> </w:t>
      </w:r>
      <w:r w:rsidR="007B4AA4" w:rsidRPr="007A367C">
        <w:rPr>
          <w:rFonts w:asciiTheme="majorBidi" w:hAnsiTheme="majorBidi" w:cstheme="majorBidi"/>
          <w:color w:val="000000" w:themeColor="text1"/>
          <w:sz w:val="24"/>
          <w:szCs w:val="24"/>
          <w:lang w:val="en-US"/>
        </w:rPr>
        <w:t>(see detail</w:t>
      </w:r>
      <w:r w:rsidR="003300E9" w:rsidRPr="007A367C">
        <w:rPr>
          <w:rFonts w:asciiTheme="majorBidi" w:hAnsiTheme="majorBidi" w:cstheme="majorBidi"/>
          <w:color w:val="000000" w:themeColor="text1"/>
          <w:sz w:val="24"/>
          <w:szCs w:val="24"/>
          <w:lang w:val="en-US"/>
        </w:rPr>
        <w:t>s in</w:t>
      </w:r>
      <w:r w:rsidR="00F00DFC" w:rsidRPr="007A367C">
        <w:rPr>
          <w:rFonts w:asciiTheme="majorBidi" w:hAnsiTheme="majorBidi" w:cstheme="majorBidi"/>
          <w:color w:val="000000" w:themeColor="text1"/>
          <w:sz w:val="24"/>
          <w:szCs w:val="24"/>
          <w:lang w:val="en-US"/>
        </w:rPr>
        <w:t xml:space="preserve"> sections</w:t>
      </w:r>
      <w:r w:rsidR="007B4AA4" w:rsidRPr="007A367C">
        <w:rPr>
          <w:rFonts w:asciiTheme="majorBidi" w:hAnsiTheme="majorBidi" w:cstheme="majorBidi"/>
          <w:color w:val="000000" w:themeColor="text1"/>
          <w:sz w:val="24"/>
          <w:szCs w:val="24"/>
          <w:lang w:val="en-US"/>
        </w:rPr>
        <w:t xml:space="preserve"> below)</w:t>
      </w:r>
      <w:r w:rsidR="00D91B2E" w:rsidRPr="007A367C">
        <w:rPr>
          <w:rFonts w:asciiTheme="majorBidi" w:hAnsiTheme="majorBidi" w:cstheme="majorBidi"/>
          <w:color w:val="000000" w:themeColor="text1"/>
          <w:sz w:val="24"/>
          <w:szCs w:val="24"/>
          <w:lang w:val="en-US"/>
        </w:rPr>
        <w:t xml:space="preserve">. </w:t>
      </w:r>
      <w:r w:rsidR="00470FC5" w:rsidRPr="007A367C">
        <w:rPr>
          <w:rFonts w:asciiTheme="majorBidi" w:hAnsiTheme="majorBidi" w:cstheme="majorBidi"/>
          <w:color w:val="000000" w:themeColor="text1"/>
          <w:sz w:val="24"/>
          <w:szCs w:val="24"/>
          <w:lang w:val="en-US"/>
        </w:rPr>
        <w:t>The soil</w:t>
      </w:r>
      <w:r w:rsidR="00383C29" w:rsidRPr="007A367C">
        <w:rPr>
          <w:rFonts w:asciiTheme="majorBidi" w:hAnsiTheme="majorBidi" w:cstheme="majorBidi"/>
          <w:color w:val="000000" w:themeColor="text1"/>
          <w:sz w:val="24"/>
          <w:szCs w:val="24"/>
          <w:lang w:val="en-US"/>
        </w:rPr>
        <w:t xml:space="preserve"> was amended with the </w:t>
      </w:r>
      <w:r w:rsidR="000A210E" w:rsidRPr="007A367C">
        <w:rPr>
          <w:rFonts w:asciiTheme="majorBidi" w:hAnsiTheme="majorBidi" w:cstheme="majorBidi"/>
          <w:color w:val="000000" w:themeColor="text1"/>
          <w:sz w:val="24"/>
          <w:szCs w:val="24"/>
          <w:lang w:val="en-US"/>
        </w:rPr>
        <w:t>pulveri</w:t>
      </w:r>
      <w:r w:rsidR="0084309B" w:rsidRPr="007A367C">
        <w:rPr>
          <w:rFonts w:asciiTheme="majorBidi" w:hAnsiTheme="majorBidi" w:cstheme="majorBidi"/>
          <w:color w:val="000000" w:themeColor="text1"/>
          <w:sz w:val="24"/>
          <w:szCs w:val="24"/>
          <w:lang w:val="en-US"/>
        </w:rPr>
        <w:t>z</w:t>
      </w:r>
      <w:r w:rsidR="000A210E" w:rsidRPr="007A367C">
        <w:rPr>
          <w:rFonts w:asciiTheme="majorBidi" w:hAnsiTheme="majorBidi" w:cstheme="majorBidi"/>
          <w:color w:val="000000" w:themeColor="text1"/>
          <w:sz w:val="24"/>
          <w:szCs w:val="24"/>
          <w:lang w:val="en-US"/>
        </w:rPr>
        <w:t xml:space="preserve">ed </w:t>
      </w:r>
      <w:r w:rsidR="00383C29" w:rsidRPr="007A367C">
        <w:rPr>
          <w:rFonts w:asciiTheme="majorBidi" w:hAnsiTheme="majorBidi" w:cstheme="majorBidi"/>
          <w:color w:val="000000" w:themeColor="text1"/>
          <w:sz w:val="24"/>
          <w:szCs w:val="24"/>
          <w:lang w:val="en-US"/>
        </w:rPr>
        <w:t>frass by adding 2 g of frass per k</w:t>
      </w:r>
      <w:r w:rsidR="00234BAB" w:rsidRPr="007A367C">
        <w:rPr>
          <w:rFonts w:asciiTheme="majorBidi" w:hAnsiTheme="majorBidi" w:cstheme="majorBidi"/>
          <w:color w:val="000000" w:themeColor="text1"/>
          <w:sz w:val="24"/>
          <w:szCs w:val="24"/>
          <w:lang w:val="en-US"/>
        </w:rPr>
        <w:t>g</w:t>
      </w:r>
      <w:r w:rsidR="00383C29" w:rsidRPr="007A367C">
        <w:rPr>
          <w:rFonts w:asciiTheme="majorBidi" w:hAnsiTheme="majorBidi" w:cstheme="majorBidi"/>
          <w:color w:val="000000" w:themeColor="text1"/>
          <w:sz w:val="24"/>
          <w:szCs w:val="24"/>
          <w:lang w:val="en-US"/>
        </w:rPr>
        <w:t xml:space="preserve"> of soil </w:t>
      </w:r>
      <w:r w:rsidR="0071184E" w:rsidRPr="007A367C">
        <w:rPr>
          <w:rFonts w:asciiTheme="majorBidi" w:hAnsiTheme="majorBidi" w:cstheme="majorBidi"/>
          <w:color w:val="000000" w:themeColor="text1"/>
          <w:sz w:val="24"/>
          <w:szCs w:val="24"/>
          <w:lang w:val="en-US"/>
        </w:rPr>
        <w:t>previously</w:t>
      </w:r>
      <w:r w:rsidR="003B11FB" w:rsidRPr="007A367C">
        <w:rPr>
          <w:rFonts w:asciiTheme="majorBidi" w:hAnsiTheme="majorBidi" w:cstheme="majorBidi"/>
          <w:color w:val="000000" w:themeColor="text1"/>
          <w:sz w:val="24"/>
          <w:szCs w:val="24"/>
          <w:lang w:val="en-US"/>
        </w:rPr>
        <w:t xml:space="preserve"> </w:t>
      </w:r>
      <w:r w:rsidR="00383C29" w:rsidRPr="007A367C">
        <w:rPr>
          <w:rFonts w:asciiTheme="majorBidi" w:hAnsiTheme="majorBidi" w:cstheme="majorBidi"/>
          <w:color w:val="000000" w:themeColor="text1"/>
          <w:sz w:val="24"/>
          <w:szCs w:val="24"/>
          <w:lang w:val="en-US"/>
        </w:rPr>
        <w:t xml:space="preserve">sieved </w:t>
      </w:r>
      <w:r w:rsidR="003B11FB" w:rsidRPr="007A367C">
        <w:rPr>
          <w:rFonts w:asciiTheme="majorBidi" w:hAnsiTheme="majorBidi" w:cstheme="majorBidi"/>
          <w:color w:val="000000" w:themeColor="text1"/>
          <w:sz w:val="24"/>
          <w:szCs w:val="24"/>
          <w:lang w:val="en-US"/>
        </w:rPr>
        <w:t>(5 mm</w:t>
      </w:r>
      <w:r w:rsidR="0084309B" w:rsidRPr="007A367C">
        <w:rPr>
          <w:rFonts w:asciiTheme="majorBidi" w:hAnsiTheme="majorBidi" w:cstheme="majorBidi"/>
          <w:color w:val="000000" w:themeColor="text1"/>
          <w:sz w:val="24"/>
          <w:szCs w:val="24"/>
          <w:lang w:val="en-US"/>
        </w:rPr>
        <w:t xml:space="preserve"> mesh</w:t>
      </w:r>
      <w:r w:rsidR="003B11FB" w:rsidRPr="007A367C">
        <w:rPr>
          <w:rFonts w:asciiTheme="majorBidi" w:hAnsiTheme="majorBidi" w:cstheme="majorBidi"/>
          <w:color w:val="000000" w:themeColor="text1"/>
          <w:sz w:val="24"/>
          <w:szCs w:val="24"/>
          <w:lang w:val="en-US"/>
        </w:rPr>
        <w:t xml:space="preserve">) </w:t>
      </w:r>
      <w:r w:rsidR="00383C29" w:rsidRPr="007A367C">
        <w:rPr>
          <w:rFonts w:asciiTheme="majorBidi" w:hAnsiTheme="majorBidi" w:cstheme="majorBidi"/>
          <w:color w:val="000000" w:themeColor="text1"/>
          <w:sz w:val="24"/>
          <w:szCs w:val="24"/>
          <w:lang w:val="en-US"/>
        </w:rPr>
        <w:t>to remove large debris. To mix frass and soil, 20 g</w:t>
      </w:r>
      <w:r w:rsidR="00357E67" w:rsidRPr="007A367C">
        <w:rPr>
          <w:rFonts w:asciiTheme="majorBidi" w:hAnsiTheme="majorBidi" w:cstheme="majorBidi"/>
          <w:color w:val="000000" w:themeColor="text1"/>
          <w:sz w:val="24"/>
          <w:szCs w:val="24"/>
          <w:lang w:val="en-US"/>
        </w:rPr>
        <w:t xml:space="preserve"> of frass </w:t>
      </w:r>
      <w:r w:rsidR="00383C29" w:rsidRPr="007A367C">
        <w:rPr>
          <w:rFonts w:asciiTheme="majorBidi" w:hAnsiTheme="majorBidi" w:cstheme="majorBidi"/>
          <w:color w:val="000000" w:themeColor="text1"/>
          <w:sz w:val="24"/>
          <w:szCs w:val="24"/>
          <w:lang w:val="en-US"/>
        </w:rPr>
        <w:t>w</w:t>
      </w:r>
      <w:r w:rsidR="00741881" w:rsidRPr="007A367C">
        <w:rPr>
          <w:rFonts w:asciiTheme="majorBidi" w:hAnsiTheme="majorBidi" w:cstheme="majorBidi"/>
          <w:color w:val="000000" w:themeColor="text1"/>
          <w:sz w:val="24"/>
          <w:szCs w:val="24"/>
          <w:lang w:val="en-US"/>
        </w:rPr>
        <w:t>as</w:t>
      </w:r>
      <w:r w:rsidR="00383C29" w:rsidRPr="007A367C">
        <w:rPr>
          <w:rFonts w:asciiTheme="majorBidi" w:hAnsiTheme="majorBidi" w:cstheme="majorBidi"/>
          <w:color w:val="000000" w:themeColor="text1"/>
          <w:sz w:val="24"/>
          <w:szCs w:val="24"/>
          <w:lang w:val="en-US"/>
        </w:rPr>
        <w:t xml:space="preserve"> </w:t>
      </w:r>
      <w:r w:rsidR="003C4CC1" w:rsidRPr="007A367C">
        <w:rPr>
          <w:rFonts w:asciiTheme="majorBidi" w:hAnsiTheme="majorBidi" w:cstheme="majorBidi"/>
          <w:color w:val="000000" w:themeColor="text1"/>
          <w:sz w:val="24"/>
          <w:szCs w:val="24"/>
          <w:lang w:val="en-US"/>
        </w:rPr>
        <w:t>added to</w:t>
      </w:r>
      <w:r w:rsidR="00357E67" w:rsidRPr="007A367C">
        <w:rPr>
          <w:rFonts w:asciiTheme="majorBidi" w:hAnsiTheme="majorBidi" w:cstheme="majorBidi"/>
          <w:color w:val="000000" w:themeColor="text1"/>
          <w:sz w:val="24"/>
          <w:szCs w:val="24"/>
          <w:lang w:val="en-US"/>
        </w:rPr>
        <w:t xml:space="preserve"> 1</w:t>
      </w:r>
      <w:r w:rsidR="00791256" w:rsidRPr="007A367C">
        <w:rPr>
          <w:rFonts w:asciiTheme="majorBidi" w:hAnsiTheme="majorBidi" w:cstheme="majorBidi"/>
          <w:color w:val="000000" w:themeColor="text1"/>
          <w:sz w:val="24"/>
          <w:szCs w:val="24"/>
          <w:lang w:val="en-US"/>
        </w:rPr>
        <w:t xml:space="preserve">0 kg of soil </w:t>
      </w:r>
      <w:r w:rsidR="00357E67" w:rsidRPr="007A367C">
        <w:rPr>
          <w:rFonts w:asciiTheme="majorBidi" w:hAnsiTheme="majorBidi" w:cstheme="majorBidi"/>
          <w:color w:val="000000" w:themeColor="text1"/>
          <w:sz w:val="24"/>
          <w:szCs w:val="24"/>
          <w:lang w:val="en-US"/>
        </w:rPr>
        <w:t>in</w:t>
      </w:r>
      <w:r w:rsidR="00383C29" w:rsidRPr="007A367C">
        <w:rPr>
          <w:rFonts w:asciiTheme="majorBidi" w:hAnsiTheme="majorBidi" w:cstheme="majorBidi"/>
          <w:color w:val="000000" w:themeColor="text1"/>
          <w:sz w:val="24"/>
          <w:szCs w:val="24"/>
          <w:lang w:val="en-US"/>
        </w:rPr>
        <w:t xml:space="preserve"> </w:t>
      </w:r>
      <w:r w:rsidR="00791256" w:rsidRPr="007A367C">
        <w:rPr>
          <w:rFonts w:asciiTheme="majorBidi" w:hAnsiTheme="majorBidi" w:cstheme="majorBidi"/>
          <w:color w:val="000000" w:themeColor="text1"/>
          <w:sz w:val="24"/>
          <w:szCs w:val="24"/>
          <w:lang w:val="en-US"/>
        </w:rPr>
        <w:t>plastic bag</w:t>
      </w:r>
      <w:r w:rsidR="00383C29" w:rsidRPr="007A367C">
        <w:rPr>
          <w:rFonts w:asciiTheme="majorBidi" w:hAnsiTheme="majorBidi" w:cstheme="majorBidi"/>
          <w:color w:val="000000" w:themeColor="text1"/>
          <w:sz w:val="24"/>
          <w:szCs w:val="24"/>
          <w:lang w:val="en-US"/>
        </w:rPr>
        <w:t xml:space="preserve">s </w:t>
      </w:r>
      <w:r w:rsidR="00357E67" w:rsidRPr="007A367C">
        <w:rPr>
          <w:rFonts w:asciiTheme="majorBidi" w:hAnsiTheme="majorBidi" w:cstheme="majorBidi"/>
          <w:color w:val="000000" w:themeColor="text1"/>
          <w:sz w:val="24"/>
          <w:szCs w:val="24"/>
          <w:lang w:val="en-US"/>
        </w:rPr>
        <w:t>and mixed thorough</w:t>
      </w:r>
      <w:r w:rsidR="003B0761" w:rsidRPr="007A367C">
        <w:rPr>
          <w:rFonts w:asciiTheme="majorBidi" w:hAnsiTheme="majorBidi" w:cstheme="majorBidi"/>
          <w:color w:val="000000" w:themeColor="text1"/>
          <w:sz w:val="24"/>
          <w:szCs w:val="24"/>
          <w:lang w:val="en-US"/>
        </w:rPr>
        <w:t>ly</w:t>
      </w:r>
      <w:r w:rsidR="00357E67" w:rsidRPr="007A367C">
        <w:rPr>
          <w:rFonts w:asciiTheme="majorBidi" w:hAnsiTheme="majorBidi" w:cstheme="majorBidi"/>
          <w:color w:val="000000" w:themeColor="text1"/>
          <w:sz w:val="24"/>
          <w:szCs w:val="24"/>
          <w:lang w:val="en-US"/>
        </w:rPr>
        <w:t xml:space="preserve"> </w:t>
      </w:r>
      <w:r w:rsidR="00383C29" w:rsidRPr="007A367C">
        <w:rPr>
          <w:rFonts w:asciiTheme="majorBidi" w:hAnsiTheme="majorBidi" w:cstheme="majorBidi"/>
          <w:color w:val="000000" w:themeColor="text1"/>
          <w:sz w:val="24"/>
          <w:szCs w:val="24"/>
          <w:lang w:val="en-US"/>
        </w:rPr>
        <w:t xml:space="preserve">by hand </w:t>
      </w:r>
      <w:r w:rsidR="00357E67" w:rsidRPr="007A367C">
        <w:rPr>
          <w:rFonts w:asciiTheme="majorBidi" w:hAnsiTheme="majorBidi" w:cstheme="majorBidi"/>
          <w:color w:val="000000" w:themeColor="text1"/>
          <w:sz w:val="24"/>
          <w:szCs w:val="24"/>
          <w:lang w:val="en-US"/>
        </w:rPr>
        <w:t xml:space="preserve">until there were no visible </w:t>
      </w:r>
      <w:r w:rsidR="00D41829" w:rsidRPr="007A367C">
        <w:rPr>
          <w:rFonts w:asciiTheme="majorBidi" w:hAnsiTheme="majorBidi" w:cstheme="majorBidi"/>
          <w:color w:val="000000" w:themeColor="text1"/>
          <w:sz w:val="24"/>
          <w:szCs w:val="24"/>
          <w:lang w:val="en-US"/>
        </w:rPr>
        <w:t>fra</w:t>
      </w:r>
      <w:r w:rsidR="00171BCE" w:rsidRPr="007A367C">
        <w:rPr>
          <w:rFonts w:asciiTheme="majorBidi" w:hAnsiTheme="majorBidi" w:cstheme="majorBidi"/>
          <w:color w:val="000000" w:themeColor="text1"/>
          <w:sz w:val="24"/>
          <w:szCs w:val="24"/>
          <w:lang w:val="en-US"/>
        </w:rPr>
        <w:t xml:space="preserve">ss </w:t>
      </w:r>
      <w:r w:rsidR="00E018C1" w:rsidRPr="007A367C">
        <w:rPr>
          <w:rFonts w:asciiTheme="majorBidi" w:hAnsiTheme="majorBidi" w:cstheme="majorBidi"/>
          <w:color w:val="000000" w:themeColor="text1"/>
          <w:sz w:val="24"/>
          <w:szCs w:val="24"/>
          <w:lang w:val="en-US"/>
        </w:rPr>
        <w:t>clumps</w:t>
      </w:r>
      <w:r w:rsidR="00357E67" w:rsidRPr="007A367C">
        <w:rPr>
          <w:rFonts w:asciiTheme="majorBidi" w:hAnsiTheme="majorBidi" w:cstheme="majorBidi"/>
          <w:color w:val="000000" w:themeColor="text1"/>
          <w:sz w:val="24"/>
          <w:szCs w:val="24"/>
          <w:lang w:val="en-US"/>
        </w:rPr>
        <w:t>.</w:t>
      </w:r>
      <w:r w:rsidR="009A1187" w:rsidRPr="007A367C">
        <w:rPr>
          <w:rFonts w:asciiTheme="majorBidi" w:hAnsiTheme="majorBidi" w:cstheme="majorBidi"/>
          <w:color w:val="000000" w:themeColor="text1"/>
          <w:sz w:val="24"/>
          <w:szCs w:val="24"/>
          <w:lang w:val="en-US"/>
        </w:rPr>
        <w:t xml:space="preserve"> </w:t>
      </w:r>
      <w:r w:rsidR="00DB1992" w:rsidRPr="007A367C">
        <w:rPr>
          <w:rFonts w:asciiTheme="majorBidi" w:hAnsiTheme="majorBidi" w:cstheme="majorBidi"/>
          <w:color w:val="000000" w:themeColor="text1"/>
          <w:sz w:val="24"/>
          <w:szCs w:val="24"/>
          <w:lang w:val="en-US"/>
        </w:rPr>
        <w:t xml:space="preserve">Soil amended with </w:t>
      </w:r>
      <w:r w:rsidR="00EC4018" w:rsidRPr="007A367C">
        <w:rPr>
          <w:rFonts w:asciiTheme="majorBidi" w:hAnsiTheme="majorBidi" w:cstheme="majorBidi"/>
          <w:color w:val="000000" w:themeColor="text1"/>
          <w:sz w:val="24"/>
          <w:szCs w:val="24"/>
          <w:lang w:val="en-US"/>
        </w:rPr>
        <w:t xml:space="preserve">frass of </w:t>
      </w:r>
      <w:r w:rsidR="0084309B" w:rsidRPr="007A367C">
        <w:rPr>
          <w:rFonts w:asciiTheme="majorBidi" w:hAnsiTheme="majorBidi" w:cstheme="majorBidi"/>
          <w:color w:val="000000" w:themeColor="text1"/>
          <w:sz w:val="24"/>
          <w:szCs w:val="24"/>
          <w:lang w:val="en-US"/>
        </w:rPr>
        <w:t>BSF</w:t>
      </w:r>
      <w:r w:rsidR="00DB1992" w:rsidRPr="007A367C">
        <w:rPr>
          <w:rFonts w:asciiTheme="majorBidi" w:hAnsiTheme="majorBidi" w:cstheme="majorBidi"/>
          <w:color w:val="000000" w:themeColor="text1"/>
          <w:sz w:val="24"/>
          <w:szCs w:val="24"/>
          <w:lang w:val="en-US"/>
        </w:rPr>
        <w:t xml:space="preserve"> </w:t>
      </w:r>
      <w:r w:rsidR="0030306E" w:rsidRPr="007A367C">
        <w:rPr>
          <w:rFonts w:asciiTheme="majorBidi" w:hAnsiTheme="majorBidi" w:cstheme="majorBidi"/>
          <w:color w:val="000000" w:themeColor="text1"/>
          <w:sz w:val="24"/>
          <w:szCs w:val="24"/>
          <w:lang w:val="en-US"/>
        </w:rPr>
        <w:t xml:space="preserve">larvae </w:t>
      </w:r>
      <w:r w:rsidR="00DB1992" w:rsidRPr="007A367C">
        <w:rPr>
          <w:rFonts w:asciiTheme="majorBidi" w:hAnsiTheme="majorBidi" w:cstheme="majorBidi"/>
          <w:color w:val="000000" w:themeColor="text1"/>
          <w:sz w:val="24"/>
          <w:szCs w:val="24"/>
          <w:lang w:val="en-US"/>
        </w:rPr>
        <w:t xml:space="preserve">was labelled as </w:t>
      </w:r>
      <w:r w:rsidR="0084309B" w:rsidRPr="007A367C">
        <w:rPr>
          <w:rFonts w:asciiTheme="majorBidi" w:hAnsiTheme="majorBidi" w:cstheme="majorBidi"/>
          <w:color w:val="000000" w:themeColor="text1"/>
          <w:sz w:val="24"/>
          <w:szCs w:val="24"/>
          <w:lang w:val="en-US"/>
        </w:rPr>
        <w:t>‘</w:t>
      </w:r>
      <w:r w:rsidR="00DB1992" w:rsidRPr="007A367C">
        <w:rPr>
          <w:rFonts w:asciiTheme="majorBidi" w:hAnsiTheme="majorBidi" w:cstheme="majorBidi"/>
          <w:color w:val="000000" w:themeColor="text1"/>
          <w:sz w:val="24"/>
          <w:szCs w:val="24"/>
          <w:lang w:val="en-US"/>
        </w:rPr>
        <w:t>BSF</w:t>
      </w:r>
      <w:r w:rsidR="00C85173" w:rsidRPr="007A367C">
        <w:rPr>
          <w:rFonts w:asciiTheme="majorBidi" w:hAnsiTheme="majorBidi" w:cstheme="majorBidi"/>
          <w:color w:val="000000" w:themeColor="text1"/>
          <w:sz w:val="24"/>
          <w:szCs w:val="24"/>
          <w:lang w:val="en-US"/>
        </w:rPr>
        <w:t>F</w:t>
      </w:r>
      <w:r w:rsidR="0084309B" w:rsidRPr="007A367C">
        <w:rPr>
          <w:rFonts w:asciiTheme="majorBidi" w:hAnsiTheme="majorBidi" w:cstheme="majorBidi"/>
          <w:color w:val="000000" w:themeColor="text1"/>
          <w:sz w:val="24"/>
          <w:szCs w:val="24"/>
          <w:lang w:val="en-US"/>
        </w:rPr>
        <w:t>’</w:t>
      </w:r>
      <w:r w:rsidR="0071184E" w:rsidRPr="007A367C">
        <w:rPr>
          <w:rFonts w:asciiTheme="majorBidi" w:hAnsiTheme="majorBidi" w:cstheme="majorBidi"/>
          <w:color w:val="000000" w:themeColor="text1"/>
          <w:sz w:val="24"/>
          <w:szCs w:val="24"/>
          <w:lang w:val="en-US"/>
        </w:rPr>
        <w:t>,</w:t>
      </w:r>
      <w:r w:rsidR="00DB1992" w:rsidRPr="007A367C">
        <w:rPr>
          <w:rFonts w:asciiTheme="majorBidi" w:hAnsiTheme="majorBidi" w:cstheme="majorBidi"/>
          <w:color w:val="000000" w:themeColor="text1"/>
          <w:sz w:val="24"/>
          <w:szCs w:val="24"/>
          <w:lang w:val="en-US"/>
        </w:rPr>
        <w:t xml:space="preserve"> whe</w:t>
      </w:r>
      <w:r w:rsidR="0084309B" w:rsidRPr="007A367C">
        <w:rPr>
          <w:rFonts w:asciiTheme="majorBidi" w:hAnsiTheme="majorBidi" w:cstheme="majorBidi"/>
          <w:color w:val="000000" w:themeColor="text1"/>
          <w:sz w:val="24"/>
          <w:szCs w:val="24"/>
          <w:lang w:val="en-US"/>
        </w:rPr>
        <w:t>reas</w:t>
      </w:r>
      <w:r w:rsidR="00DB1992" w:rsidRPr="007A367C">
        <w:rPr>
          <w:rFonts w:asciiTheme="majorBidi" w:hAnsiTheme="majorBidi" w:cstheme="majorBidi"/>
          <w:color w:val="000000" w:themeColor="text1"/>
          <w:sz w:val="24"/>
          <w:szCs w:val="24"/>
          <w:lang w:val="en-US"/>
        </w:rPr>
        <w:t xml:space="preserve"> soil amended with frass of </w:t>
      </w:r>
      <w:r w:rsidR="00343C6E" w:rsidRPr="007A367C">
        <w:rPr>
          <w:rFonts w:asciiTheme="majorBidi" w:hAnsiTheme="majorBidi" w:cstheme="majorBidi"/>
          <w:color w:val="000000" w:themeColor="text1"/>
          <w:sz w:val="24"/>
          <w:szCs w:val="24"/>
          <w:lang w:val="en-US"/>
        </w:rPr>
        <w:t xml:space="preserve">yellow </w:t>
      </w:r>
      <w:r w:rsidR="00DB1992" w:rsidRPr="007A367C">
        <w:rPr>
          <w:rFonts w:asciiTheme="majorBidi" w:hAnsiTheme="majorBidi" w:cstheme="majorBidi"/>
          <w:color w:val="000000" w:themeColor="text1"/>
          <w:sz w:val="24"/>
          <w:szCs w:val="24"/>
          <w:lang w:val="en-US"/>
        </w:rPr>
        <w:t>mealworm</w:t>
      </w:r>
      <w:r w:rsidR="00343C6E" w:rsidRPr="007A367C">
        <w:rPr>
          <w:rFonts w:asciiTheme="majorBidi" w:hAnsiTheme="majorBidi" w:cstheme="majorBidi"/>
          <w:color w:val="000000" w:themeColor="text1"/>
          <w:sz w:val="24"/>
          <w:szCs w:val="24"/>
          <w:lang w:val="en-US"/>
        </w:rPr>
        <w:t>s</w:t>
      </w:r>
      <w:r w:rsidR="00DB1992" w:rsidRPr="007A367C">
        <w:rPr>
          <w:rFonts w:asciiTheme="majorBidi" w:hAnsiTheme="majorBidi" w:cstheme="majorBidi"/>
          <w:color w:val="000000" w:themeColor="text1"/>
          <w:sz w:val="24"/>
          <w:szCs w:val="24"/>
          <w:lang w:val="en-US"/>
        </w:rPr>
        <w:t xml:space="preserve"> was labelled as </w:t>
      </w:r>
      <w:r w:rsidR="0084309B" w:rsidRPr="007A367C">
        <w:rPr>
          <w:rFonts w:asciiTheme="majorBidi" w:hAnsiTheme="majorBidi" w:cstheme="majorBidi"/>
          <w:color w:val="000000" w:themeColor="text1"/>
          <w:sz w:val="24"/>
          <w:szCs w:val="24"/>
          <w:lang w:val="en-US"/>
        </w:rPr>
        <w:t>‘</w:t>
      </w:r>
      <w:r w:rsidR="00DB1992" w:rsidRPr="007A367C">
        <w:rPr>
          <w:rFonts w:asciiTheme="majorBidi" w:hAnsiTheme="majorBidi" w:cstheme="majorBidi"/>
          <w:color w:val="000000" w:themeColor="text1"/>
          <w:sz w:val="24"/>
          <w:szCs w:val="24"/>
          <w:lang w:val="en-US"/>
        </w:rPr>
        <w:t>MWF</w:t>
      </w:r>
      <w:r w:rsidR="0084309B" w:rsidRPr="007A367C">
        <w:rPr>
          <w:rFonts w:asciiTheme="majorBidi" w:hAnsiTheme="majorBidi" w:cstheme="majorBidi"/>
          <w:color w:val="000000" w:themeColor="text1"/>
          <w:sz w:val="24"/>
          <w:szCs w:val="24"/>
          <w:lang w:val="en-US"/>
        </w:rPr>
        <w:t>’</w:t>
      </w:r>
      <w:r w:rsidR="00DB1992" w:rsidRPr="007A367C">
        <w:rPr>
          <w:rFonts w:asciiTheme="majorBidi" w:hAnsiTheme="majorBidi" w:cstheme="majorBidi"/>
          <w:color w:val="000000" w:themeColor="text1"/>
          <w:sz w:val="24"/>
          <w:szCs w:val="24"/>
          <w:lang w:val="en-US"/>
        </w:rPr>
        <w:t xml:space="preserve">. </w:t>
      </w:r>
      <w:r w:rsidR="00383C29" w:rsidRPr="007A367C">
        <w:rPr>
          <w:rFonts w:asciiTheme="majorBidi" w:hAnsiTheme="majorBidi" w:cstheme="majorBidi"/>
          <w:color w:val="000000" w:themeColor="text1"/>
          <w:sz w:val="24"/>
          <w:szCs w:val="24"/>
          <w:lang w:val="en-US"/>
        </w:rPr>
        <w:t>The same procedure was followed for the control (N</w:t>
      </w:r>
      <w:r w:rsidR="00C85173" w:rsidRPr="007A367C">
        <w:rPr>
          <w:rFonts w:asciiTheme="majorBidi" w:hAnsiTheme="majorBidi" w:cstheme="majorBidi"/>
          <w:color w:val="000000" w:themeColor="text1"/>
          <w:sz w:val="24"/>
          <w:szCs w:val="24"/>
          <w:lang w:val="en-US"/>
        </w:rPr>
        <w:t>oFrass</w:t>
      </w:r>
      <w:r w:rsidR="00383C29" w:rsidRPr="007A367C">
        <w:rPr>
          <w:rFonts w:asciiTheme="majorBidi" w:hAnsiTheme="majorBidi" w:cstheme="majorBidi"/>
          <w:color w:val="000000" w:themeColor="text1"/>
          <w:sz w:val="24"/>
          <w:szCs w:val="24"/>
          <w:lang w:val="en-US"/>
        </w:rPr>
        <w:t xml:space="preserve">), except that no frass was added. </w:t>
      </w:r>
      <w:r w:rsidR="00581F1C" w:rsidRPr="007A367C">
        <w:rPr>
          <w:rFonts w:asciiTheme="majorBidi" w:hAnsiTheme="majorBidi" w:cstheme="majorBidi"/>
          <w:color w:val="000000" w:themeColor="text1"/>
          <w:sz w:val="24"/>
          <w:szCs w:val="24"/>
          <w:lang w:val="en-US"/>
        </w:rPr>
        <w:t>In two trials (1 and 2), raw frass was added to the soil. Subsequently, samples of the raw frass were either incubated in the soil (</w:t>
      </w:r>
      <w:r w:rsidR="0084309B" w:rsidRPr="007A367C">
        <w:rPr>
          <w:rFonts w:asciiTheme="majorBidi" w:hAnsiTheme="majorBidi" w:cstheme="majorBidi"/>
          <w:color w:val="000000" w:themeColor="text1"/>
          <w:sz w:val="24"/>
          <w:szCs w:val="24"/>
          <w:lang w:val="en-US"/>
        </w:rPr>
        <w:t xml:space="preserve">trial </w:t>
      </w:r>
      <w:r w:rsidR="00581F1C" w:rsidRPr="007A367C">
        <w:rPr>
          <w:rFonts w:asciiTheme="majorBidi" w:hAnsiTheme="majorBidi" w:cstheme="majorBidi"/>
          <w:color w:val="000000" w:themeColor="text1"/>
          <w:sz w:val="24"/>
          <w:szCs w:val="24"/>
          <w:lang w:val="en-US"/>
        </w:rPr>
        <w:t xml:space="preserve">3) or </w:t>
      </w:r>
      <w:r w:rsidR="00EB1690" w:rsidRPr="007A367C">
        <w:rPr>
          <w:rFonts w:asciiTheme="majorBidi" w:hAnsiTheme="majorBidi" w:cstheme="majorBidi"/>
          <w:color w:val="000000" w:themeColor="text1"/>
          <w:sz w:val="24"/>
          <w:szCs w:val="24"/>
          <w:lang w:val="en-US"/>
        </w:rPr>
        <w:t>composted (</w:t>
      </w:r>
      <w:r w:rsidR="0084309B" w:rsidRPr="007A367C">
        <w:rPr>
          <w:rFonts w:asciiTheme="majorBidi" w:hAnsiTheme="majorBidi" w:cstheme="majorBidi"/>
          <w:color w:val="000000" w:themeColor="text1"/>
          <w:sz w:val="24"/>
          <w:szCs w:val="24"/>
          <w:lang w:val="en-US"/>
        </w:rPr>
        <w:t xml:space="preserve">trial </w:t>
      </w:r>
      <w:r w:rsidR="00581F1C" w:rsidRPr="007A367C">
        <w:rPr>
          <w:rFonts w:asciiTheme="majorBidi" w:hAnsiTheme="majorBidi" w:cstheme="majorBidi"/>
          <w:color w:val="000000" w:themeColor="text1"/>
          <w:sz w:val="24"/>
          <w:szCs w:val="24"/>
          <w:lang w:val="en-US"/>
        </w:rPr>
        <w:t xml:space="preserve">4) </w:t>
      </w:r>
      <w:r w:rsidR="008C59AD" w:rsidRPr="007A367C">
        <w:rPr>
          <w:rFonts w:asciiTheme="majorBidi" w:hAnsiTheme="majorBidi" w:cstheme="majorBidi"/>
          <w:color w:val="000000" w:themeColor="text1"/>
          <w:sz w:val="24"/>
          <w:szCs w:val="24"/>
          <w:lang w:val="en-US"/>
        </w:rPr>
        <w:t xml:space="preserve">before </w:t>
      </w:r>
      <w:r w:rsidR="00343C6E" w:rsidRPr="007A367C">
        <w:rPr>
          <w:rFonts w:asciiTheme="majorBidi" w:hAnsiTheme="majorBidi" w:cstheme="majorBidi"/>
          <w:color w:val="000000" w:themeColor="text1"/>
          <w:sz w:val="24"/>
          <w:szCs w:val="24"/>
          <w:lang w:val="en-US"/>
        </w:rPr>
        <w:t xml:space="preserve">being added to the soil for </w:t>
      </w:r>
      <w:r w:rsidR="008C59AD" w:rsidRPr="007A367C">
        <w:rPr>
          <w:rFonts w:asciiTheme="majorBidi" w:hAnsiTheme="majorBidi" w:cstheme="majorBidi"/>
          <w:color w:val="000000" w:themeColor="text1"/>
          <w:sz w:val="24"/>
          <w:szCs w:val="24"/>
          <w:lang w:val="en-US"/>
        </w:rPr>
        <w:t>plant growth.</w:t>
      </w:r>
      <w:r w:rsidR="0059612A" w:rsidRPr="007A367C">
        <w:rPr>
          <w:rFonts w:asciiTheme="majorBidi" w:hAnsiTheme="majorBidi" w:cstheme="majorBidi"/>
          <w:color w:val="000000" w:themeColor="text1"/>
          <w:sz w:val="24"/>
          <w:szCs w:val="24"/>
          <w:lang w:val="en-US"/>
        </w:rPr>
        <w:t xml:space="preserve"> Trial 2 is a repeat of </w:t>
      </w:r>
      <w:r w:rsidR="0084309B" w:rsidRPr="007A367C">
        <w:rPr>
          <w:rFonts w:asciiTheme="majorBidi" w:hAnsiTheme="majorBidi" w:cstheme="majorBidi"/>
          <w:color w:val="000000" w:themeColor="text1"/>
          <w:sz w:val="24"/>
          <w:szCs w:val="24"/>
          <w:lang w:val="en-US"/>
        </w:rPr>
        <w:t xml:space="preserve">trial </w:t>
      </w:r>
      <w:r w:rsidR="0059612A" w:rsidRPr="007A367C">
        <w:rPr>
          <w:rFonts w:asciiTheme="majorBidi" w:hAnsiTheme="majorBidi" w:cstheme="majorBidi"/>
          <w:color w:val="000000" w:themeColor="text1"/>
          <w:sz w:val="24"/>
          <w:szCs w:val="24"/>
          <w:lang w:val="en-US"/>
        </w:rPr>
        <w:t xml:space="preserve">1 under similar conditions and </w:t>
      </w:r>
      <w:r w:rsidR="00D15F2B" w:rsidRPr="007A367C">
        <w:rPr>
          <w:rFonts w:asciiTheme="majorBidi" w:hAnsiTheme="majorBidi" w:cstheme="majorBidi"/>
          <w:color w:val="000000" w:themeColor="text1"/>
          <w:sz w:val="24"/>
          <w:szCs w:val="24"/>
          <w:lang w:val="en-US"/>
        </w:rPr>
        <w:t xml:space="preserve">applying similar </w:t>
      </w:r>
      <w:r w:rsidR="0059612A" w:rsidRPr="007A367C">
        <w:rPr>
          <w:rFonts w:asciiTheme="majorBidi" w:hAnsiTheme="majorBidi" w:cstheme="majorBidi"/>
          <w:color w:val="000000" w:themeColor="text1"/>
          <w:sz w:val="24"/>
          <w:szCs w:val="24"/>
          <w:lang w:val="en-US"/>
        </w:rPr>
        <w:t>procedures.</w:t>
      </w:r>
      <w:r w:rsidR="00C85173" w:rsidRPr="007A367C">
        <w:rPr>
          <w:rFonts w:asciiTheme="majorBidi" w:hAnsiTheme="majorBidi" w:cstheme="majorBidi"/>
          <w:color w:val="000000" w:themeColor="text1"/>
          <w:sz w:val="24"/>
          <w:szCs w:val="24"/>
          <w:lang w:val="en-US"/>
        </w:rPr>
        <w:t xml:space="preserve"> Trial 1 started (</w:t>
      </w:r>
      <w:r w:rsidR="00762288" w:rsidRPr="007A367C">
        <w:rPr>
          <w:rFonts w:asciiTheme="majorBidi" w:hAnsiTheme="majorBidi" w:cstheme="majorBidi"/>
          <w:color w:val="000000" w:themeColor="text1"/>
          <w:sz w:val="24"/>
          <w:szCs w:val="24"/>
          <w:lang w:val="en-US"/>
        </w:rPr>
        <w:t xml:space="preserve">i.e., </w:t>
      </w:r>
      <w:r w:rsidR="00C85173" w:rsidRPr="007A367C">
        <w:rPr>
          <w:rFonts w:asciiTheme="majorBidi" w:hAnsiTheme="majorBidi" w:cstheme="majorBidi"/>
          <w:color w:val="000000" w:themeColor="text1"/>
          <w:sz w:val="24"/>
          <w:szCs w:val="24"/>
          <w:lang w:val="en-US"/>
        </w:rPr>
        <w:t xml:space="preserve">seed germination) on January 30, 2021; </w:t>
      </w:r>
      <w:r w:rsidR="0084309B" w:rsidRPr="007A367C">
        <w:rPr>
          <w:rFonts w:asciiTheme="majorBidi" w:hAnsiTheme="majorBidi" w:cstheme="majorBidi"/>
          <w:color w:val="000000" w:themeColor="text1"/>
          <w:sz w:val="24"/>
          <w:szCs w:val="24"/>
          <w:lang w:val="en-US"/>
        </w:rPr>
        <w:t xml:space="preserve">trial </w:t>
      </w:r>
      <w:r w:rsidR="00C85173" w:rsidRPr="007A367C">
        <w:rPr>
          <w:rFonts w:asciiTheme="majorBidi" w:hAnsiTheme="majorBidi" w:cstheme="majorBidi"/>
          <w:color w:val="000000" w:themeColor="text1"/>
          <w:sz w:val="24"/>
          <w:szCs w:val="24"/>
          <w:lang w:val="en-US"/>
        </w:rPr>
        <w:t xml:space="preserve">2 </w:t>
      </w:r>
      <w:r w:rsidR="00023D24" w:rsidRPr="007A367C">
        <w:rPr>
          <w:rFonts w:asciiTheme="majorBidi" w:hAnsiTheme="majorBidi" w:cstheme="majorBidi"/>
          <w:color w:val="000000" w:themeColor="text1"/>
          <w:sz w:val="24"/>
          <w:szCs w:val="24"/>
          <w:lang w:val="en-US"/>
        </w:rPr>
        <w:t xml:space="preserve">started </w:t>
      </w:r>
      <w:r w:rsidR="00C85173" w:rsidRPr="007A367C">
        <w:rPr>
          <w:rFonts w:asciiTheme="majorBidi" w:hAnsiTheme="majorBidi" w:cstheme="majorBidi"/>
          <w:color w:val="000000" w:themeColor="text1"/>
          <w:sz w:val="24"/>
          <w:szCs w:val="24"/>
          <w:lang w:val="en-US"/>
        </w:rPr>
        <w:t>on March 1, 2021</w:t>
      </w:r>
      <w:r w:rsidR="0026398D" w:rsidRPr="007A367C">
        <w:rPr>
          <w:rFonts w:asciiTheme="majorBidi" w:hAnsiTheme="majorBidi" w:cstheme="majorBidi"/>
          <w:color w:val="000000" w:themeColor="text1"/>
          <w:sz w:val="24"/>
          <w:szCs w:val="24"/>
          <w:lang w:val="en-US"/>
        </w:rPr>
        <w:t>;</w:t>
      </w:r>
      <w:r w:rsidR="00343C6E" w:rsidRPr="007A367C">
        <w:rPr>
          <w:rFonts w:asciiTheme="majorBidi" w:hAnsiTheme="majorBidi" w:cstheme="majorBidi"/>
          <w:color w:val="000000" w:themeColor="text1"/>
          <w:sz w:val="24"/>
          <w:szCs w:val="24"/>
          <w:lang w:val="en-US"/>
        </w:rPr>
        <w:t xml:space="preserve"> </w:t>
      </w:r>
      <w:r w:rsidR="0084309B" w:rsidRPr="007A367C">
        <w:rPr>
          <w:rFonts w:asciiTheme="majorBidi" w:hAnsiTheme="majorBidi" w:cstheme="majorBidi"/>
          <w:color w:val="000000" w:themeColor="text1"/>
          <w:sz w:val="24"/>
          <w:szCs w:val="24"/>
          <w:lang w:val="en-US"/>
        </w:rPr>
        <w:t xml:space="preserve">trials </w:t>
      </w:r>
      <w:r w:rsidR="00C85173" w:rsidRPr="007A367C">
        <w:rPr>
          <w:rFonts w:asciiTheme="majorBidi" w:hAnsiTheme="majorBidi" w:cstheme="majorBidi"/>
          <w:color w:val="000000" w:themeColor="text1"/>
          <w:sz w:val="24"/>
          <w:szCs w:val="24"/>
          <w:lang w:val="en-US"/>
        </w:rPr>
        <w:t xml:space="preserve">3 and 4 </w:t>
      </w:r>
      <w:r w:rsidR="00023D24" w:rsidRPr="007A367C">
        <w:rPr>
          <w:rFonts w:asciiTheme="majorBidi" w:hAnsiTheme="majorBidi" w:cstheme="majorBidi"/>
          <w:color w:val="000000" w:themeColor="text1"/>
          <w:sz w:val="24"/>
          <w:szCs w:val="24"/>
          <w:lang w:val="en-US"/>
        </w:rPr>
        <w:t xml:space="preserve">started </w:t>
      </w:r>
      <w:r w:rsidR="00C85173" w:rsidRPr="007A367C">
        <w:rPr>
          <w:rFonts w:asciiTheme="majorBidi" w:hAnsiTheme="majorBidi" w:cstheme="majorBidi"/>
          <w:color w:val="000000" w:themeColor="text1"/>
          <w:sz w:val="24"/>
          <w:szCs w:val="24"/>
          <w:lang w:val="en-US"/>
        </w:rPr>
        <w:t xml:space="preserve">on </w:t>
      </w:r>
      <w:r w:rsidR="00C85173" w:rsidRPr="007A367C">
        <w:rPr>
          <w:rFonts w:asciiTheme="majorBidi" w:hAnsiTheme="majorBidi" w:cstheme="majorBidi"/>
          <w:color w:val="000000" w:themeColor="text1"/>
          <w:sz w:val="24"/>
          <w:szCs w:val="24"/>
          <w:lang w:val="en-US"/>
        </w:rPr>
        <w:lastRenderedPageBreak/>
        <w:t>March 26, 2021.</w:t>
      </w:r>
    </w:p>
    <w:p w14:paraId="59E25E5C" w14:textId="77777777" w:rsidR="00C02DA0" w:rsidRPr="007A367C" w:rsidRDefault="00C02DA0" w:rsidP="00F06186">
      <w:pPr>
        <w:widowControl w:val="0"/>
        <w:suppressAutoHyphens/>
        <w:spacing w:after="0"/>
        <w:contextualSpacing/>
        <w:rPr>
          <w:rFonts w:asciiTheme="majorBidi" w:hAnsiTheme="majorBidi" w:cstheme="majorBidi"/>
          <w:color w:val="000000" w:themeColor="text1"/>
          <w:sz w:val="24"/>
          <w:szCs w:val="24"/>
          <w:lang w:val="en-US"/>
        </w:rPr>
      </w:pPr>
    </w:p>
    <w:p w14:paraId="7A91033E" w14:textId="0479F6B4" w:rsidR="00500D19" w:rsidRPr="007A367C" w:rsidRDefault="00BF309A"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Insect </w:t>
      </w:r>
      <w:r w:rsidR="00500D19" w:rsidRPr="007A367C">
        <w:rPr>
          <w:rFonts w:asciiTheme="majorBidi" w:hAnsiTheme="majorBidi" w:cstheme="majorBidi"/>
          <w:b/>
          <w:bCs/>
          <w:color w:val="000000" w:themeColor="text1"/>
          <w:sz w:val="24"/>
          <w:szCs w:val="24"/>
          <w:lang w:val="en-US"/>
        </w:rPr>
        <w:t>rearing</w:t>
      </w:r>
    </w:p>
    <w:p w14:paraId="666B1F2E" w14:textId="4604910D" w:rsidR="00500D19" w:rsidRPr="007A367C" w:rsidRDefault="00500D1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i/>
          <w:iCs/>
          <w:color w:val="000000" w:themeColor="text1"/>
          <w:sz w:val="24"/>
          <w:szCs w:val="24"/>
          <w:lang w:val="en-US"/>
        </w:rPr>
        <w:t>D</w:t>
      </w:r>
      <w:r w:rsidR="0084309B" w:rsidRPr="007A367C">
        <w:rPr>
          <w:rFonts w:asciiTheme="majorBidi" w:hAnsiTheme="majorBidi" w:cstheme="majorBidi"/>
          <w:i/>
          <w:iCs/>
          <w:color w:val="000000" w:themeColor="text1"/>
          <w:sz w:val="24"/>
          <w:szCs w:val="24"/>
          <w:lang w:val="en-US"/>
        </w:rPr>
        <w:t xml:space="preserve">elia </w:t>
      </w:r>
      <w:r w:rsidRPr="007A367C">
        <w:rPr>
          <w:rFonts w:asciiTheme="majorBidi" w:hAnsiTheme="majorBidi" w:cstheme="majorBidi"/>
          <w:i/>
          <w:iCs/>
          <w:color w:val="000000" w:themeColor="text1"/>
          <w:sz w:val="24"/>
          <w:szCs w:val="24"/>
          <w:lang w:val="en-US"/>
        </w:rPr>
        <w:t>radicum</w:t>
      </w:r>
    </w:p>
    <w:p w14:paraId="7055942D" w14:textId="2436C0A2" w:rsidR="00500D19" w:rsidRPr="007A367C" w:rsidRDefault="00500D1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cabbage root fly is an important pest of brassicaceous vegetables. </w:t>
      </w:r>
      <w:r w:rsidR="0051301D" w:rsidRPr="007A367C">
        <w:rPr>
          <w:rFonts w:asciiTheme="majorBidi" w:hAnsiTheme="majorBidi" w:cstheme="majorBidi"/>
          <w:color w:val="000000" w:themeColor="text1"/>
          <w:sz w:val="24"/>
          <w:szCs w:val="24"/>
          <w:lang w:val="en-US"/>
        </w:rPr>
        <w:t>T</w:t>
      </w:r>
      <w:r w:rsidR="00C94FB7" w:rsidRPr="007A367C">
        <w:rPr>
          <w:rFonts w:asciiTheme="majorBidi" w:hAnsiTheme="majorBidi" w:cstheme="majorBidi"/>
          <w:color w:val="000000" w:themeColor="text1"/>
          <w:sz w:val="24"/>
          <w:szCs w:val="24"/>
          <w:lang w:val="en-US"/>
        </w:rPr>
        <w:t xml:space="preserve">his species was </w:t>
      </w:r>
      <w:r w:rsidR="006F72E9" w:rsidRPr="007A367C">
        <w:rPr>
          <w:rFonts w:asciiTheme="majorBidi" w:hAnsiTheme="majorBidi" w:cstheme="majorBidi"/>
          <w:color w:val="000000" w:themeColor="text1"/>
          <w:sz w:val="24"/>
          <w:szCs w:val="24"/>
          <w:lang w:val="en-US"/>
        </w:rPr>
        <w:t>reared by</w:t>
      </w:r>
      <w:r w:rsidR="00C94FB7" w:rsidRPr="007A367C">
        <w:rPr>
          <w:rFonts w:asciiTheme="majorBidi" w:hAnsiTheme="majorBidi" w:cstheme="majorBidi"/>
          <w:color w:val="000000" w:themeColor="text1"/>
          <w:sz w:val="24"/>
          <w:szCs w:val="24"/>
          <w:lang w:val="en-US"/>
        </w:rPr>
        <w:t xml:space="preserve"> </w:t>
      </w:r>
      <w:r w:rsidR="00D15F2B" w:rsidRPr="007A367C">
        <w:rPr>
          <w:rFonts w:asciiTheme="majorBidi" w:hAnsiTheme="majorBidi" w:cstheme="majorBidi"/>
          <w:color w:val="000000" w:themeColor="text1"/>
          <w:sz w:val="24"/>
          <w:szCs w:val="24"/>
          <w:lang w:val="en-US"/>
        </w:rPr>
        <w:t xml:space="preserve">the </w:t>
      </w:r>
      <w:r w:rsidRPr="007A367C">
        <w:rPr>
          <w:rFonts w:asciiTheme="majorBidi" w:hAnsiTheme="majorBidi" w:cstheme="majorBidi"/>
          <w:color w:val="000000" w:themeColor="text1"/>
          <w:sz w:val="24"/>
          <w:szCs w:val="24"/>
          <w:lang w:val="en-US"/>
        </w:rPr>
        <w:t>insect</w:t>
      </w:r>
      <w:r w:rsidR="00883D1F"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rearing </w:t>
      </w:r>
      <w:r w:rsidR="00C94FB7" w:rsidRPr="007A367C">
        <w:rPr>
          <w:rFonts w:asciiTheme="majorBidi" w:hAnsiTheme="majorBidi" w:cstheme="majorBidi"/>
          <w:color w:val="000000" w:themeColor="text1"/>
          <w:sz w:val="24"/>
          <w:szCs w:val="24"/>
          <w:lang w:val="en-US"/>
        </w:rPr>
        <w:t xml:space="preserve">team </w:t>
      </w:r>
      <w:r w:rsidRPr="007A367C">
        <w:rPr>
          <w:rFonts w:asciiTheme="majorBidi" w:hAnsiTheme="majorBidi" w:cstheme="majorBidi"/>
          <w:color w:val="000000" w:themeColor="text1"/>
          <w:sz w:val="24"/>
          <w:szCs w:val="24"/>
          <w:lang w:val="en-US"/>
        </w:rPr>
        <w:t>of the Laboratory of Entomology, Wageningen</w:t>
      </w:r>
      <w:r w:rsidR="0084309B" w:rsidRPr="007A367C">
        <w:rPr>
          <w:rFonts w:asciiTheme="majorBidi" w:hAnsiTheme="majorBidi" w:cstheme="majorBidi"/>
          <w:color w:val="000000" w:themeColor="text1"/>
          <w:sz w:val="24"/>
          <w:szCs w:val="24"/>
          <w:lang w:val="en-US"/>
        </w:rPr>
        <w:t>, The Netherlands</w:t>
      </w:r>
      <w:r w:rsidRPr="007A367C">
        <w:rPr>
          <w:rFonts w:asciiTheme="majorBidi" w:hAnsiTheme="majorBidi" w:cstheme="majorBidi"/>
          <w:color w:val="000000" w:themeColor="text1"/>
          <w:sz w:val="24"/>
          <w:szCs w:val="24"/>
          <w:lang w:val="en-US"/>
        </w:rPr>
        <w:t>. The</w:t>
      </w:r>
      <w:r w:rsidR="00994A25" w:rsidRPr="007A367C">
        <w:rPr>
          <w:rFonts w:asciiTheme="majorBidi" w:hAnsiTheme="majorBidi" w:cstheme="majorBidi"/>
          <w:color w:val="000000" w:themeColor="text1"/>
          <w:sz w:val="24"/>
          <w:szCs w:val="24"/>
          <w:lang w:val="en-US"/>
        </w:rPr>
        <w:t xml:space="preserve"> </w:t>
      </w:r>
      <w:r w:rsidR="00601AD5" w:rsidRPr="007A367C">
        <w:rPr>
          <w:rFonts w:asciiTheme="majorBidi" w:hAnsiTheme="majorBidi" w:cstheme="majorBidi"/>
          <w:color w:val="000000" w:themeColor="text1"/>
          <w:sz w:val="24"/>
          <w:szCs w:val="24"/>
          <w:lang w:val="en-US"/>
        </w:rPr>
        <w:t>larvae of th</w:t>
      </w:r>
      <w:r w:rsidR="00D15F2B" w:rsidRPr="007A367C">
        <w:rPr>
          <w:rFonts w:asciiTheme="majorBidi" w:hAnsiTheme="majorBidi" w:cstheme="majorBidi"/>
          <w:color w:val="000000" w:themeColor="text1"/>
          <w:sz w:val="24"/>
          <w:szCs w:val="24"/>
          <w:lang w:val="en-US"/>
        </w:rPr>
        <w:t xml:space="preserve">is colony </w:t>
      </w:r>
      <w:r w:rsidR="00883D1F" w:rsidRPr="007A367C">
        <w:rPr>
          <w:rFonts w:asciiTheme="majorBidi" w:hAnsiTheme="majorBidi" w:cstheme="majorBidi"/>
          <w:color w:val="000000" w:themeColor="text1"/>
          <w:sz w:val="24"/>
          <w:szCs w:val="24"/>
          <w:lang w:val="en-US"/>
        </w:rPr>
        <w:t xml:space="preserve">were fed </w:t>
      </w:r>
      <w:r w:rsidRPr="007A367C">
        <w:rPr>
          <w:rFonts w:asciiTheme="majorBidi" w:hAnsiTheme="majorBidi" w:cstheme="majorBidi"/>
          <w:color w:val="000000" w:themeColor="text1"/>
          <w:sz w:val="24"/>
          <w:szCs w:val="24"/>
          <w:lang w:val="en-US"/>
        </w:rPr>
        <w:t xml:space="preserve">on rutabaga </w:t>
      </w:r>
      <w:r w:rsidR="0084309B" w:rsidRPr="007A367C">
        <w:rPr>
          <w:rFonts w:asciiTheme="majorBidi" w:hAnsiTheme="majorBidi" w:cstheme="majorBidi"/>
          <w:color w:val="000000" w:themeColor="text1"/>
          <w:sz w:val="24"/>
          <w:szCs w:val="24"/>
          <w:lang w:val="en-US"/>
        </w:rPr>
        <w:t>(</w:t>
      </w:r>
      <w:r w:rsidRPr="007A367C">
        <w:rPr>
          <w:rFonts w:asciiTheme="majorBidi" w:hAnsiTheme="majorBidi" w:cstheme="majorBidi"/>
          <w:i/>
          <w:iCs/>
          <w:color w:val="000000" w:themeColor="text1"/>
          <w:sz w:val="24"/>
          <w:szCs w:val="24"/>
          <w:lang w:val="en-US"/>
        </w:rPr>
        <w:t>B</w:t>
      </w:r>
      <w:r w:rsidR="0084309B" w:rsidRPr="007A367C">
        <w:rPr>
          <w:rFonts w:asciiTheme="majorBidi" w:hAnsiTheme="majorBidi" w:cstheme="majorBidi"/>
          <w:i/>
          <w:iCs/>
          <w:color w:val="000000" w:themeColor="text1"/>
          <w:sz w:val="24"/>
          <w:szCs w:val="24"/>
          <w:lang w:val="en-US"/>
        </w:rPr>
        <w:t xml:space="preserve">rassica </w:t>
      </w:r>
      <w:r w:rsidRPr="007A367C">
        <w:rPr>
          <w:rFonts w:asciiTheme="majorBidi" w:hAnsiTheme="majorBidi" w:cstheme="majorBidi"/>
          <w:i/>
          <w:iCs/>
          <w:color w:val="000000" w:themeColor="text1"/>
          <w:sz w:val="24"/>
          <w:szCs w:val="24"/>
          <w:lang w:val="en-US"/>
        </w:rPr>
        <w:t>napus</w:t>
      </w:r>
      <w:r w:rsidR="007B755D" w:rsidRPr="007A367C">
        <w:rPr>
          <w:rFonts w:asciiTheme="majorBidi" w:hAnsiTheme="majorBidi" w:cstheme="majorBidi"/>
          <w:color w:val="000000" w:themeColor="text1"/>
          <w:sz w:val="24"/>
          <w:szCs w:val="24"/>
          <w:lang w:val="en-US"/>
        </w:rPr>
        <w:t xml:space="preserve"> L.</w:t>
      </w:r>
      <w:r w:rsidR="0084309B" w:rsidRPr="007A367C">
        <w:rPr>
          <w:rFonts w:asciiTheme="majorBidi" w:hAnsiTheme="majorBidi" w:cstheme="majorBidi"/>
          <w:color w:val="000000" w:themeColor="text1"/>
          <w:sz w:val="24"/>
          <w:szCs w:val="24"/>
          <w:lang w:val="en-US"/>
        </w:rPr>
        <w:t>)</w:t>
      </w:r>
      <w:r w:rsidR="007B755D"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until pupation. Adults </w:t>
      </w:r>
      <w:r w:rsidR="00DC0C5D" w:rsidRPr="007A367C">
        <w:rPr>
          <w:rFonts w:asciiTheme="majorBidi" w:hAnsiTheme="majorBidi" w:cstheme="majorBidi"/>
          <w:color w:val="000000" w:themeColor="text1"/>
          <w:sz w:val="24"/>
          <w:szCs w:val="24"/>
          <w:lang w:val="en-US"/>
        </w:rPr>
        <w:t>we</w:t>
      </w:r>
      <w:r w:rsidRPr="007A367C">
        <w:rPr>
          <w:rFonts w:asciiTheme="majorBidi" w:hAnsiTheme="majorBidi" w:cstheme="majorBidi"/>
          <w:color w:val="000000" w:themeColor="text1"/>
          <w:sz w:val="24"/>
          <w:szCs w:val="24"/>
          <w:lang w:val="en-US"/>
        </w:rPr>
        <w:t>re kept in gauze cages and fed on a mixture of sugar, milk powder, yeast</w:t>
      </w:r>
      <w:r w:rsidR="000C52D5"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and honey. </w:t>
      </w:r>
      <w:r w:rsidR="00383C29" w:rsidRPr="007A367C">
        <w:rPr>
          <w:rFonts w:asciiTheme="majorBidi" w:hAnsiTheme="majorBidi" w:cstheme="majorBidi"/>
          <w:color w:val="000000" w:themeColor="text1"/>
          <w:sz w:val="24"/>
          <w:szCs w:val="24"/>
          <w:lang w:val="en-US"/>
        </w:rPr>
        <w:t>W</w:t>
      </w:r>
      <w:r w:rsidRPr="007A367C">
        <w:rPr>
          <w:rFonts w:asciiTheme="majorBidi" w:hAnsiTheme="majorBidi" w:cstheme="majorBidi"/>
          <w:color w:val="000000" w:themeColor="text1"/>
          <w:sz w:val="24"/>
          <w:szCs w:val="24"/>
          <w:lang w:val="en-US"/>
        </w:rPr>
        <w:t xml:space="preserve">ater </w:t>
      </w:r>
      <w:r w:rsidR="00DC0C5D" w:rsidRPr="007A367C">
        <w:rPr>
          <w:rFonts w:asciiTheme="majorBidi" w:hAnsiTheme="majorBidi" w:cstheme="majorBidi"/>
          <w:color w:val="000000" w:themeColor="text1"/>
          <w:sz w:val="24"/>
          <w:szCs w:val="24"/>
          <w:lang w:val="en-US"/>
        </w:rPr>
        <w:t>wa</w:t>
      </w:r>
      <w:r w:rsidRPr="007A367C">
        <w:rPr>
          <w:rFonts w:asciiTheme="majorBidi" w:hAnsiTheme="majorBidi" w:cstheme="majorBidi"/>
          <w:color w:val="000000" w:themeColor="text1"/>
          <w:sz w:val="24"/>
          <w:szCs w:val="24"/>
          <w:lang w:val="en-US"/>
        </w:rPr>
        <w:t xml:space="preserve">s provided in cotton wool. The insect colony </w:t>
      </w:r>
      <w:r w:rsidR="00DC0C5D" w:rsidRPr="007A367C">
        <w:rPr>
          <w:rFonts w:asciiTheme="majorBidi" w:hAnsiTheme="majorBidi" w:cstheme="majorBidi"/>
          <w:color w:val="000000" w:themeColor="text1"/>
          <w:sz w:val="24"/>
          <w:szCs w:val="24"/>
          <w:lang w:val="en-US"/>
        </w:rPr>
        <w:t>wa</w:t>
      </w:r>
      <w:r w:rsidRPr="007A367C">
        <w:rPr>
          <w:rFonts w:asciiTheme="majorBidi" w:hAnsiTheme="majorBidi" w:cstheme="majorBidi"/>
          <w:color w:val="000000" w:themeColor="text1"/>
          <w:sz w:val="24"/>
          <w:szCs w:val="24"/>
          <w:lang w:val="en-US"/>
        </w:rPr>
        <w:t xml:space="preserve">s maintained in </w:t>
      </w:r>
      <w:bookmarkStart w:id="10" w:name="_Hlk118811876"/>
      <w:r w:rsidRPr="007A367C">
        <w:rPr>
          <w:rFonts w:asciiTheme="majorBidi" w:hAnsiTheme="majorBidi" w:cstheme="majorBidi"/>
          <w:color w:val="000000" w:themeColor="text1"/>
          <w:sz w:val="24"/>
          <w:szCs w:val="24"/>
          <w:lang w:val="en-US"/>
        </w:rPr>
        <w:t xml:space="preserve">a climate cabinet </w:t>
      </w:r>
      <w:r w:rsidR="000C52D5" w:rsidRPr="007A367C">
        <w:rPr>
          <w:rFonts w:asciiTheme="majorBidi" w:hAnsiTheme="majorBidi" w:cstheme="majorBidi"/>
          <w:color w:val="000000" w:themeColor="text1"/>
          <w:sz w:val="24"/>
          <w:szCs w:val="24"/>
          <w:lang w:val="en-US"/>
        </w:rPr>
        <w:t xml:space="preserve">at </w:t>
      </w:r>
      <w:r w:rsidRPr="007A367C">
        <w:rPr>
          <w:rFonts w:asciiTheme="majorBidi" w:hAnsiTheme="majorBidi" w:cstheme="majorBidi"/>
          <w:color w:val="000000" w:themeColor="text1"/>
          <w:sz w:val="24"/>
          <w:szCs w:val="24"/>
          <w:lang w:val="en-US"/>
        </w:rPr>
        <w:t>22 ± 1 °C</w:t>
      </w:r>
      <w:r w:rsidR="000C52D5" w:rsidRPr="007A367C">
        <w:rPr>
          <w:rFonts w:asciiTheme="majorBidi" w:hAnsiTheme="majorBidi" w:cstheme="majorBidi"/>
          <w:color w:val="000000" w:themeColor="text1"/>
          <w:sz w:val="24"/>
          <w:szCs w:val="24"/>
          <w:lang w:val="en-US"/>
        </w:rPr>
        <w:t xml:space="preserve"> and</w:t>
      </w:r>
      <w:r w:rsidRPr="007A367C">
        <w:rPr>
          <w:rFonts w:asciiTheme="majorBidi" w:hAnsiTheme="majorBidi" w:cstheme="majorBidi"/>
          <w:color w:val="000000" w:themeColor="text1"/>
          <w:sz w:val="24"/>
          <w:szCs w:val="24"/>
          <w:lang w:val="en-US"/>
        </w:rPr>
        <w:t xml:space="preserve"> 50</w:t>
      </w:r>
      <w:r w:rsidR="000C52D5"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70% </w:t>
      </w:r>
      <w:proofErr w:type="spellStart"/>
      <w:r w:rsidR="000C52D5" w:rsidRPr="007A367C">
        <w:rPr>
          <w:rFonts w:asciiTheme="majorBidi" w:hAnsiTheme="majorBidi" w:cstheme="majorBidi"/>
          <w:color w:val="000000" w:themeColor="text1"/>
          <w:sz w:val="24"/>
          <w:szCs w:val="24"/>
          <w:lang w:val="en-US"/>
        </w:rPr>
        <w:t>r.h</w:t>
      </w:r>
      <w:bookmarkEnd w:id="10"/>
      <w:proofErr w:type="spellEnd"/>
      <w:r w:rsidRPr="007A367C">
        <w:rPr>
          <w:rFonts w:asciiTheme="majorBidi" w:hAnsiTheme="majorBidi" w:cstheme="majorBidi"/>
          <w:color w:val="000000" w:themeColor="text1"/>
          <w:sz w:val="24"/>
          <w:szCs w:val="24"/>
          <w:lang w:val="en-US"/>
        </w:rPr>
        <w:t xml:space="preserve">. </w:t>
      </w:r>
      <w:r w:rsidR="00C94FB7" w:rsidRPr="007A367C">
        <w:rPr>
          <w:rFonts w:asciiTheme="majorBidi" w:hAnsiTheme="majorBidi" w:cstheme="majorBidi"/>
          <w:color w:val="000000" w:themeColor="text1"/>
          <w:sz w:val="24"/>
          <w:szCs w:val="24"/>
          <w:lang w:val="en-US"/>
        </w:rPr>
        <w:t xml:space="preserve">For experiments, we obtained </w:t>
      </w:r>
      <w:r w:rsidR="00F728E0" w:rsidRPr="007A367C">
        <w:rPr>
          <w:rFonts w:asciiTheme="majorBidi" w:hAnsiTheme="majorBidi" w:cstheme="majorBidi"/>
          <w:color w:val="000000" w:themeColor="text1"/>
          <w:sz w:val="24"/>
          <w:szCs w:val="24"/>
          <w:lang w:val="en-US"/>
        </w:rPr>
        <w:t>young larvae (&lt; 24</w:t>
      </w:r>
      <w:r w:rsidR="00D15F2B" w:rsidRPr="007A367C">
        <w:rPr>
          <w:rFonts w:asciiTheme="majorBidi" w:hAnsiTheme="majorBidi" w:cstheme="majorBidi"/>
          <w:color w:val="000000" w:themeColor="text1"/>
          <w:sz w:val="24"/>
          <w:szCs w:val="24"/>
          <w:lang w:val="en-US"/>
        </w:rPr>
        <w:t xml:space="preserve"> </w:t>
      </w:r>
      <w:r w:rsidR="00F728E0" w:rsidRPr="007A367C">
        <w:rPr>
          <w:rFonts w:asciiTheme="majorBidi" w:hAnsiTheme="majorBidi" w:cstheme="majorBidi"/>
          <w:color w:val="000000" w:themeColor="text1"/>
          <w:sz w:val="24"/>
          <w:szCs w:val="24"/>
          <w:lang w:val="en-US"/>
        </w:rPr>
        <w:t>h since hatching).</w:t>
      </w:r>
    </w:p>
    <w:p w14:paraId="38E405B2" w14:textId="77777777" w:rsidR="00911CC4" w:rsidRPr="007A367C" w:rsidRDefault="00911CC4" w:rsidP="00F06186">
      <w:pPr>
        <w:widowControl w:val="0"/>
        <w:suppressAutoHyphens/>
        <w:spacing w:after="0"/>
        <w:contextualSpacing/>
        <w:rPr>
          <w:rFonts w:asciiTheme="majorBidi" w:hAnsiTheme="majorBidi" w:cstheme="majorBidi"/>
          <w:i/>
          <w:iCs/>
          <w:color w:val="000000" w:themeColor="text1"/>
          <w:sz w:val="24"/>
          <w:szCs w:val="24"/>
          <w:lang w:val="en-US"/>
        </w:rPr>
      </w:pPr>
    </w:p>
    <w:p w14:paraId="4141B6AB" w14:textId="30E0E4C3" w:rsidR="00500D19" w:rsidRPr="007A367C" w:rsidRDefault="00500D1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i/>
          <w:iCs/>
          <w:color w:val="000000" w:themeColor="text1"/>
          <w:sz w:val="24"/>
          <w:szCs w:val="24"/>
          <w:lang w:val="en-US"/>
        </w:rPr>
        <w:t>P</w:t>
      </w:r>
      <w:r w:rsidR="000C52D5" w:rsidRPr="007A367C">
        <w:rPr>
          <w:rFonts w:asciiTheme="majorBidi" w:hAnsiTheme="majorBidi" w:cstheme="majorBidi"/>
          <w:i/>
          <w:iCs/>
          <w:color w:val="000000" w:themeColor="text1"/>
          <w:sz w:val="24"/>
          <w:szCs w:val="24"/>
          <w:lang w:val="en-US"/>
        </w:rPr>
        <w:t xml:space="preserve">lutella </w:t>
      </w:r>
      <w:r w:rsidRPr="007A367C">
        <w:rPr>
          <w:rFonts w:asciiTheme="majorBidi" w:hAnsiTheme="majorBidi" w:cstheme="majorBidi"/>
          <w:i/>
          <w:iCs/>
          <w:color w:val="000000" w:themeColor="text1"/>
          <w:sz w:val="24"/>
          <w:szCs w:val="24"/>
          <w:lang w:val="en-US"/>
        </w:rPr>
        <w:t>xylostella</w:t>
      </w:r>
    </w:p>
    <w:p w14:paraId="580266C4" w14:textId="203B0E9A" w:rsidR="00383C29" w:rsidRPr="007A367C" w:rsidRDefault="00383C2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diamondback moth (DBM) is one of the most destructive insect herbivores of cruciferous plants worldwide </w:t>
      </w:r>
      <w:r w:rsidR="00F0038E" w:rsidRPr="007A367C">
        <w:rPr>
          <w:rFonts w:asciiTheme="majorBidi" w:hAnsiTheme="majorBidi" w:cstheme="majorBidi"/>
          <w:noProof/>
          <w:color w:val="000000" w:themeColor="text1"/>
          <w:sz w:val="24"/>
          <w:szCs w:val="24"/>
          <w:lang w:val="en-US"/>
        </w:rPr>
        <w:t>(Wei et al., 2013)</w:t>
      </w:r>
      <w:r w:rsidRPr="007A367C">
        <w:rPr>
          <w:rFonts w:asciiTheme="majorBidi" w:hAnsiTheme="majorBidi" w:cstheme="majorBidi"/>
          <w:color w:val="000000" w:themeColor="text1"/>
          <w:sz w:val="24"/>
          <w:szCs w:val="24"/>
          <w:lang w:val="en-US"/>
        </w:rPr>
        <w:t xml:space="preserve">. </w:t>
      </w:r>
      <w:r w:rsidR="00500D19" w:rsidRPr="007A367C">
        <w:rPr>
          <w:rFonts w:asciiTheme="majorBidi" w:hAnsiTheme="majorBidi" w:cstheme="majorBidi"/>
          <w:color w:val="000000" w:themeColor="text1"/>
          <w:sz w:val="24"/>
          <w:szCs w:val="24"/>
          <w:lang w:val="en-US"/>
        </w:rPr>
        <w:t>N</w:t>
      </w:r>
      <w:r w:rsidR="00BF309A" w:rsidRPr="007A367C">
        <w:rPr>
          <w:rFonts w:asciiTheme="majorBidi" w:hAnsiTheme="majorBidi" w:cstheme="majorBidi"/>
          <w:color w:val="000000" w:themeColor="text1"/>
          <w:sz w:val="24"/>
          <w:szCs w:val="24"/>
          <w:lang w:val="en-US"/>
        </w:rPr>
        <w:t xml:space="preserve">eonate larvae of </w:t>
      </w:r>
      <w:r w:rsidRPr="007A367C">
        <w:rPr>
          <w:rFonts w:asciiTheme="majorBidi" w:hAnsiTheme="majorBidi" w:cstheme="majorBidi"/>
          <w:color w:val="000000" w:themeColor="text1"/>
          <w:sz w:val="24"/>
          <w:szCs w:val="24"/>
          <w:lang w:val="en-US"/>
        </w:rPr>
        <w:t xml:space="preserve">DBM were </w:t>
      </w:r>
      <w:r w:rsidR="00D15F2B" w:rsidRPr="007A367C">
        <w:rPr>
          <w:rFonts w:asciiTheme="majorBidi" w:hAnsiTheme="majorBidi" w:cstheme="majorBidi"/>
          <w:color w:val="000000" w:themeColor="text1"/>
          <w:sz w:val="24"/>
          <w:szCs w:val="24"/>
          <w:lang w:val="en-US"/>
        </w:rPr>
        <w:t xml:space="preserve">supplied </w:t>
      </w:r>
      <w:bookmarkStart w:id="11" w:name="_Hlk118663975"/>
      <w:r w:rsidR="00D15F2B" w:rsidRPr="007A367C">
        <w:rPr>
          <w:rFonts w:asciiTheme="majorBidi" w:hAnsiTheme="majorBidi" w:cstheme="majorBidi"/>
          <w:color w:val="000000" w:themeColor="text1"/>
          <w:sz w:val="24"/>
          <w:szCs w:val="24"/>
          <w:lang w:val="en-US"/>
        </w:rPr>
        <w:t xml:space="preserve">by </w:t>
      </w:r>
      <w:r w:rsidR="00BF309A" w:rsidRPr="007A367C">
        <w:rPr>
          <w:rFonts w:asciiTheme="majorBidi" w:hAnsiTheme="majorBidi" w:cstheme="majorBidi"/>
          <w:color w:val="000000" w:themeColor="text1"/>
          <w:sz w:val="24"/>
          <w:szCs w:val="24"/>
          <w:lang w:val="en-US"/>
        </w:rPr>
        <w:t xml:space="preserve">the insect rearing </w:t>
      </w:r>
      <w:r w:rsidR="00D50DFA" w:rsidRPr="007A367C">
        <w:rPr>
          <w:rFonts w:asciiTheme="majorBidi" w:hAnsiTheme="majorBidi" w:cstheme="majorBidi"/>
          <w:color w:val="000000" w:themeColor="text1"/>
          <w:sz w:val="24"/>
          <w:szCs w:val="24"/>
          <w:lang w:val="en-US"/>
        </w:rPr>
        <w:t xml:space="preserve">team </w:t>
      </w:r>
      <w:r w:rsidR="00BF309A" w:rsidRPr="007A367C">
        <w:rPr>
          <w:rFonts w:asciiTheme="majorBidi" w:hAnsiTheme="majorBidi" w:cstheme="majorBidi"/>
          <w:color w:val="000000" w:themeColor="text1"/>
          <w:sz w:val="24"/>
          <w:szCs w:val="24"/>
          <w:lang w:val="en-US"/>
        </w:rPr>
        <w:t>of the Laboratory of Entomology</w:t>
      </w:r>
      <w:r w:rsidRPr="007A367C">
        <w:rPr>
          <w:rFonts w:asciiTheme="majorBidi" w:hAnsiTheme="majorBidi" w:cstheme="majorBidi"/>
          <w:color w:val="000000" w:themeColor="text1"/>
          <w:sz w:val="24"/>
          <w:szCs w:val="24"/>
          <w:lang w:val="en-US"/>
        </w:rPr>
        <w:t>, where they</w:t>
      </w:r>
      <w:r w:rsidR="00BF309A" w:rsidRPr="007A367C">
        <w:rPr>
          <w:rFonts w:asciiTheme="majorBidi" w:hAnsiTheme="majorBidi" w:cstheme="majorBidi"/>
          <w:color w:val="000000" w:themeColor="text1"/>
          <w:sz w:val="24"/>
          <w:szCs w:val="24"/>
          <w:lang w:val="en-US"/>
        </w:rPr>
        <w:t xml:space="preserve"> </w:t>
      </w:r>
      <w:r w:rsidR="00C02DA0" w:rsidRPr="007A367C">
        <w:rPr>
          <w:rFonts w:asciiTheme="majorBidi" w:hAnsiTheme="majorBidi" w:cstheme="majorBidi"/>
          <w:color w:val="000000" w:themeColor="text1"/>
          <w:sz w:val="24"/>
          <w:szCs w:val="24"/>
          <w:lang w:val="en-US"/>
        </w:rPr>
        <w:t>we</w:t>
      </w:r>
      <w:r w:rsidRPr="007A367C">
        <w:rPr>
          <w:rFonts w:asciiTheme="majorBidi" w:hAnsiTheme="majorBidi" w:cstheme="majorBidi"/>
          <w:color w:val="000000" w:themeColor="text1"/>
          <w:sz w:val="24"/>
          <w:szCs w:val="24"/>
          <w:lang w:val="en-US"/>
        </w:rPr>
        <w:t xml:space="preserve">re fed </w:t>
      </w:r>
      <w:r w:rsidR="00BF309A" w:rsidRPr="007A367C">
        <w:rPr>
          <w:rFonts w:asciiTheme="majorBidi" w:hAnsiTheme="majorBidi" w:cstheme="majorBidi"/>
          <w:color w:val="000000" w:themeColor="text1"/>
          <w:sz w:val="24"/>
          <w:szCs w:val="24"/>
          <w:lang w:val="en-US"/>
        </w:rPr>
        <w:t>on Brussels sprouts plants (</w:t>
      </w:r>
      <w:r w:rsidR="00BF309A" w:rsidRPr="007A367C">
        <w:rPr>
          <w:rFonts w:asciiTheme="majorBidi" w:hAnsiTheme="majorBidi" w:cstheme="majorBidi"/>
          <w:i/>
          <w:iCs/>
          <w:color w:val="000000" w:themeColor="text1"/>
          <w:sz w:val="24"/>
          <w:szCs w:val="24"/>
          <w:lang w:val="en-US"/>
        </w:rPr>
        <w:t>B</w:t>
      </w:r>
      <w:r w:rsidR="000C52D5" w:rsidRPr="007A367C">
        <w:rPr>
          <w:rFonts w:asciiTheme="majorBidi" w:hAnsiTheme="majorBidi" w:cstheme="majorBidi"/>
          <w:i/>
          <w:iCs/>
          <w:color w:val="000000" w:themeColor="text1"/>
          <w:sz w:val="24"/>
          <w:szCs w:val="24"/>
          <w:lang w:val="en-US"/>
        </w:rPr>
        <w:t xml:space="preserve">rassica </w:t>
      </w:r>
      <w:r w:rsidR="00BF309A" w:rsidRPr="007A367C">
        <w:rPr>
          <w:rFonts w:asciiTheme="majorBidi" w:hAnsiTheme="majorBidi" w:cstheme="majorBidi"/>
          <w:i/>
          <w:iCs/>
          <w:color w:val="000000" w:themeColor="text1"/>
          <w:sz w:val="24"/>
          <w:szCs w:val="24"/>
          <w:lang w:val="en-US"/>
        </w:rPr>
        <w:t>oleracea</w:t>
      </w:r>
      <w:r w:rsidR="00BF309A" w:rsidRPr="007A367C">
        <w:rPr>
          <w:rFonts w:asciiTheme="majorBidi" w:hAnsiTheme="majorBidi" w:cstheme="majorBidi"/>
          <w:color w:val="000000" w:themeColor="text1"/>
          <w:sz w:val="24"/>
          <w:szCs w:val="24"/>
          <w:lang w:val="en-US"/>
        </w:rPr>
        <w:t xml:space="preserve"> </w:t>
      </w:r>
      <w:r w:rsidR="000C52D5" w:rsidRPr="007A367C">
        <w:rPr>
          <w:rFonts w:asciiTheme="majorBidi" w:hAnsiTheme="majorBidi" w:cstheme="majorBidi"/>
          <w:color w:val="000000" w:themeColor="text1"/>
          <w:sz w:val="24"/>
          <w:szCs w:val="24"/>
          <w:lang w:val="en-US"/>
        </w:rPr>
        <w:t xml:space="preserve">var. </w:t>
      </w:r>
      <w:r w:rsidR="00BF309A" w:rsidRPr="007A367C">
        <w:rPr>
          <w:rFonts w:asciiTheme="majorBidi" w:hAnsiTheme="majorBidi" w:cstheme="majorBidi"/>
          <w:i/>
          <w:iCs/>
          <w:color w:val="000000" w:themeColor="text1"/>
          <w:sz w:val="24"/>
          <w:szCs w:val="24"/>
          <w:lang w:val="en-US"/>
        </w:rPr>
        <w:t>gemmifera</w:t>
      </w:r>
      <w:r w:rsidR="00BF309A" w:rsidRPr="007A367C">
        <w:rPr>
          <w:rFonts w:asciiTheme="majorBidi" w:hAnsiTheme="majorBidi" w:cstheme="majorBidi"/>
          <w:color w:val="000000" w:themeColor="text1"/>
          <w:sz w:val="24"/>
          <w:szCs w:val="24"/>
          <w:lang w:val="en-US"/>
        </w:rPr>
        <w:t xml:space="preserve"> cv</w:t>
      </w:r>
      <w:r w:rsidR="000C52D5" w:rsidRPr="007A367C">
        <w:rPr>
          <w:rFonts w:asciiTheme="majorBidi" w:hAnsiTheme="majorBidi" w:cstheme="majorBidi"/>
          <w:color w:val="000000" w:themeColor="text1"/>
          <w:sz w:val="24"/>
          <w:szCs w:val="24"/>
          <w:lang w:val="en-US"/>
        </w:rPr>
        <w:t>.</w:t>
      </w:r>
      <w:r w:rsidR="00BF309A" w:rsidRPr="007A367C">
        <w:rPr>
          <w:rFonts w:asciiTheme="majorBidi" w:hAnsiTheme="majorBidi" w:cstheme="majorBidi"/>
          <w:color w:val="000000" w:themeColor="text1"/>
          <w:sz w:val="24"/>
          <w:szCs w:val="24"/>
          <w:lang w:val="en-US"/>
        </w:rPr>
        <w:t xml:space="preserve"> Cyrus) in greenhouse conditions (22 ± </w:t>
      </w:r>
      <w:r w:rsidR="00440A48" w:rsidRPr="007A367C">
        <w:rPr>
          <w:rFonts w:asciiTheme="majorBidi" w:hAnsiTheme="majorBidi" w:cstheme="majorBidi"/>
          <w:color w:val="000000" w:themeColor="text1"/>
          <w:sz w:val="24"/>
          <w:szCs w:val="24"/>
          <w:lang w:val="en-US"/>
        </w:rPr>
        <w:t>3</w:t>
      </w:r>
      <w:r w:rsidR="00BF309A" w:rsidRPr="007A367C">
        <w:rPr>
          <w:rFonts w:asciiTheme="majorBidi" w:hAnsiTheme="majorBidi" w:cstheme="majorBidi"/>
          <w:color w:val="000000" w:themeColor="text1"/>
          <w:sz w:val="24"/>
          <w:szCs w:val="24"/>
          <w:lang w:val="en-US"/>
        </w:rPr>
        <w:t xml:space="preserve"> </w:t>
      </w:r>
      <w:r w:rsidR="00741881" w:rsidRPr="007A367C">
        <w:rPr>
          <w:rFonts w:asciiTheme="majorBidi" w:hAnsiTheme="majorBidi" w:cstheme="majorBidi"/>
          <w:color w:val="000000" w:themeColor="text1"/>
          <w:sz w:val="24"/>
          <w:szCs w:val="24"/>
          <w:lang w:val="en-US"/>
        </w:rPr>
        <w:t>°</w:t>
      </w:r>
      <w:r w:rsidR="00BF309A" w:rsidRPr="007A367C">
        <w:rPr>
          <w:rFonts w:asciiTheme="majorBidi" w:hAnsiTheme="majorBidi" w:cstheme="majorBidi"/>
          <w:color w:val="000000" w:themeColor="text1"/>
          <w:sz w:val="24"/>
          <w:szCs w:val="24"/>
          <w:lang w:val="en-US"/>
        </w:rPr>
        <w:t>C, 50</w:t>
      </w:r>
      <w:r w:rsidR="000C52D5" w:rsidRPr="007A367C">
        <w:rPr>
          <w:rFonts w:asciiTheme="majorBidi" w:hAnsiTheme="majorBidi" w:cstheme="majorBidi"/>
          <w:color w:val="000000" w:themeColor="text1"/>
          <w:sz w:val="24"/>
          <w:szCs w:val="24"/>
          <w:lang w:val="en-US"/>
        </w:rPr>
        <w:t>–</w:t>
      </w:r>
      <w:r w:rsidR="00BF309A" w:rsidRPr="007A367C">
        <w:rPr>
          <w:rFonts w:asciiTheme="majorBidi" w:hAnsiTheme="majorBidi" w:cstheme="majorBidi"/>
          <w:color w:val="000000" w:themeColor="text1"/>
          <w:sz w:val="24"/>
          <w:szCs w:val="24"/>
          <w:lang w:val="en-US"/>
        </w:rPr>
        <w:t xml:space="preserve">70% </w:t>
      </w:r>
      <w:proofErr w:type="spellStart"/>
      <w:r w:rsidR="000C52D5" w:rsidRPr="007A367C">
        <w:rPr>
          <w:rFonts w:asciiTheme="majorBidi" w:hAnsiTheme="majorBidi" w:cstheme="majorBidi"/>
          <w:color w:val="000000" w:themeColor="text1"/>
          <w:sz w:val="24"/>
          <w:szCs w:val="24"/>
          <w:lang w:val="en-US"/>
        </w:rPr>
        <w:t>r.h</w:t>
      </w:r>
      <w:proofErr w:type="spellEnd"/>
      <w:r w:rsidR="000C52D5" w:rsidRPr="007A367C">
        <w:rPr>
          <w:rFonts w:asciiTheme="majorBidi" w:hAnsiTheme="majorBidi" w:cstheme="majorBidi"/>
          <w:color w:val="000000" w:themeColor="text1"/>
          <w:sz w:val="24"/>
          <w:szCs w:val="24"/>
          <w:lang w:val="en-US"/>
        </w:rPr>
        <w:t>.</w:t>
      </w:r>
      <w:r w:rsidR="00BF309A" w:rsidRPr="007A367C">
        <w:rPr>
          <w:rFonts w:asciiTheme="majorBidi" w:hAnsiTheme="majorBidi" w:cstheme="majorBidi"/>
          <w:color w:val="000000" w:themeColor="text1"/>
          <w:sz w:val="24"/>
          <w:szCs w:val="24"/>
          <w:lang w:val="en-US"/>
        </w:rPr>
        <w:t>)</w:t>
      </w:r>
      <w:bookmarkEnd w:id="11"/>
      <w:r w:rsidR="00BF309A" w:rsidRPr="007A367C">
        <w:rPr>
          <w:rFonts w:asciiTheme="majorBidi" w:hAnsiTheme="majorBidi" w:cstheme="majorBidi"/>
          <w:color w:val="000000" w:themeColor="text1"/>
          <w:sz w:val="24"/>
          <w:szCs w:val="24"/>
          <w:lang w:val="en-US"/>
        </w:rPr>
        <w:t xml:space="preserve">. </w:t>
      </w:r>
    </w:p>
    <w:p w14:paraId="1571D2EB" w14:textId="77777777" w:rsidR="00741881" w:rsidRPr="007A367C" w:rsidRDefault="00741881" w:rsidP="00F06186">
      <w:pPr>
        <w:widowControl w:val="0"/>
        <w:suppressAutoHyphens/>
        <w:spacing w:after="0"/>
        <w:contextualSpacing/>
        <w:rPr>
          <w:rFonts w:asciiTheme="majorBidi" w:hAnsiTheme="majorBidi" w:cstheme="majorBidi"/>
          <w:color w:val="000000" w:themeColor="text1"/>
          <w:sz w:val="24"/>
          <w:szCs w:val="24"/>
          <w:lang w:val="en-US"/>
        </w:rPr>
      </w:pPr>
    </w:p>
    <w:p w14:paraId="191165B8" w14:textId="01F79AFC" w:rsidR="00383C29" w:rsidRPr="007A367C" w:rsidRDefault="007C41C3"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Field </w:t>
      </w:r>
      <w:r w:rsidR="008D11B1" w:rsidRPr="007A367C">
        <w:rPr>
          <w:rFonts w:asciiTheme="majorBidi" w:hAnsiTheme="majorBidi" w:cstheme="majorBidi"/>
          <w:b/>
          <w:bCs/>
          <w:color w:val="000000" w:themeColor="text1"/>
          <w:sz w:val="24"/>
          <w:szCs w:val="24"/>
          <w:lang w:val="en-US"/>
        </w:rPr>
        <w:t>m</w:t>
      </w:r>
      <w:r w:rsidRPr="007A367C">
        <w:rPr>
          <w:rFonts w:asciiTheme="majorBidi" w:hAnsiTheme="majorBidi" w:cstheme="majorBidi"/>
          <w:b/>
          <w:bCs/>
          <w:color w:val="000000" w:themeColor="text1"/>
          <w:sz w:val="24"/>
          <w:szCs w:val="24"/>
          <w:lang w:val="en-US"/>
        </w:rPr>
        <w:t xml:space="preserve">ustard </w:t>
      </w:r>
      <w:r w:rsidR="00383C29" w:rsidRPr="007A367C">
        <w:rPr>
          <w:rFonts w:asciiTheme="majorBidi" w:hAnsiTheme="majorBidi" w:cstheme="majorBidi"/>
          <w:b/>
          <w:bCs/>
          <w:color w:val="000000" w:themeColor="text1"/>
          <w:sz w:val="24"/>
          <w:szCs w:val="24"/>
          <w:lang w:val="en-US"/>
        </w:rPr>
        <w:t>seeds and germination</w:t>
      </w:r>
    </w:p>
    <w:p w14:paraId="4B780CE6" w14:textId="13B2C9C6" w:rsidR="00383C29" w:rsidRPr="007A367C" w:rsidRDefault="00A049E2"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F</w:t>
      </w:r>
      <w:r w:rsidR="00383C29" w:rsidRPr="007A367C">
        <w:rPr>
          <w:rFonts w:asciiTheme="majorBidi" w:hAnsiTheme="majorBidi" w:cstheme="majorBidi"/>
          <w:color w:val="000000" w:themeColor="text1"/>
          <w:sz w:val="24"/>
          <w:szCs w:val="24"/>
          <w:lang w:val="en-US"/>
        </w:rPr>
        <w:t xml:space="preserve">ield mustard </w:t>
      </w:r>
      <w:r w:rsidR="000C52D5" w:rsidRPr="007A367C">
        <w:rPr>
          <w:rFonts w:asciiTheme="majorBidi" w:hAnsiTheme="majorBidi" w:cstheme="majorBidi"/>
          <w:color w:val="000000" w:themeColor="text1"/>
          <w:sz w:val="24"/>
          <w:szCs w:val="24"/>
          <w:lang w:val="en-US"/>
        </w:rPr>
        <w:t>(</w:t>
      </w:r>
      <w:r w:rsidR="00383C29" w:rsidRPr="007A367C">
        <w:rPr>
          <w:rFonts w:asciiTheme="majorBidi" w:hAnsiTheme="majorBidi" w:cstheme="majorBidi"/>
          <w:i/>
          <w:iCs/>
          <w:color w:val="000000" w:themeColor="text1"/>
          <w:sz w:val="24"/>
          <w:szCs w:val="24"/>
          <w:lang w:val="en-US"/>
        </w:rPr>
        <w:t>B</w:t>
      </w:r>
      <w:r w:rsidR="00BA5522" w:rsidRPr="007A367C">
        <w:rPr>
          <w:rFonts w:asciiTheme="majorBidi" w:hAnsiTheme="majorBidi" w:cstheme="majorBidi"/>
          <w:i/>
          <w:iCs/>
          <w:color w:val="000000" w:themeColor="text1"/>
          <w:sz w:val="24"/>
          <w:szCs w:val="24"/>
          <w:lang w:val="en-US"/>
        </w:rPr>
        <w:t>.</w:t>
      </w:r>
      <w:r w:rsidR="00383C29" w:rsidRPr="007A367C">
        <w:rPr>
          <w:rFonts w:asciiTheme="majorBidi" w:hAnsiTheme="majorBidi" w:cstheme="majorBidi"/>
          <w:i/>
          <w:iCs/>
          <w:color w:val="000000" w:themeColor="text1"/>
          <w:sz w:val="24"/>
          <w:szCs w:val="24"/>
          <w:lang w:val="en-US"/>
        </w:rPr>
        <w:t xml:space="preserve"> rapa</w:t>
      </w:r>
      <w:r w:rsidR="000C52D5" w:rsidRPr="007A367C">
        <w:rPr>
          <w:rFonts w:asciiTheme="majorBidi" w:hAnsiTheme="majorBidi" w:cstheme="majorBidi"/>
          <w:color w:val="000000" w:themeColor="text1"/>
          <w:sz w:val="24"/>
          <w:szCs w:val="24"/>
          <w:lang w:val="en-US"/>
        </w:rPr>
        <w:t>)</w:t>
      </w:r>
      <w:r w:rsidR="00383C29" w:rsidRPr="007A367C">
        <w:rPr>
          <w:rFonts w:asciiTheme="majorBidi" w:hAnsiTheme="majorBidi" w:cstheme="majorBidi"/>
          <w:color w:val="000000" w:themeColor="text1"/>
          <w:sz w:val="24"/>
          <w:szCs w:val="24"/>
          <w:lang w:val="en-US"/>
        </w:rPr>
        <w:t xml:space="preserve"> is an annual </w:t>
      </w:r>
      <w:r w:rsidR="001646F5" w:rsidRPr="007A367C">
        <w:rPr>
          <w:rFonts w:asciiTheme="majorBidi" w:hAnsiTheme="majorBidi" w:cstheme="majorBidi"/>
          <w:color w:val="000000" w:themeColor="text1"/>
          <w:sz w:val="24"/>
          <w:szCs w:val="24"/>
          <w:lang w:val="en-US"/>
        </w:rPr>
        <w:t xml:space="preserve">or </w:t>
      </w:r>
      <w:r w:rsidR="00383C29" w:rsidRPr="007A367C">
        <w:rPr>
          <w:rFonts w:asciiTheme="majorBidi" w:hAnsiTheme="majorBidi" w:cstheme="majorBidi"/>
          <w:color w:val="000000" w:themeColor="text1"/>
          <w:sz w:val="24"/>
          <w:szCs w:val="24"/>
          <w:lang w:val="en-US"/>
        </w:rPr>
        <w:t>biennial herb</w:t>
      </w:r>
      <w:r w:rsidR="00CA2488" w:rsidRPr="007A367C">
        <w:rPr>
          <w:rFonts w:asciiTheme="majorBidi" w:hAnsiTheme="majorBidi" w:cstheme="majorBidi"/>
          <w:color w:val="000000" w:themeColor="text1"/>
          <w:sz w:val="24"/>
          <w:szCs w:val="24"/>
          <w:lang w:val="en-US"/>
        </w:rPr>
        <w:t xml:space="preserve"> </w:t>
      </w:r>
      <w:r w:rsidR="00F93332" w:rsidRPr="007A367C">
        <w:rPr>
          <w:rFonts w:asciiTheme="majorBidi" w:hAnsiTheme="majorBidi" w:cstheme="majorBidi"/>
          <w:color w:val="000000" w:themeColor="text1"/>
          <w:sz w:val="24"/>
          <w:szCs w:val="24"/>
          <w:lang w:val="en-US"/>
        </w:rPr>
        <w:fldChar w:fldCharType="begin"/>
      </w:r>
      <w:r w:rsidR="00F93332" w:rsidRPr="007A367C">
        <w:rPr>
          <w:rFonts w:asciiTheme="majorBidi" w:hAnsiTheme="majorBidi" w:cstheme="majorBidi"/>
          <w:color w:val="000000" w:themeColor="text1"/>
          <w:sz w:val="24"/>
          <w:szCs w:val="24"/>
          <w:lang w:val="en-US"/>
        </w:rPr>
        <w:instrText xml:space="preserve"> ADDIN EN.CITE &lt;EndNote&gt;&lt;Cite&gt;&lt;Author&gt;Ilyas&lt;/Author&gt;&lt;Year&gt;2022&lt;/Year&gt;&lt;RecNum&gt;260&lt;/RecNum&gt;&lt;DisplayText&gt;(Ilyas et al., 2022)&lt;/DisplayText&gt;&lt;record&gt;&lt;rec-number&gt;260&lt;/rec-number&gt;&lt;foreign-keys&gt;&lt;key app="EN" db-id="xd0pawtz8pvxwper2vj52t2p9efdppdxxdrr" timestamp="1694778350"&gt;260&lt;/key&gt;&lt;/foreign-keys&gt;&lt;ref-type name="Journal Article"&gt;17&lt;/ref-type&gt;&lt;contributors&gt;&lt;authors&gt;&lt;author&gt;Ilyas, Muhammad&lt;/author&gt;&lt;author&gt;Khan, Wahid Ali&lt;/author&gt;&lt;author&gt;Ali, Tariq&lt;/author&gt;&lt;author&gt;Ahmad, Nisar&lt;/author&gt;&lt;author&gt;Khan, Zafran&lt;/author&gt;&lt;author&gt;Fazal, Hina&lt;/author&gt;&lt;author&gt;Zaman, Nasib&lt;/author&gt;&lt;author&gt;Ualiyeva, Daniya&lt;/author&gt;&lt;author&gt;Ali, Mohammad&lt;/author&gt;&lt;author&gt;Amissah, Obed Boadi&lt;/author&gt;&lt;author&gt;Rizwan, Muhammad&lt;/author&gt;&lt;/authors&gt;&lt;/contributors&gt;&lt;titles&gt;&lt;title&gt;Cold Stress-induced Seed Germination and Biosynthesis of Polyphenolics Content in Medicinally Important Brassica rapa&lt;/title&gt;&lt;secondary-title&gt;Phytomedicine Plus&lt;/secondary-title&gt;&lt;/titles&gt;&lt;periodical&gt;&lt;full-title&gt;Phytomedicine Plus&lt;/full-title&gt;&lt;/periodical&gt;&lt;pages&gt;100185&lt;/pages&gt;&lt;volume&gt;2&lt;/volume&gt;&lt;number&gt;1&lt;/number&gt;&lt;keywords&gt;&lt;keyword&gt;cold stress&lt;/keyword&gt;&lt;keyword&gt;seed germination&lt;/keyword&gt;&lt;keyword&gt;biomass gain&lt;/keyword&gt;&lt;keyword&gt;polyphenolics&lt;/keyword&gt;&lt;/keywords&gt;&lt;dates&gt;&lt;year&gt;2022&lt;/year&gt;&lt;pub-dates&gt;&lt;date&gt;2022/02/01/&lt;/date&gt;&lt;/pub-dates&gt;&lt;/dates&gt;&lt;isbn&gt;2667-0313&lt;/isbn&gt;&lt;urls&gt;&lt;related-urls&gt;&lt;url&gt;https://www.sciencedirect.com/science/article/pii/S2667031321001676&lt;/url&gt;&lt;/related-urls&gt;&lt;/urls&gt;&lt;electronic-resource-num&gt;https://doi.org/10.1016/j.phyplu.2021.100185&lt;/electronic-resource-num&gt;&lt;/record&gt;&lt;/Cite&gt;&lt;/EndNote&gt;</w:instrText>
      </w:r>
      <w:r w:rsidR="00F93332" w:rsidRPr="007A367C">
        <w:rPr>
          <w:rFonts w:asciiTheme="majorBidi" w:hAnsiTheme="majorBidi" w:cstheme="majorBidi"/>
          <w:color w:val="000000" w:themeColor="text1"/>
          <w:sz w:val="24"/>
          <w:szCs w:val="24"/>
          <w:lang w:val="en-US"/>
        </w:rPr>
        <w:fldChar w:fldCharType="separate"/>
      </w:r>
      <w:r w:rsidR="00F93332" w:rsidRPr="007A367C">
        <w:rPr>
          <w:rFonts w:asciiTheme="majorBidi" w:hAnsiTheme="majorBidi" w:cstheme="majorBidi"/>
          <w:noProof/>
          <w:color w:val="000000" w:themeColor="text1"/>
          <w:sz w:val="24"/>
          <w:szCs w:val="24"/>
          <w:lang w:val="en-US"/>
        </w:rPr>
        <w:t>(Ilyas et al., 2022)</w:t>
      </w:r>
      <w:r w:rsidR="00F93332" w:rsidRPr="007A367C">
        <w:rPr>
          <w:rFonts w:asciiTheme="majorBidi" w:hAnsiTheme="majorBidi" w:cstheme="majorBidi"/>
          <w:color w:val="000000" w:themeColor="text1"/>
          <w:sz w:val="24"/>
          <w:szCs w:val="24"/>
          <w:lang w:val="en-US"/>
        </w:rPr>
        <w:fldChar w:fldCharType="end"/>
      </w:r>
      <w:r w:rsidR="00383C29" w:rsidRPr="007A367C">
        <w:rPr>
          <w:rFonts w:asciiTheme="majorBidi" w:hAnsiTheme="majorBidi" w:cstheme="majorBidi"/>
          <w:color w:val="000000" w:themeColor="text1"/>
          <w:sz w:val="24"/>
          <w:szCs w:val="24"/>
          <w:lang w:val="en-US"/>
        </w:rPr>
        <w:t xml:space="preserve">. </w:t>
      </w:r>
      <w:r w:rsidR="00383C29" w:rsidRPr="007A367C">
        <w:rPr>
          <w:rFonts w:asciiTheme="majorBidi" w:hAnsiTheme="majorBidi" w:cstheme="majorBidi"/>
          <w:i/>
          <w:iCs/>
          <w:color w:val="000000" w:themeColor="text1"/>
          <w:sz w:val="24"/>
          <w:szCs w:val="24"/>
          <w:lang w:val="en-US"/>
        </w:rPr>
        <w:t>B</w:t>
      </w:r>
      <w:r w:rsidR="000C52D5" w:rsidRPr="007A367C">
        <w:rPr>
          <w:rFonts w:asciiTheme="majorBidi" w:hAnsiTheme="majorBidi" w:cstheme="majorBidi"/>
          <w:i/>
          <w:iCs/>
          <w:color w:val="000000" w:themeColor="text1"/>
          <w:sz w:val="24"/>
          <w:szCs w:val="24"/>
          <w:lang w:val="en-US"/>
        </w:rPr>
        <w:t xml:space="preserve">rassica </w:t>
      </w:r>
      <w:r w:rsidR="00383C29" w:rsidRPr="007A367C">
        <w:rPr>
          <w:rFonts w:asciiTheme="majorBidi" w:hAnsiTheme="majorBidi" w:cstheme="majorBidi"/>
          <w:i/>
          <w:iCs/>
          <w:color w:val="000000" w:themeColor="text1"/>
          <w:sz w:val="24"/>
          <w:szCs w:val="24"/>
          <w:lang w:val="en-US"/>
        </w:rPr>
        <w:t>rapa</w:t>
      </w:r>
      <w:r w:rsidR="00383C29" w:rsidRPr="007A367C">
        <w:rPr>
          <w:rFonts w:asciiTheme="majorBidi" w:hAnsiTheme="majorBidi" w:cstheme="majorBidi"/>
          <w:color w:val="000000" w:themeColor="text1"/>
          <w:sz w:val="24"/>
          <w:szCs w:val="24"/>
          <w:lang w:val="en-US"/>
        </w:rPr>
        <w:t xml:space="preserve"> </w:t>
      </w:r>
      <w:r w:rsidR="00890E7C" w:rsidRPr="007A367C">
        <w:rPr>
          <w:rFonts w:asciiTheme="majorBidi" w:hAnsiTheme="majorBidi" w:cstheme="majorBidi"/>
          <w:color w:val="000000" w:themeColor="text1"/>
          <w:sz w:val="24"/>
          <w:szCs w:val="24"/>
          <w:lang w:val="en-US"/>
        </w:rPr>
        <w:t>originated from a natural pop</w:t>
      </w:r>
      <w:r w:rsidRPr="007A367C">
        <w:rPr>
          <w:rFonts w:asciiTheme="majorBidi" w:hAnsiTheme="majorBidi" w:cstheme="majorBidi"/>
          <w:color w:val="000000" w:themeColor="text1"/>
          <w:sz w:val="24"/>
          <w:szCs w:val="24"/>
          <w:lang w:val="en-US"/>
        </w:rPr>
        <w:t>u</w:t>
      </w:r>
      <w:r w:rsidR="00890E7C" w:rsidRPr="007A367C">
        <w:rPr>
          <w:rFonts w:asciiTheme="majorBidi" w:hAnsiTheme="majorBidi" w:cstheme="majorBidi"/>
          <w:color w:val="000000" w:themeColor="text1"/>
          <w:sz w:val="24"/>
          <w:szCs w:val="24"/>
          <w:lang w:val="en-US"/>
        </w:rPr>
        <w:t>lation</w:t>
      </w:r>
      <w:r w:rsidR="0096537B" w:rsidRPr="007A367C">
        <w:rPr>
          <w:rFonts w:asciiTheme="majorBidi" w:hAnsiTheme="majorBidi" w:cstheme="majorBidi"/>
          <w:color w:val="000000" w:themeColor="text1"/>
          <w:sz w:val="24"/>
          <w:szCs w:val="24"/>
          <w:lang w:val="en-US"/>
        </w:rPr>
        <w:t xml:space="preserve"> in </w:t>
      </w:r>
      <w:r w:rsidR="000C52D5" w:rsidRPr="007A367C">
        <w:rPr>
          <w:rFonts w:asciiTheme="majorBidi" w:hAnsiTheme="majorBidi" w:cstheme="majorBidi"/>
          <w:color w:val="000000" w:themeColor="text1"/>
          <w:sz w:val="24"/>
          <w:szCs w:val="24"/>
          <w:lang w:val="en-US"/>
        </w:rPr>
        <w:t>T</w:t>
      </w:r>
      <w:r w:rsidR="0096537B" w:rsidRPr="007A367C">
        <w:rPr>
          <w:rFonts w:asciiTheme="majorBidi" w:hAnsiTheme="majorBidi" w:cstheme="majorBidi"/>
          <w:color w:val="000000" w:themeColor="text1"/>
          <w:sz w:val="24"/>
          <w:szCs w:val="24"/>
          <w:lang w:val="en-US"/>
        </w:rPr>
        <w:t>he Netherlands</w:t>
      </w:r>
      <w:r w:rsidR="00890E7C" w:rsidRPr="007A367C">
        <w:rPr>
          <w:rFonts w:asciiTheme="majorBidi" w:hAnsiTheme="majorBidi" w:cstheme="majorBidi"/>
          <w:color w:val="000000" w:themeColor="text1"/>
          <w:sz w:val="24"/>
          <w:szCs w:val="24"/>
          <w:lang w:val="en-US"/>
        </w:rPr>
        <w:t xml:space="preserve"> and </w:t>
      </w:r>
      <w:r w:rsidR="00741881" w:rsidRPr="007A367C">
        <w:rPr>
          <w:rFonts w:asciiTheme="majorBidi" w:hAnsiTheme="majorBidi" w:cstheme="majorBidi"/>
          <w:color w:val="000000" w:themeColor="text1"/>
          <w:sz w:val="24"/>
          <w:szCs w:val="24"/>
          <w:lang w:val="en-US"/>
        </w:rPr>
        <w:t>were</w:t>
      </w:r>
      <w:r w:rsidR="00383C29" w:rsidRPr="007A367C">
        <w:rPr>
          <w:rFonts w:asciiTheme="majorBidi" w:hAnsiTheme="majorBidi" w:cstheme="majorBidi"/>
          <w:color w:val="000000" w:themeColor="text1"/>
          <w:sz w:val="24"/>
          <w:szCs w:val="24"/>
          <w:lang w:val="en-US"/>
        </w:rPr>
        <w:t xml:space="preserve"> </w:t>
      </w:r>
      <w:r w:rsidR="006A17CE" w:rsidRPr="007A367C">
        <w:rPr>
          <w:rFonts w:asciiTheme="majorBidi" w:hAnsiTheme="majorBidi" w:cstheme="majorBidi"/>
          <w:color w:val="000000" w:themeColor="text1"/>
          <w:sz w:val="24"/>
          <w:szCs w:val="24"/>
          <w:lang w:val="en-US"/>
        </w:rPr>
        <w:t xml:space="preserve">kindly </w:t>
      </w:r>
      <w:r w:rsidR="00383C29" w:rsidRPr="007A367C">
        <w:rPr>
          <w:rFonts w:asciiTheme="majorBidi" w:hAnsiTheme="majorBidi" w:cstheme="majorBidi"/>
          <w:color w:val="000000" w:themeColor="text1"/>
          <w:sz w:val="24"/>
          <w:szCs w:val="24"/>
          <w:lang w:val="en-US"/>
        </w:rPr>
        <w:t xml:space="preserve">provided </w:t>
      </w:r>
      <w:r w:rsidR="00EC6888" w:rsidRPr="007A367C">
        <w:rPr>
          <w:rFonts w:asciiTheme="majorBidi" w:hAnsiTheme="majorBidi" w:cstheme="majorBidi"/>
          <w:color w:val="000000" w:themeColor="text1"/>
          <w:sz w:val="24"/>
          <w:szCs w:val="24"/>
          <w:lang w:val="en-US"/>
        </w:rPr>
        <w:t xml:space="preserve">by </w:t>
      </w:r>
      <w:r w:rsidR="00383C29" w:rsidRPr="007A367C">
        <w:rPr>
          <w:rFonts w:asciiTheme="majorBidi" w:hAnsiTheme="majorBidi" w:cstheme="majorBidi"/>
          <w:color w:val="000000" w:themeColor="text1"/>
          <w:sz w:val="24"/>
          <w:szCs w:val="24"/>
          <w:lang w:val="en-US"/>
        </w:rPr>
        <w:t>Erik Poelman</w:t>
      </w:r>
      <w:r w:rsidRPr="007A367C">
        <w:rPr>
          <w:rFonts w:asciiTheme="majorBidi" w:hAnsiTheme="majorBidi" w:cstheme="majorBidi"/>
          <w:color w:val="000000" w:themeColor="text1"/>
          <w:sz w:val="24"/>
          <w:szCs w:val="24"/>
          <w:lang w:val="en-US"/>
        </w:rPr>
        <w:t xml:space="preserve"> (Laboratory of Entomology, Wageningen)</w:t>
      </w:r>
      <w:r w:rsidR="00383C29" w:rsidRPr="007A367C">
        <w:rPr>
          <w:rFonts w:asciiTheme="majorBidi" w:hAnsiTheme="majorBidi" w:cstheme="majorBidi"/>
          <w:color w:val="000000" w:themeColor="text1"/>
          <w:sz w:val="24"/>
          <w:szCs w:val="24"/>
          <w:lang w:val="en-US"/>
        </w:rPr>
        <w:t xml:space="preserve">. Before </w:t>
      </w:r>
      <w:r w:rsidR="00FE6DAA" w:rsidRPr="007A367C">
        <w:rPr>
          <w:rFonts w:asciiTheme="majorBidi" w:hAnsiTheme="majorBidi" w:cstheme="majorBidi"/>
          <w:color w:val="000000" w:themeColor="text1"/>
          <w:sz w:val="24"/>
          <w:szCs w:val="24"/>
          <w:lang w:val="en-US"/>
        </w:rPr>
        <w:t xml:space="preserve">sowing, the </w:t>
      </w:r>
      <w:r w:rsidR="00383C29" w:rsidRPr="007A367C">
        <w:rPr>
          <w:rFonts w:asciiTheme="majorBidi" w:hAnsiTheme="majorBidi" w:cstheme="majorBidi"/>
          <w:color w:val="000000" w:themeColor="text1"/>
          <w:sz w:val="24"/>
          <w:szCs w:val="24"/>
          <w:lang w:val="en-US"/>
        </w:rPr>
        <w:t xml:space="preserve">seeds were stratified by maintaining them </w:t>
      </w:r>
      <w:r w:rsidR="00664070" w:rsidRPr="007A367C">
        <w:rPr>
          <w:rFonts w:asciiTheme="majorBidi" w:hAnsiTheme="majorBidi" w:cstheme="majorBidi"/>
          <w:bCs/>
          <w:color w:val="000000" w:themeColor="text1"/>
          <w:sz w:val="24"/>
          <w:szCs w:val="24"/>
          <w:lang w:val="en-US"/>
        </w:rPr>
        <w:t>o</w:t>
      </w:r>
      <w:r w:rsidR="00383C29" w:rsidRPr="007A367C">
        <w:rPr>
          <w:rFonts w:asciiTheme="majorBidi" w:hAnsiTheme="majorBidi" w:cstheme="majorBidi"/>
          <w:bCs/>
          <w:color w:val="000000" w:themeColor="text1"/>
          <w:sz w:val="24"/>
          <w:szCs w:val="24"/>
          <w:lang w:val="en-US"/>
        </w:rPr>
        <w:t>n moist filter paper at 4</w:t>
      </w:r>
      <w:r w:rsidR="00741881" w:rsidRPr="007A367C">
        <w:rPr>
          <w:rFonts w:asciiTheme="majorBidi" w:hAnsiTheme="majorBidi" w:cstheme="majorBidi"/>
          <w:bCs/>
          <w:color w:val="000000" w:themeColor="text1"/>
          <w:sz w:val="24"/>
          <w:szCs w:val="24"/>
          <w:lang w:val="en-US"/>
        </w:rPr>
        <w:t xml:space="preserve"> </w:t>
      </w:r>
      <w:r w:rsidR="00383C29" w:rsidRPr="007A367C">
        <w:rPr>
          <w:rFonts w:asciiTheme="majorBidi" w:hAnsiTheme="majorBidi" w:cstheme="majorBidi"/>
          <w:bCs/>
          <w:color w:val="000000" w:themeColor="text1"/>
          <w:sz w:val="24"/>
          <w:szCs w:val="24"/>
          <w:lang w:val="en-US"/>
        </w:rPr>
        <w:t>°C for 7 days</w:t>
      </w:r>
      <w:r w:rsidR="00383C29" w:rsidRPr="007A367C">
        <w:rPr>
          <w:rFonts w:asciiTheme="majorBidi" w:hAnsiTheme="majorBidi" w:cstheme="majorBidi"/>
          <w:color w:val="000000" w:themeColor="text1"/>
          <w:sz w:val="24"/>
          <w:szCs w:val="24"/>
          <w:lang w:val="en-US"/>
        </w:rPr>
        <w:t xml:space="preserve"> to break seed dormancy.</w:t>
      </w:r>
      <w:r w:rsidR="00823A55" w:rsidRPr="007A367C">
        <w:rPr>
          <w:rFonts w:asciiTheme="majorBidi" w:hAnsiTheme="majorBidi" w:cstheme="majorBidi"/>
          <w:color w:val="000000" w:themeColor="text1"/>
          <w:sz w:val="24"/>
          <w:szCs w:val="24"/>
          <w:lang w:val="en-US"/>
        </w:rPr>
        <w:t xml:space="preserve"> </w:t>
      </w:r>
      <w:r w:rsidR="00EB1690" w:rsidRPr="007A367C">
        <w:rPr>
          <w:rFonts w:asciiTheme="majorBidi" w:hAnsiTheme="majorBidi" w:cstheme="majorBidi"/>
          <w:color w:val="000000" w:themeColor="text1"/>
          <w:sz w:val="24"/>
          <w:szCs w:val="24"/>
          <w:lang w:val="en-US"/>
        </w:rPr>
        <w:t xml:space="preserve">Seeds were </w:t>
      </w:r>
      <w:r w:rsidR="00383C29" w:rsidRPr="007A367C">
        <w:rPr>
          <w:rFonts w:asciiTheme="majorBidi" w:hAnsiTheme="majorBidi" w:cstheme="majorBidi"/>
          <w:color w:val="000000" w:themeColor="text1"/>
          <w:sz w:val="24"/>
          <w:szCs w:val="24"/>
          <w:lang w:val="en-US"/>
        </w:rPr>
        <w:t xml:space="preserve">germinated </w:t>
      </w:r>
      <w:r w:rsidR="00741881" w:rsidRPr="007A367C">
        <w:rPr>
          <w:rFonts w:asciiTheme="majorBidi" w:hAnsiTheme="majorBidi" w:cstheme="majorBidi"/>
          <w:color w:val="000000" w:themeColor="text1"/>
          <w:sz w:val="24"/>
          <w:szCs w:val="24"/>
          <w:lang w:val="en-US"/>
        </w:rPr>
        <w:t xml:space="preserve">using unamended soil </w:t>
      </w:r>
      <w:r w:rsidR="00383C29" w:rsidRPr="007A367C">
        <w:rPr>
          <w:rFonts w:asciiTheme="majorBidi" w:hAnsiTheme="majorBidi" w:cstheme="majorBidi"/>
          <w:color w:val="000000" w:themeColor="text1"/>
          <w:sz w:val="24"/>
          <w:szCs w:val="24"/>
          <w:lang w:val="en-US"/>
        </w:rPr>
        <w:t xml:space="preserve">in </w:t>
      </w:r>
      <w:r w:rsidR="00741881" w:rsidRPr="007A367C">
        <w:rPr>
          <w:rFonts w:asciiTheme="majorBidi" w:hAnsiTheme="majorBidi" w:cstheme="majorBidi"/>
          <w:color w:val="000000" w:themeColor="text1"/>
          <w:sz w:val="24"/>
          <w:szCs w:val="24"/>
          <w:lang w:val="en-US"/>
        </w:rPr>
        <w:t>the</w:t>
      </w:r>
      <w:r w:rsidR="00383C29" w:rsidRPr="007A367C">
        <w:rPr>
          <w:rFonts w:asciiTheme="majorBidi" w:hAnsiTheme="majorBidi" w:cstheme="majorBidi"/>
          <w:color w:val="000000" w:themeColor="text1"/>
          <w:sz w:val="24"/>
          <w:szCs w:val="24"/>
          <w:lang w:val="en-US"/>
        </w:rPr>
        <w:t xml:space="preserve"> greenhouse (22 ± </w:t>
      </w:r>
      <w:r w:rsidR="008F0F38" w:rsidRPr="007A367C">
        <w:rPr>
          <w:rFonts w:asciiTheme="majorBidi" w:hAnsiTheme="majorBidi" w:cstheme="majorBidi"/>
          <w:color w:val="000000" w:themeColor="text1"/>
          <w:sz w:val="24"/>
          <w:szCs w:val="24"/>
          <w:lang w:val="en-US"/>
        </w:rPr>
        <w:t>3</w:t>
      </w:r>
      <w:r w:rsidR="00383C29" w:rsidRPr="007A367C">
        <w:rPr>
          <w:rFonts w:asciiTheme="majorBidi" w:hAnsiTheme="majorBidi" w:cstheme="majorBidi"/>
          <w:color w:val="000000" w:themeColor="text1"/>
          <w:sz w:val="24"/>
          <w:szCs w:val="24"/>
          <w:lang w:val="en-US"/>
        </w:rPr>
        <w:t xml:space="preserve"> °C, 60 ± 2% </w:t>
      </w:r>
      <w:proofErr w:type="spellStart"/>
      <w:r w:rsidR="000C52D5" w:rsidRPr="007A367C">
        <w:rPr>
          <w:rFonts w:asciiTheme="majorBidi" w:hAnsiTheme="majorBidi" w:cstheme="majorBidi"/>
          <w:color w:val="000000" w:themeColor="text1"/>
          <w:sz w:val="24"/>
          <w:szCs w:val="24"/>
          <w:lang w:val="en-US"/>
        </w:rPr>
        <w:t>r.h</w:t>
      </w:r>
      <w:proofErr w:type="spellEnd"/>
      <w:r w:rsidR="000C52D5" w:rsidRPr="007A367C">
        <w:rPr>
          <w:rFonts w:asciiTheme="majorBidi" w:hAnsiTheme="majorBidi" w:cstheme="majorBidi"/>
          <w:color w:val="000000" w:themeColor="text1"/>
          <w:sz w:val="24"/>
          <w:szCs w:val="24"/>
          <w:lang w:val="en-US"/>
        </w:rPr>
        <w:t>.</w:t>
      </w:r>
      <w:r w:rsidR="00741881" w:rsidRPr="007A367C">
        <w:rPr>
          <w:rFonts w:asciiTheme="majorBidi" w:hAnsiTheme="majorBidi" w:cstheme="majorBidi"/>
          <w:color w:val="000000" w:themeColor="text1"/>
          <w:sz w:val="24"/>
          <w:szCs w:val="24"/>
          <w:lang w:val="en-US"/>
        </w:rPr>
        <w:t>)</w:t>
      </w:r>
      <w:r w:rsidR="00383C29" w:rsidRPr="007A367C">
        <w:rPr>
          <w:rFonts w:asciiTheme="majorBidi" w:hAnsiTheme="majorBidi" w:cstheme="majorBidi"/>
          <w:color w:val="000000" w:themeColor="text1"/>
          <w:sz w:val="24"/>
          <w:szCs w:val="24"/>
          <w:lang w:val="en-US"/>
        </w:rPr>
        <w:t xml:space="preserve">. </w:t>
      </w:r>
      <w:r w:rsidR="003300D0" w:rsidRPr="007A367C">
        <w:rPr>
          <w:rFonts w:asciiTheme="majorBidi" w:hAnsiTheme="majorBidi" w:cstheme="majorBidi"/>
          <w:color w:val="000000" w:themeColor="text1"/>
          <w:sz w:val="24"/>
          <w:szCs w:val="24"/>
          <w:lang w:val="en-US"/>
        </w:rPr>
        <w:t>In this study, seeds germinated in unamended soil (NoFrass) had a high germination rate (&gt; 90%), whereas those sown directly into the frass-amended soil had a slightly lower germination rate, but there were no significant differences among the trials (</w:t>
      </w:r>
      <w:r w:rsidR="000E3BD7" w:rsidRPr="007A367C">
        <w:rPr>
          <w:rFonts w:asciiTheme="majorBidi" w:hAnsiTheme="majorBidi" w:cstheme="majorBidi"/>
          <w:color w:val="000000" w:themeColor="text1"/>
          <w:sz w:val="24"/>
          <w:szCs w:val="24"/>
          <w:lang w:val="en-US"/>
        </w:rPr>
        <w:t>χ</w:t>
      </w:r>
      <w:r w:rsidR="000E3BD7" w:rsidRPr="007A367C">
        <w:rPr>
          <w:rFonts w:asciiTheme="majorBidi" w:hAnsiTheme="majorBidi" w:cstheme="majorBidi"/>
          <w:color w:val="000000" w:themeColor="text1"/>
          <w:sz w:val="24"/>
          <w:szCs w:val="24"/>
          <w:vertAlign w:val="superscript"/>
          <w:lang w:val="en-US"/>
        </w:rPr>
        <w:t>2</w:t>
      </w:r>
      <w:r w:rsidR="000E3BD7" w:rsidRPr="007A367C">
        <w:rPr>
          <w:rFonts w:asciiTheme="majorBidi" w:hAnsiTheme="majorBidi" w:cstheme="majorBidi"/>
          <w:color w:val="000000" w:themeColor="text1"/>
          <w:sz w:val="24"/>
          <w:szCs w:val="24"/>
          <w:lang w:val="en-US"/>
        </w:rPr>
        <w:t xml:space="preserve"> </w:t>
      </w:r>
      <w:r w:rsidR="003300D0" w:rsidRPr="007A367C">
        <w:rPr>
          <w:rFonts w:asciiTheme="majorBidi" w:hAnsiTheme="majorBidi" w:cstheme="majorBidi"/>
          <w:color w:val="000000" w:themeColor="text1"/>
          <w:sz w:val="24"/>
          <w:szCs w:val="24"/>
          <w:lang w:val="en-US"/>
        </w:rPr>
        <w:t>= 2.97</w:t>
      </w:r>
      <w:r w:rsidR="000C52D5" w:rsidRPr="007A367C">
        <w:rPr>
          <w:rFonts w:asciiTheme="majorBidi" w:hAnsiTheme="majorBidi" w:cstheme="majorBidi"/>
          <w:color w:val="000000" w:themeColor="text1"/>
          <w:sz w:val="24"/>
          <w:szCs w:val="24"/>
          <w:lang w:val="en-US"/>
        </w:rPr>
        <w:t>,</w:t>
      </w:r>
      <w:r w:rsidR="003300D0" w:rsidRPr="007A367C">
        <w:rPr>
          <w:rFonts w:asciiTheme="majorBidi" w:hAnsiTheme="majorBidi" w:cstheme="majorBidi"/>
          <w:color w:val="000000" w:themeColor="text1"/>
          <w:sz w:val="24"/>
          <w:szCs w:val="24"/>
          <w:lang w:val="en-US"/>
        </w:rPr>
        <w:t xml:space="preserve"> </w:t>
      </w:r>
      <w:proofErr w:type="spellStart"/>
      <w:r w:rsidR="003300D0" w:rsidRPr="007A367C">
        <w:rPr>
          <w:rFonts w:asciiTheme="majorBidi" w:hAnsiTheme="majorBidi" w:cstheme="majorBidi"/>
          <w:color w:val="000000" w:themeColor="text1"/>
          <w:sz w:val="24"/>
          <w:szCs w:val="24"/>
          <w:lang w:val="en-US"/>
        </w:rPr>
        <w:t>d</w:t>
      </w:r>
      <w:r w:rsidR="000C52D5" w:rsidRPr="007A367C">
        <w:rPr>
          <w:rFonts w:asciiTheme="majorBidi" w:hAnsiTheme="majorBidi" w:cstheme="majorBidi"/>
          <w:color w:val="000000" w:themeColor="text1"/>
          <w:sz w:val="24"/>
          <w:szCs w:val="24"/>
          <w:lang w:val="en-US"/>
        </w:rPr>
        <w:t>.</w:t>
      </w:r>
      <w:r w:rsidR="003300D0" w:rsidRPr="007A367C">
        <w:rPr>
          <w:rFonts w:asciiTheme="majorBidi" w:hAnsiTheme="majorBidi" w:cstheme="majorBidi"/>
          <w:color w:val="000000" w:themeColor="text1"/>
          <w:sz w:val="24"/>
          <w:szCs w:val="24"/>
          <w:lang w:val="en-US"/>
        </w:rPr>
        <w:t>f</w:t>
      </w:r>
      <w:r w:rsidR="000C52D5" w:rsidRPr="007A367C">
        <w:rPr>
          <w:rFonts w:asciiTheme="majorBidi" w:hAnsiTheme="majorBidi" w:cstheme="majorBidi"/>
          <w:color w:val="000000" w:themeColor="text1"/>
          <w:sz w:val="24"/>
          <w:szCs w:val="24"/>
          <w:lang w:val="en-US"/>
        </w:rPr>
        <w:t>.</w:t>
      </w:r>
      <w:proofErr w:type="spellEnd"/>
      <w:r w:rsidR="003300D0" w:rsidRPr="007A367C">
        <w:rPr>
          <w:rFonts w:asciiTheme="majorBidi" w:hAnsiTheme="majorBidi" w:cstheme="majorBidi"/>
          <w:color w:val="000000" w:themeColor="text1"/>
          <w:sz w:val="24"/>
          <w:szCs w:val="24"/>
          <w:lang w:val="en-US"/>
        </w:rPr>
        <w:t xml:space="preserve"> = 3</w:t>
      </w:r>
      <w:r w:rsidR="000C52D5" w:rsidRPr="007A367C">
        <w:rPr>
          <w:rFonts w:asciiTheme="majorBidi" w:hAnsiTheme="majorBidi" w:cstheme="majorBidi"/>
          <w:color w:val="000000" w:themeColor="text1"/>
          <w:sz w:val="24"/>
          <w:szCs w:val="24"/>
          <w:lang w:val="en-US"/>
        </w:rPr>
        <w:t>,</w:t>
      </w:r>
      <w:r w:rsidR="003300D0" w:rsidRPr="007A367C">
        <w:rPr>
          <w:rFonts w:asciiTheme="majorBidi" w:hAnsiTheme="majorBidi" w:cstheme="majorBidi"/>
          <w:color w:val="000000" w:themeColor="text1"/>
          <w:sz w:val="24"/>
          <w:szCs w:val="24"/>
          <w:lang w:val="en-US"/>
        </w:rPr>
        <w:t xml:space="preserve"> </w:t>
      </w:r>
      <w:r w:rsidR="000C52D5" w:rsidRPr="007A367C">
        <w:rPr>
          <w:rFonts w:asciiTheme="majorBidi" w:hAnsiTheme="majorBidi" w:cstheme="majorBidi"/>
          <w:color w:val="000000" w:themeColor="text1"/>
          <w:sz w:val="24"/>
          <w:szCs w:val="24"/>
          <w:lang w:val="en-US"/>
        </w:rPr>
        <w:t xml:space="preserve">P </w:t>
      </w:r>
      <w:r w:rsidR="003300D0" w:rsidRPr="007A367C">
        <w:rPr>
          <w:rFonts w:asciiTheme="majorBidi" w:hAnsiTheme="majorBidi" w:cstheme="majorBidi"/>
          <w:color w:val="000000" w:themeColor="text1"/>
          <w:sz w:val="24"/>
          <w:szCs w:val="24"/>
          <w:lang w:val="en-US"/>
        </w:rPr>
        <w:t>= 0.</w:t>
      </w:r>
      <w:r w:rsidR="000C52D5" w:rsidRPr="007A367C">
        <w:rPr>
          <w:rFonts w:asciiTheme="majorBidi" w:hAnsiTheme="majorBidi" w:cstheme="majorBidi"/>
          <w:color w:val="000000" w:themeColor="text1"/>
          <w:sz w:val="24"/>
          <w:szCs w:val="24"/>
          <w:lang w:val="en-US"/>
        </w:rPr>
        <w:t>40</w:t>
      </w:r>
      <w:r w:rsidR="003300D0" w:rsidRPr="007A367C">
        <w:rPr>
          <w:rFonts w:asciiTheme="majorBidi" w:hAnsiTheme="majorBidi" w:cstheme="majorBidi"/>
          <w:color w:val="000000" w:themeColor="text1"/>
          <w:sz w:val="24"/>
          <w:szCs w:val="24"/>
          <w:lang w:val="en-US"/>
        </w:rPr>
        <w:t>; Table S1).</w:t>
      </w:r>
    </w:p>
    <w:p w14:paraId="7BDAEF0B" w14:textId="77777777" w:rsidR="00383C29" w:rsidRPr="007A367C" w:rsidRDefault="00383C29" w:rsidP="00F06186">
      <w:pPr>
        <w:widowControl w:val="0"/>
        <w:suppressAutoHyphens/>
        <w:spacing w:after="0"/>
        <w:contextualSpacing/>
        <w:rPr>
          <w:rFonts w:asciiTheme="majorBidi" w:hAnsiTheme="majorBidi" w:cstheme="majorBidi"/>
          <w:color w:val="000000" w:themeColor="text1"/>
          <w:sz w:val="24"/>
          <w:szCs w:val="24"/>
          <w:lang w:val="en-US"/>
        </w:rPr>
      </w:pPr>
    </w:p>
    <w:p w14:paraId="0CCAC484" w14:textId="04CF5A99" w:rsidR="00500D19" w:rsidRPr="007A367C" w:rsidRDefault="00BF2943"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Plant </w:t>
      </w:r>
      <w:r w:rsidR="0098174B" w:rsidRPr="007A367C">
        <w:rPr>
          <w:rFonts w:asciiTheme="majorBidi" w:hAnsiTheme="majorBidi" w:cstheme="majorBidi"/>
          <w:b/>
          <w:bCs/>
          <w:color w:val="000000" w:themeColor="text1"/>
          <w:sz w:val="24"/>
          <w:szCs w:val="24"/>
          <w:lang w:val="en-US"/>
        </w:rPr>
        <w:t xml:space="preserve">growth </w:t>
      </w:r>
      <w:r w:rsidR="005B03C0" w:rsidRPr="007A367C">
        <w:rPr>
          <w:rFonts w:asciiTheme="majorBidi" w:hAnsiTheme="majorBidi" w:cstheme="majorBidi"/>
          <w:b/>
          <w:bCs/>
          <w:color w:val="000000" w:themeColor="text1"/>
          <w:sz w:val="24"/>
          <w:szCs w:val="24"/>
          <w:lang w:val="en-US"/>
        </w:rPr>
        <w:t xml:space="preserve">performance </w:t>
      </w:r>
      <w:r w:rsidR="0098174B" w:rsidRPr="007A367C">
        <w:rPr>
          <w:rFonts w:asciiTheme="majorBidi" w:hAnsiTheme="majorBidi" w:cstheme="majorBidi"/>
          <w:b/>
          <w:bCs/>
          <w:color w:val="000000" w:themeColor="text1"/>
          <w:sz w:val="24"/>
          <w:szCs w:val="24"/>
          <w:lang w:val="en-US"/>
        </w:rPr>
        <w:t>in</w:t>
      </w:r>
      <w:r w:rsidR="00FE62D9" w:rsidRPr="007A367C">
        <w:rPr>
          <w:rFonts w:asciiTheme="majorBidi" w:hAnsiTheme="majorBidi" w:cstheme="majorBidi"/>
          <w:b/>
          <w:bCs/>
          <w:color w:val="000000" w:themeColor="text1"/>
          <w:sz w:val="24"/>
          <w:szCs w:val="24"/>
          <w:lang w:val="en-US"/>
        </w:rPr>
        <w:t xml:space="preserve"> soil amended with raw frass</w:t>
      </w:r>
    </w:p>
    <w:p w14:paraId="172A60ED" w14:textId="5D56F6B9" w:rsidR="005E552B" w:rsidRPr="007A367C" w:rsidRDefault="00741881"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At </w:t>
      </w:r>
      <w:r w:rsidR="007B1DB6" w:rsidRPr="007A367C">
        <w:rPr>
          <w:rFonts w:asciiTheme="majorBidi" w:hAnsiTheme="majorBidi" w:cstheme="majorBidi"/>
          <w:color w:val="000000" w:themeColor="text1"/>
          <w:sz w:val="24"/>
          <w:szCs w:val="24"/>
          <w:lang w:val="en-US"/>
        </w:rPr>
        <w:t xml:space="preserve">the </w:t>
      </w:r>
      <w:r w:rsidR="00EB6F8D" w:rsidRPr="007A367C">
        <w:rPr>
          <w:rFonts w:asciiTheme="majorBidi" w:hAnsiTheme="majorBidi" w:cstheme="majorBidi"/>
          <w:color w:val="000000" w:themeColor="text1"/>
          <w:sz w:val="24"/>
          <w:szCs w:val="24"/>
          <w:lang w:val="en-US"/>
        </w:rPr>
        <w:t xml:space="preserve">emergence of </w:t>
      </w:r>
      <w:r w:rsidRPr="007A367C">
        <w:rPr>
          <w:rFonts w:asciiTheme="majorBidi" w:hAnsiTheme="majorBidi" w:cstheme="majorBidi"/>
          <w:color w:val="000000" w:themeColor="text1"/>
          <w:sz w:val="24"/>
          <w:szCs w:val="24"/>
          <w:lang w:val="en-US"/>
        </w:rPr>
        <w:t>the first true leaf (7</w:t>
      </w:r>
      <w:r w:rsidR="00656CE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day</w:t>
      </w:r>
      <w:r w:rsidR="00656CE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old</w:t>
      </w:r>
      <w:r w:rsidR="00656CEF" w:rsidRPr="007A367C">
        <w:rPr>
          <w:rFonts w:asciiTheme="majorBidi" w:hAnsiTheme="majorBidi" w:cstheme="majorBidi"/>
          <w:color w:val="000000" w:themeColor="text1"/>
          <w:sz w:val="24"/>
          <w:szCs w:val="24"/>
          <w:lang w:val="en-US"/>
        </w:rPr>
        <w:t xml:space="preserve"> plants</w:t>
      </w:r>
      <w:r w:rsidRPr="007A367C">
        <w:rPr>
          <w:rFonts w:asciiTheme="majorBidi" w:hAnsiTheme="majorBidi" w:cstheme="majorBidi"/>
          <w:color w:val="000000" w:themeColor="text1"/>
          <w:sz w:val="24"/>
          <w:szCs w:val="24"/>
          <w:lang w:val="en-US"/>
        </w:rPr>
        <w:t xml:space="preserve">), </w:t>
      </w:r>
      <w:r w:rsidR="00383C29" w:rsidRPr="007A367C">
        <w:rPr>
          <w:rFonts w:asciiTheme="majorBidi" w:hAnsiTheme="majorBidi" w:cstheme="majorBidi"/>
          <w:color w:val="000000" w:themeColor="text1"/>
          <w:sz w:val="24"/>
          <w:szCs w:val="24"/>
          <w:lang w:val="en-US"/>
        </w:rPr>
        <w:t xml:space="preserve">seedlings were transplanted individually into </w:t>
      </w:r>
      <w:r w:rsidRPr="007A367C">
        <w:rPr>
          <w:rFonts w:asciiTheme="majorBidi" w:hAnsiTheme="majorBidi" w:cstheme="majorBidi"/>
          <w:color w:val="000000" w:themeColor="text1"/>
          <w:sz w:val="24"/>
          <w:szCs w:val="24"/>
          <w:lang w:val="en-US"/>
        </w:rPr>
        <w:t xml:space="preserve">amended and unamended soil in </w:t>
      </w:r>
      <w:r w:rsidR="00383C29" w:rsidRPr="007A367C">
        <w:rPr>
          <w:rFonts w:asciiTheme="majorBidi" w:hAnsiTheme="majorBidi" w:cstheme="majorBidi"/>
          <w:color w:val="000000" w:themeColor="text1"/>
          <w:sz w:val="24"/>
          <w:szCs w:val="24"/>
          <w:lang w:val="en-US"/>
        </w:rPr>
        <w:t>1</w:t>
      </w:r>
      <w:r w:rsidR="00D675CC" w:rsidRPr="007A367C">
        <w:rPr>
          <w:rFonts w:asciiTheme="majorBidi" w:hAnsiTheme="majorBidi" w:cstheme="majorBidi"/>
          <w:color w:val="000000" w:themeColor="text1"/>
          <w:sz w:val="24"/>
          <w:szCs w:val="24"/>
          <w:lang w:val="en-US"/>
        </w:rPr>
        <w:t>-</w:t>
      </w:r>
      <w:r w:rsidR="00383C29" w:rsidRPr="007A367C">
        <w:rPr>
          <w:rFonts w:asciiTheme="majorBidi" w:hAnsiTheme="majorBidi" w:cstheme="majorBidi"/>
          <w:color w:val="000000" w:themeColor="text1"/>
          <w:sz w:val="24"/>
          <w:szCs w:val="24"/>
          <w:lang w:val="en-US"/>
        </w:rPr>
        <w:t xml:space="preserve">L plastic pots </w:t>
      </w:r>
      <w:r w:rsidR="00FE4725" w:rsidRPr="007A367C">
        <w:rPr>
          <w:rFonts w:asciiTheme="majorBidi" w:hAnsiTheme="majorBidi" w:cstheme="majorBidi"/>
          <w:color w:val="000000" w:themeColor="text1"/>
          <w:sz w:val="24"/>
          <w:szCs w:val="24"/>
          <w:lang w:val="en-US"/>
        </w:rPr>
        <w:t xml:space="preserve">placed individually </w:t>
      </w:r>
      <w:r w:rsidR="00383C29" w:rsidRPr="007A367C">
        <w:rPr>
          <w:rFonts w:asciiTheme="majorBidi" w:hAnsiTheme="majorBidi" w:cstheme="majorBidi"/>
          <w:color w:val="000000" w:themeColor="text1"/>
          <w:sz w:val="24"/>
          <w:szCs w:val="24"/>
          <w:lang w:val="en-US"/>
        </w:rPr>
        <w:t xml:space="preserve">in </w:t>
      </w:r>
      <w:r w:rsidR="00EB1690" w:rsidRPr="007A367C">
        <w:rPr>
          <w:rFonts w:asciiTheme="majorBidi" w:hAnsiTheme="majorBidi" w:cstheme="majorBidi"/>
          <w:color w:val="000000" w:themeColor="text1"/>
          <w:sz w:val="24"/>
          <w:szCs w:val="24"/>
          <w:lang w:val="en-US"/>
        </w:rPr>
        <w:t xml:space="preserve">round </w:t>
      </w:r>
      <w:r w:rsidR="00383C29" w:rsidRPr="007A367C">
        <w:rPr>
          <w:rFonts w:asciiTheme="majorBidi" w:hAnsiTheme="majorBidi" w:cstheme="majorBidi"/>
          <w:color w:val="000000" w:themeColor="text1"/>
          <w:sz w:val="24"/>
          <w:szCs w:val="24"/>
          <w:lang w:val="en-US"/>
        </w:rPr>
        <w:t>saucers (</w:t>
      </w:r>
      <w:r w:rsidR="00EB1690" w:rsidRPr="007A367C">
        <w:rPr>
          <w:rFonts w:asciiTheme="majorBidi" w:hAnsiTheme="majorBidi" w:cstheme="majorBidi"/>
          <w:color w:val="000000" w:themeColor="text1"/>
          <w:sz w:val="24"/>
          <w:szCs w:val="24"/>
          <w:lang w:val="en-US"/>
        </w:rPr>
        <w:t>1</w:t>
      </w:r>
      <w:r w:rsidR="00E30790" w:rsidRPr="007A367C">
        <w:rPr>
          <w:rFonts w:asciiTheme="majorBidi" w:hAnsiTheme="majorBidi" w:cstheme="majorBidi"/>
          <w:color w:val="000000" w:themeColor="text1"/>
          <w:sz w:val="24"/>
          <w:szCs w:val="24"/>
          <w:lang w:val="en-US"/>
        </w:rPr>
        <w:t>6</w:t>
      </w:r>
      <w:r w:rsidR="00EB1690" w:rsidRPr="007A367C">
        <w:rPr>
          <w:rFonts w:asciiTheme="majorBidi" w:hAnsiTheme="majorBidi" w:cstheme="majorBidi"/>
          <w:color w:val="000000" w:themeColor="text1"/>
          <w:sz w:val="24"/>
          <w:szCs w:val="24"/>
          <w:lang w:val="en-US"/>
        </w:rPr>
        <w:t xml:space="preserve"> cm</w:t>
      </w:r>
      <w:r w:rsidR="00383C29" w:rsidRPr="007A367C">
        <w:rPr>
          <w:rFonts w:asciiTheme="majorBidi" w:hAnsiTheme="majorBidi" w:cstheme="majorBidi"/>
          <w:color w:val="000000" w:themeColor="text1"/>
          <w:sz w:val="24"/>
          <w:szCs w:val="24"/>
          <w:lang w:val="en-US"/>
        </w:rPr>
        <w:t xml:space="preserve"> wide</w:t>
      </w:r>
      <w:r w:rsidR="00EB1690" w:rsidRPr="007A367C">
        <w:rPr>
          <w:rFonts w:asciiTheme="majorBidi" w:hAnsiTheme="majorBidi" w:cstheme="majorBidi"/>
          <w:color w:val="000000" w:themeColor="text1"/>
          <w:sz w:val="24"/>
          <w:szCs w:val="24"/>
          <w:lang w:val="en-US"/>
        </w:rPr>
        <w:t xml:space="preserve">, </w:t>
      </w:r>
      <w:r w:rsidR="00E30790" w:rsidRPr="007A367C">
        <w:rPr>
          <w:rFonts w:asciiTheme="majorBidi" w:hAnsiTheme="majorBidi" w:cstheme="majorBidi"/>
          <w:color w:val="000000" w:themeColor="text1"/>
          <w:sz w:val="24"/>
          <w:szCs w:val="24"/>
          <w:lang w:val="en-US"/>
        </w:rPr>
        <w:t>1.8</w:t>
      </w:r>
      <w:r w:rsidR="00EB1690" w:rsidRPr="007A367C">
        <w:rPr>
          <w:rFonts w:asciiTheme="majorBidi" w:hAnsiTheme="majorBidi" w:cstheme="majorBidi"/>
          <w:color w:val="000000" w:themeColor="text1"/>
          <w:sz w:val="24"/>
          <w:szCs w:val="24"/>
          <w:lang w:val="en-US"/>
        </w:rPr>
        <w:t xml:space="preserve"> cm deep</w:t>
      </w:r>
      <w:r w:rsidR="00383C29"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w:t>
      </w:r>
      <w:r w:rsidR="005E552B" w:rsidRPr="007A367C">
        <w:rPr>
          <w:rFonts w:asciiTheme="majorBidi" w:hAnsiTheme="majorBidi" w:cstheme="majorBidi"/>
          <w:color w:val="000000" w:themeColor="text1"/>
          <w:sz w:val="24"/>
          <w:szCs w:val="24"/>
          <w:lang w:val="en-US"/>
        </w:rPr>
        <w:t>Plants were randomly assigned to the two soil amendments (BSF</w:t>
      </w:r>
      <w:r w:rsidR="00762288" w:rsidRPr="007A367C">
        <w:rPr>
          <w:rFonts w:asciiTheme="majorBidi" w:hAnsiTheme="majorBidi" w:cstheme="majorBidi"/>
          <w:color w:val="000000" w:themeColor="text1"/>
          <w:sz w:val="24"/>
          <w:szCs w:val="24"/>
          <w:lang w:val="en-US"/>
        </w:rPr>
        <w:t>F</w:t>
      </w:r>
      <w:r w:rsidR="005E552B" w:rsidRPr="007A367C">
        <w:rPr>
          <w:rFonts w:asciiTheme="majorBidi" w:hAnsiTheme="majorBidi" w:cstheme="majorBidi"/>
          <w:color w:val="000000" w:themeColor="text1"/>
          <w:sz w:val="24"/>
          <w:szCs w:val="24"/>
          <w:lang w:val="en-US"/>
        </w:rPr>
        <w:t xml:space="preserve"> and MWF) in 30 replicate pots </w:t>
      </w:r>
      <w:r w:rsidRPr="007A367C">
        <w:rPr>
          <w:rFonts w:asciiTheme="majorBidi" w:hAnsiTheme="majorBidi" w:cstheme="majorBidi"/>
          <w:color w:val="000000" w:themeColor="text1"/>
          <w:sz w:val="24"/>
          <w:szCs w:val="24"/>
          <w:lang w:val="en-US"/>
        </w:rPr>
        <w:t>placed on a table</w:t>
      </w:r>
      <w:r w:rsidR="00E544CC"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in </w:t>
      </w:r>
      <w:r w:rsidR="003F6D0A" w:rsidRPr="007A367C">
        <w:rPr>
          <w:rFonts w:asciiTheme="majorBidi" w:hAnsiTheme="majorBidi" w:cstheme="majorBidi"/>
          <w:color w:val="000000" w:themeColor="text1"/>
          <w:sz w:val="24"/>
          <w:szCs w:val="24"/>
          <w:lang w:val="en-US"/>
        </w:rPr>
        <w:t xml:space="preserve">a </w:t>
      </w:r>
      <w:r w:rsidRPr="007A367C">
        <w:rPr>
          <w:rFonts w:asciiTheme="majorBidi" w:hAnsiTheme="majorBidi" w:cstheme="majorBidi"/>
          <w:color w:val="000000" w:themeColor="text1"/>
          <w:sz w:val="24"/>
          <w:szCs w:val="24"/>
          <w:lang w:val="en-US"/>
        </w:rPr>
        <w:t xml:space="preserve">greenhouse </w:t>
      </w:r>
      <w:r w:rsidRPr="007A367C">
        <w:rPr>
          <w:rFonts w:asciiTheme="majorBidi" w:hAnsiTheme="majorBidi" w:cstheme="majorBidi"/>
          <w:color w:val="000000" w:themeColor="text1"/>
          <w:sz w:val="24"/>
          <w:szCs w:val="24"/>
          <w:lang w:val="en-US"/>
        </w:rPr>
        <w:lastRenderedPageBreak/>
        <w:t xml:space="preserve">compartment. </w:t>
      </w:r>
      <w:r w:rsidR="00156367" w:rsidRPr="007A367C">
        <w:rPr>
          <w:rFonts w:asciiTheme="majorBidi" w:hAnsiTheme="majorBidi" w:cstheme="majorBidi"/>
          <w:color w:val="000000" w:themeColor="text1"/>
          <w:sz w:val="24"/>
          <w:szCs w:val="24"/>
          <w:lang w:val="en-US"/>
        </w:rPr>
        <w:t xml:space="preserve">During the </w:t>
      </w:r>
      <w:r w:rsidR="00D15F2B" w:rsidRPr="007A367C">
        <w:rPr>
          <w:rFonts w:asciiTheme="majorBidi" w:hAnsiTheme="majorBidi" w:cstheme="majorBidi"/>
          <w:color w:val="000000" w:themeColor="text1"/>
          <w:sz w:val="24"/>
          <w:szCs w:val="24"/>
          <w:lang w:val="en-US"/>
        </w:rPr>
        <w:t xml:space="preserve">first </w:t>
      </w:r>
      <w:r w:rsidR="00D675CC" w:rsidRPr="007A367C">
        <w:rPr>
          <w:rFonts w:asciiTheme="majorBidi" w:hAnsiTheme="majorBidi" w:cstheme="majorBidi"/>
          <w:color w:val="000000" w:themeColor="text1"/>
          <w:sz w:val="24"/>
          <w:szCs w:val="24"/>
          <w:lang w:val="en-US"/>
        </w:rPr>
        <w:t xml:space="preserve">2 </w:t>
      </w:r>
      <w:r w:rsidR="00D15F2B" w:rsidRPr="007A367C">
        <w:rPr>
          <w:rFonts w:asciiTheme="majorBidi" w:hAnsiTheme="majorBidi" w:cstheme="majorBidi"/>
          <w:color w:val="000000" w:themeColor="text1"/>
          <w:sz w:val="24"/>
          <w:szCs w:val="24"/>
          <w:lang w:val="en-US"/>
        </w:rPr>
        <w:t xml:space="preserve">weeks </w:t>
      </w:r>
      <w:r w:rsidR="00651795" w:rsidRPr="007A367C">
        <w:rPr>
          <w:rFonts w:asciiTheme="majorBidi" w:hAnsiTheme="majorBidi" w:cstheme="majorBidi"/>
          <w:color w:val="000000" w:themeColor="text1"/>
          <w:sz w:val="24"/>
          <w:szCs w:val="24"/>
          <w:lang w:val="en-US"/>
        </w:rPr>
        <w:t>after</w:t>
      </w:r>
      <w:r w:rsidR="00D15F2B" w:rsidRPr="007A367C">
        <w:rPr>
          <w:rFonts w:asciiTheme="majorBidi" w:hAnsiTheme="majorBidi" w:cstheme="majorBidi"/>
          <w:color w:val="000000" w:themeColor="text1"/>
          <w:sz w:val="24"/>
          <w:szCs w:val="24"/>
          <w:lang w:val="en-US"/>
        </w:rPr>
        <w:t xml:space="preserve"> germination</w:t>
      </w:r>
      <w:r w:rsidR="00EA1A0A" w:rsidRPr="007A367C">
        <w:rPr>
          <w:rFonts w:asciiTheme="majorBidi" w:hAnsiTheme="majorBidi" w:cstheme="majorBidi"/>
          <w:color w:val="000000" w:themeColor="text1"/>
          <w:sz w:val="24"/>
          <w:szCs w:val="24"/>
          <w:lang w:val="en-US"/>
        </w:rPr>
        <w:t>,</w:t>
      </w:r>
      <w:r w:rsidR="00D15F2B" w:rsidRPr="007A367C">
        <w:rPr>
          <w:rFonts w:asciiTheme="majorBidi" w:hAnsiTheme="majorBidi" w:cstheme="majorBidi"/>
          <w:color w:val="000000" w:themeColor="text1"/>
          <w:sz w:val="24"/>
          <w:szCs w:val="24"/>
          <w:lang w:val="en-US"/>
        </w:rPr>
        <w:t xml:space="preserve"> p</w:t>
      </w:r>
      <w:r w:rsidRPr="007A367C">
        <w:rPr>
          <w:rFonts w:asciiTheme="majorBidi" w:hAnsiTheme="majorBidi" w:cstheme="majorBidi"/>
          <w:color w:val="000000" w:themeColor="text1"/>
          <w:sz w:val="24"/>
          <w:szCs w:val="24"/>
          <w:lang w:val="en-US"/>
        </w:rPr>
        <w:t>lants were watered twice per week</w:t>
      </w:r>
      <w:r w:rsidR="00D15F2B" w:rsidRPr="007A367C">
        <w:rPr>
          <w:rFonts w:asciiTheme="majorBidi" w:hAnsiTheme="majorBidi" w:cstheme="majorBidi"/>
          <w:color w:val="000000" w:themeColor="text1"/>
          <w:sz w:val="24"/>
          <w:szCs w:val="24"/>
          <w:lang w:val="en-US"/>
        </w:rPr>
        <w:t xml:space="preserve">, from the </w:t>
      </w:r>
      <w:r w:rsidR="00D675CC" w:rsidRPr="007A367C">
        <w:rPr>
          <w:rFonts w:asciiTheme="majorBidi" w:hAnsiTheme="majorBidi" w:cstheme="majorBidi"/>
          <w:color w:val="000000" w:themeColor="text1"/>
          <w:sz w:val="24"/>
          <w:szCs w:val="24"/>
          <w:lang w:val="en-US"/>
        </w:rPr>
        <w:t>3</w:t>
      </w:r>
      <w:r w:rsidR="00D15F2B" w:rsidRPr="007A367C">
        <w:rPr>
          <w:rFonts w:asciiTheme="majorBidi" w:hAnsiTheme="majorBidi" w:cstheme="majorBidi"/>
          <w:color w:val="000000" w:themeColor="text1"/>
          <w:sz w:val="24"/>
          <w:szCs w:val="24"/>
          <w:lang w:val="en-US"/>
        </w:rPr>
        <w:t xml:space="preserve">rd week onwards </w:t>
      </w:r>
      <w:r w:rsidR="00D675CC" w:rsidRPr="007A367C">
        <w:rPr>
          <w:rFonts w:asciiTheme="majorBidi" w:hAnsiTheme="majorBidi" w:cstheme="majorBidi"/>
          <w:color w:val="000000" w:themeColor="text1"/>
          <w:sz w:val="24"/>
          <w:szCs w:val="24"/>
          <w:lang w:val="en-US"/>
        </w:rPr>
        <w:t>3×</w:t>
      </w:r>
      <w:r w:rsidRPr="007A367C">
        <w:rPr>
          <w:rFonts w:asciiTheme="majorBidi" w:hAnsiTheme="majorBidi" w:cstheme="majorBidi"/>
          <w:color w:val="000000" w:themeColor="text1"/>
          <w:sz w:val="24"/>
          <w:szCs w:val="24"/>
          <w:lang w:val="en-US"/>
        </w:rPr>
        <w:t xml:space="preserve"> per week</w:t>
      </w:r>
      <w:r w:rsidR="00D15F2B"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by filling the saucer </w:t>
      </w:r>
      <w:r w:rsidR="00724A65" w:rsidRPr="007A367C">
        <w:rPr>
          <w:rFonts w:asciiTheme="majorBidi" w:hAnsiTheme="majorBidi" w:cstheme="majorBidi"/>
          <w:color w:val="000000" w:themeColor="text1"/>
          <w:sz w:val="24"/>
          <w:szCs w:val="24"/>
          <w:lang w:val="en-US"/>
        </w:rPr>
        <w:t>until</w:t>
      </w:r>
      <w:r w:rsidRPr="007A367C">
        <w:rPr>
          <w:rFonts w:asciiTheme="majorBidi" w:hAnsiTheme="majorBidi" w:cstheme="majorBidi"/>
          <w:color w:val="000000" w:themeColor="text1"/>
          <w:sz w:val="24"/>
          <w:szCs w:val="24"/>
          <w:lang w:val="en-US"/>
        </w:rPr>
        <w:t xml:space="preserve"> the </w:t>
      </w:r>
      <w:r w:rsidR="00EF3BEB" w:rsidRPr="007A367C">
        <w:rPr>
          <w:rFonts w:asciiTheme="majorBidi" w:hAnsiTheme="majorBidi" w:cstheme="majorBidi"/>
          <w:color w:val="000000" w:themeColor="text1"/>
          <w:sz w:val="24"/>
          <w:szCs w:val="24"/>
          <w:lang w:val="en-US"/>
        </w:rPr>
        <w:t>topsoil</w:t>
      </w:r>
      <w:r w:rsidRPr="007A367C">
        <w:rPr>
          <w:rFonts w:asciiTheme="majorBidi" w:hAnsiTheme="majorBidi" w:cstheme="majorBidi"/>
          <w:color w:val="000000" w:themeColor="text1"/>
          <w:sz w:val="24"/>
          <w:szCs w:val="24"/>
          <w:lang w:val="en-US"/>
        </w:rPr>
        <w:t xml:space="preserve"> </w:t>
      </w:r>
      <w:r w:rsidR="00212DC7" w:rsidRPr="007A367C">
        <w:rPr>
          <w:rFonts w:asciiTheme="majorBidi" w:hAnsiTheme="majorBidi" w:cstheme="majorBidi"/>
          <w:color w:val="000000" w:themeColor="text1"/>
          <w:sz w:val="24"/>
          <w:szCs w:val="24"/>
          <w:lang w:val="en-US"/>
        </w:rPr>
        <w:t>became</w:t>
      </w:r>
      <w:r w:rsidRPr="007A367C">
        <w:rPr>
          <w:rFonts w:asciiTheme="majorBidi" w:hAnsiTheme="majorBidi" w:cstheme="majorBidi"/>
          <w:color w:val="000000" w:themeColor="text1"/>
          <w:sz w:val="24"/>
          <w:szCs w:val="24"/>
          <w:lang w:val="en-US"/>
        </w:rPr>
        <w:t xml:space="preserve"> moist. Weeds in experimental pots were manually removed.</w:t>
      </w:r>
      <w:r w:rsidR="005E552B" w:rsidRPr="007A367C">
        <w:rPr>
          <w:rFonts w:asciiTheme="majorBidi" w:hAnsiTheme="majorBidi" w:cstheme="majorBidi"/>
          <w:color w:val="000000" w:themeColor="text1"/>
          <w:sz w:val="24"/>
          <w:szCs w:val="24"/>
          <w:lang w:val="en-US"/>
        </w:rPr>
        <w:t xml:space="preserve"> This experiment was repeated after </w:t>
      </w:r>
      <w:r w:rsidR="00D675CC" w:rsidRPr="007A367C">
        <w:rPr>
          <w:rFonts w:asciiTheme="majorBidi" w:hAnsiTheme="majorBidi" w:cstheme="majorBidi"/>
          <w:color w:val="000000" w:themeColor="text1"/>
          <w:sz w:val="24"/>
          <w:szCs w:val="24"/>
          <w:lang w:val="en-US"/>
        </w:rPr>
        <w:t xml:space="preserve">4 </w:t>
      </w:r>
      <w:r w:rsidR="005E552B" w:rsidRPr="007A367C">
        <w:rPr>
          <w:rFonts w:asciiTheme="majorBidi" w:hAnsiTheme="majorBidi" w:cstheme="majorBidi"/>
          <w:color w:val="000000" w:themeColor="text1"/>
          <w:sz w:val="24"/>
          <w:szCs w:val="24"/>
          <w:lang w:val="en-US"/>
        </w:rPr>
        <w:t>weeks following the same procedure.</w:t>
      </w:r>
      <w:r w:rsidR="00C324F3"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At 21 days after seed germination, plant growth measurements </w:t>
      </w:r>
      <w:r w:rsidR="008022A8" w:rsidRPr="007A367C">
        <w:rPr>
          <w:rFonts w:asciiTheme="majorBidi" w:hAnsiTheme="majorBidi" w:cstheme="majorBidi"/>
          <w:color w:val="000000" w:themeColor="text1"/>
          <w:sz w:val="24"/>
          <w:szCs w:val="24"/>
          <w:lang w:val="en-US"/>
        </w:rPr>
        <w:t>included</w:t>
      </w:r>
      <w:r w:rsidRPr="007A367C">
        <w:rPr>
          <w:rFonts w:asciiTheme="majorBidi" w:hAnsiTheme="majorBidi" w:cstheme="majorBidi"/>
          <w:color w:val="000000" w:themeColor="text1"/>
          <w:sz w:val="24"/>
          <w:szCs w:val="24"/>
          <w:lang w:val="en-US"/>
        </w:rPr>
        <w:t xml:space="preserve"> </w:t>
      </w:r>
      <w:bookmarkStart w:id="12" w:name="_Hlk119075375"/>
      <w:r w:rsidR="00E544CC" w:rsidRPr="007A367C">
        <w:rPr>
          <w:rFonts w:asciiTheme="majorBidi" w:hAnsiTheme="majorBidi" w:cstheme="majorBidi"/>
          <w:color w:val="000000" w:themeColor="text1"/>
          <w:sz w:val="24"/>
          <w:szCs w:val="24"/>
          <w:lang w:val="en-US"/>
        </w:rPr>
        <w:t xml:space="preserve">a leaf count to record </w:t>
      </w:r>
      <w:r w:rsidR="00823A55" w:rsidRPr="007A367C">
        <w:rPr>
          <w:rFonts w:asciiTheme="majorBidi" w:hAnsiTheme="majorBidi" w:cstheme="majorBidi"/>
          <w:color w:val="000000" w:themeColor="text1"/>
          <w:sz w:val="24"/>
          <w:szCs w:val="24"/>
          <w:lang w:val="en-US"/>
        </w:rPr>
        <w:t xml:space="preserve">the </w:t>
      </w:r>
      <w:r w:rsidRPr="007A367C">
        <w:rPr>
          <w:rFonts w:asciiTheme="majorBidi" w:hAnsiTheme="majorBidi" w:cstheme="majorBidi"/>
          <w:color w:val="000000" w:themeColor="text1"/>
          <w:sz w:val="24"/>
          <w:szCs w:val="24"/>
          <w:lang w:val="en-US"/>
        </w:rPr>
        <w:t xml:space="preserve">number of leaves per plant and the width </w:t>
      </w:r>
      <w:r w:rsidR="00524E92" w:rsidRPr="007A367C">
        <w:rPr>
          <w:rFonts w:asciiTheme="majorBidi" w:hAnsiTheme="majorBidi" w:cstheme="majorBidi"/>
          <w:color w:val="000000" w:themeColor="text1"/>
          <w:sz w:val="24"/>
          <w:szCs w:val="24"/>
          <w:lang w:val="en-US"/>
        </w:rPr>
        <w:t xml:space="preserve">(cm) </w:t>
      </w:r>
      <w:r w:rsidRPr="007A367C">
        <w:rPr>
          <w:rFonts w:asciiTheme="majorBidi" w:hAnsiTheme="majorBidi" w:cstheme="majorBidi"/>
          <w:color w:val="000000" w:themeColor="text1"/>
          <w:sz w:val="24"/>
          <w:szCs w:val="24"/>
          <w:lang w:val="en-US"/>
        </w:rPr>
        <w:t xml:space="preserve">of the second </w:t>
      </w:r>
      <w:bookmarkEnd w:id="12"/>
      <w:r w:rsidRPr="007A367C">
        <w:rPr>
          <w:rFonts w:asciiTheme="majorBidi" w:hAnsiTheme="majorBidi" w:cstheme="majorBidi"/>
          <w:color w:val="000000" w:themeColor="text1"/>
          <w:sz w:val="24"/>
          <w:szCs w:val="24"/>
          <w:lang w:val="en-US"/>
        </w:rPr>
        <w:t>most mature true leaf (leaf formed after seedling transplant)</w:t>
      </w:r>
      <w:r w:rsidR="00524E92"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measured at the broadest point o</w:t>
      </w:r>
      <w:r w:rsidR="00841893" w:rsidRPr="007A367C">
        <w:rPr>
          <w:rFonts w:asciiTheme="majorBidi" w:hAnsiTheme="majorBidi" w:cstheme="majorBidi"/>
          <w:color w:val="000000" w:themeColor="text1"/>
          <w:sz w:val="24"/>
          <w:szCs w:val="24"/>
          <w:lang w:val="en-US"/>
        </w:rPr>
        <w:t>f</w:t>
      </w:r>
      <w:r w:rsidRPr="007A367C">
        <w:rPr>
          <w:rFonts w:asciiTheme="majorBidi" w:hAnsiTheme="majorBidi" w:cstheme="majorBidi"/>
          <w:color w:val="000000" w:themeColor="text1"/>
          <w:sz w:val="24"/>
          <w:szCs w:val="24"/>
          <w:lang w:val="en-US"/>
        </w:rPr>
        <w:t xml:space="preserve"> the leaf. The same measurements were repeated </w:t>
      </w:r>
      <w:r w:rsidR="00524E92" w:rsidRPr="007A367C">
        <w:rPr>
          <w:rFonts w:asciiTheme="majorBidi" w:hAnsiTheme="majorBidi" w:cstheme="majorBidi"/>
          <w:color w:val="000000" w:themeColor="text1"/>
          <w:sz w:val="24"/>
          <w:szCs w:val="24"/>
          <w:lang w:val="en-US"/>
        </w:rPr>
        <w:t xml:space="preserve">at </w:t>
      </w:r>
      <w:r w:rsidRPr="007A367C">
        <w:rPr>
          <w:rFonts w:asciiTheme="majorBidi" w:hAnsiTheme="majorBidi" w:cstheme="majorBidi"/>
          <w:color w:val="000000" w:themeColor="text1"/>
          <w:sz w:val="24"/>
          <w:szCs w:val="24"/>
          <w:lang w:val="en-US"/>
        </w:rPr>
        <w:t>28, 35</w:t>
      </w:r>
      <w:r w:rsidR="00D675CC"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and 42 days </w:t>
      </w:r>
      <w:r w:rsidR="00E544CC" w:rsidRPr="007A367C">
        <w:rPr>
          <w:rFonts w:asciiTheme="majorBidi" w:hAnsiTheme="majorBidi" w:cstheme="majorBidi"/>
          <w:color w:val="000000" w:themeColor="text1"/>
          <w:sz w:val="24"/>
          <w:szCs w:val="24"/>
          <w:lang w:val="en-US"/>
        </w:rPr>
        <w:t>since</w:t>
      </w:r>
      <w:r w:rsidR="008F4F4B" w:rsidRPr="007A367C">
        <w:rPr>
          <w:rFonts w:asciiTheme="majorBidi" w:hAnsiTheme="majorBidi" w:cstheme="majorBidi"/>
          <w:color w:val="000000" w:themeColor="text1"/>
          <w:sz w:val="24"/>
          <w:szCs w:val="24"/>
          <w:lang w:val="en-US"/>
        </w:rPr>
        <w:t xml:space="preserve"> germination</w:t>
      </w:r>
      <w:r w:rsidRPr="007A367C">
        <w:rPr>
          <w:rFonts w:asciiTheme="majorBidi" w:hAnsiTheme="majorBidi" w:cstheme="majorBidi"/>
          <w:color w:val="000000" w:themeColor="text1"/>
          <w:sz w:val="24"/>
          <w:szCs w:val="24"/>
          <w:lang w:val="en-US"/>
        </w:rPr>
        <w:t>. Every week, the next mature true leaf was measured</w:t>
      </w:r>
      <w:r w:rsidR="007E0819" w:rsidRPr="007A367C">
        <w:rPr>
          <w:rFonts w:asciiTheme="majorBidi" w:hAnsiTheme="majorBidi" w:cstheme="majorBidi"/>
          <w:color w:val="000000" w:themeColor="text1"/>
          <w:sz w:val="24"/>
          <w:szCs w:val="24"/>
          <w:lang w:val="en-US"/>
        </w:rPr>
        <w:t xml:space="preserve"> until the onset of plant bolting (development of flowering stems)</w:t>
      </w:r>
      <w:r w:rsidRPr="007A367C">
        <w:rPr>
          <w:rFonts w:asciiTheme="majorBidi" w:hAnsiTheme="majorBidi" w:cstheme="majorBidi"/>
          <w:color w:val="000000" w:themeColor="text1"/>
          <w:sz w:val="24"/>
          <w:szCs w:val="24"/>
          <w:lang w:val="en-US"/>
        </w:rPr>
        <w:t>.</w:t>
      </w:r>
      <w:r w:rsidR="00B610C0" w:rsidRPr="007A367C">
        <w:rPr>
          <w:rFonts w:asciiTheme="majorBidi" w:hAnsiTheme="majorBidi" w:cstheme="majorBidi"/>
          <w:color w:val="000000" w:themeColor="text1"/>
          <w:sz w:val="24"/>
          <w:szCs w:val="24"/>
          <w:lang w:val="en-US"/>
        </w:rPr>
        <w:t xml:space="preserve"> </w:t>
      </w:r>
      <w:r w:rsidR="00C62AFF" w:rsidRPr="007A367C">
        <w:rPr>
          <w:rFonts w:asciiTheme="majorBidi" w:hAnsiTheme="majorBidi" w:cstheme="majorBidi"/>
          <w:color w:val="000000" w:themeColor="text1"/>
          <w:sz w:val="24"/>
          <w:szCs w:val="24"/>
          <w:lang w:val="en-US"/>
        </w:rPr>
        <w:t xml:space="preserve">From </w:t>
      </w:r>
      <w:r w:rsidR="00B610C0" w:rsidRPr="007A367C">
        <w:rPr>
          <w:rFonts w:asciiTheme="majorBidi" w:hAnsiTheme="majorBidi" w:cstheme="majorBidi"/>
          <w:color w:val="000000" w:themeColor="text1"/>
          <w:sz w:val="24"/>
          <w:szCs w:val="24"/>
          <w:lang w:val="en-US"/>
        </w:rPr>
        <w:t>this point</w:t>
      </w:r>
      <w:r w:rsidR="008A2EE0" w:rsidRPr="007A367C">
        <w:rPr>
          <w:rFonts w:asciiTheme="majorBidi" w:hAnsiTheme="majorBidi" w:cstheme="majorBidi"/>
          <w:color w:val="000000" w:themeColor="text1"/>
          <w:sz w:val="24"/>
          <w:szCs w:val="24"/>
          <w:lang w:val="en-US"/>
        </w:rPr>
        <w:t xml:space="preserve"> onwards</w:t>
      </w:r>
      <w:r w:rsidR="00B610C0" w:rsidRPr="007A367C">
        <w:rPr>
          <w:rFonts w:asciiTheme="majorBidi" w:hAnsiTheme="majorBidi" w:cstheme="majorBidi"/>
          <w:color w:val="000000" w:themeColor="text1"/>
          <w:sz w:val="24"/>
          <w:szCs w:val="24"/>
          <w:lang w:val="en-US"/>
        </w:rPr>
        <w:t xml:space="preserve">, plants were monitored </w:t>
      </w:r>
      <w:r w:rsidR="00C62AFF" w:rsidRPr="007A367C">
        <w:rPr>
          <w:rFonts w:asciiTheme="majorBidi" w:hAnsiTheme="majorBidi" w:cstheme="majorBidi"/>
          <w:color w:val="000000" w:themeColor="text1"/>
          <w:sz w:val="24"/>
          <w:szCs w:val="24"/>
          <w:lang w:val="en-US"/>
        </w:rPr>
        <w:t xml:space="preserve">daily </w:t>
      </w:r>
      <w:r w:rsidR="00B610C0" w:rsidRPr="007A367C">
        <w:rPr>
          <w:rFonts w:asciiTheme="majorBidi" w:hAnsiTheme="majorBidi" w:cstheme="majorBidi"/>
          <w:color w:val="000000" w:themeColor="text1"/>
          <w:sz w:val="24"/>
          <w:szCs w:val="24"/>
          <w:lang w:val="en-US"/>
        </w:rPr>
        <w:t>and the number of days</w:t>
      </w:r>
      <w:r w:rsidR="0071184E" w:rsidRPr="007A367C">
        <w:rPr>
          <w:rFonts w:asciiTheme="majorBidi" w:hAnsiTheme="majorBidi" w:cstheme="majorBidi"/>
          <w:color w:val="000000" w:themeColor="text1"/>
          <w:sz w:val="24"/>
          <w:szCs w:val="24"/>
          <w:lang w:val="en-US"/>
        </w:rPr>
        <w:t xml:space="preserve"> until the first flower emerged</w:t>
      </w:r>
      <w:r w:rsidR="0087206F" w:rsidRPr="007A367C">
        <w:rPr>
          <w:rFonts w:asciiTheme="majorBidi" w:hAnsiTheme="majorBidi" w:cstheme="majorBidi"/>
          <w:color w:val="000000" w:themeColor="text1"/>
          <w:sz w:val="24"/>
          <w:szCs w:val="24"/>
          <w:lang w:val="en-US"/>
        </w:rPr>
        <w:t xml:space="preserve"> was recorded as </w:t>
      </w:r>
      <w:r w:rsidR="007B1DB6" w:rsidRPr="007A367C">
        <w:rPr>
          <w:rFonts w:asciiTheme="majorBidi" w:hAnsiTheme="majorBidi" w:cstheme="majorBidi"/>
          <w:color w:val="000000" w:themeColor="text1"/>
          <w:sz w:val="24"/>
          <w:szCs w:val="24"/>
          <w:lang w:val="en-US"/>
        </w:rPr>
        <w:t xml:space="preserve">the </w:t>
      </w:r>
      <w:r w:rsidR="0087206F" w:rsidRPr="007A367C">
        <w:rPr>
          <w:rFonts w:asciiTheme="majorBidi" w:hAnsiTheme="majorBidi" w:cstheme="majorBidi"/>
          <w:color w:val="000000" w:themeColor="text1"/>
          <w:sz w:val="24"/>
          <w:szCs w:val="24"/>
          <w:lang w:val="en-US"/>
        </w:rPr>
        <w:t>time</w:t>
      </w:r>
      <w:r w:rsidR="00762288" w:rsidRPr="007A367C">
        <w:rPr>
          <w:rFonts w:asciiTheme="majorBidi" w:hAnsiTheme="majorBidi" w:cstheme="majorBidi"/>
          <w:color w:val="000000" w:themeColor="text1"/>
          <w:sz w:val="24"/>
          <w:szCs w:val="24"/>
          <w:lang w:val="en-US"/>
        </w:rPr>
        <w:t xml:space="preserve"> until flowering</w:t>
      </w:r>
      <w:r w:rsidR="0087206F" w:rsidRPr="007A367C">
        <w:rPr>
          <w:rFonts w:asciiTheme="majorBidi" w:hAnsiTheme="majorBidi" w:cstheme="majorBidi"/>
          <w:color w:val="000000" w:themeColor="text1"/>
          <w:sz w:val="24"/>
          <w:szCs w:val="24"/>
          <w:lang w:val="en-US"/>
        </w:rPr>
        <w:t>.</w:t>
      </w:r>
    </w:p>
    <w:p w14:paraId="3BD19F9B" w14:textId="77777777" w:rsidR="00BE12C5" w:rsidRPr="007A367C" w:rsidRDefault="00BE12C5" w:rsidP="00F06186">
      <w:pPr>
        <w:widowControl w:val="0"/>
        <w:suppressAutoHyphens/>
        <w:spacing w:after="0"/>
        <w:contextualSpacing/>
        <w:rPr>
          <w:rFonts w:asciiTheme="majorBidi" w:hAnsiTheme="majorBidi" w:cstheme="majorBidi"/>
          <w:color w:val="000000" w:themeColor="text1"/>
          <w:sz w:val="24"/>
          <w:szCs w:val="24"/>
          <w:lang w:val="en-US"/>
        </w:rPr>
      </w:pPr>
    </w:p>
    <w:p w14:paraId="37985908" w14:textId="4526B63B" w:rsidR="00C324F3" w:rsidRPr="007A367C" w:rsidRDefault="002B1F5F" w:rsidP="00F06186">
      <w:pPr>
        <w:widowControl w:val="0"/>
        <w:suppressAutoHyphens/>
        <w:spacing w:after="0"/>
        <w:contextualSpacing/>
        <w:rPr>
          <w:rFonts w:asciiTheme="majorBidi" w:hAnsiTheme="majorBidi" w:cstheme="majorBidi"/>
          <w:b/>
          <w:bCs/>
          <w:color w:val="000000" w:themeColor="text1"/>
          <w:sz w:val="24"/>
          <w:szCs w:val="24"/>
          <w:lang w:val="en-US"/>
        </w:rPr>
      </w:pPr>
      <w:bookmarkStart w:id="13" w:name="_Hlk119075696"/>
      <w:r w:rsidRPr="007A367C">
        <w:rPr>
          <w:rFonts w:asciiTheme="majorBidi" w:hAnsiTheme="majorBidi" w:cstheme="majorBidi"/>
          <w:b/>
          <w:bCs/>
          <w:color w:val="000000" w:themeColor="text1"/>
          <w:sz w:val="24"/>
          <w:szCs w:val="24"/>
          <w:lang w:val="en-US"/>
        </w:rPr>
        <w:t>Assessment of plant resistance to insect herbivory</w:t>
      </w:r>
    </w:p>
    <w:bookmarkEnd w:id="13"/>
    <w:p w14:paraId="1F06FB6B" w14:textId="1ACA8C56" w:rsidR="005E552B" w:rsidRPr="007A367C" w:rsidRDefault="002B1F5F"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resistance of </w:t>
      </w:r>
      <w:r w:rsidR="005F28FF" w:rsidRPr="007A367C">
        <w:rPr>
          <w:rFonts w:asciiTheme="majorBidi" w:hAnsiTheme="majorBidi" w:cstheme="majorBidi"/>
          <w:color w:val="000000" w:themeColor="text1"/>
          <w:sz w:val="24"/>
          <w:szCs w:val="24"/>
          <w:lang w:val="en-US"/>
        </w:rPr>
        <w:t>raw</w:t>
      </w:r>
      <w:r w:rsidR="00321CC2"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frass-exposed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w:t>
      </w:r>
      <w:r w:rsidR="00BD7053" w:rsidRPr="007A367C">
        <w:rPr>
          <w:rFonts w:asciiTheme="majorBidi" w:hAnsiTheme="majorBidi" w:cstheme="majorBidi"/>
          <w:color w:val="000000" w:themeColor="text1"/>
          <w:sz w:val="24"/>
          <w:szCs w:val="24"/>
          <w:lang w:val="en-US"/>
        </w:rPr>
        <w:t>plants to two insect herbivores</w:t>
      </w:r>
      <w:r w:rsidR="00D2392A" w:rsidRPr="007A367C">
        <w:rPr>
          <w:rFonts w:asciiTheme="majorBidi" w:hAnsiTheme="majorBidi" w:cstheme="majorBidi"/>
          <w:color w:val="000000" w:themeColor="text1"/>
          <w:sz w:val="24"/>
          <w:szCs w:val="24"/>
          <w:lang w:val="en-US"/>
        </w:rPr>
        <w:t>,</w:t>
      </w:r>
      <w:r w:rsidR="00BD7053" w:rsidRPr="007A367C">
        <w:rPr>
          <w:rFonts w:asciiTheme="majorBidi" w:hAnsiTheme="majorBidi" w:cstheme="majorBidi"/>
          <w:color w:val="000000" w:themeColor="text1"/>
          <w:sz w:val="24"/>
          <w:szCs w:val="24"/>
          <w:lang w:val="en-US"/>
        </w:rPr>
        <w:t xml:space="preserve"> </w:t>
      </w:r>
      <w:r w:rsidR="00BD7053" w:rsidRPr="007A367C">
        <w:rPr>
          <w:rFonts w:asciiTheme="majorBidi" w:hAnsiTheme="majorBidi" w:cstheme="majorBidi"/>
          <w:i/>
          <w:iCs/>
          <w:color w:val="000000" w:themeColor="text1"/>
          <w:sz w:val="24"/>
          <w:szCs w:val="24"/>
          <w:lang w:val="en-US"/>
        </w:rPr>
        <w:t>D. radicum</w:t>
      </w:r>
      <w:r w:rsidR="00BD7053" w:rsidRPr="007A367C">
        <w:rPr>
          <w:rFonts w:asciiTheme="majorBidi" w:hAnsiTheme="majorBidi" w:cstheme="majorBidi"/>
          <w:color w:val="000000" w:themeColor="text1"/>
          <w:sz w:val="24"/>
          <w:szCs w:val="24"/>
          <w:lang w:val="en-US"/>
        </w:rPr>
        <w:t xml:space="preserve"> and </w:t>
      </w:r>
      <w:r w:rsidR="00BD7053" w:rsidRPr="007A367C">
        <w:rPr>
          <w:rFonts w:asciiTheme="majorBidi" w:hAnsiTheme="majorBidi" w:cstheme="majorBidi"/>
          <w:i/>
          <w:iCs/>
          <w:color w:val="000000" w:themeColor="text1"/>
          <w:sz w:val="24"/>
          <w:szCs w:val="24"/>
          <w:lang w:val="en-US"/>
        </w:rPr>
        <w:t>P. xylostella</w:t>
      </w:r>
      <w:r w:rsidR="00D2392A" w:rsidRPr="007A367C">
        <w:rPr>
          <w:rFonts w:asciiTheme="majorBidi" w:hAnsiTheme="majorBidi" w:cstheme="majorBidi"/>
          <w:color w:val="000000" w:themeColor="text1"/>
          <w:sz w:val="24"/>
          <w:szCs w:val="24"/>
          <w:lang w:val="en-US"/>
        </w:rPr>
        <w:t>,</w:t>
      </w:r>
      <w:r w:rsidR="00BD7053"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was assessed </w:t>
      </w:r>
      <w:r w:rsidR="00315BEB" w:rsidRPr="007A367C">
        <w:rPr>
          <w:rFonts w:asciiTheme="majorBidi" w:hAnsiTheme="majorBidi" w:cstheme="majorBidi"/>
          <w:color w:val="000000" w:themeColor="text1"/>
          <w:sz w:val="24"/>
          <w:szCs w:val="24"/>
          <w:lang w:val="en-US"/>
        </w:rPr>
        <w:t xml:space="preserve">by </w:t>
      </w:r>
      <w:r w:rsidR="0075180A" w:rsidRPr="007A367C">
        <w:rPr>
          <w:rFonts w:asciiTheme="majorBidi" w:hAnsiTheme="majorBidi" w:cstheme="majorBidi"/>
          <w:color w:val="000000" w:themeColor="text1"/>
          <w:sz w:val="24"/>
          <w:szCs w:val="24"/>
          <w:lang w:val="en-US"/>
        </w:rPr>
        <w:t>recording</w:t>
      </w:r>
      <w:r w:rsidR="003D79C3" w:rsidRPr="007A367C">
        <w:rPr>
          <w:rFonts w:asciiTheme="majorBidi" w:hAnsiTheme="majorBidi" w:cstheme="majorBidi"/>
          <w:color w:val="000000" w:themeColor="text1"/>
          <w:sz w:val="24"/>
          <w:szCs w:val="24"/>
          <w:lang w:val="en-US"/>
        </w:rPr>
        <w:t xml:space="preserve"> </w:t>
      </w:r>
      <w:r w:rsidR="00D15F2B" w:rsidRPr="007A367C">
        <w:rPr>
          <w:rFonts w:asciiTheme="majorBidi" w:hAnsiTheme="majorBidi" w:cstheme="majorBidi"/>
          <w:color w:val="000000" w:themeColor="text1"/>
          <w:sz w:val="24"/>
          <w:szCs w:val="24"/>
          <w:lang w:val="en-US"/>
        </w:rPr>
        <w:t xml:space="preserve">leaf damage, </w:t>
      </w:r>
      <w:r w:rsidR="00F03356" w:rsidRPr="007A367C">
        <w:rPr>
          <w:rFonts w:asciiTheme="majorBidi" w:hAnsiTheme="majorBidi" w:cstheme="majorBidi"/>
          <w:color w:val="000000" w:themeColor="text1"/>
          <w:sz w:val="24"/>
          <w:szCs w:val="24"/>
          <w:lang w:val="en-US"/>
        </w:rPr>
        <w:t xml:space="preserve">larval </w:t>
      </w:r>
      <w:r w:rsidR="00762288" w:rsidRPr="007A367C">
        <w:rPr>
          <w:rFonts w:asciiTheme="majorBidi" w:hAnsiTheme="majorBidi" w:cstheme="majorBidi"/>
          <w:color w:val="000000" w:themeColor="text1"/>
          <w:sz w:val="24"/>
          <w:szCs w:val="24"/>
          <w:lang w:val="en-US"/>
        </w:rPr>
        <w:t>survival</w:t>
      </w:r>
      <w:r w:rsidR="00127E58" w:rsidRPr="007A367C">
        <w:rPr>
          <w:rFonts w:asciiTheme="majorBidi" w:hAnsiTheme="majorBidi" w:cstheme="majorBidi"/>
          <w:color w:val="000000" w:themeColor="text1"/>
          <w:sz w:val="24"/>
          <w:szCs w:val="24"/>
          <w:lang w:val="en-US"/>
        </w:rPr>
        <w:t>,</w:t>
      </w:r>
      <w:r w:rsidR="00D15F2B" w:rsidRPr="007A367C">
        <w:rPr>
          <w:rFonts w:asciiTheme="majorBidi" w:hAnsiTheme="majorBidi" w:cstheme="majorBidi"/>
          <w:color w:val="000000" w:themeColor="text1"/>
          <w:sz w:val="24"/>
          <w:szCs w:val="24"/>
          <w:lang w:val="en-US"/>
        </w:rPr>
        <w:t xml:space="preserve"> and </w:t>
      </w:r>
      <w:r w:rsidR="00762288" w:rsidRPr="007A367C">
        <w:rPr>
          <w:rFonts w:asciiTheme="majorBidi" w:hAnsiTheme="majorBidi" w:cstheme="majorBidi"/>
          <w:color w:val="000000" w:themeColor="text1"/>
          <w:sz w:val="24"/>
          <w:szCs w:val="24"/>
          <w:lang w:val="en-US"/>
        </w:rPr>
        <w:t>pupal biomass</w:t>
      </w:r>
      <w:r w:rsidR="00BD7053" w:rsidRPr="007A367C">
        <w:rPr>
          <w:rFonts w:asciiTheme="majorBidi" w:hAnsiTheme="majorBidi" w:cstheme="majorBidi"/>
          <w:color w:val="000000" w:themeColor="text1"/>
          <w:sz w:val="24"/>
          <w:szCs w:val="24"/>
          <w:lang w:val="en-US"/>
        </w:rPr>
        <w:t>.</w:t>
      </w:r>
      <w:r w:rsidR="005F28FF" w:rsidRPr="007A367C">
        <w:rPr>
          <w:rFonts w:asciiTheme="majorBidi" w:hAnsiTheme="majorBidi" w:cstheme="majorBidi"/>
          <w:color w:val="000000" w:themeColor="text1"/>
          <w:sz w:val="24"/>
          <w:szCs w:val="24"/>
          <w:lang w:val="en-US"/>
        </w:rPr>
        <w:t xml:space="preserve"> </w:t>
      </w:r>
      <w:r w:rsidR="005E552B" w:rsidRPr="007A367C">
        <w:rPr>
          <w:rFonts w:asciiTheme="majorBidi" w:hAnsiTheme="majorBidi" w:cstheme="majorBidi"/>
          <w:color w:val="000000" w:themeColor="text1"/>
          <w:sz w:val="24"/>
          <w:szCs w:val="24"/>
          <w:lang w:val="en-US"/>
        </w:rPr>
        <w:t xml:space="preserve">When plants were </w:t>
      </w:r>
      <w:r w:rsidR="007D329A" w:rsidRPr="007A367C">
        <w:rPr>
          <w:rFonts w:asciiTheme="majorBidi" w:hAnsiTheme="majorBidi" w:cstheme="majorBidi"/>
          <w:color w:val="000000" w:themeColor="text1"/>
          <w:sz w:val="24"/>
          <w:szCs w:val="24"/>
          <w:lang w:val="en-US"/>
        </w:rPr>
        <w:t xml:space="preserve">4 </w:t>
      </w:r>
      <w:r w:rsidR="005E552B" w:rsidRPr="007A367C">
        <w:rPr>
          <w:rFonts w:asciiTheme="majorBidi" w:hAnsiTheme="majorBidi" w:cstheme="majorBidi"/>
          <w:color w:val="000000" w:themeColor="text1"/>
          <w:sz w:val="24"/>
          <w:szCs w:val="24"/>
          <w:lang w:val="en-US"/>
        </w:rPr>
        <w:t xml:space="preserve">weeks old, </w:t>
      </w:r>
      <w:r w:rsidR="007D329A" w:rsidRPr="007A367C">
        <w:rPr>
          <w:rFonts w:asciiTheme="majorBidi" w:hAnsiTheme="majorBidi" w:cstheme="majorBidi"/>
          <w:color w:val="000000" w:themeColor="text1"/>
          <w:sz w:val="24"/>
          <w:szCs w:val="24"/>
          <w:lang w:val="en-US"/>
        </w:rPr>
        <w:t xml:space="preserve">10 </w:t>
      </w:r>
      <w:r w:rsidR="005E552B" w:rsidRPr="007A367C">
        <w:rPr>
          <w:rFonts w:asciiTheme="majorBidi" w:hAnsiTheme="majorBidi" w:cstheme="majorBidi"/>
          <w:color w:val="000000" w:themeColor="text1"/>
          <w:sz w:val="24"/>
          <w:szCs w:val="24"/>
          <w:lang w:val="en-US"/>
        </w:rPr>
        <w:t>larvae (&lt;</w:t>
      </w:r>
      <w:r w:rsidR="00853118" w:rsidRPr="007A367C">
        <w:rPr>
          <w:rFonts w:asciiTheme="majorBidi" w:hAnsiTheme="majorBidi" w:cstheme="majorBidi"/>
          <w:color w:val="000000" w:themeColor="text1"/>
          <w:sz w:val="24"/>
          <w:szCs w:val="24"/>
          <w:lang w:val="en-US"/>
        </w:rPr>
        <w:t xml:space="preserve"> </w:t>
      </w:r>
      <w:r w:rsidR="005E552B" w:rsidRPr="007A367C">
        <w:rPr>
          <w:rFonts w:asciiTheme="majorBidi" w:hAnsiTheme="majorBidi" w:cstheme="majorBidi"/>
          <w:color w:val="000000" w:themeColor="text1"/>
          <w:sz w:val="24"/>
          <w:szCs w:val="24"/>
          <w:lang w:val="en-US"/>
        </w:rPr>
        <w:t xml:space="preserve">24 h old) of </w:t>
      </w:r>
      <w:r w:rsidR="005E552B" w:rsidRPr="007A367C">
        <w:rPr>
          <w:rFonts w:asciiTheme="majorBidi" w:hAnsiTheme="majorBidi" w:cstheme="majorBidi"/>
          <w:i/>
          <w:iCs/>
          <w:color w:val="000000" w:themeColor="text1"/>
          <w:sz w:val="24"/>
          <w:szCs w:val="24"/>
          <w:lang w:val="en-US"/>
        </w:rPr>
        <w:t>D. radicum</w:t>
      </w:r>
      <w:r w:rsidR="005E552B" w:rsidRPr="007A367C">
        <w:rPr>
          <w:rFonts w:asciiTheme="majorBidi" w:hAnsiTheme="majorBidi" w:cstheme="majorBidi"/>
          <w:color w:val="000000" w:themeColor="text1"/>
          <w:sz w:val="24"/>
          <w:szCs w:val="24"/>
          <w:lang w:val="en-US"/>
        </w:rPr>
        <w:t xml:space="preserve"> were </w:t>
      </w:r>
      <w:r w:rsidR="00853118" w:rsidRPr="007A367C">
        <w:rPr>
          <w:rFonts w:asciiTheme="majorBidi" w:hAnsiTheme="majorBidi" w:cstheme="majorBidi"/>
          <w:color w:val="000000" w:themeColor="text1"/>
          <w:sz w:val="24"/>
          <w:szCs w:val="24"/>
          <w:lang w:val="en-US"/>
        </w:rPr>
        <w:t xml:space="preserve">released </w:t>
      </w:r>
      <w:r w:rsidR="005E552B" w:rsidRPr="007A367C">
        <w:rPr>
          <w:rFonts w:asciiTheme="majorBidi" w:hAnsiTheme="majorBidi" w:cstheme="majorBidi"/>
          <w:color w:val="000000" w:themeColor="text1"/>
          <w:sz w:val="24"/>
          <w:szCs w:val="24"/>
          <w:lang w:val="en-US"/>
        </w:rPr>
        <w:t>at about 0.5 cm into the soil close to the stem of each potted plant</w:t>
      </w:r>
      <w:r w:rsidR="00D2392A" w:rsidRPr="007A367C">
        <w:rPr>
          <w:rFonts w:asciiTheme="majorBidi" w:hAnsiTheme="majorBidi" w:cstheme="majorBidi"/>
          <w:color w:val="000000" w:themeColor="text1"/>
          <w:sz w:val="24"/>
          <w:szCs w:val="24"/>
          <w:lang w:val="en-US"/>
        </w:rPr>
        <w:t>.</w:t>
      </w:r>
      <w:r w:rsidR="005E552B" w:rsidRPr="007A367C">
        <w:rPr>
          <w:rFonts w:asciiTheme="majorBidi" w:hAnsiTheme="majorBidi" w:cstheme="majorBidi"/>
          <w:color w:val="000000" w:themeColor="text1"/>
          <w:sz w:val="24"/>
          <w:szCs w:val="24"/>
          <w:lang w:val="en-US"/>
        </w:rPr>
        <w:t xml:space="preserve"> </w:t>
      </w:r>
      <w:r w:rsidR="00D2392A" w:rsidRPr="007A367C">
        <w:rPr>
          <w:rFonts w:asciiTheme="majorBidi" w:hAnsiTheme="majorBidi" w:cstheme="majorBidi"/>
          <w:color w:val="000000" w:themeColor="text1"/>
          <w:sz w:val="24"/>
          <w:szCs w:val="24"/>
          <w:lang w:val="en-US"/>
        </w:rPr>
        <w:t>T</w:t>
      </w:r>
      <w:r w:rsidR="005E552B" w:rsidRPr="007A367C">
        <w:rPr>
          <w:rFonts w:asciiTheme="majorBidi" w:hAnsiTheme="majorBidi" w:cstheme="majorBidi"/>
          <w:color w:val="000000" w:themeColor="text1"/>
          <w:sz w:val="24"/>
          <w:szCs w:val="24"/>
          <w:lang w:val="en-US"/>
        </w:rPr>
        <w:t>he</w:t>
      </w:r>
      <w:r w:rsidR="00A518C7" w:rsidRPr="007A367C">
        <w:rPr>
          <w:rFonts w:asciiTheme="majorBidi" w:hAnsiTheme="majorBidi" w:cstheme="majorBidi"/>
          <w:color w:val="000000" w:themeColor="text1"/>
          <w:sz w:val="24"/>
          <w:szCs w:val="24"/>
          <w:lang w:val="en-US"/>
        </w:rPr>
        <w:t>ir</w:t>
      </w:r>
      <w:r w:rsidR="005E552B" w:rsidRPr="007A367C">
        <w:rPr>
          <w:rFonts w:asciiTheme="majorBidi" w:hAnsiTheme="majorBidi" w:cstheme="majorBidi"/>
          <w:color w:val="000000" w:themeColor="text1"/>
          <w:sz w:val="24"/>
          <w:szCs w:val="24"/>
          <w:lang w:val="en-US"/>
        </w:rPr>
        <w:t xml:space="preserve"> </w:t>
      </w:r>
      <w:r w:rsidR="00762288" w:rsidRPr="007A367C">
        <w:rPr>
          <w:rFonts w:asciiTheme="majorBidi" w:hAnsiTheme="majorBidi" w:cstheme="majorBidi"/>
          <w:color w:val="000000" w:themeColor="text1"/>
          <w:sz w:val="24"/>
          <w:szCs w:val="24"/>
          <w:lang w:val="en-US"/>
        </w:rPr>
        <w:t>survival</w:t>
      </w:r>
      <w:r w:rsidR="005E552B" w:rsidRPr="007A367C">
        <w:rPr>
          <w:rFonts w:asciiTheme="majorBidi" w:hAnsiTheme="majorBidi" w:cstheme="majorBidi"/>
          <w:color w:val="000000" w:themeColor="text1"/>
          <w:sz w:val="24"/>
          <w:szCs w:val="24"/>
          <w:lang w:val="en-US"/>
        </w:rPr>
        <w:t xml:space="preserve"> </w:t>
      </w:r>
      <w:r w:rsidR="00D2392A" w:rsidRPr="007A367C">
        <w:rPr>
          <w:rFonts w:asciiTheme="majorBidi" w:hAnsiTheme="majorBidi" w:cstheme="majorBidi"/>
          <w:color w:val="000000" w:themeColor="text1"/>
          <w:sz w:val="24"/>
          <w:szCs w:val="24"/>
          <w:lang w:val="en-US"/>
        </w:rPr>
        <w:t xml:space="preserve">was assessed </w:t>
      </w:r>
      <w:r w:rsidR="005E552B" w:rsidRPr="007A367C">
        <w:rPr>
          <w:rFonts w:asciiTheme="majorBidi" w:hAnsiTheme="majorBidi" w:cstheme="majorBidi"/>
          <w:color w:val="000000" w:themeColor="text1"/>
          <w:sz w:val="24"/>
          <w:szCs w:val="24"/>
          <w:lang w:val="en-US"/>
        </w:rPr>
        <w:t xml:space="preserve">when the larvae fed on </w:t>
      </w:r>
      <w:r w:rsidR="00A518C7" w:rsidRPr="007A367C">
        <w:rPr>
          <w:rFonts w:asciiTheme="majorBidi" w:hAnsiTheme="majorBidi" w:cstheme="majorBidi"/>
          <w:color w:val="000000" w:themeColor="text1"/>
          <w:sz w:val="24"/>
          <w:szCs w:val="24"/>
          <w:lang w:val="en-US"/>
        </w:rPr>
        <w:t xml:space="preserve">roots of </w:t>
      </w:r>
      <w:r w:rsidR="005E552B" w:rsidRPr="007A367C">
        <w:rPr>
          <w:rFonts w:asciiTheme="majorBidi" w:hAnsiTheme="majorBidi" w:cstheme="majorBidi"/>
          <w:color w:val="000000" w:themeColor="text1"/>
          <w:sz w:val="24"/>
          <w:szCs w:val="24"/>
          <w:lang w:val="en-US"/>
        </w:rPr>
        <w:t xml:space="preserve">frass-exposed </w:t>
      </w:r>
      <w:r w:rsidR="005E552B" w:rsidRPr="007A367C">
        <w:rPr>
          <w:rFonts w:asciiTheme="majorBidi" w:hAnsiTheme="majorBidi" w:cstheme="majorBidi"/>
          <w:i/>
          <w:iCs/>
          <w:color w:val="000000" w:themeColor="text1"/>
          <w:sz w:val="24"/>
          <w:szCs w:val="24"/>
          <w:lang w:val="en-US"/>
        </w:rPr>
        <w:t>B. rapa</w:t>
      </w:r>
      <w:r w:rsidR="005E552B" w:rsidRPr="007A367C">
        <w:rPr>
          <w:rFonts w:asciiTheme="majorBidi" w:hAnsiTheme="majorBidi" w:cstheme="majorBidi"/>
          <w:color w:val="000000" w:themeColor="text1"/>
          <w:sz w:val="24"/>
          <w:szCs w:val="24"/>
          <w:lang w:val="en-US"/>
        </w:rPr>
        <w:t xml:space="preserve"> plants. </w:t>
      </w:r>
      <w:bookmarkStart w:id="14" w:name="_Hlk145597287"/>
      <w:r w:rsidR="005E552B" w:rsidRPr="007A367C">
        <w:rPr>
          <w:rFonts w:asciiTheme="majorBidi" w:hAnsiTheme="majorBidi" w:cstheme="majorBidi"/>
          <w:color w:val="000000" w:themeColor="text1"/>
          <w:sz w:val="24"/>
          <w:szCs w:val="24"/>
          <w:lang w:val="en-US"/>
        </w:rPr>
        <w:t xml:space="preserve">Ten plants per </w:t>
      </w:r>
      <w:r w:rsidR="00762288" w:rsidRPr="007A367C">
        <w:rPr>
          <w:rFonts w:asciiTheme="majorBidi" w:hAnsiTheme="majorBidi" w:cstheme="majorBidi"/>
          <w:color w:val="000000" w:themeColor="text1"/>
          <w:sz w:val="24"/>
          <w:szCs w:val="24"/>
          <w:lang w:val="en-US"/>
        </w:rPr>
        <w:t>treat</w:t>
      </w:r>
      <w:r w:rsidR="005E552B" w:rsidRPr="007A367C">
        <w:rPr>
          <w:rFonts w:asciiTheme="majorBidi" w:hAnsiTheme="majorBidi" w:cstheme="majorBidi"/>
          <w:color w:val="000000" w:themeColor="text1"/>
          <w:sz w:val="24"/>
          <w:szCs w:val="24"/>
          <w:lang w:val="en-US"/>
        </w:rPr>
        <w:t>ment and control (BSF</w:t>
      </w:r>
      <w:r w:rsidR="00762288" w:rsidRPr="007A367C">
        <w:rPr>
          <w:rFonts w:asciiTheme="majorBidi" w:hAnsiTheme="majorBidi" w:cstheme="majorBidi"/>
          <w:color w:val="000000" w:themeColor="text1"/>
          <w:sz w:val="24"/>
          <w:szCs w:val="24"/>
          <w:lang w:val="en-US"/>
        </w:rPr>
        <w:t>F</w:t>
      </w:r>
      <w:r w:rsidR="005E552B" w:rsidRPr="007A367C">
        <w:rPr>
          <w:rFonts w:asciiTheme="majorBidi" w:hAnsiTheme="majorBidi" w:cstheme="majorBidi"/>
          <w:color w:val="000000" w:themeColor="text1"/>
          <w:sz w:val="24"/>
          <w:szCs w:val="24"/>
          <w:lang w:val="en-US"/>
        </w:rPr>
        <w:t>, MWF</w:t>
      </w:r>
      <w:r w:rsidR="007D329A" w:rsidRPr="007A367C">
        <w:rPr>
          <w:rFonts w:asciiTheme="majorBidi" w:hAnsiTheme="majorBidi" w:cstheme="majorBidi"/>
          <w:color w:val="000000" w:themeColor="text1"/>
          <w:sz w:val="24"/>
          <w:szCs w:val="24"/>
          <w:lang w:val="en-US"/>
        </w:rPr>
        <w:t>,</w:t>
      </w:r>
      <w:r w:rsidR="005E552B" w:rsidRPr="007A367C">
        <w:rPr>
          <w:rFonts w:asciiTheme="majorBidi" w:hAnsiTheme="majorBidi" w:cstheme="majorBidi"/>
          <w:color w:val="000000" w:themeColor="text1"/>
          <w:sz w:val="24"/>
          <w:szCs w:val="24"/>
          <w:lang w:val="en-US"/>
        </w:rPr>
        <w:t xml:space="preserve"> and N</w:t>
      </w:r>
      <w:r w:rsidR="00762288" w:rsidRPr="007A367C">
        <w:rPr>
          <w:rFonts w:asciiTheme="majorBidi" w:hAnsiTheme="majorBidi" w:cstheme="majorBidi"/>
          <w:color w:val="000000" w:themeColor="text1"/>
          <w:sz w:val="24"/>
          <w:szCs w:val="24"/>
          <w:lang w:val="en-US"/>
        </w:rPr>
        <w:t>oFrass</w:t>
      </w:r>
      <w:r w:rsidR="005E552B" w:rsidRPr="007A367C">
        <w:rPr>
          <w:rFonts w:asciiTheme="majorBidi" w:hAnsiTheme="majorBidi" w:cstheme="majorBidi"/>
          <w:color w:val="000000" w:themeColor="text1"/>
          <w:sz w:val="24"/>
          <w:szCs w:val="24"/>
          <w:lang w:val="en-US"/>
        </w:rPr>
        <w:t>) were inoculated</w:t>
      </w:r>
      <w:bookmarkEnd w:id="14"/>
      <w:r w:rsidR="005E552B" w:rsidRPr="007A367C">
        <w:rPr>
          <w:rFonts w:asciiTheme="majorBidi" w:hAnsiTheme="majorBidi" w:cstheme="majorBidi"/>
          <w:color w:val="000000" w:themeColor="text1"/>
          <w:sz w:val="24"/>
          <w:szCs w:val="24"/>
          <w:lang w:val="en-US"/>
        </w:rPr>
        <w:t xml:space="preserve">. After 21 days, all plants were </w:t>
      </w:r>
      <w:r w:rsidR="00B20293" w:rsidRPr="007A367C">
        <w:rPr>
          <w:rFonts w:asciiTheme="majorBidi" w:hAnsiTheme="majorBidi" w:cstheme="majorBidi"/>
          <w:color w:val="000000" w:themeColor="text1"/>
          <w:sz w:val="24"/>
          <w:szCs w:val="24"/>
          <w:lang w:val="en-US"/>
        </w:rPr>
        <w:t>uprooted,</w:t>
      </w:r>
      <w:r w:rsidR="00127E58" w:rsidRPr="007A367C">
        <w:rPr>
          <w:rFonts w:asciiTheme="majorBidi" w:hAnsiTheme="majorBidi" w:cstheme="majorBidi"/>
          <w:color w:val="000000" w:themeColor="text1"/>
          <w:sz w:val="24"/>
          <w:szCs w:val="24"/>
          <w:lang w:val="en-US"/>
        </w:rPr>
        <w:t xml:space="preserve"> and roots were rinsed to remove adhering soil. The roots were then examined for larvae </w:t>
      </w:r>
      <w:r w:rsidR="00017BC6" w:rsidRPr="007A367C">
        <w:rPr>
          <w:rFonts w:asciiTheme="majorBidi" w:hAnsiTheme="majorBidi" w:cstheme="majorBidi"/>
          <w:color w:val="000000" w:themeColor="text1"/>
          <w:sz w:val="24"/>
          <w:szCs w:val="24"/>
          <w:lang w:val="en-US"/>
        </w:rPr>
        <w:t xml:space="preserve">that </w:t>
      </w:r>
      <w:r w:rsidR="00127E58" w:rsidRPr="007A367C">
        <w:rPr>
          <w:rFonts w:asciiTheme="majorBidi" w:hAnsiTheme="majorBidi" w:cstheme="majorBidi"/>
          <w:color w:val="000000" w:themeColor="text1"/>
          <w:sz w:val="24"/>
          <w:szCs w:val="24"/>
          <w:lang w:val="en-US"/>
        </w:rPr>
        <w:t xml:space="preserve">remained, and all the soil was washed away using a Fenwick </w:t>
      </w:r>
      <w:r w:rsidR="00017BC6" w:rsidRPr="007A367C">
        <w:rPr>
          <w:rFonts w:asciiTheme="majorBidi" w:hAnsiTheme="majorBidi" w:cstheme="majorBidi"/>
          <w:color w:val="000000" w:themeColor="text1"/>
          <w:sz w:val="24"/>
          <w:szCs w:val="24"/>
          <w:lang w:val="en-US"/>
        </w:rPr>
        <w:t>C</w:t>
      </w:r>
      <w:r w:rsidR="00127E58" w:rsidRPr="007A367C">
        <w:rPr>
          <w:rFonts w:asciiTheme="majorBidi" w:hAnsiTheme="majorBidi" w:cstheme="majorBidi"/>
          <w:color w:val="000000" w:themeColor="text1"/>
          <w:sz w:val="24"/>
          <w:szCs w:val="24"/>
          <w:lang w:val="en-US"/>
        </w:rPr>
        <w:t>an (</w:t>
      </w:r>
      <w:proofErr w:type="spellStart"/>
      <w:r w:rsidR="00127E58" w:rsidRPr="007A367C">
        <w:rPr>
          <w:rFonts w:asciiTheme="majorBidi" w:hAnsiTheme="majorBidi" w:cstheme="majorBidi"/>
          <w:color w:val="000000" w:themeColor="text1"/>
          <w:sz w:val="24"/>
          <w:szCs w:val="24"/>
          <w:lang w:val="en-US"/>
        </w:rPr>
        <w:t>Metaalgaas</w:t>
      </w:r>
      <w:proofErr w:type="spellEnd"/>
      <w:r w:rsidR="00127E58" w:rsidRPr="007A367C">
        <w:rPr>
          <w:rFonts w:asciiTheme="majorBidi" w:hAnsiTheme="majorBidi" w:cstheme="majorBidi"/>
          <w:color w:val="000000" w:themeColor="text1"/>
          <w:sz w:val="24"/>
          <w:szCs w:val="24"/>
          <w:lang w:val="en-US"/>
        </w:rPr>
        <w:t xml:space="preserve"> Twente, Hengelo, </w:t>
      </w:r>
      <w:r w:rsidR="007D329A" w:rsidRPr="007A367C">
        <w:rPr>
          <w:rFonts w:asciiTheme="majorBidi" w:hAnsiTheme="majorBidi" w:cstheme="majorBidi"/>
          <w:color w:val="000000" w:themeColor="text1"/>
          <w:sz w:val="24"/>
          <w:szCs w:val="24"/>
          <w:lang w:val="en-US"/>
        </w:rPr>
        <w:t>T</w:t>
      </w:r>
      <w:r w:rsidR="00127E58" w:rsidRPr="007A367C">
        <w:rPr>
          <w:rFonts w:asciiTheme="majorBidi" w:hAnsiTheme="majorBidi" w:cstheme="majorBidi"/>
          <w:color w:val="000000" w:themeColor="text1"/>
          <w:sz w:val="24"/>
          <w:szCs w:val="24"/>
          <w:lang w:val="en-US"/>
        </w:rPr>
        <w:t>he Netherlands) and a sieve with a 0.5 mm aperture</w:t>
      </w:r>
      <w:r w:rsidR="00017BC6" w:rsidRPr="007A367C">
        <w:rPr>
          <w:rFonts w:asciiTheme="majorBidi" w:hAnsiTheme="majorBidi" w:cstheme="majorBidi"/>
          <w:color w:val="000000" w:themeColor="text1"/>
          <w:sz w:val="24"/>
          <w:szCs w:val="24"/>
          <w:lang w:val="en-US"/>
        </w:rPr>
        <w:t xml:space="preserve"> </w:t>
      </w:r>
      <w:r w:rsidR="00017BC6" w:rsidRPr="007A367C">
        <w:rPr>
          <w:rFonts w:asciiTheme="majorBidi" w:hAnsiTheme="majorBidi" w:cstheme="majorBidi"/>
          <w:noProof/>
          <w:color w:val="000000" w:themeColor="text1"/>
          <w:sz w:val="24"/>
          <w:szCs w:val="24"/>
          <w:lang w:val="en-US"/>
        </w:rPr>
        <w:t>(Wantulla et al., 2022)</w:t>
      </w:r>
      <w:r w:rsidR="00127E58" w:rsidRPr="007A367C">
        <w:rPr>
          <w:rFonts w:asciiTheme="majorBidi" w:hAnsiTheme="majorBidi" w:cstheme="majorBidi"/>
          <w:color w:val="000000" w:themeColor="text1"/>
          <w:sz w:val="24"/>
          <w:szCs w:val="24"/>
          <w:lang w:val="en-US"/>
        </w:rPr>
        <w:t xml:space="preserve">. </w:t>
      </w:r>
      <w:bookmarkStart w:id="15" w:name="_Hlk119075759"/>
      <w:r w:rsidR="00017BC6" w:rsidRPr="007A367C">
        <w:rPr>
          <w:rFonts w:asciiTheme="majorBidi" w:hAnsiTheme="majorBidi" w:cstheme="majorBidi"/>
          <w:color w:val="000000" w:themeColor="text1"/>
          <w:sz w:val="24"/>
          <w:szCs w:val="24"/>
          <w:lang w:val="en-US"/>
        </w:rPr>
        <w:t>A</w:t>
      </w:r>
      <w:r w:rsidR="005E552B" w:rsidRPr="007A367C">
        <w:rPr>
          <w:rFonts w:asciiTheme="majorBidi" w:hAnsiTheme="majorBidi" w:cstheme="majorBidi"/>
          <w:color w:val="000000" w:themeColor="text1"/>
          <w:sz w:val="24"/>
          <w:szCs w:val="24"/>
          <w:lang w:val="en-US"/>
        </w:rPr>
        <w:t xml:space="preserve">ll pupae and larvae retrieved per plant were recorded. </w:t>
      </w:r>
      <w:r w:rsidR="00DA5842" w:rsidRPr="007A367C">
        <w:rPr>
          <w:rFonts w:asciiTheme="majorBidi" w:hAnsiTheme="majorBidi" w:cstheme="majorBidi"/>
          <w:color w:val="000000" w:themeColor="text1"/>
          <w:sz w:val="24"/>
          <w:szCs w:val="24"/>
          <w:lang w:val="en-US"/>
        </w:rPr>
        <w:t>W</w:t>
      </w:r>
      <w:r w:rsidR="005E552B" w:rsidRPr="007A367C">
        <w:rPr>
          <w:rFonts w:asciiTheme="majorBidi" w:hAnsiTheme="majorBidi" w:cstheme="majorBidi"/>
          <w:color w:val="000000" w:themeColor="text1"/>
          <w:sz w:val="24"/>
          <w:szCs w:val="24"/>
          <w:lang w:val="en-US"/>
        </w:rPr>
        <w:t>et pupa</w:t>
      </w:r>
      <w:r w:rsidR="002A2D0A" w:rsidRPr="007A367C">
        <w:rPr>
          <w:rFonts w:asciiTheme="majorBidi" w:hAnsiTheme="majorBidi" w:cstheme="majorBidi"/>
          <w:color w:val="000000" w:themeColor="text1"/>
          <w:sz w:val="24"/>
          <w:szCs w:val="24"/>
          <w:lang w:val="en-US"/>
        </w:rPr>
        <w:t>l</w:t>
      </w:r>
      <w:r w:rsidR="005E552B" w:rsidRPr="007A367C">
        <w:rPr>
          <w:rFonts w:asciiTheme="majorBidi" w:hAnsiTheme="majorBidi" w:cstheme="majorBidi"/>
          <w:color w:val="000000" w:themeColor="text1"/>
          <w:sz w:val="24"/>
          <w:szCs w:val="24"/>
          <w:lang w:val="en-US"/>
        </w:rPr>
        <w:t xml:space="preserve"> weight was recorded</w:t>
      </w:r>
      <w:bookmarkEnd w:id="15"/>
      <w:r w:rsidR="005E552B" w:rsidRPr="007A367C">
        <w:rPr>
          <w:rFonts w:asciiTheme="majorBidi" w:hAnsiTheme="majorBidi" w:cstheme="majorBidi"/>
          <w:color w:val="000000" w:themeColor="text1"/>
          <w:sz w:val="24"/>
          <w:szCs w:val="24"/>
          <w:lang w:val="en-US"/>
        </w:rPr>
        <w:t xml:space="preserve"> using a</w:t>
      </w:r>
      <w:r w:rsidR="00973D10" w:rsidRPr="007A367C">
        <w:rPr>
          <w:rFonts w:asciiTheme="majorBidi" w:hAnsiTheme="majorBidi" w:cstheme="majorBidi"/>
          <w:color w:val="000000" w:themeColor="text1"/>
          <w:sz w:val="24"/>
          <w:szCs w:val="24"/>
          <w:lang w:val="en-US"/>
        </w:rPr>
        <w:t>n</w:t>
      </w:r>
      <w:r w:rsidR="005E552B" w:rsidRPr="007A367C">
        <w:rPr>
          <w:rFonts w:asciiTheme="majorBidi" w:hAnsiTheme="majorBidi" w:cstheme="majorBidi"/>
          <w:color w:val="000000" w:themeColor="text1"/>
          <w:sz w:val="24"/>
          <w:szCs w:val="24"/>
          <w:lang w:val="en-US"/>
        </w:rPr>
        <w:t xml:space="preserve"> Ohaus Adventurer Pro AV213 balance with a</w:t>
      </w:r>
      <w:r w:rsidR="00973D10" w:rsidRPr="007A367C">
        <w:rPr>
          <w:rFonts w:asciiTheme="majorBidi" w:hAnsiTheme="majorBidi" w:cstheme="majorBidi"/>
          <w:color w:val="000000" w:themeColor="text1"/>
          <w:sz w:val="24"/>
          <w:szCs w:val="24"/>
          <w:lang w:val="en-US"/>
        </w:rPr>
        <w:t>n accuracy</w:t>
      </w:r>
      <w:r w:rsidR="005E552B" w:rsidRPr="007A367C">
        <w:rPr>
          <w:rFonts w:asciiTheme="majorBidi" w:hAnsiTheme="majorBidi" w:cstheme="majorBidi"/>
          <w:color w:val="000000" w:themeColor="text1"/>
          <w:sz w:val="24"/>
          <w:szCs w:val="24"/>
          <w:lang w:val="en-US"/>
        </w:rPr>
        <w:t xml:space="preserve"> of 0.001 g.</w:t>
      </w:r>
      <w:r w:rsidR="00E158EE" w:rsidRPr="007A367C">
        <w:rPr>
          <w:rFonts w:asciiTheme="majorBidi" w:hAnsiTheme="majorBidi" w:cstheme="majorBidi"/>
          <w:color w:val="000000" w:themeColor="text1"/>
          <w:sz w:val="24"/>
          <w:szCs w:val="24"/>
          <w:lang w:val="en-US"/>
        </w:rPr>
        <w:t xml:space="preserve"> </w:t>
      </w:r>
      <w:r w:rsidR="000903C6" w:rsidRPr="007A367C">
        <w:rPr>
          <w:rFonts w:asciiTheme="majorBidi" w:hAnsiTheme="majorBidi" w:cstheme="majorBidi"/>
          <w:color w:val="000000" w:themeColor="text1"/>
          <w:sz w:val="24"/>
          <w:szCs w:val="24"/>
          <w:lang w:val="en-US"/>
        </w:rPr>
        <w:t xml:space="preserve">To assess the effect of soil amendment on </w:t>
      </w:r>
      <w:bookmarkStart w:id="16" w:name="_Hlk119075797"/>
      <w:r w:rsidR="000903C6" w:rsidRPr="007A367C">
        <w:rPr>
          <w:rFonts w:asciiTheme="majorBidi" w:hAnsiTheme="majorBidi" w:cstheme="majorBidi"/>
          <w:color w:val="000000" w:themeColor="text1"/>
          <w:sz w:val="24"/>
          <w:szCs w:val="24"/>
          <w:lang w:val="en-US"/>
        </w:rPr>
        <w:t>pupal development,</w:t>
      </w:r>
      <w:bookmarkEnd w:id="16"/>
      <w:r w:rsidR="000903C6" w:rsidRPr="007A367C">
        <w:rPr>
          <w:rFonts w:asciiTheme="majorBidi" w:hAnsiTheme="majorBidi" w:cstheme="majorBidi"/>
          <w:color w:val="000000" w:themeColor="text1"/>
          <w:sz w:val="24"/>
          <w:szCs w:val="24"/>
          <w:lang w:val="en-US"/>
        </w:rPr>
        <w:t xml:space="preserve"> </w:t>
      </w:r>
      <w:r w:rsidR="004C522C" w:rsidRPr="007A367C">
        <w:rPr>
          <w:rFonts w:asciiTheme="majorBidi" w:hAnsiTheme="majorBidi" w:cstheme="majorBidi"/>
          <w:color w:val="000000" w:themeColor="text1"/>
          <w:sz w:val="24"/>
          <w:szCs w:val="24"/>
          <w:lang w:val="en-US"/>
        </w:rPr>
        <w:t xml:space="preserve">all </w:t>
      </w:r>
      <w:r w:rsidR="000903C6" w:rsidRPr="007A367C">
        <w:rPr>
          <w:rFonts w:asciiTheme="majorBidi" w:hAnsiTheme="majorBidi" w:cstheme="majorBidi"/>
          <w:color w:val="000000" w:themeColor="text1"/>
          <w:sz w:val="24"/>
          <w:szCs w:val="24"/>
          <w:lang w:val="en-US"/>
        </w:rPr>
        <w:t xml:space="preserve">pupae retrieved from roots </w:t>
      </w:r>
      <w:r w:rsidR="00C62AFF" w:rsidRPr="007A367C">
        <w:rPr>
          <w:rFonts w:asciiTheme="majorBidi" w:hAnsiTheme="majorBidi" w:cstheme="majorBidi"/>
          <w:color w:val="000000" w:themeColor="text1"/>
          <w:sz w:val="24"/>
          <w:szCs w:val="24"/>
          <w:lang w:val="en-US"/>
        </w:rPr>
        <w:t xml:space="preserve">of plants exposed to the </w:t>
      </w:r>
      <w:r w:rsidR="004C522C" w:rsidRPr="007A367C">
        <w:rPr>
          <w:rFonts w:asciiTheme="majorBidi" w:hAnsiTheme="majorBidi" w:cstheme="majorBidi"/>
          <w:color w:val="000000" w:themeColor="text1"/>
          <w:sz w:val="24"/>
          <w:szCs w:val="24"/>
          <w:lang w:val="en-US"/>
        </w:rPr>
        <w:t>soil treatment</w:t>
      </w:r>
      <w:r w:rsidR="00C62AFF" w:rsidRPr="007A367C">
        <w:rPr>
          <w:rFonts w:asciiTheme="majorBidi" w:hAnsiTheme="majorBidi" w:cstheme="majorBidi"/>
          <w:color w:val="000000" w:themeColor="text1"/>
          <w:sz w:val="24"/>
          <w:szCs w:val="24"/>
          <w:lang w:val="en-US"/>
        </w:rPr>
        <w:t>s</w:t>
      </w:r>
      <w:r w:rsidR="004C522C" w:rsidRPr="007A367C">
        <w:rPr>
          <w:rFonts w:asciiTheme="majorBidi" w:hAnsiTheme="majorBidi" w:cstheme="majorBidi"/>
          <w:color w:val="000000" w:themeColor="text1"/>
          <w:sz w:val="24"/>
          <w:szCs w:val="24"/>
          <w:lang w:val="en-US"/>
        </w:rPr>
        <w:t xml:space="preserve"> </w:t>
      </w:r>
      <w:r w:rsidR="000903C6" w:rsidRPr="007A367C">
        <w:rPr>
          <w:rFonts w:asciiTheme="majorBidi" w:hAnsiTheme="majorBidi" w:cstheme="majorBidi"/>
          <w:color w:val="000000" w:themeColor="text1"/>
          <w:sz w:val="24"/>
          <w:szCs w:val="24"/>
          <w:lang w:val="en-US"/>
        </w:rPr>
        <w:t xml:space="preserve">were placed in </w:t>
      </w:r>
      <w:r w:rsidR="004C522C" w:rsidRPr="007A367C">
        <w:rPr>
          <w:rFonts w:asciiTheme="majorBidi" w:hAnsiTheme="majorBidi" w:cstheme="majorBidi"/>
          <w:color w:val="000000" w:themeColor="text1"/>
          <w:sz w:val="24"/>
          <w:szCs w:val="24"/>
          <w:lang w:val="en-US"/>
        </w:rPr>
        <w:t xml:space="preserve">a </w:t>
      </w:r>
      <w:r w:rsidR="000903C6" w:rsidRPr="007A367C">
        <w:rPr>
          <w:rFonts w:asciiTheme="majorBidi" w:hAnsiTheme="majorBidi" w:cstheme="majorBidi"/>
          <w:color w:val="000000" w:themeColor="text1"/>
          <w:sz w:val="24"/>
          <w:szCs w:val="24"/>
          <w:lang w:val="en-US"/>
        </w:rPr>
        <w:t>Petri dish at 22 ± 1 °C</w:t>
      </w:r>
      <w:r w:rsidR="007D329A" w:rsidRPr="007A367C">
        <w:rPr>
          <w:rFonts w:asciiTheme="majorBidi" w:hAnsiTheme="majorBidi" w:cstheme="majorBidi"/>
          <w:color w:val="000000" w:themeColor="text1"/>
          <w:sz w:val="24"/>
          <w:szCs w:val="24"/>
          <w:lang w:val="en-US"/>
        </w:rPr>
        <w:t xml:space="preserve"> and</w:t>
      </w:r>
      <w:r w:rsidR="000903C6" w:rsidRPr="007A367C">
        <w:rPr>
          <w:rFonts w:asciiTheme="majorBidi" w:hAnsiTheme="majorBidi" w:cstheme="majorBidi"/>
          <w:color w:val="000000" w:themeColor="text1"/>
          <w:sz w:val="24"/>
          <w:szCs w:val="24"/>
          <w:lang w:val="en-US"/>
        </w:rPr>
        <w:t xml:space="preserve"> 50</w:t>
      </w:r>
      <w:r w:rsidR="007D329A" w:rsidRPr="007A367C">
        <w:rPr>
          <w:rFonts w:asciiTheme="majorBidi" w:hAnsiTheme="majorBidi" w:cstheme="majorBidi"/>
          <w:color w:val="000000" w:themeColor="text1"/>
          <w:sz w:val="24"/>
          <w:szCs w:val="24"/>
          <w:lang w:val="en-US"/>
        </w:rPr>
        <w:t>–</w:t>
      </w:r>
      <w:r w:rsidR="000903C6" w:rsidRPr="007A367C">
        <w:rPr>
          <w:rFonts w:asciiTheme="majorBidi" w:hAnsiTheme="majorBidi" w:cstheme="majorBidi"/>
          <w:color w:val="000000" w:themeColor="text1"/>
          <w:sz w:val="24"/>
          <w:szCs w:val="24"/>
          <w:lang w:val="en-US"/>
        </w:rPr>
        <w:t xml:space="preserve">70% </w:t>
      </w:r>
      <w:proofErr w:type="spellStart"/>
      <w:r w:rsidR="007D329A" w:rsidRPr="007A367C">
        <w:rPr>
          <w:rFonts w:asciiTheme="majorBidi" w:hAnsiTheme="majorBidi" w:cstheme="majorBidi"/>
          <w:color w:val="000000" w:themeColor="text1"/>
          <w:sz w:val="24"/>
          <w:szCs w:val="24"/>
          <w:lang w:val="en-US"/>
        </w:rPr>
        <w:t>r.h</w:t>
      </w:r>
      <w:proofErr w:type="spellEnd"/>
      <w:r w:rsidR="000903C6" w:rsidRPr="007A367C">
        <w:rPr>
          <w:rFonts w:asciiTheme="majorBidi" w:hAnsiTheme="majorBidi" w:cstheme="majorBidi"/>
          <w:color w:val="000000" w:themeColor="text1"/>
          <w:sz w:val="24"/>
          <w:szCs w:val="24"/>
          <w:lang w:val="en-US"/>
        </w:rPr>
        <w:t xml:space="preserve">. The number of </w:t>
      </w:r>
      <w:r w:rsidR="004C522C" w:rsidRPr="007A367C">
        <w:rPr>
          <w:rFonts w:asciiTheme="majorBidi" w:hAnsiTheme="majorBidi" w:cstheme="majorBidi"/>
          <w:color w:val="000000" w:themeColor="text1"/>
          <w:sz w:val="24"/>
          <w:szCs w:val="24"/>
          <w:lang w:val="en-US"/>
        </w:rPr>
        <w:t xml:space="preserve">adult </w:t>
      </w:r>
      <w:r w:rsidR="000903C6" w:rsidRPr="007A367C">
        <w:rPr>
          <w:rFonts w:asciiTheme="majorBidi" w:hAnsiTheme="majorBidi" w:cstheme="majorBidi"/>
          <w:color w:val="000000" w:themeColor="text1"/>
          <w:sz w:val="24"/>
          <w:szCs w:val="24"/>
          <w:lang w:val="en-US"/>
        </w:rPr>
        <w:t>flies that emerged and the time (</w:t>
      </w:r>
      <w:r w:rsidR="00770BBB" w:rsidRPr="007A367C">
        <w:rPr>
          <w:rFonts w:asciiTheme="majorBidi" w:hAnsiTheme="majorBidi" w:cstheme="majorBidi"/>
          <w:color w:val="000000" w:themeColor="text1"/>
          <w:sz w:val="24"/>
          <w:szCs w:val="24"/>
          <w:lang w:val="en-US"/>
        </w:rPr>
        <w:t>days) taken</w:t>
      </w:r>
      <w:r w:rsidR="000903C6" w:rsidRPr="007A367C">
        <w:rPr>
          <w:rFonts w:asciiTheme="majorBidi" w:hAnsiTheme="majorBidi" w:cstheme="majorBidi"/>
          <w:color w:val="000000" w:themeColor="text1"/>
          <w:sz w:val="24"/>
          <w:szCs w:val="24"/>
          <w:lang w:val="en-US"/>
        </w:rPr>
        <w:t xml:space="preserve"> to emerge were recorded daily</w:t>
      </w:r>
      <w:r w:rsidR="00762288" w:rsidRPr="007A367C">
        <w:rPr>
          <w:rFonts w:asciiTheme="majorBidi" w:hAnsiTheme="majorBidi" w:cstheme="majorBidi"/>
          <w:color w:val="000000" w:themeColor="text1"/>
          <w:sz w:val="24"/>
          <w:szCs w:val="24"/>
          <w:lang w:val="en-US"/>
        </w:rPr>
        <w:t xml:space="preserve"> until all pupae had either emerged as flies or appeared dead</w:t>
      </w:r>
      <w:r w:rsidR="000903C6" w:rsidRPr="007A367C">
        <w:rPr>
          <w:rFonts w:asciiTheme="majorBidi" w:hAnsiTheme="majorBidi" w:cstheme="majorBidi"/>
          <w:color w:val="000000" w:themeColor="text1"/>
          <w:sz w:val="24"/>
          <w:szCs w:val="24"/>
          <w:lang w:val="en-US"/>
        </w:rPr>
        <w:t xml:space="preserve">. </w:t>
      </w:r>
      <w:r w:rsidR="0075180A" w:rsidRPr="007A367C">
        <w:rPr>
          <w:rFonts w:asciiTheme="majorBidi" w:hAnsiTheme="majorBidi" w:cstheme="majorBidi"/>
          <w:color w:val="000000" w:themeColor="text1"/>
          <w:sz w:val="24"/>
          <w:szCs w:val="24"/>
          <w:lang w:val="en-US"/>
        </w:rPr>
        <w:t xml:space="preserve">This experiment was repeated </w:t>
      </w:r>
      <w:r w:rsidR="007D329A" w:rsidRPr="007A367C">
        <w:rPr>
          <w:rFonts w:asciiTheme="majorBidi" w:hAnsiTheme="majorBidi" w:cstheme="majorBidi"/>
          <w:color w:val="000000" w:themeColor="text1"/>
          <w:sz w:val="24"/>
          <w:szCs w:val="24"/>
          <w:lang w:val="en-US"/>
        </w:rPr>
        <w:t xml:space="preserve">4 </w:t>
      </w:r>
      <w:r w:rsidR="0075180A" w:rsidRPr="007A367C">
        <w:rPr>
          <w:rFonts w:asciiTheme="majorBidi" w:hAnsiTheme="majorBidi" w:cstheme="majorBidi"/>
          <w:color w:val="000000" w:themeColor="text1"/>
          <w:sz w:val="24"/>
          <w:szCs w:val="24"/>
          <w:lang w:val="en-US"/>
        </w:rPr>
        <w:t>weeks later, following the same procedure.</w:t>
      </w:r>
    </w:p>
    <w:p w14:paraId="7FFF9AEB" w14:textId="0B0E7947" w:rsidR="00200BC5" w:rsidRPr="007A367C" w:rsidRDefault="00E158EE" w:rsidP="00571D57">
      <w:pPr>
        <w:widowControl w:val="0"/>
        <w:suppressAutoHyphens/>
        <w:spacing w:after="0"/>
        <w:ind w:firstLine="720"/>
        <w:contextualSpacing/>
        <w:rPr>
          <w:rFonts w:asciiTheme="majorBidi" w:hAnsiTheme="majorBidi" w:cstheme="majorBidi"/>
          <w:color w:val="000000" w:themeColor="text1"/>
          <w:sz w:val="24"/>
          <w:szCs w:val="24"/>
          <w:lang w:val="en-US"/>
        </w:rPr>
      </w:pPr>
      <w:bookmarkStart w:id="17" w:name="_Hlk145597339"/>
      <w:r w:rsidRPr="007A367C">
        <w:rPr>
          <w:rFonts w:asciiTheme="majorBidi" w:hAnsiTheme="majorBidi" w:cstheme="majorBidi"/>
          <w:color w:val="000000" w:themeColor="text1"/>
          <w:sz w:val="24"/>
          <w:szCs w:val="24"/>
          <w:lang w:val="en-US"/>
        </w:rPr>
        <w:t xml:space="preserve">To assess the </w:t>
      </w:r>
      <w:r w:rsidR="00BD7053" w:rsidRPr="007A367C">
        <w:rPr>
          <w:rFonts w:asciiTheme="majorBidi" w:hAnsiTheme="majorBidi" w:cstheme="majorBidi"/>
          <w:color w:val="000000" w:themeColor="text1"/>
          <w:sz w:val="24"/>
          <w:szCs w:val="24"/>
          <w:lang w:val="en-US"/>
        </w:rPr>
        <w:t xml:space="preserve">effect of </w:t>
      </w:r>
      <w:r w:rsidR="00807A80" w:rsidRPr="007A367C">
        <w:rPr>
          <w:rFonts w:asciiTheme="majorBidi" w:hAnsiTheme="majorBidi" w:cstheme="majorBidi"/>
          <w:color w:val="000000" w:themeColor="text1"/>
          <w:sz w:val="24"/>
          <w:szCs w:val="24"/>
          <w:lang w:val="en-US"/>
        </w:rPr>
        <w:t>raw</w:t>
      </w:r>
      <w:r w:rsidR="007D329A" w:rsidRPr="007A367C">
        <w:rPr>
          <w:rFonts w:asciiTheme="majorBidi" w:hAnsiTheme="majorBidi" w:cstheme="majorBidi"/>
          <w:color w:val="000000" w:themeColor="text1"/>
          <w:sz w:val="24"/>
          <w:szCs w:val="24"/>
          <w:lang w:val="en-US"/>
        </w:rPr>
        <w:t xml:space="preserve"> </w:t>
      </w:r>
      <w:r w:rsidR="00BD7053" w:rsidRPr="007A367C">
        <w:rPr>
          <w:rFonts w:asciiTheme="majorBidi" w:hAnsiTheme="majorBidi" w:cstheme="majorBidi"/>
          <w:color w:val="000000" w:themeColor="text1"/>
          <w:sz w:val="24"/>
          <w:szCs w:val="24"/>
          <w:lang w:val="en-US"/>
        </w:rPr>
        <w:t xml:space="preserve">frass-exposed plants on the </w:t>
      </w:r>
      <w:r w:rsidR="008646EC" w:rsidRPr="007A367C">
        <w:rPr>
          <w:rFonts w:asciiTheme="majorBidi" w:hAnsiTheme="majorBidi" w:cstheme="majorBidi"/>
          <w:color w:val="000000" w:themeColor="text1"/>
          <w:sz w:val="24"/>
          <w:szCs w:val="24"/>
          <w:lang w:val="en-US"/>
        </w:rPr>
        <w:t xml:space="preserve">survival </w:t>
      </w:r>
      <w:r w:rsidRPr="007A367C">
        <w:rPr>
          <w:rFonts w:asciiTheme="majorBidi" w:hAnsiTheme="majorBidi" w:cstheme="majorBidi"/>
          <w:color w:val="000000" w:themeColor="text1"/>
          <w:sz w:val="24"/>
          <w:szCs w:val="24"/>
          <w:lang w:val="en-US"/>
        </w:rPr>
        <w:t xml:space="preserve">of </w:t>
      </w:r>
      <w:r w:rsidRPr="007A367C">
        <w:rPr>
          <w:rFonts w:asciiTheme="majorBidi" w:hAnsiTheme="majorBidi" w:cstheme="majorBidi"/>
          <w:i/>
          <w:iCs/>
          <w:color w:val="000000" w:themeColor="text1"/>
          <w:sz w:val="24"/>
          <w:szCs w:val="24"/>
          <w:lang w:val="en-US"/>
        </w:rPr>
        <w:t>P</w:t>
      </w:r>
      <w:r w:rsidR="008646EC" w:rsidRPr="007A367C">
        <w:rPr>
          <w:rFonts w:asciiTheme="majorBidi" w:hAnsiTheme="majorBidi" w:cstheme="majorBidi"/>
          <w:i/>
          <w:iCs/>
          <w:color w:val="000000" w:themeColor="text1"/>
          <w:sz w:val="24"/>
          <w:szCs w:val="24"/>
          <w:lang w:val="en-US"/>
        </w:rPr>
        <w:t>.</w:t>
      </w:r>
      <w:r w:rsidRPr="007A367C">
        <w:rPr>
          <w:rFonts w:asciiTheme="majorBidi" w:hAnsiTheme="majorBidi" w:cstheme="majorBidi"/>
          <w:i/>
          <w:iCs/>
          <w:color w:val="000000" w:themeColor="text1"/>
          <w:sz w:val="24"/>
          <w:szCs w:val="24"/>
          <w:lang w:val="en-US"/>
        </w:rPr>
        <w:t xml:space="preserve"> xylostella</w:t>
      </w:r>
      <w:r w:rsidR="008646EC" w:rsidRPr="007A367C">
        <w:rPr>
          <w:rFonts w:asciiTheme="majorBidi" w:hAnsiTheme="majorBidi" w:cstheme="majorBidi"/>
          <w:i/>
          <w:iCs/>
          <w:color w:val="000000" w:themeColor="text1"/>
          <w:sz w:val="24"/>
          <w:szCs w:val="24"/>
          <w:lang w:val="en-US"/>
        </w:rPr>
        <w:t xml:space="preserve"> </w:t>
      </w:r>
      <w:r w:rsidR="008646EC" w:rsidRPr="007A367C">
        <w:rPr>
          <w:rFonts w:asciiTheme="majorBidi" w:hAnsiTheme="majorBidi" w:cstheme="majorBidi"/>
          <w:color w:val="000000" w:themeColor="text1"/>
          <w:sz w:val="24"/>
          <w:szCs w:val="24"/>
          <w:lang w:val="en-US"/>
        </w:rPr>
        <w:t>larvae</w:t>
      </w:r>
      <w:bookmarkEnd w:id="17"/>
      <w:r w:rsidRPr="007A367C">
        <w:rPr>
          <w:rFonts w:asciiTheme="majorBidi" w:hAnsiTheme="majorBidi" w:cstheme="majorBidi"/>
          <w:color w:val="000000" w:themeColor="text1"/>
          <w:sz w:val="24"/>
          <w:szCs w:val="24"/>
          <w:lang w:val="en-US"/>
        </w:rPr>
        <w:t xml:space="preserve">, </w:t>
      </w:r>
      <w:r w:rsidR="007D329A" w:rsidRPr="007A367C">
        <w:rPr>
          <w:rFonts w:asciiTheme="majorBidi" w:hAnsiTheme="majorBidi" w:cstheme="majorBidi"/>
          <w:color w:val="000000" w:themeColor="text1"/>
          <w:sz w:val="24"/>
          <w:szCs w:val="24"/>
          <w:lang w:val="en-US"/>
        </w:rPr>
        <w:t xml:space="preserve">10 </w:t>
      </w:r>
      <w:r w:rsidR="00770BBB" w:rsidRPr="007A367C">
        <w:rPr>
          <w:rFonts w:asciiTheme="majorBidi" w:hAnsiTheme="majorBidi" w:cstheme="majorBidi"/>
          <w:color w:val="000000" w:themeColor="text1"/>
          <w:sz w:val="24"/>
          <w:szCs w:val="24"/>
          <w:lang w:val="en-US"/>
        </w:rPr>
        <w:t>second</w:t>
      </w:r>
      <w:r w:rsidR="007D329A"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instar</w:t>
      </w:r>
      <w:r w:rsidR="007D329A"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were inoculated on one fully expanded leaf of </w:t>
      </w:r>
      <w:r w:rsidR="005406A7" w:rsidRPr="007A367C">
        <w:rPr>
          <w:rFonts w:asciiTheme="majorBidi" w:hAnsiTheme="majorBidi" w:cstheme="majorBidi"/>
          <w:color w:val="000000" w:themeColor="text1"/>
          <w:sz w:val="24"/>
          <w:szCs w:val="24"/>
          <w:lang w:val="en-US"/>
        </w:rPr>
        <w:t xml:space="preserve">each replicate </w:t>
      </w:r>
      <w:r w:rsidRPr="007A367C">
        <w:rPr>
          <w:rFonts w:asciiTheme="majorBidi" w:hAnsiTheme="majorBidi" w:cstheme="majorBidi"/>
          <w:i/>
          <w:iCs/>
          <w:color w:val="000000" w:themeColor="text1"/>
          <w:sz w:val="24"/>
          <w:szCs w:val="24"/>
          <w:lang w:val="en-US"/>
        </w:rPr>
        <w:t>B</w:t>
      </w:r>
      <w:r w:rsidR="00157B97" w:rsidRPr="007A367C">
        <w:rPr>
          <w:rFonts w:asciiTheme="majorBidi" w:hAnsiTheme="majorBidi" w:cstheme="majorBidi"/>
          <w:i/>
          <w:iCs/>
          <w:color w:val="000000" w:themeColor="text1"/>
          <w:sz w:val="24"/>
          <w:szCs w:val="24"/>
          <w:lang w:val="en-US"/>
        </w:rPr>
        <w:t>.</w:t>
      </w:r>
      <w:r w:rsidRPr="007A367C">
        <w:rPr>
          <w:rFonts w:asciiTheme="majorBidi" w:hAnsiTheme="majorBidi" w:cstheme="majorBidi"/>
          <w:i/>
          <w:iCs/>
          <w:color w:val="000000" w:themeColor="text1"/>
          <w:sz w:val="24"/>
          <w:szCs w:val="24"/>
          <w:lang w:val="en-US"/>
        </w:rPr>
        <w:t xml:space="preserve"> rapa</w:t>
      </w:r>
      <w:r w:rsidR="005406A7" w:rsidRPr="007A367C">
        <w:rPr>
          <w:rFonts w:asciiTheme="majorBidi" w:hAnsiTheme="majorBidi" w:cstheme="majorBidi"/>
          <w:i/>
          <w:iCs/>
          <w:color w:val="000000" w:themeColor="text1"/>
          <w:sz w:val="24"/>
          <w:szCs w:val="24"/>
          <w:lang w:val="en-US"/>
        </w:rPr>
        <w:t xml:space="preserve"> </w:t>
      </w:r>
      <w:r w:rsidR="005406A7" w:rsidRPr="007A367C">
        <w:rPr>
          <w:rFonts w:asciiTheme="majorBidi" w:hAnsiTheme="majorBidi" w:cstheme="majorBidi"/>
          <w:color w:val="000000" w:themeColor="text1"/>
          <w:sz w:val="24"/>
          <w:szCs w:val="24"/>
          <w:lang w:val="en-US"/>
        </w:rPr>
        <w:t>plant</w:t>
      </w:r>
      <w:r w:rsidRPr="007A367C">
        <w:rPr>
          <w:rFonts w:asciiTheme="majorBidi" w:hAnsiTheme="majorBidi" w:cstheme="majorBidi"/>
          <w:color w:val="000000" w:themeColor="text1"/>
          <w:sz w:val="24"/>
          <w:szCs w:val="24"/>
          <w:lang w:val="en-US"/>
        </w:rPr>
        <w:t xml:space="preserve">. </w:t>
      </w:r>
      <w:r w:rsidR="00F13655" w:rsidRPr="007A367C">
        <w:rPr>
          <w:rFonts w:asciiTheme="majorBidi" w:hAnsiTheme="majorBidi" w:cstheme="majorBidi"/>
          <w:color w:val="000000" w:themeColor="text1"/>
          <w:sz w:val="24"/>
          <w:szCs w:val="24"/>
          <w:lang w:val="en-US"/>
        </w:rPr>
        <w:t>Ten plants per treatment and control (BSFF, MWF</w:t>
      </w:r>
      <w:r w:rsidR="007D329A" w:rsidRPr="007A367C">
        <w:rPr>
          <w:rFonts w:asciiTheme="majorBidi" w:hAnsiTheme="majorBidi" w:cstheme="majorBidi"/>
          <w:color w:val="000000" w:themeColor="text1"/>
          <w:sz w:val="24"/>
          <w:szCs w:val="24"/>
          <w:lang w:val="en-US"/>
        </w:rPr>
        <w:t>,</w:t>
      </w:r>
      <w:r w:rsidR="00F13655" w:rsidRPr="007A367C">
        <w:rPr>
          <w:rFonts w:asciiTheme="majorBidi" w:hAnsiTheme="majorBidi" w:cstheme="majorBidi"/>
          <w:color w:val="000000" w:themeColor="text1"/>
          <w:sz w:val="24"/>
          <w:szCs w:val="24"/>
          <w:lang w:val="en-US"/>
        </w:rPr>
        <w:t xml:space="preserve"> and NoFrass) were inoculated. </w:t>
      </w:r>
      <w:r w:rsidRPr="007A367C">
        <w:rPr>
          <w:rFonts w:asciiTheme="majorBidi" w:hAnsiTheme="majorBidi" w:cstheme="majorBidi"/>
          <w:color w:val="000000" w:themeColor="text1"/>
          <w:sz w:val="24"/>
          <w:szCs w:val="24"/>
          <w:lang w:val="en-US"/>
        </w:rPr>
        <w:t xml:space="preserve">Inoculated plants were immediately enclosed in transparent mesh bags to contain the larvae and prevent their escape. </w:t>
      </w:r>
      <w:r w:rsidR="005406A7" w:rsidRPr="007A367C">
        <w:rPr>
          <w:rFonts w:asciiTheme="majorBidi" w:hAnsiTheme="majorBidi" w:cstheme="majorBidi"/>
          <w:color w:val="000000" w:themeColor="text1"/>
          <w:sz w:val="24"/>
          <w:szCs w:val="24"/>
          <w:lang w:val="en-US"/>
        </w:rPr>
        <w:t>The m</w:t>
      </w:r>
      <w:r w:rsidR="00CE187E" w:rsidRPr="007A367C">
        <w:rPr>
          <w:rFonts w:asciiTheme="majorBidi" w:hAnsiTheme="majorBidi" w:cstheme="majorBidi"/>
          <w:color w:val="000000" w:themeColor="text1"/>
          <w:sz w:val="24"/>
          <w:szCs w:val="24"/>
          <w:lang w:val="en-US"/>
        </w:rPr>
        <w:t xml:space="preserve">esh </w:t>
      </w:r>
      <w:r w:rsidRPr="007A367C">
        <w:rPr>
          <w:rFonts w:asciiTheme="majorBidi" w:hAnsiTheme="majorBidi" w:cstheme="majorBidi"/>
          <w:color w:val="000000" w:themeColor="text1"/>
          <w:sz w:val="24"/>
          <w:szCs w:val="24"/>
          <w:lang w:val="en-US"/>
        </w:rPr>
        <w:t xml:space="preserve">bags were monitored daily to record </w:t>
      </w:r>
      <w:bookmarkStart w:id="18" w:name="_Hlk119076142"/>
      <w:r w:rsidRPr="007A367C">
        <w:rPr>
          <w:rFonts w:asciiTheme="majorBidi" w:hAnsiTheme="majorBidi" w:cstheme="majorBidi"/>
          <w:color w:val="000000" w:themeColor="text1"/>
          <w:sz w:val="24"/>
          <w:szCs w:val="24"/>
          <w:lang w:val="en-US"/>
        </w:rPr>
        <w:t>the pupation of the larvae</w:t>
      </w:r>
      <w:bookmarkEnd w:id="18"/>
      <w:r w:rsidRPr="007A367C">
        <w:rPr>
          <w:rFonts w:asciiTheme="majorBidi" w:hAnsiTheme="majorBidi" w:cstheme="majorBidi"/>
          <w:color w:val="000000" w:themeColor="text1"/>
          <w:sz w:val="24"/>
          <w:szCs w:val="24"/>
          <w:lang w:val="en-US"/>
        </w:rPr>
        <w:t xml:space="preserve">. The </w:t>
      </w:r>
      <w:r w:rsidRPr="007A367C">
        <w:rPr>
          <w:rFonts w:asciiTheme="majorBidi" w:hAnsiTheme="majorBidi" w:cstheme="majorBidi"/>
          <w:color w:val="000000" w:themeColor="text1"/>
          <w:sz w:val="24"/>
          <w:szCs w:val="24"/>
          <w:lang w:val="en-US"/>
        </w:rPr>
        <w:lastRenderedPageBreak/>
        <w:t xml:space="preserve">experiment was terminated when all </w:t>
      </w:r>
      <w:r w:rsidR="008022A8" w:rsidRPr="007A367C">
        <w:rPr>
          <w:rFonts w:asciiTheme="majorBidi" w:hAnsiTheme="majorBidi" w:cstheme="majorBidi"/>
          <w:color w:val="000000" w:themeColor="text1"/>
          <w:sz w:val="24"/>
          <w:szCs w:val="24"/>
          <w:lang w:val="en-US"/>
        </w:rPr>
        <w:t xml:space="preserve">larvae </w:t>
      </w:r>
      <w:r w:rsidRPr="007A367C">
        <w:rPr>
          <w:rFonts w:asciiTheme="majorBidi" w:hAnsiTheme="majorBidi" w:cstheme="majorBidi"/>
          <w:color w:val="000000" w:themeColor="text1"/>
          <w:sz w:val="24"/>
          <w:szCs w:val="24"/>
          <w:lang w:val="en-US"/>
        </w:rPr>
        <w:t xml:space="preserve">had either pupated or </w:t>
      </w:r>
      <w:r w:rsidR="00240BF4" w:rsidRPr="007A367C">
        <w:rPr>
          <w:rFonts w:asciiTheme="majorBidi" w:hAnsiTheme="majorBidi" w:cstheme="majorBidi"/>
          <w:color w:val="000000" w:themeColor="text1"/>
          <w:sz w:val="24"/>
          <w:szCs w:val="24"/>
          <w:lang w:val="en-US"/>
        </w:rPr>
        <w:t xml:space="preserve">appeared </w:t>
      </w:r>
      <w:r w:rsidR="00DA5842" w:rsidRPr="007A367C">
        <w:rPr>
          <w:rFonts w:asciiTheme="majorBidi" w:hAnsiTheme="majorBidi" w:cstheme="majorBidi"/>
          <w:color w:val="000000" w:themeColor="text1"/>
          <w:sz w:val="24"/>
          <w:szCs w:val="24"/>
          <w:lang w:val="en-US"/>
        </w:rPr>
        <w:t>dead</w:t>
      </w:r>
      <w:r w:rsidRPr="007A367C">
        <w:rPr>
          <w:rFonts w:asciiTheme="majorBidi" w:hAnsiTheme="majorBidi" w:cstheme="majorBidi"/>
          <w:color w:val="000000" w:themeColor="text1"/>
          <w:sz w:val="24"/>
          <w:szCs w:val="24"/>
          <w:lang w:val="en-US"/>
        </w:rPr>
        <w:t xml:space="preserve">. Ten replicate plants per treatment </w:t>
      </w:r>
      <w:r w:rsidR="0001048A" w:rsidRPr="007A367C">
        <w:rPr>
          <w:rFonts w:asciiTheme="majorBidi" w:hAnsiTheme="majorBidi" w:cstheme="majorBidi"/>
          <w:color w:val="000000" w:themeColor="text1"/>
          <w:sz w:val="24"/>
          <w:szCs w:val="24"/>
          <w:lang w:val="en-US"/>
        </w:rPr>
        <w:t>(BSFF, MWF</w:t>
      </w:r>
      <w:r w:rsidR="007D329A" w:rsidRPr="007A367C">
        <w:rPr>
          <w:rFonts w:asciiTheme="majorBidi" w:hAnsiTheme="majorBidi" w:cstheme="majorBidi"/>
          <w:color w:val="000000" w:themeColor="text1"/>
          <w:sz w:val="24"/>
          <w:szCs w:val="24"/>
          <w:lang w:val="en-US"/>
        </w:rPr>
        <w:t>,</w:t>
      </w:r>
      <w:r w:rsidR="0001048A" w:rsidRPr="007A367C">
        <w:rPr>
          <w:rFonts w:asciiTheme="majorBidi" w:hAnsiTheme="majorBidi" w:cstheme="majorBidi"/>
          <w:color w:val="000000" w:themeColor="text1"/>
          <w:sz w:val="24"/>
          <w:szCs w:val="24"/>
          <w:lang w:val="en-US"/>
        </w:rPr>
        <w:t xml:space="preserve"> or N</w:t>
      </w:r>
      <w:r w:rsidR="00D2392A" w:rsidRPr="007A367C">
        <w:rPr>
          <w:rFonts w:asciiTheme="majorBidi" w:hAnsiTheme="majorBidi" w:cstheme="majorBidi"/>
          <w:color w:val="000000" w:themeColor="text1"/>
          <w:sz w:val="24"/>
          <w:szCs w:val="24"/>
          <w:lang w:val="en-US"/>
        </w:rPr>
        <w:t>o</w:t>
      </w:r>
      <w:r w:rsidR="0001048A" w:rsidRPr="007A367C">
        <w:rPr>
          <w:rFonts w:asciiTheme="majorBidi" w:hAnsiTheme="majorBidi" w:cstheme="majorBidi"/>
          <w:color w:val="000000" w:themeColor="text1"/>
          <w:sz w:val="24"/>
          <w:szCs w:val="24"/>
          <w:lang w:val="en-US"/>
        </w:rPr>
        <w:t xml:space="preserve">Frass) </w:t>
      </w:r>
      <w:r w:rsidRPr="007A367C">
        <w:rPr>
          <w:rFonts w:asciiTheme="majorBidi" w:hAnsiTheme="majorBidi" w:cstheme="majorBidi"/>
          <w:color w:val="000000" w:themeColor="text1"/>
          <w:sz w:val="24"/>
          <w:szCs w:val="24"/>
          <w:lang w:val="en-US"/>
        </w:rPr>
        <w:t xml:space="preserve">were used </w:t>
      </w:r>
      <w:r w:rsidR="00986061" w:rsidRPr="007A367C">
        <w:rPr>
          <w:rFonts w:asciiTheme="majorBidi" w:hAnsiTheme="majorBidi" w:cstheme="majorBidi"/>
          <w:color w:val="000000" w:themeColor="text1"/>
          <w:sz w:val="24"/>
          <w:szCs w:val="24"/>
          <w:lang w:val="en-US"/>
        </w:rPr>
        <w:t xml:space="preserve">in this </w:t>
      </w:r>
      <w:r w:rsidRPr="007A367C">
        <w:rPr>
          <w:rFonts w:asciiTheme="majorBidi" w:hAnsiTheme="majorBidi" w:cstheme="majorBidi"/>
          <w:color w:val="000000" w:themeColor="text1"/>
          <w:sz w:val="24"/>
          <w:szCs w:val="24"/>
          <w:lang w:val="en-US"/>
        </w:rPr>
        <w:t>experiment</w:t>
      </w:r>
      <w:r w:rsidR="0049076B" w:rsidRPr="007A367C">
        <w:rPr>
          <w:rFonts w:asciiTheme="majorBidi" w:hAnsiTheme="majorBidi" w:cstheme="majorBidi"/>
          <w:color w:val="000000" w:themeColor="text1"/>
          <w:sz w:val="24"/>
          <w:szCs w:val="24"/>
          <w:lang w:val="en-US"/>
        </w:rPr>
        <w:t xml:space="preserve">. This experiment was repeated </w:t>
      </w:r>
      <w:r w:rsidR="002757AE" w:rsidRPr="007A367C">
        <w:rPr>
          <w:rFonts w:asciiTheme="majorBidi" w:hAnsiTheme="majorBidi" w:cstheme="majorBidi"/>
          <w:color w:val="000000" w:themeColor="text1"/>
          <w:sz w:val="24"/>
          <w:szCs w:val="24"/>
          <w:lang w:val="en-US"/>
        </w:rPr>
        <w:t xml:space="preserve">once more </w:t>
      </w:r>
      <w:r w:rsidR="0049076B" w:rsidRPr="007A367C">
        <w:rPr>
          <w:rFonts w:asciiTheme="majorBidi" w:hAnsiTheme="majorBidi" w:cstheme="majorBidi"/>
          <w:color w:val="000000" w:themeColor="text1"/>
          <w:sz w:val="24"/>
          <w:szCs w:val="24"/>
          <w:lang w:val="en-US"/>
        </w:rPr>
        <w:t>following the same procedure.</w:t>
      </w:r>
    </w:p>
    <w:p w14:paraId="560370F7" w14:textId="7FCF8717" w:rsidR="00BD7053" w:rsidRPr="007A367C" w:rsidRDefault="00247A87" w:rsidP="00571D5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w:t>
      </w:r>
      <w:r w:rsidR="00D4098C" w:rsidRPr="007A367C">
        <w:rPr>
          <w:rFonts w:asciiTheme="majorBidi" w:hAnsiTheme="majorBidi" w:cstheme="majorBidi"/>
          <w:color w:val="000000" w:themeColor="text1"/>
          <w:sz w:val="24"/>
          <w:szCs w:val="24"/>
          <w:lang w:val="en-US"/>
        </w:rPr>
        <w:t xml:space="preserve">extent </w:t>
      </w:r>
      <w:r w:rsidRPr="007A367C">
        <w:rPr>
          <w:rFonts w:asciiTheme="majorBidi" w:hAnsiTheme="majorBidi" w:cstheme="majorBidi"/>
          <w:color w:val="000000" w:themeColor="text1"/>
          <w:sz w:val="24"/>
          <w:szCs w:val="24"/>
          <w:lang w:val="en-US"/>
        </w:rPr>
        <w:t xml:space="preserve">of </w:t>
      </w:r>
      <w:bookmarkStart w:id="19" w:name="_Hlk119076278"/>
      <w:r w:rsidRPr="007A367C">
        <w:rPr>
          <w:rFonts w:asciiTheme="majorBidi" w:hAnsiTheme="majorBidi" w:cstheme="majorBidi"/>
          <w:color w:val="000000" w:themeColor="text1"/>
          <w:sz w:val="24"/>
          <w:szCs w:val="24"/>
          <w:lang w:val="en-US"/>
        </w:rPr>
        <w:t>leaf damage</w:t>
      </w:r>
      <w:bookmarkEnd w:id="19"/>
      <w:r w:rsidRPr="007A367C">
        <w:rPr>
          <w:rFonts w:asciiTheme="majorBidi" w:hAnsiTheme="majorBidi" w:cstheme="majorBidi"/>
          <w:color w:val="000000" w:themeColor="text1"/>
          <w:sz w:val="24"/>
          <w:szCs w:val="24"/>
          <w:lang w:val="en-US"/>
        </w:rPr>
        <w:t xml:space="preserve"> by the larvae of </w:t>
      </w:r>
      <w:r w:rsidRPr="007A367C">
        <w:rPr>
          <w:rFonts w:asciiTheme="majorBidi" w:hAnsiTheme="majorBidi" w:cstheme="majorBidi"/>
          <w:i/>
          <w:iCs/>
          <w:color w:val="000000" w:themeColor="text1"/>
          <w:sz w:val="24"/>
          <w:szCs w:val="24"/>
          <w:lang w:val="en-US"/>
        </w:rPr>
        <w:t>P</w:t>
      </w:r>
      <w:r w:rsidR="00462073" w:rsidRPr="007A367C">
        <w:rPr>
          <w:rFonts w:asciiTheme="majorBidi" w:hAnsiTheme="majorBidi" w:cstheme="majorBidi"/>
          <w:i/>
          <w:iCs/>
          <w:color w:val="000000" w:themeColor="text1"/>
          <w:sz w:val="24"/>
          <w:szCs w:val="24"/>
          <w:lang w:val="en-US"/>
        </w:rPr>
        <w:t>.</w:t>
      </w:r>
      <w:r w:rsidRPr="007A367C">
        <w:rPr>
          <w:rFonts w:asciiTheme="majorBidi" w:hAnsiTheme="majorBidi" w:cstheme="majorBidi"/>
          <w:i/>
          <w:iCs/>
          <w:color w:val="000000" w:themeColor="text1"/>
          <w:sz w:val="24"/>
          <w:szCs w:val="24"/>
          <w:lang w:val="en-US"/>
        </w:rPr>
        <w:t xml:space="preserve"> xylostella</w:t>
      </w:r>
      <w:r w:rsidRPr="007A367C">
        <w:rPr>
          <w:rFonts w:asciiTheme="majorBidi" w:hAnsiTheme="majorBidi" w:cstheme="majorBidi"/>
          <w:color w:val="000000" w:themeColor="text1"/>
          <w:sz w:val="24"/>
          <w:szCs w:val="24"/>
          <w:lang w:val="en-US"/>
        </w:rPr>
        <w:t xml:space="preserve"> </w:t>
      </w:r>
      <w:r w:rsidR="00D2392A" w:rsidRPr="007A367C">
        <w:rPr>
          <w:rFonts w:asciiTheme="majorBidi" w:hAnsiTheme="majorBidi" w:cstheme="majorBidi"/>
          <w:color w:val="000000" w:themeColor="text1"/>
          <w:sz w:val="24"/>
          <w:szCs w:val="24"/>
          <w:lang w:val="en-US"/>
        </w:rPr>
        <w:t>on raw</w:t>
      </w:r>
      <w:r w:rsidR="007D329A" w:rsidRPr="007A367C">
        <w:rPr>
          <w:rFonts w:asciiTheme="majorBidi" w:hAnsiTheme="majorBidi" w:cstheme="majorBidi"/>
          <w:color w:val="000000" w:themeColor="text1"/>
          <w:sz w:val="24"/>
          <w:szCs w:val="24"/>
          <w:lang w:val="en-US"/>
        </w:rPr>
        <w:t xml:space="preserve"> </w:t>
      </w:r>
      <w:r w:rsidR="00D2392A" w:rsidRPr="007A367C">
        <w:rPr>
          <w:rFonts w:asciiTheme="majorBidi" w:hAnsiTheme="majorBidi" w:cstheme="majorBidi"/>
          <w:color w:val="000000" w:themeColor="text1"/>
          <w:sz w:val="24"/>
          <w:szCs w:val="24"/>
          <w:lang w:val="en-US"/>
        </w:rPr>
        <w:t>frass-exposed</w:t>
      </w:r>
      <w:r w:rsidR="00D2392A" w:rsidRPr="007A367C">
        <w:rPr>
          <w:rFonts w:asciiTheme="majorBidi" w:hAnsiTheme="majorBidi" w:cstheme="majorBidi"/>
          <w:i/>
          <w:iCs/>
          <w:color w:val="000000" w:themeColor="text1"/>
          <w:sz w:val="24"/>
          <w:szCs w:val="24"/>
          <w:lang w:val="en-US"/>
        </w:rPr>
        <w:t xml:space="preserve"> B. rapa</w:t>
      </w:r>
      <w:r w:rsidR="00D2392A" w:rsidRPr="007A367C">
        <w:rPr>
          <w:rFonts w:asciiTheme="majorBidi" w:hAnsiTheme="majorBidi" w:cstheme="majorBidi"/>
          <w:color w:val="000000" w:themeColor="text1"/>
          <w:sz w:val="24"/>
          <w:szCs w:val="24"/>
          <w:lang w:val="en-US"/>
        </w:rPr>
        <w:t xml:space="preserve"> plants </w:t>
      </w:r>
      <w:r w:rsidRPr="007A367C">
        <w:rPr>
          <w:rFonts w:asciiTheme="majorBidi" w:hAnsiTheme="majorBidi" w:cstheme="majorBidi"/>
          <w:color w:val="000000" w:themeColor="text1"/>
          <w:sz w:val="24"/>
          <w:szCs w:val="24"/>
          <w:lang w:val="en-US"/>
        </w:rPr>
        <w:t>was assessed visual</w:t>
      </w:r>
      <w:r w:rsidR="00033997" w:rsidRPr="007A367C">
        <w:rPr>
          <w:rFonts w:asciiTheme="majorBidi" w:hAnsiTheme="majorBidi" w:cstheme="majorBidi"/>
          <w:color w:val="000000" w:themeColor="text1"/>
          <w:sz w:val="24"/>
          <w:szCs w:val="24"/>
          <w:lang w:val="en-US"/>
        </w:rPr>
        <w:t>ly on a 1</w:t>
      </w:r>
      <w:r w:rsidR="007D329A" w:rsidRPr="007A367C">
        <w:rPr>
          <w:rFonts w:asciiTheme="majorBidi" w:hAnsiTheme="majorBidi" w:cstheme="majorBidi"/>
          <w:color w:val="000000" w:themeColor="text1"/>
          <w:sz w:val="24"/>
          <w:szCs w:val="24"/>
          <w:lang w:val="en-US"/>
        </w:rPr>
        <w:t>–</w:t>
      </w:r>
      <w:r w:rsidR="00033997" w:rsidRPr="007A367C">
        <w:rPr>
          <w:rFonts w:asciiTheme="majorBidi" w:hAnsiTheme="majorBidi" w:cstheme="majorBidi"/>
          <w:color w:val="000000" w:themeColor="text1"/>
          <w:sz w:val="24"/>
          <w:szCs w:val="24"/>
          <w:lang w:val="en-US"/>
        </w:rPr>
        <w:t>7</w:t>
      </w:r>
      <w:r w:rsidRPr="007A367C">
        <w:rPr>
          <w:rFonts w:asciiTheme="majorBidi" w:hAnsiTheme="majorBidi" w:cstheme="majorBidi"/>
          <w:color w:val="000000" w:themeColor="text1"/>
          <w:sz w:val="24"/>
          <w:szCs w:val="24"/>
          <w:lang w:val="en-US"/>
        </w:rPr>
        <w:t xml:space="preserve"> </w:t>
      </w:r>
      <w:r w:rsidR="00033997" w:rsidRPr="007A367C">
        <w:rPr>
          <w:rFonts w:asciiTheme="majorBidi" w:hAnsiTheme="majorBidi" w:cstheme="majorBidi"/>
          <w:color w:val="000000" w:themeColor="text1"/>
          <w:sz w:val="24"/>
          <w:szCs w:val="24"/>
          <w:lang w:val="en-US"/>
        </w:rPr>
        <w:t>scoring scale</w:t>
      </w:r>
      <w:r w:rsidR="0049076B" w:rsidRPr="007A367C">
        <w:rPr>
          <w:rFonts w:asciiTheme="majorBidi" w:hAnsiTheme="majorBidi" w:cstheme="majorBidi"/>
          <w:color w:val="000000" w:themeColor="text1"/>
          <w:sz w:val="24"/>
          <w:szCs w:val="24"/>
          <w:lang w:val="en-US"/>
        </w:rPr>
        <w:t xml:space="preserve"> (Fig. 1)</w:t>
      </w:r>
      <w:r w:rsidR="007D329A" w:rsidRPr="007A367C">
        <w:rPr>
          <w:rFonts w:asciiTheme="majorBidi" w:hAnsiTheme="majorBidi" w:cstheme="majorBidi"/>
          <w:color w:val="000000" w:themeColor="text1"/>
          <w:sz w:val="24"/>
          <w:szCs w:val="24"/>
          <w:lang w:val="en-US"/>
        </w:rPr>
        <w:t>:</w:t>
      </w:r>
      <w:r w:rsidR="00BD7053" w:rsidRPr="007A367C">
        <w:rPr>
          <w:rFonts w:asciiTheme="majorBidi" w:hAnsiTheme="majorBidi" w:cstheme="majorBidi"/>
          <w:color w:val="000000" w:themeColor="text1"/>
          <w:sz w:val="24"/>
          <w:szCs w:val="24"/>
          <w:lang w:val="en-US"/>
        </w:rPr>
        <w:t xml:space="preserve"> </w:t>
      </w:r>
      <w:r w:rsidR="007D329A" w:rsidRPr="007A367C">
        <w:rPr>
          <w:rFonts w:asciiTheme="majorBidi" w:hAnsiTheme="majorBidi" w:cstheme="majorBidi"/>
          <w:color w:val="000000" w:themeColor="text1"/>
          <w:sz w:val="24"/>
          <w:szCs w:val="24"/>
          <w:lang w:val="en-US"/>
        </w:rPr>
        <w:t>‘</w:t>
      </w:r>
      <w:r w:rsidR="00BD7053" w:rsidRPr="007A367C">
        <w:rPr>
          <w:rFonts w:asciiTheme="majorBidi" w:hAnsiTheme="majorBidi" w:cstheme="majorBidi"/>
          <w:color w:val="000000" w:themeColor="text1"/>
          <w:sz w:val="24"/>
          <w:szCs w:val="24"/>
          <w:lang w:val="en-US"/>
        </w:rPr>
        <w:t>1</w:t>
      </w:r>
      <w:r w:rsidR="007D329A" w:rsidRPr="007A367C">
        <w:rPr>
          <w:rFonts w:asciiTheme="majorBidi" w:hAnsiTheme="majorBidi" w:cstheme="majorBidi"/>
          <w:color w:val="000000" w:themeColor="text1"/>
          <w:sz w:val="24"/>
          <w:szCs w:val="24"/>
          <w:lang w:val="en-US"/>
        </w:rPr>
        <w:t>’</w:t>
      </w:r>
      <w:r w:rsidR="00BD7053" w:rsidRPr="007A367C">
        <w:rPr>
          <w:rFonts w:asciiTheme="majorBidi" w:hAnsiTheme="majorBidi" w:cstheme="majorBidi"/>
          <w:color w:val="000000" w:themeColor="text1"/>
          <w:sz w:val="24"/>
          <w:szCs w:val="24"/>
          <w:lang w:val="en-US"/>
        </w:rPr>
        <w:t xml:space="preserve"> means no visible damage </w:t>
      </w:r>
      <w:r w:rsidR="00033997" w:rsidRPr="007A367C">
        <w:rPr>
          <w:rFonts w:asciiTheme="majorBidi" w:hAnsiTheme="majorBidi" w:cstheme="majorBidi"/>
          <w:color w:val="000000" w:themeColor="text1"/>
          <w:sz w:val="24"/>
          <w:szCs w:val="24"/>
          <w:lang w:val="en-US"/>
        </w:rPr>
        <w:t>to</w:t>
      </w:r>
      <w:r w:rsidR="00BD7053" w:rsidRPr="007A367C">
        <w:rPr>
          <w:rFonts w:asciiTheme="majorBidi" w:hAnsiTheme="majorBidi" w:cstheme="majorBidi"/>
          <w:color w:val="000000" w:themeColor="text1"/>
          <w:sz w:val="24"/>
          <w:szCs w:val="24"/>
          <w:lang w:val="en-US"/>
        </w:rPr>
        <w:t xml:space="preserve"> the plant, and </w:t>
      </w:r>
      <w:r w:rsidR="007D329A" w:rsidRPr="007A367C">
        <w:rPr>
          <w:rFonts w:asciiTheme="majorBidi" w:hAnsiTheme="majorBidi" w:cstheme="majorBidi"/>
          <w:color w:val="000000" w:themeColor="text1"/>
          <w:sz w:val="24"/>
          <w:szCs w:val="24"/>
          <w:lang w:val="en-US"/>
        </w:rPr>
        <w:t>‘</w:t>
      </w:r>
      <w:r w:rsidR="00BD7053" w:rsidRPr="007A367C">
        <w:rPr>
          <w:rFonts w:asciiTheme="majorBidi" w:hAnsiTheme="majorBidi" w:cstheme="majorBidi"/>
          <w:color w:val="000000" w:themeColor="text1"/>
          <w:sz w:val="24"/>
          <w:szCs w:val="24"/>
          <w:lang w:val="en-US"/>
        </w:rPr>
        <w:t>7</w:t>
      </w:r>
      <w:r w:rsidR="007D329A" w:rsidRPr="007A367C">
        <w:rPr>
          <w:rFonts w:asciiTheme="majorBidi" w:hAnsiTheme="majorBidi" w:cstheme="majorBidi"/>
          <w:color w:val="000000" w:themeColor="text1"/>
          <w:sz w:val="24"/>
          <w:szCs w:val="24"/>
          <w:lang w:val="en-US"/>
        </w:rPr>
        <w:t>’</w:t>
      </w:r>
      <w:r w:rsidR="00BD7053" w:rsidRPr="007A367C">
        <w:rPr>
          <w:rFonts w:asciiTheme="majorBidi" w:hAnsiTheme="majorBidi" w:cstheme="majorBidi"/>
          <w:color w:val="000000" w:themeColor="text1"/>
          <w:sz w:val="24"/>
          <w:szCs w:val="24"/>
          <w:lang w:val="en-US"/>
        </w:rPr>
        <w:t xml:space="preserve"> means extensive damage</w:t>
      </w:r>
      <w:r w:rsidR="009E31EE" w:rsidRPr="007A367C">
        <w:rPr>
          <w:rFonts w:asciiTheme="majorBidi" w:hAnsiTheme="majorBidi" w:cstheme="majorBidi"/>
          <w:color w:val="000000" w:themeColor="text1"/>
          <w:sz w:val="24"/>
          <w:szCs w:val="24"/>
          <w:lang w:val="en-US"/>
        </w:rPr>
        <w:t xml:space="preserve"> </w:t>
      </w:r>
      <w:r w:rsidR="00365F1A" w:rsidRPr="007A367C">
        <w:rPr>
          <w:rFonts w:asciiTheme="majorBidi" w:hAnsiTheme="majorBidi" w:cstheme="majorBidi"/>
          <w:color w:val="000000" w:themeColor="text1"/>
          <w:sz w:val="24"/>
          <w:szCs w:val="24"/>
          <w:lang w:val="en-US"/>
        </w:rPr>
        <w:t xml:space="preserve">to the </w:t>
      </w:r>
      <w:r w:rsidR="00BD7053" w:rsidRPr="007A367C">
        <w:rPr>
          <w:rFonts w:asciiTheme="majorBidi" w:hAnsiTheme="majorBidi" w:cstheme="majorBidi"/>
          <w:color w:val="000000" w:themeColor="text1"/>
          <w:sz w:val="24"/>
          <w:szCs w:val="24"/>
          <w:lang w:val="en-US"/>
        </w:rPr>
        <w:t xml:space="preserve">plants </w:t>
      </w:r>
      <w:r w:rsidR="00F0038E" w:rsidRPr="007A367C">
        <w:rPr>
          <w:rFonts w:asciiTheme="majorBidi" w:hAnsiTheme="majorBidi" w:cstheme="majorBidi"/>
          <w:noProof/>
          <w:color w:val="000000" w:themeColor="text1"/>
          <w:sz w:val="24"/>
          <w:szCs w:val="24"/>
          <w:lang w:val="en-US"/>
        </w:rPr>
        <w:t>(Robin et al., 2017)</w:t>
      </w:r>
      <w:r w:rsidR="0049076B" w:rsidRPr="007A367C">
        <w:rPr>
          <w:rFonts w:asciiTheme="majorBidi" w:hAnsiTheme="majorBidi" w:cstheme="majorBidi"/>
          <w:color w:val="000000" w:themeColor="text1"/>
          <w:sz w:val="24"/>
          <w:szCs w:val="24"/>
          <w:lang w:val="en-US"/>
        </w:rPr>
        <w:t xml:space="preserve">. </w:t>
      </w:r>
      <w:r w:rsidR="00BD7053" w:rsidRPr="007A367C">
        <w:rPr>
          <w:rFonts w:asciiTheme="majorBidi" w:hAnsiTheme="majorBidi" w:cstheme="majorBidi"/>
          <w:color w:val="000000" w:themeColor="text1"/>
          <w:sz w:val="24"/>
          <w:szCs w:val="24"/>
          <w:lang w:val="en-US"/>
        </w:rPr>
        <w:t xml:space="preserve">The average values from </w:t>
      </w:r>
      <w:r w:rsidR="007D329A" w:rsidRPr="007A367C">
        <w:rPr>
          <w:rFonts w:asciiTheme="majorBidi" w:hAnsiTheme="majorBidi" w:cstheme="majorBidi"/>
          <w:color w:val="000000" w:themeColor="text1"/>
          <w:sz w:val="24"/>
          <w:szCs w:val="24"/>
          <w:lang w:val="en-US"/>
        </w:rPr>
        <w:t xml:space="preserve">10 </w:t>
      </w:r>
      <w:r w:rsidR="00BD7053" w:rsidRPr="007A367C">
        <w:rPr>
          <w:rFonts w:asciiTheme="majorBidi" w:hAnsiTheme="majorBidi" w:cstheme="majorBidi"/>
          <w:color w:val="000000" w:themeColor="text1"/>
          <w:sz w:val="24"/>
          <w:szCs w:val="24"/>
          <w:lang w:val="en-US"/>
        </w:rPr>
        <w:t>plants were calculated for each soil amendment.</w:t>
      </w:r>
    </w:p>
    <w:p w14:paraId="0F1F53C0" w14:textId="77777777" w:rsidR="00823A55" w:rsidRPr="007A367C" w:rsidRDefault="00823A55" w:rsidP="00F06186">
      <w:pPr>
        <w:widowControl w:val="0"/>
        <w:suppressAutoHyphens/>
        <w:spacing w:after="0"/>
        <w:contextualSpacing/>
        <w:rPr>
          <w:rFonts w:asciiTheme="majorBidi" w:hAnsiTheme="majorBidi" w:cstheme="majorBidi"/>
          <w:color w:val="000000" w:themeColor="text1"/>
          <w:sz w:val="24"/>
          <w:szCs w:val="24"/>
          <w:lang w:val="en-US"/>
        </w:rPr>
      </w:pPr>
    </w:p>
    <w:p w14:paraId="0FD7B642" w14:textId="314B59EB" w:rsidR="00347DD7" w:rsidRPr="007A367C" w:rsidRDefault="00C11A87" w:rsidP="00F06186">
      <w:pPr>
        <w:widowControl w:val="0"/>
        <w:suppressAutoHyphens/>
        <w:spacing w:after="0"/>
        <w:contextualSpacing/>
        <w:rPr>
          <w:rFonts w:asciiTheme="majorBidi" w:hAnsiTheme="majorBidi" w:cstheme="majorBidi"/>
          <w:b/>
          <w:bCs/>
          <w:color w:val="000000" w:themeColor="text1"/>
          <w:sz w:val="24"/>
          <w:szCs w:val="24"/>
          <w:lang w:val="en-US"/>
        </w:rPr>
      </w:pPr>
      <w:bookmarkStart w:id="20" w:name="_Hlk119076505"/>
      <w:r w:rsidRPr="007A367C">
        <w:rPr>
          <w:rFonts w:asciiTheme="majorBidi" w:hAnsiTheme="majorBidi" w:cstheme="majorBidi"/>
          <w:b/>
          <w:bCs/>
          <w:color w:val="000000" w:themeColor="text1"/>
          <w:sz w:val="24"/>
          <w:szCs w:val="24"/>
          <w:lang w:val="en-US"/>
        </w:rPr>
        <w:t xml:space="preserve">Incubation and composting </w:t>
      </w:r>
      <w:r w:rsidR="00347DD7" w:rsidRPr="007A367C">
        <w:rPr>
          <w:rFonts w:asciiTheme="majorBidi" w:hAnsiTheme="majorBidi" w:cstheme="majorBidi"/>
          <w:b/>
          <w:bCs/>
          <w:color w:val="000000" w:themeColor="text1"/>
          <w:sz w:val="24"/>
          <w:szCs w:val="24"/>
          <w:lang w:val="en-US"/>
        </w:rPr>
        <w:t>of raw frass</w:t>
      </w:r>
      <w:r w:rsidR="00152902" w:rsidRPr="007A367C">
        <w:rPr>
          <w:rFonts w:asciiTheme="majorBidi" w:hAnsiTheme="majorBidi" w:cstheme="majorBidi"/>
          <w:b/>
          <w:bCs/>
          <w:color w:val="000000" w:themeColor="text1"/>
          <w:sz w:val="24"/>
          <w:szCs w:val="24"/>
          <w:lang w:val="en-US"/>
        </w:rPr>
        <w:t>: effects on plant growth performance</w:t>
      </w:r>
    </w:p>
    <w:p w14:paraId="775AE47C" w14:textId="1CDFB91D" w:rsidR="008E2760" w:rsidRPr="007A367C" w:rsidRDefault="008E2760" w:rsidP="00F06186">
      <w:pPr>
        <w:widowControl w:val="0"/>
        <w:suppressAutoHyphens/>
        <w:spacing w:after="0"/>
        <w:contextualSpacing/>
        <w:rPr>
          <w:rFonts w:asciiTheme="majorBidi" w:hAnsiTheme="majorBidi" w:cstheme="majorBidi"/>
          <w:i/>
          <w:iCs/>
          <w:color w:val="000000" w:themeColor="text1"/>
          <w:sz w:val="24"/>
          <w:szCs w:val="24"/>
          <w:lang w:val="en-US"/>
        </w:rPr>
      </w:pPr>
      <w:bookmarkStart w:id="21" w:name="_Hlk118756127"/>
      <w:r w:rsidRPr="007A367C">
        <w:rPr>
          <w:rFonts w:asciiTheme="majorBidi" w:hAnsiTheme="majorBidi" w:cstheme="majorBidi"/>
          <w:i/>
          <w:iCs/>
          <w:color w:val="000000" w:themeColor="text1"/>
          <w:sz w:val="24"/>
          <w:szCs w:val="24"/>
          <w:lang w:val="en-US"/>
        </w:rPr>
        <w:t>Incubation in the soil</w:t>
      </w:r>
      <w:bookmarkEnd w:id="21"/>
    </w:p>
    <w:bookmarkEnd w:id="20"/>
    <w:p w14:paraId="474A39D5" w14:textId="0947EC5F" w:rsidR="00C324F3" w:rsidRPr="007A367C" w:rsidRDefault="00D2392A"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Incubation</w:t>
      </w:r>
      <w:r w:rsidR="00C62AFF" w:rsidRPr="007A367C">
        <w:rPr>
          <w:rFonts w:asciiTheme="majorBidi" w:hAnsiTheme="majorBidi" w:cstheme="majorBidi"/>
          <w:color w:val="000000" w:themeColor="text1"/>
          <w:sz w:val="24"/>
          <w:szCs w:val="24"/>
          <w:lang w:val="en-US"/>
        </w:rPr>
        <w:t xml:space="preserve"> </w:t>
      </w:r>
      <w:r w:rsidR="008E2760" w:rsidRPr="007A367C">
        <w:rPr>
          <w:rFonts w:asciiTheme="majorBidi" w:hAnsiTheme="majorBidi" w:cstheme="majorBidi"/>
          <w:color w:val="000000" w:themeColor="text1"/>
          <w:sz w:val="24"/>
          <w:szCs w:val="24"/>
          <w:lang w:val="en-US"/>
        </w:rPr>
        <w:t>was achieved by mixing 2 g of raw frass per k</w:t>
      </w:r>
      <w:r w:rsidR="008D7ADA" w:rsidRPr="007A367C">
        <w:rPr>
          <w:rFonts w:asciiTheme="majorBidi" w:hAnsiTheme="majorBidi" w:cstheme="majorBidi"/>
          <w:color w:val="000000" w:themeColor="text1"/>
          <w:sz w:val="24"/>
          <w:szCs w:val="24"/>
          <w:lang w:val="en-US"/>
        </w:rPr>
        <w:t>g</w:t>
      </w:r>
      <w:r w:rsidR="008E2760" w:rsidRPr="007A367C">
        <w:rPr>
          <w:rFonts w:asciiTheme="majorBidi" w:hAnsiTheme="majorBidi" w:cstheme="majorBidi"/>
          <w:color w:val="000000" w:themeColor="text1"/>
          <w:sz w:val="24"/>
          <w:szCs w:val="24"/>
          <w:lang w:val="en-US"/>
        </w:rPr>
        <w:t xml:space="preserve"> of soil. </w:t>
      </w:r>
      <w:r w:rsidR="0083321D" w:rsidRPr="007A367C">
        <w:rPr>
          <w:rFonts w:asciiTheme="majorBidi" w:hAnsiTheme="majorBidi" w:cstheme="majorBidi"/>
          <w:color w:val="000000" w:themeColor="text1"/>
          <w:sz w:val="24"/>
          <w:szCs w:val="24"/>
          <w:lang w:val="en-US"/>
        </w:rPr>
        <w:t>T</w:t>
      </w:r>
      <w:r w:rsidR="008E2760" w:rsidRPr="007A367C">
        <w:rPr>
          <w:rFonts w:asciiTheme="majorBidi" w:hAnsiTheme="majorBidi" w:cstheme="majorBidi"/>
          <w:color w:val="000000" w:themeColor="text1"/>
          <w:sz w:val="24"/>
          <w:szCs w:val="24"/>
          <w:lang w:val="en-US"/>
        </w:rPr>
        <w:t>he amended soil was placed in 0.5</w:t>
      </w:r>
      <w:r w:rsidR="007D329A" w:rsidRPr="007A367C">
        <w:rPr>
          <w:rFonts w:asciiTheme="majorBidi" w:hAnsiTheme="majorBidi" w:cstheme="majorBidi"/>
          <w:color w:val="000000" w:themeColor="text1"/>
          <w:sz w:val="24"/>
          <w:szCs w:val="24"/>
          <w:lang w:val="en-US"/>
        </w:rPr>
        <w:t>-</w:t>
      </w:r>
      <w:r w:rsidR="008E2760" w:rsidRPr="007A367C">
        <w:rPr>
          <w:rFonts w:asciiTheme="majorBidi" w:hAnsiTheme="majorBidi" w:cstheme="majorBidi"/>
          <w:color w:val="000000" w:themeColor="text1"/>
          <w:sz w:val="24"/>
          <w:szCs w:val="24"/>
          <w:lang w:val="en-US"/>
        </w:rPr>
        <w:t>L plastic pots in saucers</w:t>
      </w:r>
      <w:r w:rsidR="0049076B" w:rsidRPr="007A367C">
        <w:rPr>
          <w:rFonts w:asciiTheme="majorBidi" w:hAnsiTheme="majorBidi" w:cstheme="majorBidi"/>
          <w:color w:val="000000" w:themeColor="text1"/>
          <w:sz w:val="24"/>
          <w:szCs w:val="24"/>
          <w:lang w:val="en-US"/>
        </w:rPr>
        <w:t xml:space="preserve"> (14 cm wide, </w:t>
      </w:r>
      <w:r w:rsidR="00E30790" w:rsidRPr="007A367C">
        <w:rPr>
          <w:rFonts w:asciiTheme="majorBidi" w:hAnsiTheme="majorBidi" w:cstheme="majorBidi"/>
          <w:color w:val="000000" w:themeColor="text1"/>
          <w:sz w:val="24"/>
          <w:szCs w:val="24"/>
          <w:lang w:val="en-US"/>
        </w:rPr>
        <w:t>1.5</w:t>
      </w:r>
      <w:r w:rsidR="0049076B" w:rsidRPr="007A367C">
        <w:rPr>
          <w:rFonts w:asciiTheme="majorBidi" w:hAnsiTheme="majorBidi" w:cstheme="majorBidi"/>
          <w:color w:val="000000" w:themeColor="text1"/>
          <w:sz w:val="24"/>
          <w:szCs w:val="24"/>
          <w:lang w:val="en-US"/>
        </w:rPr>
        <w:t xml:space="preserve"> cm deep)</w:t>
      </w:r>
      <w:r w:rsidR="00823A55" w:rsidRPr="007A367C">
        <w:rPr>
          <w:rFonts w:asciiTheme="majorBidi" w:hAnsiTheme="majorBidi" w:cstheme="majorBidi"/>
          <w:color w:val="000000" w:themeColor="text1"/>
          <w:sz w:val="24"/>
          <w:szCs w:val="24"/>
          <w:lang w:val="en-US"/>
        </w:rPr>
        <w:t xml:space="preserve">. </w:t>
      </w:r>
      <w:r w:rsidR="008E2760" w:rsidRPr="007A367C">
        <w:rPr>
          <w:rFonts w:asciiTheme="majorBidi" w:hAnsiTheme="majorBidi" w:cstheme="majorBidi"/>
          <w:color w:val="000000" w:themeColor="text1"/>
          <w:sz w:val="24"/>
          <w:szCs w:val="24"/>
          <w:lang w:val="en-US"/>
        </w:rPr>
        <w:t>The soil mixture in pots was moistened by filling the saucers with water twice a week</w:t>
      </w:r>
      <w:r w:rsidRPr="007A367C">
        <w:rPr>
          <w:rFonts w:asciiTheme="majorBidi" w:hAnsiTheme="majorBidi" w:cstheme="majorBidi"/>
          <w:color w:val="000000" w:themeColor="text1"/>
          <w:sz w:val="24"/>
          <w:szCs w:val="24"/>
          <w:lang w:val="en-US"/>
        </w:rPr>
        <w:t>. This incubation of frass was maintained</w:t>
      </w:r>
      <w:r w:rsidR="00C62AFF" w:rsidRPr="007A367C">
        <w:rPr>
          <w:rFonts w:asciiTheme="majorBidi" w:hAnsiTheme="majorBidi" w:cstheme="majorBidi"/>
          <w:color w:val="000000" w:themeColor="text1"/>
          <w:sz w:val="24"/>
          <w:szCs w:val="24"/>
          <w:lang w:val="en-US"/>
        </w:rPr>
        <w:t xml:space="preserve"> </w:t>
      </w:r>
      <w:r w:rsidR="008E2760" w:rsidRPr="007A367C">
        <w:rPr>
          <w:rFonts w:asciiTheme="majorBidi" w:hAnsiTheme="majorBidi" w:cstheme="majorBidi"/>
          <w:color w:val="000000" w:themeColor="text1"/>
          <w:sz w:val="24"/>
          <w:szCs w:val="24"/>
          <w:lang w:val="en-US"/>
        </w:rPr>
        <w:t xml:space="preserve">for 16 days under greenhouse conditions. </w:t>
      </w:r>
      <w:r w:rsidR="00CE34A4" w:rsidRPr="007A367C">
        <w:rPr>
          <w:rFonts w:asciiTheme="majorBidi" w:hAnsiTheme="majorBidi" w:cstheme="majorBidi"/>
          <w:color w:val="000000" w:themeColor="text1"/>
          <w:sz w:val="24"/>
          <w:szCs w:val="24"/>
          <w:lang w:val="en-US"/>
        </w:rPr>
        <w:t xml:space="preserve">The same procedure was followed for </w:t>
      </w:r>
      <w:r w:rsidR="0049076B" w:rsidRPr="007A367C">
        <w:rPr>
          <w:rFonts w:asciiTheme="majorBidi" w:hAnsiTheme="majorBidi" w:cstheme="majorBidi"/>
          <w:color w:val="000000" w:themeColor="text1"/>
          <w:sz w:val="24"/>
          <w:szCs w:val="24"/>
          <w:lang w:val="en-US"/>
        </w:rPr>
        <w:t xml:space="preserve">the </w:t>
      </w:r>
      <w:r w:rsidR="00CE34A4" w:rsidRPr="007A367C">
        <w:rPr>
          <w:rFonts w:asciiTheme="majorBidi" w:hAnsiTheme="majorBidi" w:cstheme="majorBidi"/>
          <w:color w:val="000000" w:themeColor="text1"/>
          <w:sz w:val="24"/>
          <w:szCs w:val="24"/>
          <w:lang w:val="en-US"/>
        </w:rPr>
        <w:t xml:space="preserve">unamended soil (control) except that no frass was added. </w:t>
      </w:r>
      <w:r w:rsidR="008E2760" w:rsidRPr="007A367C">
        <w:rPr>
          <w:rFonts w:asciiTheme="majorBidi" w:hAnsiTheme="majorBidi" w:cstheme="majorBidi"/>
          <w:color w:val="000000" w:themeColor="text1"/>
          <w:sz w:val="24"/>
          <w:szCs w:val="24"/>
          <w:lang w:val="en-US"/>
        </w:rPr>
        <w:t xml:space="preserve">Stratified seeds of </w:t>
      </w:r>
      <w:r w:rsidR="008E2760" w:rsidRPr="007A367C">
        <w:rPr>
          <w:rFonts w:asciiTheme="majorBidi" w:hAnsiTheme="majorBidi" w:cstheme="majorBidi"/>
          <w:i/>
          <w:iCs/>
          <w:color w:val="000000" w:themeColor="text1"/>
          <w:sz w:val="24"/>
          <w:szCs w:val="24"/>
          <w:lang w:val="en-US"/>
        </w:rPr>
        <w:t>B</w:t>
      </w:r>
      <w:r w:rsidR="00577D1D" w:rsidRPr="007A367C">
        <w:rPr>
          <w:rFonts w:asciiTheme="majorBidi" w:hAnsiTheme="majorBidi" w:cstheme="majorBidi"/>
          <w:i/>
          <w:iCs/>
          <w:color w:val="000000" w:themeColor="text1"/>
          <w:sz w:val="24"/>
          <w:szCs w:val="24"/>
          <w:lang w:val="en-US"/>
        </w:rPr>
        <w:t>.</w:t>
      </w:r>
      <w:r w:rsidR="008E2760" w:rsidRPr="007A367C">
        <w:rPr>
          <w:rFonts w:asciiTheme="majorBidi" w:hAnsiTheme="majorBidi" w:cstheme="majorBidi"/>
          <w:i/>
          <w:iCs/>
          <w:color w:val="000000" w:themeColor="text1"/>
          <w:sz w:val="24"/>
          <w:szCs w:val="24"/>
          <w:lang w:val="en-US"/>
        </w:rPr>
        <w:t xml:space="preserve"> rapa</w:t>
      </w:r>
      <w:r w:rsidR="008E2760" w:rsidRPr="007A367C">
        <w:rPr>
          <w:rFonts w:asciiTheme="majorBidi" w:hAnsiTheme="majorBidi" w:cstheme="majorBidi"/>
          <w:color w:val="000000" w:themeColor="text1"/>
          <w:sz w:val="24"/>
          <w:szCs w:val="24"/>
          <w:lang w:val="en-US"/>
        </w:rPr>
        <w:t xml:space="preserve"> were sown directly into the soil. Three seeds were sown in each pot and </w:t>
      </w:r>
      <w:r w:rsidR="007D329A" w:rsidRPr="007A367C">
        <w:rPr>
          <w:rFonts w:asciiTheme="majorBidi" w:hAnsiTheme="majorBidi" w:cstheme="majorBidi"/>
          <w:color w:val="000000" w:themeColor="text1"/>
          <w:sz w:val="24"/>
          <w:szCs w:val="24"/>
          <w:lang w:val="en-US"/>
        </w:rPr>
        <w:t xml:space="preserve">7 </w:t>
      </w:r>
      <w:r w:rsidR="00CE34A4" w:rsidRPr="007A367C">
        <w:rPr>
          <w:rFonts w:asciiTheme="majorBidi" w:hAnsiTheme="majorBidi" w:cstheme="majorBidi"/>
          <w:color w:val="000000" w:themeColor="text1"/>
          <w:sz w:val="24"/>
          <w:szCs w:val="24"/>
          <w:lang w:val="en-US"/>
        </w:rPr>
        <w:t>days after germination</w:t>
      </w:r>
      <w:r w:rsidR="008E2760" w:rsidRPr="007A367C">
        <w:rPr>
          <w:rFonts w:asciiTheme="majorBidi" w:hAnsiTheme="majorBidi" w:cstheme="majorBidi"/>
          <w:color w:val="000000" w:themeColor="text1"/>
          <w:sz w:val="24"/>
          <w:szCs w:val="24"/>
          <w:lang w:val="en-US"/>
        </w:rPr>
        <w:t>, seedling</w:t>
      </w:r>
      <w:r w:rsidR="00577D1D" w:rsidRPr="007A367C">
        <w:rPr>
          <w:rFonts w:asciiTheme="majorBidi" w:hAnsiTheme="majorBidi" w:cstheme="majorBidi"/>
          <w:color w:val="000000" w:themeColor="text1"/>
          <w:sz w:val="24"/>
          <w:szCs w:val="24"/>
          <w:lang w:val="en-US"/>
        </w:rPr>
        <w:t xml:space="preserve"> number</w:t>
      </w:r>
      <w:r w:rsidR="008E2760" w:rsidRPr="007A367C">
        <w:rPr>
          <w:rFonts w:asciiTheme="majorBidi" w:hAnsiTheme="majorBidi" w:cstheme="majorBidi"/>
          <w:color w:val="000000" w:themeColor="text1"/>
          <w:sz w:val="24"/>
          <w:szCs w:val="24"/>
          <w:lang w:val="en-US"/>
        </w:rPr>
        <w:t xml:space="preserve">s were </w:t>
      </w:r>
      <w:r w:rsidR="00577D1D" w:rsidRPr="007A367C">
        <w:rPr>
          <w:rFonts w:asciiTheme="majorBidi" w:hAnsiTheme="majorBidi" w:cstheme="majorBidi"/>
          <w:color w:val="000000" w:themeColor="text1"/>
          <w:sz w:val="24"/>
          <w:szCs w:val="24"/>
          <w:lang w:val="en-US"/>
        </w:rPr>
        <w:t>reduced</w:t>
      </w:r>
      <w:r w:rsidR="008E2760" w:rsidRPr="007A367C">
        <w:rPr>
          <w:rFonts w:asciiTheme="majorBidi" w:hAnsiTheme="majorBidi" w:cstheme="majorBidi"/>
          <w:color w:val="000000" w:themeColor="text1"/>
          <w:sz w:val="24"/>
          <w:szCs w:val="24"/>
          <w:lang w:val="en-US"/>
        </w:rPr>
        <w:t xml:space="preserve"> to maintain only one seedling per pot.</w:t>
      </w:r>
      <w:r w:rsidR="00D55E9E" w:rsidRPr="007A367C">
        <w:rPr>
          <w:rFonts w:asciiTheme="majorBidi" w:hAnsiTheme="majorBidi" w:cstheme="majorBidi"/>
          <w:color w:val="000000" w:themeColor="text1"/>
          <w:sz w:val="24"/>
          <w:szCs w:val="24"/>
          <w:lang w:val="en-US"/>
        </w:rPr>
        <w:t xml:space="preserve"> When plants were 14 days old, </w:t>
      </w:r>
      <w:r w:rsidR="00B153F2" w:rsidRPr="007A367C">
        <w:rPr>
          <w:rFonts w:asciiTheme="majorBidi" w:hAnsiTheme="majorBidi" w:cstheme="majorBidi"/>
          <w:color w:val="000000" w:themeColor="text1"/>
          <w:sz w:val="24"/>
          <w:szCs w:val="24"/>
          <w:lang w:val="en-US"/>
        </w:rPr>
        <w:t xml:space="preserve">measurements of </w:t>
      </w:r>
      <w:r w:rsidR="00D55E9E" w:rsidRPr="007A367C">
        <w:rPr>
          <w:rFonts w:asciiTheme="majorBidi" w:hAnsiTheme="majorBidi" w:cstheme="majorBidi"/>
          <w:color w:val="000000" w:themeColor="text1"/>
          <w:sz w:val="24"/>
          <w:szCs w:val="24"/>
          <w:lang w:val="en-US"/>
        </w:rPr>
        <w:t xml:space="preserve">the </w:t>
      </w:r>
      <w:bookmarkStart w:id="22" w:name="_Hlk119076551"/>
      <w:r w:rsidR="00CE34A4" w:rsidRPr="007A367C">
        <w:rPr>
          <w:rFonts w:asciiTheme="majorBidi" w:hAnsiTheme="majorBidi" w:cstheme="majorBidi"/>
          <w:color w:val="000000" w:themeColor="text1"/>
          <w:sz w:val="24"/>
          <w:szCs w:val="24"/>
          <w:lang w:val="en-US"/>
        </w:rPr>
        <w:t xml:space="preserve">leaf width </w:t>
      </w:r>
      <w:r w:rsidR="00B153F2" w:rsidRPr="007A367C">
        <w:rPr>
          <w:rFonts w:asciiTheme="majorBidi" w:hAnsiTheme="majorBidi" w:cstheme="majorBidi"/>
          <w:color w:val="000000" w:themeColor="text1"/>
          <w:sz w:val="24"/>
          <w:szCs w:val="24"/>
          <w:lang w:val="en-US"/>
        </w:rPr>
        <w:t xml:space="preserve">(cm) </w:t>
      </w:r>
      <w:r w:rsidR="00CE34A4" w:rsidRPr="007A367C">
        <w:rPr>
          <w:rFonts w:asciiTheme="majorBidi" w:hAnsiTheme="majorBidi" w:cstheme="majorBidi"/>
          <w:color w:val="000000" w:themeColor="text1"/>
          <w:sz w:val="24"/>
          <w:szCs w:val="24"/>
          <w:lang w:val="en-US"/>
        </w:rPr>
        <w:t xml:space="preserve">and </w:t>
      </w:r>
      <w:r w:rsidR="00976CD1" w:rsidRPr="007A367C">
        <w:rPr>
          <w:rFonts w:asciiTheme="majorBidi" w:hAnsiTheme="majorBidi" w:cstheme="majorBidi"/>
          <w:color w:val="000000" w:themeColor="text1"/>
          <w:sz w:val="24"/>
          <w:szCs w:val="24"/>
          <w:lang w:val="en-US"/>
        </w:rPr>
        <w:t xml:space="preserve">the </w:t>
      </w:r>
      <w:r w:rsidR="00CE34A4" w:rsidRPr="007A367C">
        <w:rPr>
          <w:rFonts w:asciiTheme="majorBidi" w:hAnsiTheme="majorBidi" w:cstheme="majorBidi"/>
          <w:color w:val="000000" w:themeColor="text1"/>
          <w:sz w:val="24"/>
          <w:szCs w:val="24"/>
          <w:lang w:val="en-US"/>
        </w:rPr>
        <w:t>number of leaves</w:t>
      </w:r>
      <w:bookmarkEnd w:id="22"/>
      <w:r w:rsidR="008D7ADA" w:rsidRPr="007A367C">
        <w:rPr>
          <w:rFonts w:asciiTheme="majorBidi" w:hAnsiTheme="majorBidi" w:cstheme="majorBidi"/>
          <w:color w:val="000000" w:themeColor="text1"/>
          <w:sz w:val="24"/>
          <w:szCs w:val="24"/>
          <w:lang w:val="en-US"/>
        </w:rPr>
        <w:t xml:space="preserve"> per plant</w:t>
      </w:r>
      <w:r w:rsidR="00CE34A4" w:rsidRPr="007A367C">
        <w:rPr>
          <w:rFonts w:asciiTheme="majorBidi" w:hAnsiTheme="majorBidi" w:cstheme="majorBidi"/>
          <w:color w:val="000000" w:themeColor="text1"/>
          <w:sz w:val="24"/>
          <w:szCs w:val="24"/>
          <w:lang w:val="en-US"/>
        </w:rPr>
        <w:t xml:space="preserve"> </w:t>
      </w:r>
      <w:r w:rsidR="00D55E9E" w:rsidRPr="007A367C">
        <w:rPr>
          <w:rFonts w:asciiTheme="majorBidi" w:hAnsiTheme="majorBidi" w:cstheme="majorBidi"/>
          <w:color w:val="000000" w:themeColor="text1"/>
          <w:sz w:val="24"/>
          <w:szCs w:val="24"/>
          <w:lang w:val="en-US"/>
        </w:rPr>
        <w:t>were taken</w:t>
      </w:r>
      <w:r w:rsidR="006162C0" w:rsidRPr="007A367C">
        <w:rPr>
          <w:rFonts w:asciiTheme="majorBidi" w:hAnsiTheme="majorBidi" w:cstheme="majorBidi"/>
          <w:color w:val="000000" w:themeColor="text1"/>
          <w:sz w:val="24"/>
          <w:szCs w:val="24"/>
          <w:lang w:val="en-US"/>
        </w:rPr>
        <w:t xml:space="preserve"> as described for raw frass</w:t>
      </w:r>
      <w:r w:rsidR="00CE34A4" w:rsidRPr="007A367C">
        <w:rPr>
          <w:rFonts w:asciiTheme="majorBidi" w:hAnsiTheme="majorBidi" w:cstheme="majorBidi"/>
          <w:color w:val="000000" w:themeColor="text1"/>
          <w:sz w:val="24"/>
          <w:szCs w:val="24"/>
          <w:lang w:val="en-US"/>
        </w:rPr>
        <w:t xml:space="preserve">. </w:t>
      </w:r>
      <w:r w:rsidR="00CE187E" w:rsidRPr="007A367C">
        <w:rPr>
          <w:rFonts w:asciiTheme="majorBidi" w:hAnsiTheme="majorBidi" w:cstheme="majorBidi"/>
          <w:color w:val="000000" w:themeColor="text1"/>
          <w:sz w:val="24"/>
          <w:szCs w:val="24"/>
          <w:lang w:val="en-US"/>
        </w:rPr>
        <w:t>Six replicate plants per treatment were used in this study and</w:t>
      </w:r>
      <w:r w:rsidR="00CE34A4" w:rsidRPr="007A367C">
        <w:rPr>
          <w:rFonts w:asciiTheme="majorBidi" w:hAnsiTheme="majorBidi" w:cstheme="majorBidi"/>
          <w:color w:val="000000" w:themeColor="text1"/>
          <w:sz w:val="24"/>
          <w:szCs w:val="24"/>
          <w:lang w:val="en-US"/>
        </w:rPr>
        <w:t xml:space="preserve"> measurements were repeated on the same plants at 21, 28</w:t>
      </w:r>
      <w:r w:rsidR="007D329A" w:rsidRPr="007A367C">
        <w:rPr>
          <w:rFonts w:asciiTheme="majorBidi" w:hAnsiTheme="majorBidi" w:cstheme="majorBidi"/>
          <w:color w:val="000000" w:themeColor="text1"/>
          <w:sz w:val="24"/>
          <w:szCs w:val="24"/>
          <w:lang w:val="en-US"/>
        </w:rPr>
        <w:t>,</w:t>
      </w:r>
      <w:r w:rsidR="00CE34A4" w:rsidRPr="007A367C">
        <w:rPr>
          <w:rFonts w:asciiTheme="majorBidi" w:hAnsiTheme="majorBidi" w:cstheme="majorBidi"/>
          <w:color w:val="000000" w:themeColor="text1"/>
          <w:sz w:val="24"/>
          <w:szCs w:val="24"/>
          <w:lang w:val="en-US"/>
        </w:rPr>
        <w:t xml:space="preserve"> and 35 days </w:t>
      </w:r>
      <w:r w:rsidR="0049076B" w:rsidRPr="007A367C">
        <w:rPr>
          <w:rFonts w:asciiTheme="majorBidi" w:hAnsiTheme="majorBidi" w:cstheme="majorBidi"/>
          <w:color w:val="000000" w:themeColor="text1"/>
          <w:sz w:val="24"/>
          <w:szCs w:val="24"/>
          <w:lang w:val="en-US"/>
        </w:rPr>
        <w:t xml:space="preserve">since </w:t>
      </w:r>
      <w:r w:rsidR="00CE34A4" w:rsidRPr="007A367C">
        <w:rPr>
          <w:rFonts w:asciiTheme="majorBidi" w:hAnsiTheme="majorBidi" w:cstheme="majorBidi"/>
          <w:color w:val="000000" w:themeColor="text1"/>
          <w:sz w:val="24"/>
          <w:szCs w:val="24"/>
          <w:lang w:val="en-US"/>
        </w:rPr>
        <w:t>germination.</w:t>
      </w:r>
      <w:r w:rsidR="00283E9B" w:rsidRPr="007A367C">
        <w:rPr>
          <w:rFonts w:asciiTheme="majorBidi" w:hAnsiTheme="majorBidi" w:cstheme="majorBidi"/>
          <w:color w:val="000000" w:themeColor="text1"/>
          <w:sz w:val="24"/>
          <w:szCs w:val="24"/>
          <w:lang w:val="en-US"/>
        </w:rPr>
        <w:t xml:space="preserve"> </w:t>
      </w:r>
      <w:r w:rsidR="000F78C8" w:rsidRPr="007A367C">
        <w:rPr>
          <w:rFonts w:asciiTheme="majorBidi" w:hAnsiTheme="majorBidi" w:cstheme="majorBidi"/>
          <w:color w:val="000000" w:themeColor="text1"/>
          <w:sz w:val="24"/>
          <w:szCs w:val="24"/>
          <w:lang w:val="en-US"/>
        </w:rPr>
        <w:t xml:space="preserve">Plants were further </w:t>
      </w:r>
      <w:r w:rsidR="00B20293" w:rsidRPr="007A367C">
        <w:rPr>
          <w:rFonts w:asciiTheme="majorBidi" w:hAnsiTheme="majorBidi" w:cstheme="majorBidi"/>
          <w:color w:val="000000" w:themeColor="text1"/>
          <w:sz w:val="24"/>
          <w:szCs w:val="24"/>
          <w:lang w:val="en-US"/>
        </w:rPr>
        <w:t>monitored,</w:t>
      </w:r>
      <w:r w:rsidR="000F78C8" w:rsidRPr="007A367C">
        <w:rPr>
          <w:rFonts w:asciiTheme="majorBidi" w:hAnsiTheme="majorBidi" w:cstheme="majorBidi"/>
          <w:color w:val="000000" w:themeColor="text1"/>
          <w:sz w:val="24"/>
          <w:szCs w:val="24"/>
          <w:lang w:val="en-US"/>
        </w:rPr>
        <w:t xml:space="preserve"> and the first flowering date was recorded to calculate the </w:t>
      </w:r>
      <w:r w:rsidR="0023181F" w:rsidRPr="007A367C">
        <w:rPr>
          <w:rFonts w:asciiTheme="majorBidi" w:hAnsiTheme="majorBidi" w:cstheme="majorBidi"/>
          <w:color w:val="000000" w:themeColor="text1"/>
          <w:sz w:val="24"/>
          <w:szCs w:val="24"/>
          <w:lang w:val="en-US"/>
        </w:rPr>
        <w:t xml:space="preserve">time from germination until </w:t>
      </w:r>
      <w:r w:rsidR="000F78C8" w:rsidRPr="007A367C">
        <w:rPr>
          <w:rFonts w:asciiTheme="majorBidi" w:hAnsiTheme="majorBidi" w:cstheme="majorBidi"/>
          <w:color w:val="000000" w:themeColor="text1"/>
          <w:sz w:val="24"/>
          <w:szCs w:val="24"/>
          <w:lang w:val="en-US"/>
        </w:rPr>
        <w:t>flowering.</w:t>
      </w:r>
    </w:p>
    <w:p w14:paraId="3C6002FF" w14:textId="4A5FD796" w:rsidR="00283E9B" w:rsidRPr="007A367C" w:rsidRDefault="00283E9B" w:rsidP="00F06186">
      <w:pPr>
        <w:widowControl w:val="0"/>
        <w:suppressAutoHyphens/>
        <w:spacing w:after="0"/>
        <w:contextualSpacing/>
        <w:rPr>
          <w:rFonts w:asciiTheme="majorBidi" w:hAnsiTheme="majorBidi" w:cstheme="majorBidi"/>
          <w:color w:val="000000" w:themeColor="text1"/>
          <w:sz w:val="24"/>
          <w:szCs w:val="24"/>
          <w:lang w:val="en-US"/>
        </w:rPr>
      </w:pPr>
    </w:p>
    <w:p w14:paraId="59DE855C" w14:textId="465B3B6D" w:rsidR="00283E9B" w:rsidRPr="007A367C" w:rsidRDefault="00283E9B" w:rsidP="00F06186">
      <w:pPr>
        <w:widowControl w:val="0"/>
        <w:suppressAutoHyphens/>
        <w:spacing w:after="0"/>
        <w:contextualSpacing/>
        <w:rPr>
          <w:rFonts w:asciiTheme="majorBidi" w:hAnsiTheme="majorBidi" w:cstheme="majorBidi"/>
          <w:i/>
          <w:iCs/>
          <w:color w:val="000000" w:themeColor="text1"/>
          <w:sz w:val="24"/>
          <w:szCs w:val="24"/>
          <w:lang w:val="en-US"/>
        </w:rPr>
      </w:pPr>
      <w:bookmarkStart w:id="23" w:name="_Hlk119076594"/>
      <w:r w:rsidRPr="007A367C">
        <w:rPr>
          <w:rFonts w:asciiTheme="majorBidi" w:hAnsiTheme="majorBidi" w:cstheme="majorBidi"/>
          <w:i/>
          <w:iCs/>
          <w:color w:val="000000" w:themeColor="text1"/>
          <w:sz w:val="24"/>
          <w:szCs w:val="24"/>
          <w:lang w:val="en-US"/>
        </w:rPr>
        <w:t xml:space="preserve">Composting </w:t>
      </w:r>
    </w:p>
    <w:bookmarkEnd w:id="23"/>
    <w:p w14:paraId="34A0A0E8" w14:textId="23185867" w:rsidR="00283E9B" w:rsidRPr="007A367C" w:rsidRDefault="00C9338C"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Fifty </w:t>
      </w:r>
      <w:r w:rsidR="00283E9B" w:rsidRPr="007A367C">
        <w:rPr>
          <w:rFonts w:asciiTheme="majorBidi" w:hAnsiTheme="majorBidi" w:cstheme="majorBidi"/>
          <w:color w:val="000000" w:themeColor="text1"/>
          <w:sz w:val="24"/>
          <w:szCs w:val="24"/>
          <w:lang w:val="en-US"/>
        </w:rPr>
        <w:t xml:space="preserve">g each of </w:t>
      </w:r>
      <w:r w:rsidR="00E15638" w:rsidRPr="007A367C">
        <w:rPr>
          <w:rFonts w:asciiTheme="majorBidi" w:hAnsiTheme="majorBidi" w:cstheme="majorBidi"/>
          <w:color w:val="000000" w:themeColor="text1"/>
          <w:sz w:val="24"/>
          <w:szCs w:val="24"/>
          <w:lang w:val="en-US"/>
        </w:rPr>
        <w:t>BSF</w:t>
      </w:r>
      <w:r w:rsidR="00E9216E" w:rsidRPr="007A367C">
        <w:rPr>
          <w:rFonts w:asciiTheme="majorBidi" w:hAnsiTheme="majorBidi" w:cstheme="majorBidi"/>
          <w:color w:val="000000" w:themeColor="text1"/>
          <w:sz w:val="24"/>
          <w:szCs w:val="24"/>
          <w:lang w:val="en-US"/>
        </w:rPr>
        <w:t>F</w:t>
      </w:r>
      <w:r w:rsidR="00283E9B" w:rsidRPr="007A367C">
        <w:rPr>
          <w:rFonts w:asciiTheme="majorBidi" w:hAnsiTheme="majorBidi" w:cstheme="majorBidi"/>
          <w:color w:val="000000" w:themeColor="text1"/>
          <w:sz w:val="24"/>
          <w:szCs w:val="24"/>
          <w:lang w:val="en-US"/>
        </w:rPr>
        <w:t xml:space="preserve"> and </w:t>
      </w:r>
      <w:r w:rsidR="00E9216E" w:rsidRPr="007A367C">
        <w:rPr>
          <w:rFonts w:asciiTheme="majorBidi" w:hAnsiTheme="majorBidi" w:cstheme="majorBidi"/>
          <w:color w:val="000000" w:themeColor="text1"/>
          <w:sz w:val="24"/>
          <w:szCs w:val="24"/>
          <w:lang w:val="en-US"/>
        </w:rPr>
        <w:t>MWF</w:t>
      </w:r>
      <w:r w:rsidR="00283E9B"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were placed </w:t>
      </w:r>
      <w:r w:rsidR="00283E9B" w:rsidRPr="007A367C">
        <w:rPr>
          <w:rFonts w:asciiTheme="majorBidi" w:hAnsiTheme="majorBidi" w:cstheme="majorBidi"/>
          <w:color w:val="000000" w:themeColor="text1"/>
          <w:sz w:val="24"/>
          <w:szCs w:val="24"/>
          <w:lang w:val="en-US"/>
        </w:rPr>
        <w:t>in plastic boxes</w:t>
      </w:r>
      <w:r w:rsidR="00196CB0" w:rsidRPr="007A367C">
        <w:rPr>
          <w:rFonts w:asciiTheme="majorBidi" w:hAnsiTheme="majorBidi" w:cstheme="majorBidi"/>
          <w:color w:val="000000" w:themeColor="text1"/>
          <w:sz w:val="24"/>
          <w:szCs w:val="24"/>
          <w:lang w:val="en-US"/>
        </w:rPr>
        <w:t xml:space="preserve"> (</w:t>
      </w:r>
      <w:r w:rsidR="00457588" w:rsidRPr="007A367C">
        <w:rPr>
          <w:rFonts w:asciiTheme="majorBidi" w:hAnsiTheme="majorBidi" w:cstheme="majorBidi"/>
          <w:color w:val="000000" w:themeColor="text1"/>
          <w:sz w:val="24"/>
          <w:szCs w:val="24"/>
          <w:lang w:val="en-US"/>
        </w:rPr>
        <w:t xml:space="preserve">17.5 </w:t>
      </w:r>
      <w:r w:rsidR="00E9216E" w:rsidRPr="007A367C">
        <w:rPr>
          <w:rFonts w:asciiTheme="majorBidi" w:hAnsiTheme="majorBidi" w:cstheme="majorBidi"/>
          <w:color w:val="000000" w:themeColor="text1"/>
          <w:sz w:val="24"/>
          <w:szCs w:val="24"/>
          <w:lang w:val="en-US"/>
        </w:rPr>
        <w:t>×</w:t>
      </w:r>
      <w:r w:rsidR="00457588" w:rsidRPr="007A367C">
        <w:rPr>
          <w:rFonts w:asciiTheme="majorBidi" w:hAnsiTheme="majorBidi" w:cstheme="majorBidi"/>
          <w:color w:val="000000" w:themeColor="text1"/>
          <w:sz w:val="24"/>
          <w:szCs w:val="24"/>
          <w:lang w:val="en-US"/>
        </w:rPr>
        <w:t xml:space="preserve"> 12.5 </w:t>
      </w:r>
      <w:r w:rsidR="00E9216E" w:rsidRPr="007A367C">
        <w:rPr>
          <w:rFonts w:asciiTheme="majorBidi" w:hAnsiTheme="majorBidi" w:cstheme="majorBidi"/>
          <w:color w:val="000000" w:themeColor="text1"/>
          <w:sz w:val="24"/>
          <w:szCs w:val="24"/>
          <w:lang w:val="en-US"/>
        </w:rPr>
        <w:t>×</w:t>
      </w:r>
      <w:r w:rsidR="00457588" w:rsidRPr="007A367C">
        <w:rPr>
          <w:rFonts w:asciiTheme="majorBidi" w:hAnsiTheme="majorBidi" w:cstheme="majorBidi"/>
          <w:color w:val="000000" w:themeColor="text1"/>
          <w:sz w:val="24"/>
          <w:szCs w:val="24"/>
          <w:lang w:val="en-US"/>
        </w:rPr>
        <w:t xml:space="preserve"> 6.5 cm</w:t>
      </w:r>
      <w:r w:rsidR="00196CB0" w:rsidRPr="007A367C">
        <w:rPr>
          <w:rFonts w:asciiTheme="majorBidi" w:hAnsiTheme="majorBidi" w:cstheme="majorBidi"/>
          <w:color w:val="000000" w:themeColor="text1"/>
          <w:sz w:val="24"/>
          <w:szCs w:val="24"/>
          <w:lang w:val="en-US"/>
        </w:rPr>
        <w:t>)</w:t>
      </w:r>
      <w:r w:rsidR="00B4676D" w:rsidRPr="007A367C">
        <w:rPr>
          <w:rFonts w:asciiTheme="majorBidi" w:hAnsiTheme="majorBidi" w:cstheme="majorBidi"/>
          <w:color w:val="000000" w:themeColor="text1"/>
          <w:sz w:val="24"/>
          <w:szCs w:val="24"/>
          <w:lang w:val="en-US"/>
        </w:rPr>
        <w:t xml:space="preserve">. </w:t>
      </w:r>
      <w:r w:rsidR="00283E9B" w:rsidRPr="007A367C">
        <w:rPr>
          <w:rFonts w:asciiTheme="majorBidi" w:hAnsiTheme="majorBidi" w:cstheme="majorBidi"/>
          <w:color w:val="000000" w:themeColor="text1"/>
          <w:sz w:val="24"/>
          <w:szCs w:val="24"/>
          <w:lang w:val="en-US"/>
        </w:rPr>
        <w:t>The p</w:t>
      </w:r>
      <w:r w:rsidR="0049076B" w:rsidRPr="007A367C">
        <w:rPr>
          <w:rFonts w:asciiTheme="majorBidi" w:hAnsiTheme="majorBidi" w:cstheme="majorBidi"/>
          <w:color w:val="000000" w:themeColor="text1"/>
          <w:sz w:val="24"/>
          <w:szCs w:val="24"/>
          <w:lang w:val="en-US"/>
        </w:rPr>
        <w:t>ulveri</w:t>
      </w:r>
      <w:r w:rsidR="00B24067" w:rsidRPr="007A367C">
        <w:rPr>
          <w:rFonts w:asciiTheme="majorBidi" w:hAnsiTheme="majorBidi" w:cstheme="majorBidi"/>
          <w:color w:val="000000" w:themeColor="text1"/>
          <w:sz w:val="24"/>
          <w:szCs w:val="24"/>
          <w:lang w:val="en-US"/>
        </w:rPr>
        <w:t>z</w:t>
      </w:r>
      <w:r w:rsidR="0049076B" w:rsidRPr="007A367C">
        <w:rPr>
          <w:rFonts w:asciiTheme="majorBidi" w:hAnsiTheme="majorBidi" w:cstheme="majorBidi"/>
          <w:color w:val="000000" w:themeColor="text1"/>
          <w:sz w:val="24"/>
          <w:szCs w:val="24"/>
          <w:lang w:val="en-US"/>
        </w:rPr>
        <w:t>ed</w:t>
      </w:r>
      <w:r w:rsidR="00283E9B" w:rsidRPr="007A367C">
        <w:rPr>
          <w:rFonts w:asciiTheme="majorBidi" w:hAnsiTheme="majorBidi" w:cstheme="majorBidi"/>
          <w:color w:val="000000" w:themeColor="text1"/>
          <w:sz w:val="24"/>
          <w:szCs w:val="24"/>
          <w:lang w:val="en-US"/>
        </w:rPr>
        <w:t xml:space="preserve"> raw frass samples were </w:t>
      </w:r>
      <w:r w:rsidR="0071184E" w:rsidRPr="007A367C">
        <w:rPr>
          <w:rFonts w:asciiTheme="majorBidi" w:hAnsiTheme="majorBidi" w:cstheme="majorBidi"/>
          <w:color w:val="000000" w:themeColor="text1"/>
          <w:sz w:val="24"/>
          <w:szCs w:val="24"/>
          <w:lang w:val="en-US"/>
        </w:rPr>
        <w:t>moisturi</w:t>
      </w:r>
      <w:r w:rsidR="00B24067" w:rsidRPr="007A367C">
        <w:rPr>
          <w:rFonts w:asciiTheme="majorBidi" w:hAnsiTheme="majorBidi" w:cstheme="majorBidi"/>
          <w:color w:val="000000" w:themeColor="text1"/>
          <w:sz w:val="24"/>
          <w:szCs w:val="24"/>
          <w:lang w:val="en-US"/>
        </w:rPr>
        <w:t>z</w:t>
      </w:r>
      <w:r w:rsidR="0071184E" w:rsidRPr="007A367C">
        <w:rPr>
          <w:rFonts w:asciiTheme="majorBidi" w:hAnsiTheme="majorBidi" w:cstheme="majorBidi"/>
          <w:color w:val="000000" w:themeColor="text1"/>
          <w:sz w:val="24"/>
          <w:szCs w:val="24"/>
          <w:lang w:val="en-US"/>
        </w:rPr>
        <w:t>ed</w:t>
      </w:r>
      <w:r w:rsidR="00283E9B" w:rsidRPr="007A367C">
        <w:rPr>
          <w:rFonts w:asciiTheme="majorBidi" w:hAnsiTheme="majorBidi" w:cstheme="majorBidi"/>
          <w:color w:val="000000" w:themeColor="text1"/>
          <w:sz w:val="24"/>
          <w:szCs w:val="24"/>
          <w:lang w:val="en-US"/>
        </w:rPr>
        <w:t xml:space="preserve"> with 100 mL </w:t>
      </w:r>
      <w:r w:rsidR="00457588" w:rsidRPr="007A367C">
        <w:rPr>
          <w:rFonts w:asciiTheme="majorBidi" w:hAnsiTheme="majorBidi" w:cstheme="majorBidi"/>
          <w:color w:val="000000" w:themeColor="text1"/>
          <w:sz w:val="24"/>
          <w:szCs w:val="24"/>
          <w:lang w:val="en-US"/>
        </w:rPr>
        <w:t>of water</w:t>
      </w:r>
      <w:r w:rsidR="0071184E" w:rsidRPr="007A367C">
        <w:rPr>
          <w:rFonts w:asciiTheme="majorBidi" w:hAnsiTheme="majorBidi" w:cstheme="majorBidi"/>
          <w:color w:val="000000" w:themeColor="text1"/>
          <w:sz w:val="24"/>
          <w:szCs w:val="24"/>
          <w:lang w:val="en-US"/>
        </w:rPr>
        <w:t>,</w:t>
      </w:r>
      <w:r w:rsidR="00457588" w:rsidRPr="007A367C">
        <w:rPr>
          <w:rFonts w:asciiTheme="majorBidi" w:hAnsiTheme="majorBidi" w:cstheme="majorBidi"/>
          <w:color w:val="000000" w:themeColor="text1"/>
          <w:sz w:val="24"/>
          <w:szCs w:val="24"/>
          <w:lang w:val="en-US"/>
        </w:rPr>
        <w:t xml:space="preserve"> </w:t>
      </w:r>
      <w:r w:rsidR="00283E9B" w:rsidRPr="007A367C">
        <w:rPr>
          <w:rFonts w:asciiTheme="majorBidi" w:hAnsiTheme="majorBidi" w:cstheme="majorBidi"/>
          <w:color w:val="000000" w:themeColor="text1"/>
          <w:sz w:val="24"/>
          <w:szCs w:val="24"/>
          <w:lang w:val="en-US"/>
        </w:rPr>
        <w:t xml:space="preserve">and the frass in </w:t>
      </w:r>
      <w:r w:rsidR="000C7699" w:rsidRPr="007A367C">
        <w:rPr>
          <w:rFonts w:asciiTheme="majorBidi" w:hAnsiTheme="majorBidi" w:cstheme="majorBidi"/>
          <w:color w:val="000000" w:themeColor="text1"/>
          <w:sz w:val="24"/>
          <w:szCs w:val="24"/>
          <w:lang w:val="en-US"/>
        </w:rPr>
        <w:t xml:space="preserve">the </w:t>
      </w:r>
      <w:r w:rsidR="00283E9B" w:rsidRPr="007A367C">
        <w:rPr>
          <w:rFonts w:asciiTheme="majorBidi" w:hAnsiTheme="majorBidi" w:cstheme="majorBidi"/>
          <w:color w:val="000000" w:themeColor="text1"/>
          <w:sz w:val="24"/>
          <w:szCs w:val="24"/>
          <w:lang w:val="en-US"/>
        </w:rPr>
        <w:t xml:space="preserve">containers was covered with a perforated aluminum foil to allow </w:t>
      </w:r>
      <w:r w:rsidR="00D2392A" w:rsidRPr="007A367C">
        <w:rPr>
          <w:rFonts w:asciiTheme="majorBidi" w:hAnsiTheme="majorBidi" w:cstheme="majorBidi"/>
          <w:color w:val="000000" w:themeColor="text1"/>
          <w:sz w:val="24"/>
          <w:szCs w:val="24"/>
          <w:lang w:val="en-US"/>
        </w:rPr>
        <w:t>ventilation</w:t>
      </w:r>
      <w:r w:rsidR="00283E9B" w:rsidRPr="007A367C">
        <w:rPr>
          <w:rFonts w:asciiTheme="majorBidi" w:hAnsiTheme="majorBidi" w:cstheme="majorBidi"/>
          <w:color w:val="000000" w:themeColor="text1"/>
          <w:sz w:val="24"/>
          <w:szCs w:val="24"/>
          <w:lang w:val="en-US"/>
        </w:rPr>
        <w:t xml:space="preserve"> but also </w:t>
      </w:r>
      <w:r w:rsidR="007B13A8" w:rsidRPr="007A367C">
        <w:rPr>
          <w:rFonts w:asciiTheme="majorBidi" w:hAnsiTheme="majorBidi" w:cstheme="majorBidi"/>
          <w:color w:val="000000" w:themeColor="text1"/>
          <w:sz w:val="24"/>
          <w:szCs w:val="24"/>
          <w:lang w:val="en-US"/>
        </w:rPr>
        <w:t xml:space="preserve">to </w:t>
      </w:r>
      <w:r w:rsidR="007A3183" w:rsidRPr="007A367C">
        <w:rPr>
          <w:rFonts w:asciiTheme="majorBidi" w:hAnsiTheme="majorBidi" w:cstheme="majorBidi"/>
          <w:color w:val="000000" w:themeColor="text1"/>
          <w:sz w:val="24"/>
          <w:szCs w:val="24"/>
          <w:lang w:val="en-US"/>
        </w:rPr>
        <w:t xml:space="preserve">reduce evaporation and </w:t>
      </w:r>
      <w:r w:rsidR="00283E9B" w:rsidRPr="007A367C">
        <w:rPr>
          <w:rFonts w:asciiTheme="majorBidi" w:hAnsiTheme="majorBidi" w:cstheme="majorBidi"/>
          <w:color w:val="000000" w:themeColor="text1"/>
          <w:sz w:val="24"/>
          <w:szCs w:val="24"/>
          <w:lang w:val="en-US"/>
        </w:rPr>
        <w:t xml:space="preserve">maintain a high temperature inside the box relative to the external environment. </w:t>
      </w:r>
      <w:r w:rsidR="00457588" w:rsidRPr="007A367C">
        <w:rPr>
          <w:rFonts w:asciiTheme="majorBidi" w:hAnsiTheme="majorBidi" w:cstheme="majorBidi"/>
          <w:color w:val="000000" w:themeColor="text1"/>
          <w:sz w:val="24"/>
          <w:szCs w:val="24"/>
          <w:lang w:val="en-US"/>
        </w:rPr>
        <w:t>F</w:t>
      </w:r>
      <w:r w:rsidR="00283E9B" w:rsidRPr="007A367C">
        <w:rPr>
          <w:rFonts w:asciiTheme="majorBidi" w:hAnsiTheme="majorBidi" w:cstheme="majorBidi"/>
          <w:color w:val="000000" w:themeColor="text1"/>
          <w:sz w:val="24"/>
          <w:szCs w:val="24"/>
          <w:lang w:val="en-US"/>
        </w:rPr>
        <w:t xml:space="preserve">rass inside the box was aerated by </w:t>
      </w:r>
      <w:r w:rsidR="007A3183" w:rsidRPr="007A367C">
        <w:rPr>
          <w:rFonts w:asciiTheme="majorBidi" w:hAnsiTheme="majorBidi" w:cstheme="majorBidi"/>
          <w:color w:val="000000" w:themeColor="text1"/>
          <w:sz w:val="24"/>
          <w:szCs w:val="24"/>
          <w:lang w:val="en-US"/>
        </w:rPr>
        <w:t xml:space="preserve">stirring it vigorously </w:t>
      </w:r>
      <w:r w:rsidR="00457588" w:rsidRPr="007A367C">
        <w:rPr>
          <w:rFonts w:asciiTheme="majorBidi" w:hAnsiTheme="majorBidi" w:cstheme="majorBidi"/>
          <w:color w:val="000000" w:themeColor="text1"/>
          <w:sz w:val="24"/>
          <w:szCs w:val="24"/>
          <w:lang w:val="en-US"/>
        </w:rPr>
        <w:t xml:space="preserve">after every </w:t>
      </w:r>
      <w:r w:rsidR="00E9216E" w:rsidRPr="007A367C">
        <w:rPr>
          <w:rFonts w:asciiTheme="majorBidi" w:hAnsiTheme="majorBidi" w:cstheme="majorBidi"/>
          <w:color w:val="000000" w:themeColor="text1"/>
          <w:sz w:val="24"/>
          <w:szCs w:val="24"/>
          <w:lang w:val="en-US"/>
        </w:rPr>
        <w:t xml:space="preserve">5 </w:t>
      </w:r>
      <w:r w:rsidR="00457588" w:rsidRPr="007A367C">
        <w:rPr>
          <w:rFonts w:asciiTheme="majorBidi" w:hAnsiTheme="majorBidi" w:cstheme="majorBidi"/>
          <w:color w:val="000000" w:themeColor="text1"/>
          <w:sz w:val="24"/>
          <w:szCs w:val="24"/>
          <w:lang w:val="en-US"/>
        </w:rPr>
        <w:t xml:space="preserve">days </w:t>
      </w:r>
      <w:r w:rsidR="00283E9B" w:rsidRPr="007A367C">
        <w:rPr>
          <w:rFonts w:asciiTheme="majorBidi" w:hAnsiTheme="majorBidi" w:cstheme="majorBidi"/>
          <w:color w:val="000000" w:themeColor="text1"/>
          <w:sz w:val="24"/>
          <w:szCs w:val="24"/>
          <w:lang w:val="en-US"/>
        </w:rPr>
        <w:t>using a spatula</w:t>
      </w:r>
      <w:r w:rsidR="00D2392A" w:rsidRPr="007A367C">
        <w:rPr>
          <w:rFonts w:asciiTheme="majorBidi" w:hAnsiTheme="majorBidi" w:cstheme="majorBidi"/>
          <w:color w:val="000000" w:themeColor="text1"/>
          <w:sz w:val="24"/>
          <w:szCs w:val="24"/>
          <w:lang w:val="en-US"/>
        </w:rPr>
        <w:t xml:space="preserve">. The composting lasted </w:t>
      </w:r>
      <w:r w:rsidR="00956261" w:rsidRPr="007A367C">
        <w:rPr>
          <w:rFonts w:asciiTheme="majorBidi" w:hAnsiTheme="majorBidi" w:cstheme="majorBidi"/>
          <w:color w:val="000000" w:themeColor="text1"/>
          <w:sz w:val="24"/>
          <w:szCs w:val="24"/>
          <w:lang w:val="en-US"/>
        </w:rPr>
        <w:t>for 38</w:t>
      </w:r>
      <w:r w:rsidR="00283E9B" w:rsidRPr="007A367C">
        <w:rPr>
          <w:rFonts w:asciiTheme="majorBidi" w:hAnsiTheme="majorBidi" w:cstheme="majorBidi"/>
          <w:color w:val="000000" w:themeColor="text1"/>
          <w:sz w:val="24"/>
          <w:szCs w:val="24"/>
          <w:lang w:val="en-US"/>
        </w:rPr>
        <w:t xml:space="preserve"> days</w:t>
      </w:r>
      <w:r w:rsidR="003877A6" w:rsidRPr="007A367C">
        <w:rPr>
          <w:rFonts w:asciiTheme="majorBidi" w:hAnsiTheme="majorBidi" w:cstheme="majorBidi"/>
          <w:color w:val="000000" w:themeColor="text1"/>
          <w:sz w:val="24"/>
          <w:szCs w:val="24"/>
          <w:lang w:val="en-US"/>
        </w:rPr>
        <w:t xml:space="preserve">. </w:t>
      </w:r>
      <w:r w:rsidR="00D2392A" w:rsidRPr="007A367C">
        <w:rPr>
          <w:rFonts w:asciiTheme="majorBidi" w:hAnsiTheme="majorBidi" w:cstheme="majorBidi"/>
          <w:color w:val="000000" w:themeColor="text1"/>
          <w:sz w:val="24"/>
          <w:szCs w:val="24"/>
          <w:lang w:val="en-US"/>
        </w:rPr>
        <w:t xml:space="preserve">Composting of </w:t>
      </w:r>
      <w:r w:rsidR="00956261" w:rsidRPr="007A367C">
        <w:rPr>
          <w:rFonts w:asciiTheme="majorBidi" w:hAnsiTheme="majorBidi" w:cstheme="majorBidi"/>
          <w:color w:val="000000" w:themeColor="text1"/>
          <w:sz w:val="24"/>
          <w:szCs w:val="24"/>
          <w:lang w:val="en-US"/>
        </w:rPr>
        <w:t>frass was</w:t>
      </w:r>
      <w:r w:rsidR="00D2392A" w:rsidRPr="007A367C">
        <w:rPr>
          <w:rFonts w:asciiTheme="majorBidi" w:hAnsiTheme="majorBidi" w:cstheme="majorBidi"/>
          <w:color w:val="000000" w:themeColor="text1"/>
          <w:sz w:val="24"/>
          <w:szCs w:val="24"/>
          <w:lang w:val="en-US"/>
        </w:rPr>
        <w:t xml:space="preserve"> terminated</w:t>
      </w:r>
      <w:r w:rsidR="00B92F4B" w:rsidRPr="007A367C">
        <w:rPr>
          <w:rFonts w:asciiTheme="majorBidi" w:hAnsiTheme="majorBidi" w:cstheme="majorBidi"/>
          <w:color w:val="000000" w:themeColor="text1"/>
          <w:sz w:val="24"/>
          <w:szCs w:val="24"/>
          <w:lang w:val="en-US"/>
        </w:rPr>
        <w:t xml:space="preserve"> </w:t>
      </w:r>
      <w:r w:rsidR="003877A6" w:rsidRPr="007A367C">
        <w:rPr>
          <w:rFonts w:asciiTheme="majorBidi" w:hAnsiTheme="majorBidi" w:cstheme="majorBidi"/>
          <w:color w:val="000000" w:themeColor="text1"/>
          <w:sz w:val="24"/>
          <w:szCs w:val="24"/>
          <w:lang w:val="en-US"/>
        </w:rPr>
        <w:t>by removing the aluminum foil cover and allowing the compost to air</w:t>
      </w:r>
      <w:r w:rsidR="002C2BCF" w:rsidRPr="007A367C">
        <w:rPr>
          <w:rFonts w:asciiTheme="majorBidi" w:hAnsiTheme="majorBidi" w:cstheme="majorBidi"/>
          <w:color w:val="000000" w:themeColor="text1"/>
          <w:sz w:val="24"/>
          <w:szCs w:val="24"/>
          <w:lang w:val="en-US"/>
        </w:rPr>
        <w:t>-</w:t>
      </w:r>
      <w:r w:rsidR="003877A6" w:rsidRPr="007A367C">
        <w:rPr>
          <w:rFonts w:asciiTheme="majorBidi" w:hAnsiTheme="majorBidi" w:cstheme="majorBidi"/>
          <w:color w:val="000000" w:themeColor="text1"/>
          <w:sz w:val="24"/>
          <w:szCs w:val="24"/>
          <w:lang w:val="en-US"/>
        </w:rPr>
        <w:t>dry</w:t>
      </w:r>
      <w:r w:rsidR="00B92F4B" w:rsidRPr="007A367C">
        <w:rPr>
          <w:rFonts w:asciiTheme="majorBidi" w:hAnsiTheme="majorBidi" w:cstheme="majorBidi"/>
          <w:color w:val="000000" w:themeColor="text1"/>
          <w:sz w:val="24"/>
          <w:szCs w:val="24"/>
          <w:lang w:val="en-US"/>
        </w:rPr>
        <w:t xml:space="preserve"> for 18 days</w:t>
      </w:r>
      <w:r w:rsidR="003877A6" w:rsidRPr="007A367C">
        <w:rPr>
          <w:rFonts w:asciiTheme="majorBidi" w:hAnsiTheme="majorBidi" w:cstheme="majorBidi"/>
          <w:color w:val="000000" w:themeColor="text1"/>
          <w:sz w:val="24"/>
          <w:szCs w:val="24"/>
          <w:lang w:val="en-US"/>
        </w:rPr>
        <w:t>.</w:t>
      </w:r>
      <w:r w:rsidR="00283E9B" w:rsidRPr="007A367C">
        <w:rPr>
          <w:rFonts w:asciiTheme="majorBidi" w:hAnsiTheme="majorBidi" w:cstheme="majorBidi"/>
          <w:color w:val="000000" w:themeColor="text1"/>
          <w:sz w:val="24"/>
          <w:szCs w:val="24"/>
          <w:lang w:val="en-US"/>
        </w:rPr>
        <w:t xml:space="preserve"> </w:t>
      </w:r>
      <w:r w:rsidR="00B92F4B" w:rsidRPr="007A367C">
        <w:rPr>
          <w:rFonts w:asciiTheme="majorBidi" w:hAnsiTheme="majorBidi" w:cstheme="majorBidi"/>
          <w:color w:val="000000" w:themeColor="text1"/>
          <w:sz w:val="24"/>
          <w:szCs w:val="24"/>
          <w:lang w:val="en-US"/>
        </w:rPr>
        <w:t xml:space="preserve">Then, the </w:t>
      </w:r>
      <w:r w:rsidR="00283E9B" w:rsidRPr="007A367C">
        <w:rPr>
          <w:rFonts w:asciiTheme="majorBidi" w:hAnsiTheme="majorBidi" w:cstheme="majorBidi"/>
          <w:color w:val="000000" w:themeColor="text1"/>
          <w:sz w:val="24"/>
          <w:szCs w:val="24"/>
          <w:lang w:val="en-US"/>
        </w:rPr>
        <w:t>compos</w:t>
      </w:r>
      <w:r w:rsidR="002C0811" w:rsidRPr="007A367C">
        <w:rPr>
          <w:rFonts w:asciiTheme="majorBidi" w:hAnsiTheme="majorBidi" w:cstheme="majorBidi"/>
          <w:color w:val="000000" w:themeColor="text1"/>
          <w:sz w:val="24"/>
          <w:szCs w:val="24"/>
          <w:lang w:val="en-US"/>
        </w:rPr>
        <w:t>t</w:t>
      </w:r>
      <w:r w:rsidR="00B92F4B" w:rsidRPr="007A367C">
        <w:rPr>
          <w:rFonts w:asciiTheme="majorBidi" w:hAnsiTheme="majorBidi" w:cstheme="majorBidi"/>
          <w:color w:val="000000" w:themeColor="text1"/>
          <w:sz w:val="24"/>
          <w:szCs w:val="24"/>
          <w:lang w:val="en-US"/>
        </w:rPr>
        <w:t>ed frass</w:t>
      </w:r>
      <w:r w:rsidR="00283E9B" w:rsidRPr="007A367C">
        <w:rPr>
          <w:rFonts w:asciiTheme="majorBidi" w:hAnsiTheme="majorBidi" w:cstheme="majorBidi"/>
          <w:color w:val="000000" w:themeColor="text1"/>
          <w:sz w:val="24"/>
          <w:szCs w:val="24"/>
          <w:lang w:val="en-US"/>
        </w:rPr>
        <w:t xml:space="preserve"> </w:t>
      </w:r>
      <w:r w:rsidR="00956261" w:rsidRPr="007A367C">
        <w:rPr>
          <w:rFonts w:asciiTheme="majorBidi" w:hAnsiTheme="majorBidi" w:cstheme="majorBidi"/>
          <w:color w:val="000000" w:themeColor="text1"/>
          <w:sz w:val="24"/>
          <w:szCs w:val="24"/>
          <w:lang w:val="en-US"/>
        </w:rPr>
        <w:t>was pulveri</w:t>
      </w:r>
      <w:r w:rsidR="00B24067" w:rsidRPr="007A367C">
        <w:rPr>
          <w:rFonts w:asciiTheme="majorBidi" w:hAnsiTheme="majorBidi" w:cstheme="majorBidi"/>
          <w:color w:val="000000" w:themeColor="text1"/>
          <w:sz w:val="24"/>
          <w:szCs w:val="24"/>
          <w:lang w:val="en-US"/>
        </w:rPr>
        <w:t>z</w:t>
      </w:r>
      <w:r w:rsidR="00956261" w:rsidRPr="007A367C">
        <w:rPr>
          <w:rFonts w:asciiTheme="majorBidi" w:hAnsiTheme="majorBidi" w:cstheme="majorBidi"/>
          <w:color w:val="000000" w:themeColor="text1"/>
          <w:sz w:val="24"/>
          <w:szCs w:val="24"/>
          <w:lang w:val="en-US"/>
        </w:rPr>
        <w:t>ed</w:t>
      </w:r>
      <w:r w:rsidR="002C0811" w:rsidRPr="007A367C">
        <w:rPr>
          <w:rFonts w:asciiTheme="majorBidi" w:hAnsiTheme="majorBidi" w:cstheme="majorBidi"/>
          <w:color w:val="000000" w:themeColor="text1"/>
          <w:sz w:val="24"/>
          <w:szCs w:val="24"/>
          <w:lang w:val="en-US"/>
        </w:rPr>
        <w:t xml:space="preserve"> and </w:t>
      </w:r>
      <w:r w:rsidR="00283E9B" w:rsidRPr="007A367C">
        <w:rPr>
          <w:rFonts w:asciiTheme="majorBidi" w:hAnsiTheme="majorBidi" w:cstheme="majorBidi"/>
          <w:color w:val="000000" w:themeColor="text1"/>
          <w:sz w:val="24"/>
          <w:szCs w:val="24"/>
          <w:lang w:val="en-US"/>
        </w:rPr>
        <w:t xml:space="preserve">added to the soil at </w:t>
      </w:r>
      <w:r w:rsidR="009265BB" w:rsidRPr="007A367C">
        <w:rPr>
          <w:rFonts w:asciiTheme="majorBidi" w:hAnsiTheme="majorBidi" w:cstheme="majorBidi"/>
          <w:color w:val="000000" w:themeColor="text1"/>
          <w:sz w:val="24"/>
          <w:szCs w:val="24"/>
          <w:lang w:val="en-US"/>
        </w:rPr>
        <w:t>2 g kg</w:t>
      </w:r>
      <w:r w:rsidR="00E9216E" w:rsidRPr="007A367C">
        <w:rPr>
          <w:rFonts w:asciiTheme="majorBidi" w:hAnsiTheme="majorBidi" w:cstheme="majorBidi"/>
          <w:color w:val="000000" w:themeColor="text1"/>
          <w:sz w:val="24"/>
          <w:szCs w:val="24"/>
          <w:vertAlign w:val="superscript"/>
          <w:lang w:val="en-US"/>
        </w:rPr>
        <w:t>-</w:t>
      </w:r>
      <w:r w:rsidR="009265BB" w:rsidRPr="007A367C">
        <w:rPr>
          <w:rFonts w:asciiTheme="majorBidi" w:hAnsiTheme="majorBidi" w:cstheme="majorBidi"/>
          <w:color w:val="000000" w:themeColor="text1"/>
          <w:sz w:val="24"/>
          <w:szCs w:val="24"/>
          <w:vertAlign w:val="superscript"/>
          <w:lang w:val="en-US"/>
        </w:rPr>
        <w:t>1</w:t>
      </w:r>
      <w:r w:rsidR="009265BB" w:rsidRPr="007A367C">
        <w:rPr>
          <w:rFonts w:asciiTheme="majorBidi" w:hAnsiTheme="majorBidi" w:cstheme="majorBidi"/>
          <w:color w:val="000000" w:themeColor="text1"/>
          <w:sz w:val="24"/>
          <w:szCs w:val="24"/>
          <w:lang w:val="en-US"/>
        </w:rPr>
        <w:t xml:space="preserve"> </w:t>
      </w:r>
      <w:r w:rsidR="002C0811" w:rsidRPr="007A367C">
        <w:rPr>
          <w:rFonts w:asciiTheme="majorBidi" w:hAnsiTheme="majorBidi" w:cstheme="majorBidi"/>
          <w:color w:val="000000" w:themeColor="text1"/>
          <w:sz w:val="24"/>
          <w:szCs w:val="24"/>
          <w:lang w:val="en-US"/>
        </w:rPr>
        <w:t>of soil.</w:t>
      </w:r>
      <w:r w:rsidR="00F97858" w:rsidRPr="007A367C">
        <w:rPr>
          <w:rFonts w:asciiTheme="majorBidi" w:hAnsiTheme="majorBidi" w:cstheme="majorBidi"/>
          <w:color w:val="000000" w:themeColor="text1"/>
          <w:sz w:val="24"/>
          <w:szCs w:val="24"/>
          <w:lang w:val="en-US"/>
        </w:rPr>
        <w:t xml:space="preserve"> As described above</w:t>
      </w:r>
      <w:r w:rsidR="00EA69EA" w:rsidRPr="007A367C">
        <w:rPr>
          <w:rFonts w:asciiTheme="majorBidi" w:hAnsiTheme="majorBidi" w:cstheme="majorBidi"/>
          <w:color w:val="000000" w:themeColor="text1"/>
          <w:sz w:val="24"/>
          <w:szCs w:val="24"/>
          <w:lang w:val="en-US"/>
        </w:rPr>
        <w:t>,</w:t>
      </w:r>
      <w:r w:rsidR="002C0811" w:rsidRPr="007A367C">
        <w:rPr>
          <w:rFonts w:asciiTheme="majorBidi" w:hAnsiTheme="majorBidi" w:cstheme="majorBidi"/>
          <w:color w:val="000000" w:themeColor="text1"/>
          <w:sz w:val="24"/>
          <w:szCs w:val="24"/>
          <w:lang w:val="en-US"/>
        </w:rPr>
        <w:t xml:space="preserve"> </w:t>
      </w:r>
      <w:r w:rsidR="00EA69EA" w:rsidRPr="007A367C">
        <w:rPr>
          <w:rFonts w:asciiTheme="majorBidi" w:hAnsiTheme="majorBidi" w:cstheme="majorBidi"/>
          <w:color w:val="000000" w:themeColor="text1"/>
          <w:sz w:val="24"/>
          <w:szCs w:val="24"/>
          <w:lang w:val="en-US"/>
        </w:rPr>
        <w:t>t</w:t>
      </w:r>
      <w:r w:rsidR="00F97858" w:rsidRPr="007A367C">
        <w:rPr>
          <w:rFonts w:asciiTheme="majorBidi" w:hAnsiTheme="majorBidi" w:cstheme="majorBidi"/>
          <w:color w:val="000000" w:themeColor="text1"/>
          <w:sz w:val="24"/>
          <w:szCs w:val="24"/>
          <w:lang w:val="en-US"/>
        </w:rPr>
        <w:t xml:space="preserve">hree </w:t>
      </w:r>
      <w:r w:rsidR="00B92F4B" w:rsidRPr="007A367C">
        <w:rPr>
          <w:rFonts w:asciiTheme="majorBidi" w:hAnsiTheme="majorBidi" w:cstheme="majorBidi"/>
          <w:color w:val="000000" w:themeColor="text1"/>
          <w:sz w:val="24"/>
          <w:szCs w:val="24"/>
          <w:lang w:val="en-US"/>
        </w:rPr>
        <w:t xml:space="preserve">stratified </w:t>
      </w:r>
      <w:r w:rsidR="00F97858" w:rsidRPr="007A367C">
        <w:rPr>
          <w:rFonts w:asciiTheme="majorBidi" w:hAnsiTheme="majorBidi" w:cstheme="majorBidi"/>
          <w:color w:val="000000" w:themeColor="text1"/>
          <w:sz w:val="24"/>
          <w:szCs w:val="24"/>
          <w:lang w:val="en-US"/>
        </w:rPr>
        <w:t xml:space="preserve">seeds were sown in each pot and </w:t>
      </w:r>
      <w:r w:rsidR="00E9216E" w:rsidRPr="007A367C">
        <w:rPr>
          <w:rFonts w:asciiTheme="majorBidi" w:hAnsiTheme="majorBidi" w:cstheme="majorBidi"/>
          <w:color w:val="000000" w:themeColor="text1"/>
          <w:sz w:val="24"/>
          <w:szCs w:val="24"/>
          <w:lang w:val="en-US"/>
        </w:rPr>
        <w:t xml:space="preserve">7 </w:t>
      </w:r>
      <w:r w:rsidR="00F97858" w:rsidRPr="007A367C">
        <w:rPr>
          <w:rFonts w:asciiTheme="majorBidi" w:hAnsiTheme="majorBidi" w:cstheme="majorBidi"/>
          <w:color w:val="000000" w:themeColor="text1"/>
          <w:sz w:val="24"/>
          <w:szCs w:val="24"/>
          <w:lang w:val="en-US"/>
        </w:rPr>
        <w:t xml:space="preserve">days </w:t>
      </w:r>
      <w:r w:rsidR="009303E8" w:rsidRPr="007A367C">
        <w:rPr>
          <w:rFonts w:asciiTheme="majorBidi" w:hAnsiTheme="majorBidi" w:cstheme="majorBidi"/>
          <w:color w:val="000000" w:themeColor="text1"/>
          <w:sz w:val="24"/>
          <w:szCs w:val="24"/>
          <w:lang w:val="en-US"/>
        </w:rPr>
        <w:t xml:space="preserve">after </w:t>
      </w:r>
      <w:r w:rsidR="00F97858" w:rsidRPr="007A367C">
        <w:rPr>
          <w:rFonts w:asciiTheme="majorBidi" w:hAnsiTheme="majorBidi" w:cstheme="majorBidi"/>
          <w:color w:val="000000" w:themeColor="text1"/>
          <w:sz w:val="24"/>
          <w:szCs w:val="24"/>
          <w:lang w:val="en-US"/>
        </w:rPr>
        <w:t>germination</w:t>
      </w:r>
      <w:r w:rsidR="00EB41B2" w:rsidRPr="007A367C">
        <w:rPr>
          <w:rFonts w:asciiTheme="majorBidi" w:hAnsiTheme="majorBidi" w:cstheme="majorBidi"/>
          <w:color w:val="000000" w:themeColor="text1"/>
          <w:sz w:val="24"/>
          <w:szCs w:val="24"/>
          <w:lang w:val="en-US"/>
        </w:rPr>
        <w:t>,</w:t>
      </w:r>
      <w:r w:rsidR="00F97858" w:rsidRPr="007A367C">
        <w:rPr>
          <w:rFonts w:asciiTheme="majorBidi" w:hAnsiTheme="majorBidi" w:cstheme="majorBidi"/>
          <w:color w:val="000000" w:themeColor="text1"/>
          <w:sz w:val="24"/>
          <w:szCs w:val="24"/>
          <w:lang w:val="en-US"/>
        </w:rPr>
        <w:t xml:space="preserve"> seedling</w:t>
      </w:r>
      <w:r w:rsidR="00153B79" w:rsidRPr="007A367C">
        <w:rPr>
          <w:rFonts w:asciiTheme="majorBidi" w:hAnsiTheme="majorBidi" w:cstheme="majorBidi"/>
          <w:color w:val="000000" w:themeColor="text1"/>
          <w:sz w:val="24"/>
          <w:szCs w:val="24"/>
          <w:lang w:val="en-US"/>
        </w:rPr>
        <w:t xml:space="preserve"> number</w:t>
      </w:r>
      <w:r w:rsidR="00F97858" w:rsidRPr="007A367C">
        <w:rPr>
          <w:rFonts w:asciiTheme="majorBidi" w:hAnsiTheme="majorBidi" w:cstheme="majorBidi"/>
          <w:color w:val="000000" w:themeColor="text1"/>
          <w:sz w:val="24"/>
          <w:szCs w:val="24"/>
          <w:lang w:val="en-US"/>
        </w:rPr>
        <w:t xml:space="preserve">s were </w:t>
      </w:r>
      <w:r w:rsidR="00153B79" w:rsidRPr="007A367C">
        <w:rPr>
          <w:rFonts w:asciiTheme="majorBidi" w:hAnsiTheme="majorBidi" w:cstheme="majorBidi"/>
          <w:color w:val="000000" w:themeColor="text1"/>
          <w:sz w:val="24"/>
          <w:szCs w:val="24"/>
          <w:lang w:val="en-US"/>
        </w:rPr>
        <w:t>reduced</w:t>
      </w:r>
      <w:r w:rsidR="00F97858" w:rsidRPr="007A367C">
        <w:rPr>
          <w:rFonts w:asciiTheme="majorBidi" w:hAnsiTheme="majorBidi" w:cstheme="majorBidi"/>
          <w:color w:val="000000" w:themeColor="text1"/>
          <w:sz w:val="24"/>
          <w:szCs w:val="24"/>
          <w:lang w:val="en-US"/>
        </w:rPr>
        <w:t xml:space="preserve"> to maintain only one seedling per pot. Percent seed germination in </w:t>
      </w:r>
      <w:r w:rsidR="00A41C88" w:rsidRPr="007A367C">
        <w:rPr>
          <w:rFonts w:asciiTheme="majorBidi" w:hAnsiTheme="majorBidi" w:cstheme="majorBidi"/>
          <w:color w:val="000000" w:themeColor="text1"/>
          <w:sz w:val="24"/>
          <w:szCs w:val="24"/>
          <w:lang w:val="en-US"/>
        </w:rPr>
        <w:t xml:space="preserve">amended and </w:t>
      </w:r>
      <w:r w:rsidR="00A41C88" w:rsidRPr="007A367C">
        <w:rPr>
          <w:rFonts w:asciiTheme="majorBidi" w:hAnsiTheme="majorBidi" w:cstheme="majorBidi"/>
          <w:color w:val="000000" w:themeColor="text1"/>
          <w:sz w:val="24"/>
          <w:szCs w:val="24"/>
          <w:lang w:val="en-US"/>
        </w:rPr>
        <w:lastRenderedPageBreak/>
        <w:t xml:space="preserve">unamended </w:t>
      </w:r>
      <w:r w:rsidR="00F97858" w:rsidRPr="007A367C">
        <w:rPr>
          <w:rFonts w:asciiTheme="majorBidi" w:hAnsiTheme="majorBidi" w:cstheme="majorBidi"/>
          <w:color w:val="000000" w:themeColor="text1"/>
          <w:sz w:val="24"/>
          <w:szCs w:val="24"/>
          <w:lang w:val="en-US"/>
        </w:rPr>
        <w:t xml:space="preserve">soil was recorded. </w:t>
      </w:r>
      <w:r w:rsidR="00283E9B" w:rsidRPr="007A367C">
        <w:rPr>
          <w:rFonts w:asciiTheme="majorBidi" w:hAnsiTheme="majorBidi" w:cstheme="majorBidi"/>
          <w:color w:val="000000" w:themeColor="text1"/>
          <w:sz w:val="24"/>
          <w:szCs w:val="24"/>
          <w:lang w:val="en-US"/>
        </w:rPr>
        <w:t xml:space="preserve">Twelve replicate plants per </w:t>
      </w:r>
      <w:r w:rsidR="00A41C88" w:rsidRPr="007A367C">
        <w:rPr>
          <w:rFonts w:asciiTheme="majorBidi" w:hAnsiTheme="majorBidi" w:cstheme="majorBidi"/>
          <w:color w:val="000000" w:themeColor="text1"/>
          <w:sz w:val="24"/>
          <w:szCs w:val="24"/>
          <w:lang w:val="en-US"/>
        </w:rPr>
        <w:t xml:space="preserve">soil </w:t>
      </w:r>
      <w:r w:rsidR="00283E9B" w:rsidRPr="007A367C">
        <w:rPr>
          <w:rFonts w:asciiTheme="majorBidi" w:hAnsiTheme="majorBidi" w:cstheme="majorBidi"/>
          <w:color w:val="000000" w:themeColor="text1"/>
          <w:sz w:val="24"/>
          <w:szCs w:val="24"/>
          <w:lang w:val="en-US"/>
        </w:rPr>
        <w:t>treatment were used</w:t>
      </w:r>
      <w:r w:rsidR="002C0811" w:rsidRPr="007A367C">
        <w:rPr>
          <w:rFonts w:asciiTheme="majorBidi" w:hAnsiTheme="majorBidi" w:cstheme="majorBidi"/>
          <w:color w:val="000000" w:themeColor="text1"/>
          <w:sz w:val="24"/>
          <w:szCs w:val="24"/>
          <w:lang w:val="en-US"/>
        </w:rPr>
        <w:t xml:space="preserve"> in this study</w:t>
      </w:r>
      <w:r w:rsidR="00EB41B2" w:rsidRPr="007A367C">
        <w:rPr>
          <w:rFonts w:asciiTheme="majorBidi" w:hAnsiTheme="majorBidi" w:cstheme="majorBidi"/>
          <w:color w:val="000000" w:themeColor="text1"/>
          <w:sz w:val="24"/>
          <w:szCs w:val="24"/>
          <w:lang w:val="en-US"/>
        </w:rPr>
        <w:t>,</w:t>
      </w:r>
      <w:r w:rsidR="002C0811" w:rsidRPr="007A367C">
        <w:rPr>
          <w:rFonts w:asciiTheme="majorBidi" w:hAnsiTheme="majorBidi" w:cstheme="majorBidi"/>
          <w:color w:val="000000" w:themeColor="text1"/>
          <w:sz w:val="24"/>
          <w:szCs w:val="24"/>
          <w:lang w:val="en-US"/>
        </w:rPr>
        <w:t xml:space="preserve"> and the n</w:t>
      </w:r>
      <w:r w:rsidR="00283E9B" w:rsidRPr="007A367C">
        <w:rPr>
          <w:rFonts w:asciiTheme="majorBidi" w:hAnsiTheme="majorBidi" w:cstheme="majorBidi"/>
          <w:color w:val="000000" w:themeColor="text1"/>
          <w:sz w:val="24"/>
          <w:szCs w:val="24"/>
          <w:lang w:val="en-US"/>
        </w:rPr>
        <w:t>umber of leaves</w:t>
      </w:r>
      <w:r w:rsidR="00457588" w:rsidRPr="007A367C">
        <w:rPr>
          <w:rFonts w:asciiTheme="majorBidi" w:hAnsiTheme="majorBidi" w:cstheme="majorBidi"/>
          <w:color w:val="000000" w:themeColor="text1"/>
          <w:sz w:val="24"/>
          <w:szCs w:val="24"/>
          <w:lang w:val="en-US"/>
        </w:rPr>
        <w:t xml:space="preserve"> </w:t>
      </w:r>
      <w:r w:rsidR="002C0811" w:rsidRPr="007A367C">
        <w:rPr>
          <w:rFonts w:asciiTheme="majorBidi" w:hAnsiTheme="majorBidi" w:cstheme="majorBidi"/>
          <w:color w:val="000000" w:themeColor="text1"/>
          <w:sz w:val="24"/>
          <w:szCs w:val="24"/>
          <w:lang w:val="en-US"/>
        </w:rPr>
        <w:t>and</w:t>
      </w:r>
      <w:r w:rsidR="00283E9B" w:rsidRPr="007A367C">
        <w:rPr>
          <w:rFonts w:asciiTheme="majorBidi" w:hAnsiTheme="majorBidi" w:cstheme="majorBidi"/>
          <w:color w:val="000000" w:themeColor="text1"/>
          <w:sz w:val="24"/>
          <w:szCs w:val="24"/>
          <w:lang w:val="en-US"/>
        </w:rPr>
        <w:t xml:space="preserve"> </w:t>
      </w:r>
      <w:r w:rsidR="00E9216E" w:rsidRPr="007A367C">
        <w:rPr>
          <w:rFonts w:asciiTheme="majorBidi" w:hAnsiTheme="majorBidi" w:cstheme="majorBidi"/>
          <w:color w:val="000000" w:themeColor="text1"/>
          <w:sz w:val="24"/>
          <w:szCs w:val="24"/>
          <w:lang w:val="en-US"/>
        </w:rPr>
        <w:t xml:space="preserve">the </w:t>
      </w:r>
      <w:r w:rsidR="00283E9B" w:rsidRPr="007A367C">
        <w:rPr>
          <w:rFonts w:asciiTheme="majorBidi" w:hAnsiTheme="majorBidi" w:cstheme="majorBidi"/>
          <w:color w:val="000000" w:themeColor="text1"/>
          <w:sz w:val="24"/>
          <w:szCs w:val="24"/>
          <w:lang w:val="en-US"/>
        </w:rPr>
        <w:t xml:space="preserve">leaf width </w:t>
      </w:r>
      <w:r w:rsidR="00457588" w:rsidRPr="007A367C">
        <w:rPr>
          <w:rFonts w:asciiTheme="majorBidi" w:hAnsiTheme="majorBidi" w:cstheme="majorBidi"/>
          <w:color w:val="000000" w:themeColor="text1"/>
          <w:sz w:val="24"/>
          <w:szCs w:val="24"/>
          <w:lang w:val="en-US"/>
        </w:rPr>
        <w:t xml:space="preserve">per plant </w:t>
      </w:r>
      <w:r w:rsidR="00283E9B" w:rsidRPr="007A367C">
        <w:rPr>
          <w:rFonts w:asciiTheme="majorBidi" w:hAnsiTheme="majorBidi" w:cstheme="majorBidi"/>
          <w:color w:val="000000" w:themeColor="text1"/>
          <w:sz w:val="24"/>
          <w:szCs w:val="24"/>
          <w:lang w:val="en-US"/>
        </w:rPr>
        <w:t>were measured at 14, 21, 28</w:t>
      </w:r>
      <w:r w:rsidR="00E9216E" w:rsidRPr="007A367C">
        <w:rPr>
          <w:rFonts w:asciiTheme="majorBidi" w:hAnsiTheme="majorBidi" w:cstheme="majorBidi"/>
          <w:color w:val="000000" w:themeColor="text1"/>
          <w:sz w:val="24"/>
          <w:szCs w:val="24"/>
          <w:lang w:val="en-US"/>
        </w:rPr>
        <w:t>,</w:t>
      </w:r>
      <w:r w:rsidR="00283E9B" w:rsidRPr="007A367C">
        <w:rPr>
          <w:rFonts w:asciiTheme="majorBidi" w:hAnsiTheme="majorBidi" w:cstheme="majorBidi"/>
          <w:color w:val="000000" w:themeColor="text1"/>
          <w:sz w:val="24"/>
          <w:szCs w:val="24"/>
          <w:lang w:val="en-US"/>
        </w:rPr>
        <w:t xml:space="preserve"> and 35 days </w:t>
      </w:r>
      <w:r w:rsidR="00A41C88" w:rsidRPr="007A367C">
        <w:rPr>
          <w:rFonts w:asciiTheme="majorBidi" w:hAnsiTheme="majorBidi" w:cstheme="majorBidi"/>
          <w:color w:val="000000" w:themeColor="text1"/>
          <w:sz w:val="24"/>
          <w:szCs w:val="24"/>
          <w:lang w:val="en-US"/>
        </w:rPr>
        <w:t xml:space="preserve">since </w:t>
      </w:r>
      <w:r w:rsidR="00283E9B" w:rsidRPr="007A367C">
        <w:rPr>
          <w:rFonts w:asciiTheme="majorBidi" w:hAnsiTheme="majorBidi" w:cstheme="majorBidi"/>
          <w:color w:val="000000" w:themeColor="text1"/>
          <w:sz w:val="24"/>
          <w:szCs w:val="24"/>
          <w:lang w:val="en-US"/>
        </w:rPr>
        <w:t>germination</w:t>
      </w:r>
      <w:r w:rsidR="002C0811" w:rsidRPr="007A367C">
        <w:rPr>
          <w:rFonts w:asciiTheme="majorBidi" w:hAnsiTheme="majorBidi" w:cstheme="majorBidi"/>
          <w:color w:val="000000" w:themeColor="text1"/>
          <w:sz w:val="24"/>
          <w:szCs w:val="24"/>
          <w:lang w:val="en-US"/>
        </w:rPr>
        <w:t>.</w:t>
      </w:r>
      <w:r w:rsidR="004F08B7" w:rsidRPr="007A367C">
        <w:rPr>
          <w:rFonts w:asciiTheme="majorBidi" w:hAnsiTheme="majorBidi" w:cstheme="majorBidi"/>
          <w:color w:val="000000" w:themeColor="text1"/>
          <w:sz w:val="24"/>
          <w:szCs w:val="24"/>
          <w:lang w:val="en-US"/>
        </w:rPr>
        <w:t xml:space="preserve"> Plants were further monitored</w:t>
      </w:r>
      <w:r w:rsidR="00EB41B2" w:rsidRPr="007A367C">
        <w:rPr>
          <w:rFonts w:asciiTheme="majorBidi" w:hAnsiTheme="majorBidi" w:cstheme="majorBidi"/>
          <w:color w:val="000000" w:themeColor="text1"/>
          <w:sz w:val="24"/>
          <w:szCs w:val="24"/>
          <w:lang w:val="en-US"/>
        </w:rPr>
        <w:t>,</w:t>
      </w:r>
      <w:r w:rsidR="004F08B7" w:rsidRPr="007A367C">
        <w:rPr>
          <w:rFonts w:asciiTheme="majorBidi" w:hAnsiTheme="majorBidi" w:cstheme="majorBidi"/>
          <w:color w:val="000000" w:themeColor="text1"/>
          <w:sz w:val="24"/>
          <w:szCs w:val="24"/>
          <w:lang w:val="en-US"/>
        </w:rPr>
        <w:t xml:space="preserve"> and the </w:t>
      </w:r>
      <w:r w:rsidR="009C1745" w:rsidRPr="007A367C">
        <w:rPr>
          <w:rFonts w:asciiTheme="majorBidi" w:hAnsiTheme="majorBidi" w:cstheme="majorBidi"/>
          <w:color w:val="000000" w:themeColor="text1"/>
          <w:sz w:val="24"/>
          <w:szCs w:val="24"/>
          <w:lang w:val="en-US"/>
        </w:rPr>
        <w:t xml:space="preserve">time from germination until </w:t>
      </w:r>
      <w:r w:rsidR="00D4098C" w:rsidRPr="007A367C">
        <w:rPr>
          <w:rFonts w:asciiTheme="majorBidi" w:hAnsiTheme="majorBidi" w:cstheme="majorBidi"/>
          <w:color w:val="000000" w:themeColor="text1"/>
          <w:sz w:val="24"/>
          <w:szCs w:val="24"/>
          <w:lang w:val="en-US"/>
        </w:rPr>
        <w:t xml:space="preserve">emergence of the first </w:t>
      </w:r>
      <w:r w:rsidR="004F08B7" w:rsidRPr="007A367C">
        <w:rPr>
          <w:rFonts w:asciiTheme="majorBidi" w:hAnsiTheme="majorBidi" w:cstheme="majorBidi"/>
          <w:color w:val="000000" w:themeColor="text1"/>
          <w:sz w:val="24"/>
          <w:szCs w:val="24"/>
          <w:lang w:val="en-US"/>
        </w:rPr>
        <w:t>flower</w:t>
      </w:r>
      <w:r w:rsidR="00D4098C" w:rsidRPr="007A367C">
        <w:rPr>
          <w:rFonts w:asciiTheme="majorBidi" w:hAnsiTheme="majorBidi" w:cstheme="majorBidi"/>
          <w:color w:val="000000" w:themeColor="text1"/>
          <w:sz w:val="24"/>
          <w:szCs w:val="24"/>
          <w:lang w:val="en-US"/>
        </w:rPr>
        <w:t xml:space="preserve"> was recorded</w:t>
      </w:r>
      <w:r w:rsidR="004F08B7" w:rsidRPr="007A367C">
        <w:rPr>
          <w:rFonts w:asciiTheme="majorBidi" w:hAnsiTheme="majorBidi" w:cstheme="majorBidi"/>
          <w:color w:val="000000" w:themeColor="text1"/>
          <w:sz w:val="24"/>
          <w:szCs w:val="24"/>
          <w:lang w:val="en-US"/>
        </w:rPr>
        <w:t xml:space="preserve">. </w:t>
      </w:r>
    </w:p>
    <w:p w14:paraId="407980EE" w14:textId="77777777" w:rsidR="00EB0397" w:rsidRPr="007A367C" w:rsidRDefault="00EB0397" w:rsidP="00F06186">
      <w:pPr>
        <w:widowControl w:val="0"/>
        <w:suppressAutoHyphens/>
        <w:spacing w:after="0"/>
        <w:contextualSpacing/>
        <w:rPr>
          <w:rFonts w:asciiTheme="majorBidi" w:hAnsiTheme="majorBidi" w:cstheme="majorBidi"/>
          <w:color w:val="000000" w:themeColor="text1"/>
          <w:sz w:val="24"/>
          <w:szCs w:val="24"/>
          <w:lang w:val="en-US"/>
        </w:rPr>
      </w:pPr>
    </w:p>
    <w:p w14:paraId="59D331C9" w14:textId="73195A19" w:rsidR="00FB1033" w:rsidRPr="007A367C" w:rsidRDefault="00FB1033"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Data processing and statistical analysis</w:t>
      </w:r>
    </w:p>
    <w:p w14:paraId="3106873A" w14:textId="270273DF" w:rsidR="009B28AC" w:rsidRPr="007A367C" w:rsidRDefault="00B63567"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All analyses were performed using the R environment for statistical computing (</w:t>
      </w:r>
      <w:r w:rsidR="00E9216E" w:rsidRPr="007A367C">
        <w:rPr>
          <w:rFonts w:asciiTheme="majorBidi" w:hAnsiTheme="majorBidi" w:cstheme="majorBidi"/>
          <w:color w:val="000000" w:themeColor="text1"/>
          <w:sz w:val="24"/>
          <w:szCs w:val="24"/>
          <w:lang w:val="en-US"/>
        </w:rPr>
        <w:t>v.</w:t>
      </w:r>
      <w:r w:rsidRPr="007A367C">
        <w:rPr>
          <w:rFonts w:asciiTheme="majorBidi" w:hAnsiTheme="majorBidi" w:cstheme="majorBidi"/>
          <w:color w:val="000000" w:themeColor="text1"/>
          <w:sz w:val="24"/>
          <w:szCs w:val="24"/>
          <w:lang w:val="en-US"/>
        </w:rPr>
        <w:t>4.</w:t>
      </w:r>
      <w:r w:rsidR="00457588" w:rsidRPr="007A367C">
        <w:rPr>
          <w:rFonts w:asciiTheme="majorBidi" w:hAnsiTheme="majorBidi" w:cstheme="majorBidi"/>
          <w:color w:val="000000" w:themeColor="text1"/>
          <w:sz w:val="24"/>
          <w:szCs w:val="24"/>
          <w:lang w:val="en-US"/>
        </w:rPr>
        <w:t>2</w:t>
      </w:r>
      <w:r w:rsidRPr="007A367C">
        <w:rPr>
          <w:rFonts w:asciiTheme="majorBidi" w:hAnsiTheme="majorBidi" w:cstheme="majorBidi"/>
          <w:color w:val="000000" w:themeColor="text1"/>
          <w:sz w:val="24"/>
          <w:szCs w:val="24"/>
          <w:lang w:val="en-US"/>
        </w:rPr>
        <w:t>.2</w:t>
      </w:r>
      <w:r w:rsidR="00E9216E"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R Core Team, 202</w:t>
      </w:r>
      <w:r w:rsidR="00457588" w:rsidRPr="007A367C">
        <w:rPr>
          <w:rFonts w:asciiTheme="majorBidi" w:hAnsiTheme="majorBidi" w:cstheme="majorBidi"/>
          <w:color w:val="000000" w:themeColor="text1"/>
          <w:sz w:val="24"/>
          <w:szCs w:val="24"/>
          <w:lang w:val="en-US"/>
        </w:rPr>
        <w:t>2</w:t>
      </w:r>
      <w:r w:rsidRPr="007A367C">
        <w:rPr>
          <w:rFonts w:asciiTheme="majorBidi" w:hAnsiTheme="majorBidi" w:cstheme="majorBidi"/>
          <w:color w:val="000000" w:themeColor="text1"/>
          <w:sz w:val="24"/>
          <w:szCs w:val="24"/>
          <w:lang w:val="en-US"/>
        </w:rPr>
        <w:t xml:space="preserve">). </w:t>
      </w:r>
      <w:r w:rsidR="004C3372" w:rsidRPr="007A367C">
        <w:rPr>
          <w:rFonts w:asciiTheme="majorBidi" w:hAnsiTheme="majorBidi" w:cstheme="majorBidi"/>
          <w:color w:val="000000" w:themeColor="text1"/>
          <w:sz w:val="24"/>
          <w:szCs w:val="24"/>
          <w:lang w:val="en-US"/>
        </w:rPr>
        <w:t xml:space="preserve">A </w:t>
      </w:r>
      <w:r w:rsidR="00E443DE" w:rsidRPr="007A367C">
        <w:rPr>
          <w:rFonts w:asciiTheme="majorBidi" w:hAnsiTheme="majorBidi" w:cstheme="majorBidi"/>
          <w:color w:val="000000" w:themeColor="text1"/>
          <w:sz w:val="24"/>
          <w:szCs w:val="24"/>
          <w:lang w:val="en-US"/>
        </w:rPr>
        <w:t xml:space="preserve">polynomial </w:t>
      </w:r>
      <w:r w:rsidR="004C3372" w:rsidRPr="007A367C">
        <w:rPr>
          <w:rFonts w:asciiTheme="majorBidi" w:hAnsiTheme="majorBidi" w:cstheme="majorBidi"/>
          <w:color w:val="000000" w:themeColor="text1"/>
          <w:sz w:val="24"/>
          <w:szCs w:val="24"/>
          <w:lang w:val="en-US"/>
        </w:rPr>
        <w:t xml:space="preserve">model estimated leaf area </w:t>
      </w:r>
      <w:r w:rsidR="00E9216E" w:rsidRPr="007A367C">
        <w:rPr>
          <w:rFonts w:asciiTheme="majorBidi" w:hAnsiTheme="majorBidi" w:cstheme="majorBidi"/>
          <w:color w:val="000000" w:themeColor="text1"/>
          <w:sz w:val="24"/>
          <w:szCs w:val="24"/>
          <w:lang w:val="en-US"/>
        </w:rPr>
        <w:t>[</w:t>
      </w:r>
      <w:r w:rsidR="000903C6" w:rsidRPr="007A367C">
        <w:rPr>
          <w:rFonts w:asciiTheme="majorBidi" w:hAnsiTheme="majorBidi" w:cstheme="majorBidi"/>
          <w:color w:val="000000" w:themeColor="text1"/>
          <w:sz w:val="24"/>
          <w:szCs w:val="24"/>
          <w:lang w:val="en-US"/>
        </w:rPr>
        <w:t>area</w:t>
      </w:r>
      <w:r w:rsidR="00457588" w:rsidRPr="007A367C">
        <w:rPr>
          <w:rFonts w:asciiTheme="majorBidi" w:hAnsiTheme="majorBidi" w:cstheme="majorBidi"/>
          <w:color w:val="000000" w:themeColor="text1"/>
          <w:sz w:val="24"/>
          <w:szCs w:val="24"/>
          <w:lang w:val="en-US"/>
        </w:rPr>
        <w:t xml:space="preserve"> </w:t>
      </w:r>
      <w:r w:rsidR="000903C6" w:rsidRPr="007A367C">
        <w:rPr>
          <w:rFonts w:asciiTheme="majorBidi" w:hAnsiTheme="majorBidi" w:cstheme="majorBidi"/>
          <w:color w:val="000000" w:themeColor="text1"/>
          <w:sz w:val="24"/>
          <w:szCs w:val="24"/>
          <w:lang w:val="en-US"/>
        </w:rPr>
        <w:t>=</w:t>
      </w:r>
      <w:r w:rsidR="00457588" w:rsidRPr="007A367C">
        <w:rPr>
          <w:rFonts w:asciiTheme="majorBidi" w:hAnsiTheme="majorBidi" w:cstheme="majorBidi"/>
          <w:color w:val="000000" w:themeColor="text1"/>
          <w:sz w:val="24"/>
          <w:szCs w:val="24"/>
          <w:lang w:val="en-US"/>
        </w:rPr>
        <w:t xml:space="preserve"> </w:t>
      </w:r>
      <w:r w:rsidR="000903C6" w:rsidRPr="007A367C">
        <w:rPr>
          <w:rFonts w:asciiTheme="majorBidi" w:hAnsiTheme="majorBidi" w:cstheme="majorBidi"/>
          <w:color w:val="000000" w:themeColor="text1"/>
          <w:sz w:val="24"/>
          <w:szCs w:val="24"/>
          <w:lang w:val="en-US"/>
        </w:rPr>
        <w:t>0.88735</w:t>
      </w:r>
      <w:r w:rsidR="00E9216E" w:rsidRPr="007A367C">
        <w:rPr>
          <w:rFonts w:asciiTheme="majorBidi" w:hAnsiTheme="majorBidi" w:cstheme="majorBidi"/>
          <w:color w:val="000000" w:themeColor="text1"/>
          <w:sz w:val="24"/>
          <w:szCs w:val="24"/>
          <w:lang w:val="en-US"/>
        </w:rPr>
        <w:t xml:space="preserve"> × </w:t>
      </w:r>
      <w:r w:rsidR="00263942" w:rsidRPr="007A367C">
        <w:rPr>
          <w:rFonts w:asciiTheme="majorBidi" w:hAnsiTheme="majorBidi" w:cstheme="majorBidi"/>
          <w:color w:val="000000" w:themeColor="text1"/>
          <w:sz w:val="24"/>
          <w:szCs w:val="24"/>
          <w:lang w:val="en-US"/>
        </w:rPr>
        <w:t>(</w:t>
      </w:r>
      <w:r w:rsidR="000903C6" w:rsidRPr="007A367C">
        <w:rPr>
          <w:rFonts w:asciiTheme="majorBidi" w:hAnsiTheme="majorBidi" w:cstheme="majorBidi"/>
          <w:color w:val="000000" w:themeColor="text1"/>
          <w:sz w:val="24"/>
          <w:szCs w:val="24"/>
          <w:lang w:val="en-US"/>
        </w:rPr>
        <w:t xml:space="preserve">leaf </w:t>
      </w:r>
      <w:commentRangeStart w:id="24"/>
      <w:commentRangeStart w:id="25"/>
      <w:r w:rsidR="000903C6" w:rsidRPr="007A367C">
        <w:rPr>
          <w:rFonts w:asciiTheme="majorBidi" w:hAnsiTheme="majorBidi" w:cstheme="majorBidi"/>
          <w:color w:val="000000" w:themeColor="text1"/>
          <w:sz w:val="24"/>
          <w:szCs w:val="24"/>
          <w:lang w:val="en-US"/>
        </w:rPr>
        <w:t>width</w:t>
      </w:r>
      <w:r w:rsidR="00263942" w:rsidRPr="007A367C">
        <w:rPr>
          <w:rFonts w:asciiTheme="majorBidi" w:hAnsiTheme="majorBidi" w:cstheme="majorBidi"/>
          <w:color w:val="000000" w:themeColor="text1"/>
          <w:sz w:val="24"/>
          <w:szCs w:val="24"/>
          <w:lang w:val="en-US"/>
        </w:rPr>
        <w:t>)</w:t>
      </w:r>
      <w:r w:rsidR="000903C6" w:rsidRPr="007A367C">
        <w:rPr>
          <w:rFonts w:asciiTheme="majorBidi" w:hAnsiTheme="majorBidi" w:cstheme="majorBidi"/>
          <w:color w:val="000000" w:themeColor="text1"/>
          <w:sz w:val="24"/>
          <w:szCs w:val="24"/>
          <w:vertAlign w:val="superscript"/>
          <w:lang w:val="en-US"/>
        </w:rPr>
        <w:t>2</w:t>
      </w:r>
      <w:r w:rsidR="00E9216E" w:rsidRPr="007A367C">
        <w:rPr>
          <w:rFonts w:asciiTheme="majorBidi" w:hAnsiTheme="majorBidi" w:cstheme="majorBidi"/>
          <w:color w:val="000000" w:themeColor="text1"/>
          <w:sz w:val="24"/>
          <w:szCs w:val="24"/>
          <w:lang w:val="en-US"/>
        </w:rPr>
        <w:t xml:space="preserve"> </w:t>
      </w:r>
      <w:commentRangeEnd w:id="24"/>
      <w:r w:rsidR="00B24067" w:rsidRPr="007A367C">
        <w:rPr>
          <w:rStyle w:val="CommentReference"/>
          <w:color w:val="000000" w:themeColor="text1"/>
          <w:lang w:val="en-US"/>
        </w:rPr>
        <w:commentReference w:id="24"/>
      </w:r>
      <w:commentRangeEnd w:id="25"/>
      <w:r w:rsidR="00496E6C" w:rsidRPr="007A367C">
        <w:rPr>
          <w:rStyle w:val="CommentReference"/>
          <w:color w:val="000000" w:themeColor="text1"/>
        </w:rPr>
        <w:commentReference w:id="25"/>
      </w:r>
      <w:r w:rsidR="000903C6" w:rsidRPr="007A367C">
        <w:rPr>
          <w:rFonts w:asciiTheme="majorBidi" w:hAnsiTheme="majorBidi" w:cstheme="majorBidi"/>
          <w:color w:val="000000" w:themeColor="text1"/>
          <w:sz w:val="24"/>
          <w:szCs w:val="24"/>
          <w:lang w:val="en-US"/>
        </w:rPr>
        <w:t>+</w:t>
      </w:r>
      <w:r w:rsidR="00E9216E" w:rsidRPr="007A367C">
        <w:rPr>
          <w:rFonts w:asciiTheme="majorBidi" w:hAnsiTheme="majorBidi" w:cstheme="majorBidi"/>
          <w:color w:val="000000" w:themeColor="text1"/>
          <w:sz w:val="24"/>
          <w:szCs w:val="24"/>
          <w:lang w:val="en-US"/>
        </w:rPr>
        <w:t xml:space="preserve"> </w:t>
      </w:r>
      <w:r w:rsidR="000903C6" w:rsidRPr="007A367C">
        <w:rPr>
          <w:rFonts w:asciiTheme="majorBidi" w:hAnsiTheme="majorBidi" w:cstheme="majorBidi"/>
          <w:color w:val="000000" w:themeColor="text1"/>
          <w:sz w:val="24"/>
          <w:szCs w:val="24"/>
          <w:lang w:val="en-US"/>
        </w:rPr>
        <w:t>0.93503</w:t>
      </w:r>
      <w:r w:rsidR="00E9216E" w:rsidRPr="007A367C">
        <w:rPr>
          <w:rFonts w:asciiTheme="majorBidi" w:hAnsiTheme="majorBidi" w:cstheme="majorBidi"/>
          <w:color w:val="000000" w:themeColor="text1"/>
          <w:sz w:val="24"/>
          <w:szCs w:val="24"/>
          <w:lang w:val="en-US"/>
        </w:rPr>
        <w:t xml:space="preserve"> × </w:t>
      </w:r>
      <w:r w:rsidR="000903C6" w:rsidRPr="007A367C">
        <w:rPr>
          <w:rFonts w:asciiTheme="majorBidi" w:hAnsiTheme="majorBidi" w:cstheme="majorBidi"/>
          <w:color w:val="000000" w:themeColor="text1"/>
          <w:sz w:val="24"/>
          <w:szCs w:val="24"/>
          <w:lang w:val="en-US"/>
        </w:rPr>
        <w:t>leaf width</w:t>
      </w:r>
      <w:r w:rsidR="00E9216E" w:rsidRPr="007A367C">
        <w:rPr>
          <w:rFonts w:asciiTheme="majorBidi" w:hAnsiTheme="majorBidi" w:cstheme="majorBidi"/>
          <w:color w:val="000000" w:themeColor="text1"/>
          <w:sz w:val="24"/>
          <w:szCs w:val="24"/>
          <w:lang w:val="en-US"/>
        </w:rPr>
        <w:t>]</w:t>
      </w:r>
      <w:r w:rsidR="000903C6" w:rsidRPr="007A367C">
        <w:rPr>
          <w:rFonts w:asciiTheme="majorBidi" w:hAnsiTheme="majorBidi" w:cstheme="majorBidi"/>
          <w:color w:val="000000" w:themeColor="text1"/>
          <w:sz w:val="24"/>
          <w:szCs w:val="24"/>
          <w:lang w:val="en-US"/>
        </w:rPr>
        <w:t xml:space="preserve"> </w:t>
      </w:r>
      <w:r w:rsidR="004C3372" w:rsidRPr="007A367C">
        <w:rPr>
          <w:rFonts w:asciiTheme="majorBidi" w:hAnsiTheme="majorBidi" w:cstheme="majorBidi"/>
          <w:color w:val="000000" w:themeColor="text1"/>
          <w:sz w:val="24"/>
          <w:szCs w:val="24"/>
          <w:lang w:val="en-US"/>
        </w:rPr>
        <w:t>from linear measurements</w:t>
      </w:r>
      <w:r w:rsidR="00457588" w:rsidRPr="007A367C">
        <w:rPr>
          <w:rFonts w:asciiTheme="majorBidi" w:hAnsiTheme="majorBidi" w:cstheme="majorBidi"/>
          <w:color w:val="000000" w:themeColor="text1"/>
          <w:sz w:val="24"/>
          <w:szCs w:val="24"/>
          <w:lang w:val="en-US"/>
        </w:rPr>
        <w:t xml:space="preserve"> (leaf width)</w:t>
      </w:r>
      <w:r w:rsidR="000903C6" w:rsidRPr="007A367C">
        <w:rPr>
          <w:rFonts w:asciiTheme="majorBidi" w:hAnsiTheme="majorBidi" w:cstheme="majorBidi"/>
          <w:color w:val="000000" w:themeColor="text1"/>
          <w:sz w:val="24"/>
          <w:szCs w:val="24"/>
          <w:lang w:val="en-US"/>
        </w:rPr>
        <w:t xml:space="preserve"> </w:t>
      </w:r>
      <w:r w:rsidR="00F0038E" w:rsidRPr="007A367C">
        <w:rPr>
          <w:rFonts w:asciiTheme="majorBidi" w:hAnsiTheme="majorBidi" w:cstheme="majorBidi"/>
          <w:noProof/>
          <w:color w:val="000000" w:themeColor="text1"/>
          <w:sz w:val="24"/>
          <w:szCs w:val="24"/>
          <w:lang w:val="en-US"/>
        </w:rPr>
        <w:t>(Tartaglia et al., 2016)</w:t>
      </w:r>
      <w:r w:rsidRPr="007A367C">
        <w:rPr>
          <w:rFonts w:asciiTheme="majorBidi" w:hAnsiTheme="majorBidi" w:cstheme="majorBidi"/>
          <w:color w:val="000000" w:themeColor="text1"/>
          <w:sz w:val="24"/>
          <w:szCs w:val="24"/>
          <w:lang w:val="en-US"/>
        </w:rPr>
        <w:t xml:space="preserve">. </w:t>
      </w:r>
      <w:r w:rsidR="00503F23" w:rsidRPr="007A367C">
        <w:rPr>
          <w:rFonts w:asciiTheme="majorBidi" w:hAnsiTheme="majorBidi" w:cstheme="majorBidi"/>
          <w:color w:val="000000" w:themeColor="text1"/>
          <w:sz w:val="24"/>
          <w:szCs w:val="24"/>
          <w:lang w:val="en-US"/>
        </w:rPr>
        <w:t>The normality of data w</w:t>
      </w:r>
      <w:r w:rsidR="00457588" w:rsidRPr="007A367C">
        <w:rPr>
          <w:rFonts w:asciiTheme="majorBidi" w:hAnsiTheme="majorBidi" w:cstheme="majorBidi"/>
          <w:color w:val="000000" w:themeColor="text1"/>
          <w:sz w:val="24"/>
          <w:szCs w:val="24"/>
          <w:lang w:val="en-US"/>
        </w:rPr>
        <w:t>as</w:t>
      </w:r>
      <w:r w:rsidR="00503F23" w:rsidRPr="007A367C">
        <w:rPr>
          <w:rFonts w:asciiTheme="majorBidi" w:hAnsiTheme="majorBidi" w:cstheme="majorBidi"/>
          <w:color w:val="000000" w:themeColor="text1"/>
          <w:sz w:val="24"/>
          <w:szCs w:val="24"/>
          <w:lang w:val="en-US"/>
        </w:rPr>
        <w:t xml:space="preserve"> verified by visuali</w:t>
      </w:r>
      <w:r w:rsidR="00B24067" w:rsidRPr="007A367C">
        <w:rPr>
          <w:rFonts w:asciiTheme="majorBidi" w:hAnsiTheme="majorBidi" w:cstheme="majorBidi"/>
          <w:color w:val="000000" w:themeColor="text1"/>
          <w:sz w:val="24"/>
          <w:szCs w:val="24"/>
          <w:lang w:val="en-US"/>
        </w:rPr>
        <w:t>z</w:t>
      </w:r>
      <w:r w:rsidR="00503F23" w:rsidRPr="007A367C">
        <w:rPr>
          <w:rFonts w:asciiTheme="majorBidi" w:hAnsiTheme="majorBidi" w:cstheme="majorBidi"/>
          <w:color w:val="000000" w:themeColor="text1"/>
          <w:sz w:val="24"/>
          <w:szCs w:val="24"/>
          <w:lang w:val="en-US"/>
        </w:rPr>
        <w:t xml:space="preserve">ation using boxplots and QQ plots </w:t>
      </w:r>
      <w:r w:rsidR="00EB41B2" w:rsidRPr="007A367C">
        <w:rPr>
          <w:rFonts w:asciiTheme="majorBidi" w:hAnsiTheme="majorBidi" w:cstheme="majorBidi"/>
          <w:color w:val="000000" w:themeColor="text1"/>
          <w:sz w:val="24"/>
          <w:szCs w:val="24"/>
          <w:lang w:val="en-US"/>
        </w:rPr>
        <w:t>and</w:t>
      </w:r>
      <w:r w:rsidR="00503F23" w:rsidRPr="007A367C">
        <w:rPr>
          <w:rFonts w:asciiTheme="majorBidi" w:hAnsiTheme="majorBidi" w:cstheme="majorBidi"/>
          <w:color w:val="000000" w:themeColor="text1"/>
          <w:sz w:val="24"/>
          <w:szCs w:val="24"/>
          <w:lang w:val="en-US"/>
        </w:rPr>
        <w:t xml:space="preserve"> </w:t>
      </w:r>
      <w:r w:rsidR="007C7752" w:rsidRPr="007A367C">
        <w:rPr>
          <w:rFonts w:asciiTheme="majorBidi" w:hAnsiTheme="majorBidi" w:cstheme="majorBidi"/>
          <w:color w:val="000000" w:themeColor="text1"/>
          <w:sz w:val="24"/>
          <w:szCs w:val="24"/>
          <w:lang w:val="en-US"/>
        </w:rPr>
        <w:t xml:space="preserve">subjected to </w:t>
      </w:r>
      <w:r w:rsidR="00503F23" w:rsidRPr="007A367C">
        <w:rPr>
          <w:rFonts w:asciiTheme="majorBidi" w:hAnsiTheme="majorBidi" w:cstheme="majorBidi"/>
          <w:color w:val="000000" w:themeColor="text1"/>
          <w:sz w:val="24"/>
          <w:szCs w:val="24"/>
          <w:lang w:val="en-US"/>
        </w:rPr>
        <w:t>the Shapiro</w:t>
      </w:r>
      <w:r w:rsidR="00B24067" w:rsidRPr="007A367C">
        <w:rPr>
          <w:rFonts w:asciiTheme="majorBidi" w:hAnsiTheme="majorBidi" w:cstheme="majorBidi"/>
          <w:color w:val="000000" w:themeColor="text1"/>
          <w:sz w:val="24"/>
          <w:szCs w:val="24"/>
          <w:lang w:val="en-US"/>
        </w:rPr>
        <w:t>–</w:t>
      </w:r>
      <w:r w:rsidR="00503F23" w:rsidRPr="007A367C">
        <w:rPr>
          <w:rFonts w:asciiTheme="majorBidi" w:hAnsiTheme="majorBidi" w:cstheme="majorBidi"/>
          <w:color w:val="000000" w:themeColor="text1"/>
          <w:sz w:val="24"/>
          <w:szCs w:val="24"/>
          <w:lang w:val="en-US"/>
        </w:rPr>
        <w:t>Wilk</w:t>
      </w:r>
      <w:r w:rsidR="007C7752" w:rsidRPr="007A367C">
        <w:rPr>
          <w:rFonts w:asciiTheme="majorBidi" w:hAnsiTheme="majorBidi" w:cstheme="majorBidi"/>
          <w:color w:val="000000" w:themeColor="text1"/>
          <w:sz w:val="24"/>
          <w:szCs w:val="24"/>
          <w:lang w:val="en-US"/>
        </w:rPr>
        <w:t xml:space="preserve"> test</w:t>
      </w:r>
      <w:r w:rsidR="00457588" w:rsidRPr="007A367C">
        <w:rPr>
          <w:rFonts w:asciiTheme="majorBidi" w:hAnsiTheme="majorBidi" w:cstheme="majorBidi"/>
          <w:color w:val="000000" w:themeColor="text1"/>
          <w:sz w:val="24"/>
          <w:szCs w:val="24"/>
          <w:lang w:val="en-US"/>
        </w:rPr>
        <w:t xml:space="preserve">. </w:t>
      </w:r>
      <w:r w:rsidR="00EB41B2" w:rsidRPr="007A367C">
        <w:rPr>
          <w:rFonts w:asciiTheme="majorBidi" w:hAnsiTheme="majorBidi" w:cstheme="majorBidi"/>
          <w:color w:val="000000" w:themeColor="text1"/>
          <w:sz w:val="24"/>
          <w:szCs w:val="24"/>
          <w:lang w:val="en-US"/>
        </w:rPr>
        <w:t>The homogeneity</w:t>
      </w:r>
      <w:r w:rsidR="00457588" w:rsidRPr="007A367C">
        <w:rPr>
          <w:rFonts w:asciiTheme="majorBidi" w:hAnsiTheme="majorBidi" w:cstheme="majorBidi"/>
          <w:color w:val="000000" w:themeColor="text1"/>
          <w:sz w:val="24"/>
          <w:szCs w:val="24"/>
          <w:lang w:val="en-US"/>
        </w:rPr>
        <w:t xml:space="preserve"> of variance </w:t>
      </w:r>
      <w:r w:rsidR="007C7752" w:rsidRPr="007A367C">
        <w:rPr>
          <w:rFonts w:asciiTheme="majorBidi" w:hAnsiTheme="majorBidi" w:cstheme="majorBidi"/>
          <w:color w:val="000000" w:themeColor="text1"/>
          <w:sz w:val="24"/>
          <w:szCs w:val="24"/>
          <w:lang w:val="en-US"/>
        </w:rPr>
        <w:t xml:space="preserve">was checked using </w:t>
      </w:r>
      <w:r w:rsidR="00503F23" w:rsidRPr="007A367C">
        <w:rPr>
          <w:rFonts w:asciiTheme="majorBidi" w:hAnsiTheme="majorBidi" w:cstheme="majorBidi"/>
          <w:color w:val="000000" w:themeColor="text1"/>
          <w:sz w:val="24"/>
          <w:szCs w:val="24"/>
          <w:lang w:val="en-US"/>
        </w:rPr>
        <w:t xml:space="preserve">Levene’s test. </w:t>
      </w:r>
      <w:r w:rsidR="00F03EE7" w:rsidRPr="007A367C">
        <w:rPr>
          <w:rFonts w:asciiTheme="majorBidi" w:hAnsiTheme="majorBidi" w:cstheme="majorBidi"/>
          <w:color w:val="000000" w:themeColor="text1"/>
          <w:sz w:val="24"/>
          <w:szCs w:val="24"/>
          <w:lang w:val="en-US"/>
        </w:rPr>
        <w:t>Data on l</w:t>
      </w:r>
      <w:r w:rsidRPr="007A367C">
        <w:rPr>
          <w:rFonts w:asciiTheme="majorBidi" w:hAnsiTheme="majorBidi" w:cstheme="majorBidi"/>
          <w:color w:val="000000" w:themeColor="text1"/>
          <w:sz w:val="24"/>
          <w:szCs w:val="24"/>
          <w:lang w:val="en-US"/>
        </w:rPr>
        <w:t xml:space="preserve">eaf area and the number of leaves were </w:t>
      </w:r>
      <w:r w:rsidR="00CE753E" w:rsidRPr="007A367C">
        <w:rPr>
          <w:rFonts w:asciiTheme="majorBidi" w:hAnsiTheme="majorBidi" w:cstheme="majorBidi"/>
          <w:color w:val="000000" w:themeColor="text1"/>
          <w:sz w:val="24"/>
          <w:szCs w:val="24"/>
          <w:lang w:val="en-US"/>
        </w:rPr>
        <w:t>analy</w:t>
      </w:r>
      <w:r w:rsidR="00B24067" w:rsidRPr="007A367C">
        <w:rPr>
          <w:rFonts w:asciiTheme="majorBidi" w:hAnsiTheme="majorBidi" w:cstheme="majorBidi"/>
          <w:color w:val="000000" w:themeColor="text1"/>
          <w:sz w:val="24"/>
          <w:szCs w:val="24"/>
          <w:lang w:val="en-US"/>
        </w:rPr>
        <w:t>z</w:t>
      </w:r>
      <w:r w:rsidR="00CE753E" w:rsidRPr="007A367C">
        <w:rPr>
          <w:rFonts w:asciiTheme="majorBidi" w:hAnsiTheme="majorBidi" w:cstheme="majorBidi"/>
          <w:color w:val="000000" w:themeColor="text1"/>
          <w:sz w:val="24"/>
          <w:szCs w:val="24"/>
          <w:lang w:val="en-US"/>
        </w:rPr>
        <w:t xml:space="preserve">ed </w:t>
      </w:r>
      <w:r w:rsidR="009C3A8C" w:rsidRPr="007A367C">
        <w:rPr>
          <w:rFonts w:asciiTheme="majorBidi" w:hAnsiTheme="majorBidi" w:cstheme="majorBidi"/>
          <w:color w:val="000000" w:themeColor="text1"/>
          <w:sz w:val="24"/>
          <w:szCs w:val="24"/>
          <w:lang w:val="en-US"/>
        </w:rPr>
        <w:t>with a</w:t>
      </w:r>
      <w:r w:rsidR="00CE753E"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generali</w:t>
      </w:r>
      <w:r w:rsidR="00B24067"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ed linear model (GLM)</w:t>
      </w:r>
      <w:r w:rsidR="000903C6" w:rsidRPr="007A367C">
        <w:rPr>
          <w:rFonts w:asciiTheme="majorBidi" w:hAnsiTheme="majorBidi" w:cstheme="majorBidi"/>
          <w:color w:val="000000" w:themeColor="text1"/>
          <w:sz w:val="24"/>
          <w:szCs w:val="24"/>
          <w:lang w:val="en-US"/>
        </w:rPr>
        <w:t xml:space="preserve"> using the</w:t>
      </w:r>
      <w:r w:rsidR="00CE753E" w:rsidRPr="007A367C">
        <w:rPr>
          <w:rFonts w:asciiTheme="majorBidi" w:hAnsiTheme="majorBidi" w:cstheme="majorBidi"/>
          <w:color w:val="000000" w:themeColor="text1"/>
          <w:sz w:val="24"/>
          <w:szCs w:val="24"/>
          <w:lang w:val="en-US"/>
        </w:rPr>
        <w:t xml:space="preserve"> </w:t>
      </w:r>
      <w:proofErr w:type="spellStart"/>
      <w:r w:rsidR="000903C6" w:rsidRPr="007A367C">
        <w:rPr>
          <w:rFonts w:asciiTheme="majorBidi" w:hAnsiTheme="majorBidi" w:cstheme="majorBidi"/>
          <w:i/>
          <w:iCs/>
          <w:color w:val="000000" w:themeColor="text1"/>
          <w:sz w:val="24"/>
          <w:szCs w:val="24"/>
          <w:lang w:val="en-US"/>
        </w:rPr>
        <w:t>glm</w:t>
      </w:r>
      <w:proofErr w:type="spellEnd"/>
      <w:r w:rsidR="00457588" w:rsidRPr="007A367C">
        <w:rPr>
          <w:rFonts w:asciiTheme="majorBidi" w:hAnsiTheme="majorBidi" w:cstheme="majorBidi"/>
          <w:i/>
          <w:iCs/>
          <w:color w:val="000000" w:themeColor="text1"/>
          <w:sz w:val="24"/>
          <w:szCs w:val="24"/>
          <w:lang w:val="en-US"/>
        </w:rPr>
        <w:t xml:space="preserve"> </w:t>
      </w:r>
      <w:r w:rsidR="009265BB" w:rsidRPr="007A367C">
        <w:rPr>
          <w:rFonts w:asciiTheme="majorBidi" w:hAnsiTheme="majorBidi" w:cstheme="majorBidi"/>
          <w:color w:val="000000" w:themeColor="text1"/>
          <w:sz w:val="24"/>
          <w:szCs w:val="24"/>
          <w:lang w:val="en-US"/>
        </w:rPr>
        <w:t>function.</w:t>
      </w:r>
      <w:r w:rsidRPr="007A367C">
        <w:rPr>
          <w:rFonts w:asciiTheme="majorBidi" w:hAnsiTheme="majorBidi" w:cstheme="majorBidi"/>
          <w:color w:val="000000" w:themeColor="text1"/>
          <w:sz w:val="24"/>
          <w:szCs w:val="24"/>
          <w:lang w:val="en-US"/>
        </w:rPr>
        <w:t xml:space="preserve"> </w:t>
      </w:r>
      <w:r w:rsidR="004156C7" w:rsidRPr="007A367C">
        <w:rPr>
          <w:rFonts w:asciiTheme="majorBidi" w:hAnsiTheme="majorBidi" w:cstheme="majorBidi"/>
          <w:color w:val="000000" w:themeColor="text1"/>
          <w:sz w:val="24"/>
          <w:szCs w:val="24"/>
          <w:lang w:val="en-US"/>
        </w:rPr>
        <w:t>For each trial, s</w:t>
      </w:r>
      <w:r w:rsidRPr="007A367C">
        <w:rPr>
          <w:rFonts w:asciiTheme="majorBidi" w:hAnsiTheme="majorBidi" w:cstheme="majorBidi"/>
          <w:color w:val="000000" w:themeColor="text1"/>
          <w:sz w:val="24"/>
          <w:szCs w:val="24"/>
          <w:lang w:val="en-US"/>
        </w:rPr>
        <w:t xml:space="preserve">oil amendment </w:t>
      </w:r>
      <w:r w:rsidR="00457588" w:rsidRPr="007A367C">
        <w:rPr>
          <w:rFonts w:asciiTheme="majorBidi" w:hAnsiTheme="majorBidi" w:cstheme="majorBidi"/>
          <w:color w:val="000000" w:themeColor="text1"/>
          <w:sz w:val="24"/>
          <w:szCs w:val="24"/>
          <w:lang w:val="en-US"/>
        </w:rPr>
        <w:t xml:space="preserve">(treatment) was included in the model as a </w:t>
      </w:r>
      <w:r w:rsidR="00C91270" w:rsidRPr="007A367C">
        <w:rPr>
          <w:rFonts w:asciiTheme="majorBidi" w:hAnsiTheme="majorBidi" w:cstheme="majorBidi"/>
          <w:color w:val="000000" w:themeColor="text1"/>
          <w:sz w:val="24"/>
          <w:szCs w:val="24"/>
          <w:lang w:val="en-US"/>
        </w:rPr>
        <w:t>predictor variable.</w:t>
      </w:r>
      <w:r w:rsidR="00457588" w:rsidRPr="007A367C">
        <w:rPr>
          <w:rFonts w:asciiTheme="majorBidi" w:hAnsiTheme="majorBidi" w:cstheme="majorBidi"/>
          <w:color w:val="000000" w:themeColor="text1"/>
          <w:sz w:val="24"/>
          <w:szCs w:val="24"/>
          <w:lang w:val="en-US"/>
        </w:rPr>
        <w:t xml:space="preserve"> </w:t>
      </w:r>
      <w:r w:rsidR="00C73DB8" w:rsidRPr="007A367C">
        <w:rPr>
          <w:rFonts w:asciiTheme="majorBidi" w:hAnsiTheme="majorBidi" w:cstheme="majorBidi"/>
          <w:color w:val="000000" w:themeColor="text1"/>
          <w:sz w:val="24"/>
          <w:szCs w:val="24"/>
          <w:lang w:val="en-US"/>
        </w:rPr>
        <w:t>Larval</w:t>
      </w:r>
      <w:r w:rsidR="007B1DB6" w:rsidRPr="007A367C">
        <w:rPr>
          <w:rFonts w:asciiTheme="majorBidi" w:hAnsiTheme="majorBidi" w:cstheme="majorBidi"/>
          <w:color w:val="000000" w:themeColor="text1"/>
          <w:sz w:val="24"/>
          <w:szCs w:val="24"/>
          <w:lang w:val="en-US"/>
        </w:rPr>
        <w:t xml:space="preserve"> survival data were analy</w:t>
      </w:r>
      <w:r w:rsidR="00B24067" w:rsidRPr="007A367C">
        <w:rPr>
          <w:rFonts w:asciiTheme="majorBidi" w:hAnsiTheme="majorBidi" w:cstheme="majorBidi"/>
          <w:color w:val="000000" w:themeColor="text1"/>
          <w:sz w:val="24"/>
          <w:szCs w:val="24"/>
          <w:lang w:val="en-US"/>
        </w:rPr>
        <w:t>z</w:t>
      </w:r>
      <w:r w:rsidR="007B1DB6" w:rsidRPr="007A367C">
        <w:rPr>
          <w:rFonts w:asciiTheme="majorBidi" w:hAnsiTheme="majorBidi" w:cstheme="majorBidi"/>
          <w:color w:val="000000" w:themeColor="text1"/>
          <w:sz w:val="24"/>
          <w:szCs w:val="24"/>
          <w:lang w:val="en-US"/>
        </w:rPr>
        <w:t xml:space="preserve">ed </w:t>
      </w:r>
      <w:r w:rsidR="009C3A8C" w:rsidRPr="007A367C">
        <w:rPr>
          <w:rFonts w:asciiTheme="majorBidi" w:hAnsiTheme="majorBidi" w:cstheme="majorBidi"/>
          <w:color w:val="000000" w:themeColor="text1"/>
          <w:sz w:val="24"/>
          <w:szCs w:val="24"/>
          <w:lang w:val="en-US"/>
        </w:rPr>
        <w:t>with</w:t>
      </w:r>
      <w:r w:rsidR="007B1DB6" w:rsidRPr="007A367C">
        <w:rPr>
          <w:rFonts w:asciiTheme="majorBidi" w:hAnsiTheme="majorBidi" w:cstheme="majorBidi"/>
          <w:color w:val="000000" w:themeColor="text1"/>
          <w:sz w:val="24"/>
          <w:szCs w:val="24"/>
          <w:lang w:val="en-US"/>
        </w:rPr>
        <w:t xml:space="preserve"> a </w:t>
      </w:r>
      <w:r w:rsidR="00006C55" w:rsidRPr="007A367C">
        <w:rPr>
          <w:rFonts w:asciiTheme="majorBidi" w:hAnsiTheme="majorBidi" w:cstheme="majorBidi"/>
          <w:color w:val="000000" w:themeColor="text1"/>
          <w:sz w:val="24"/>
          <w:szCs w:val="24"/>
          <w:lang w:val="en-US"/>
        </w:rPr>
        <w:t>P</w:t>
      </w:r>
      <w:r w:rsidR="007B1DB6" w:rsidRPr="007A367C">
        <w:rPr>
          <w:rFonts w:asciiTheme="majorBidi" w:hAnsiTheme="majorBidi" w:cstheme="majorBidi"/>
          <w:color w:val="000000" w:themeColor="text1"/>
          <w:sz w:val="24"/>
          <w:szCs w:val="24"/>
          <w:lang w:val="en-US"/>
        </w:rPr>
        <w:t>oisson-based model. P</w:t>
      </w:r>
      <w:r w:rsidRPr="007A367C">
        <w:rPr>
          <w:rFonts w:asciiTheme="majorBidi" w:hAnsiTheme="majorBidi" w:cstheme="majorBidi"/>
          <w:color w:val="000000" w:themeColor="text1"/>
          <w:sz w:val="24"/>
          <w:szCs w:val="24"/>
          <w:lang w:val="en-US"/>
        </w:rPr>
        <w:t xml:space="preserve">upal </w:t>
      </w:r>
      <w:r w:rsidR="000903C6" w:rsidRPr="007A367C">
        <w:rPr>
          <w:rFonts w:asciiTheme="majorBidi" w:hAnsiTheme="majorBidi" w:cstheme="majorBidi"/>
          <w:color w:val="000000" w:themeColor="text1"/>
          <w:sz w:val="24"/>
          <w:szCs w:val="24"/>
          <w:lang w:val="en-US"/>
        </w:rPr>
        <w:t>biomass</w:t>
      </w:r>
      <w:r w:rsidRPr="007A367C">
        <w:rPr>
          <w:rFonts w:asciiTheme="majorBidi" w:hAnsiTheme="majorBidi" w:cstheme="majorBidi"/>
          <w:color w:val="000000" w:themeColor="text1"/>
          <w:sz w:val="24"/>
          <w:szCs w:val="24"/>
          <w:lang w:val="en-US"/>
        </w:rPr>
        <w:t xml:space="preserve"> and leaf damage score data were </w:t>
      </w:r>
      <w:r w:rsidR="00E36929" w:rsidRPr="007A367C">
        <w:rPr>
          <w:rFonts w:asciiTheme="majorBidi" w:hAnsiTheme="majorBidi" w:cstheme="majorBidi"/>
          <w:color w:val="000000" w:themeColor="text1"/>
          <w:sz w:val="24"/>
          <w:szCs w:val="24"/>
          <w:lang w:val="en-US"/>
        </w:rPr>
        <w:t>analy</w:t>
      </w:r>
      <w:r w:rsidR="00B24067" w:rsidRPr="007A367C">
        <w:rPr>
          <w:rFonts w:asciiTheme="majorBidi" w:hAnsiTheme="majorBidi" w:cstheme="majorBidi"/>
          <w:color w:val="000000" w:themeColor="text1"/>
          <w:sz w:val="24"/>
          <w:szCs w:val="24"/>
          <w:lang w:val="en-US"/>
        </w:rPr>
        <w:t>z</w:t>
      </w:r>
      <w:r w:rsidR="00E36929" w:rsidRPr="007A367C">
        <w:rPr>
          <w:rFonts w:asciiTheme="majorBidi" w:hAnsiTheme="majorBidi" w:cstheme="majorBidi"/>
          <w:color w:val="000000" w:themeColor="text1"/>
          <w:sz w:val="24"/>
          <w:szCs w:val="24"/>
          <w:lang w:val="en-US"/>
        </w:rPr>
        <w:t>ed with</w:t>
      </w:r>
      <w:r w:rsidRPr="007A367C">
        <w:rPr>
          <w:rFonts w:asciiTheme="majorBidi" w:hAnsiTheme="majorBidi" w:cstheme="majorBidi"/>
          <w:color w:val="000000" w:themeColor="text1"/>
          <w:sz w:val="24"/>
          <w:szCs w:val="24"/>
          <w:lang w:val="en-US"/>
        </w:rPr>
        <w:t xml:space="preserve"> a GLM</w:t>
      </w:r>
      <w:r w:rsidR="000903C6" w:rsidRPr="007A367C">
        <w:rPr>
          <w:rFonts w:asciiTheme="majorBidi" w:hAnsiTheme="majorBidi" w:cstheme="majorBidi"/>
          <w:color w:val="000000" w:themeColor="text1"/>
          <w:sz w:val="24"/>
          <w:szCs w:val="24"/>
          <w:lang w:val="en-US"/>
        </w:rPr>
        <w:t xml:space="preserve"> using the </w:t>
      </w:r>
      <w:proofErr w:type="spellStart"/>
      <w:r w:rsidR="000903C6" w:rsidRPr="007A367C">
        <w:rPr>
          <w:rFonts w:asciiTheme="majorBidi" w:hAnsiTheme="majorBidi" w:cstheme="majorBidi"/>
          <w:i/>
          <w:iCs/>
          <w:color w:val="000000" w:themeColor="text1"/>
          <w:sz w:val="24"/>
          <w:szCs w:val="24"/>
          <w:lang w:val="en-US"/>
        </w:rPr>
        <w:t>glm</w:t>
      </w:r>
      <w:proofErr w:type="spellEnd"/>
      <w:r w:rsidR="00B1676B" w:rsidRPr="007A367C">
        <w:rPr>
          <w:rFonts w:asciiTheme="majorBidi" w:hAnsiTheme="majorBidi" w:cstheme="majorBidi"/>
          <w:i/>
          <w:iCs/>
          <w:color w:val="000000" w:themeColor="text1"/>
          <w:sz w:val="24"/>
          <w:szCs w:val="24"/>
          <w:lang w:val="en-US"/>
        </w:rPr>
        <w:t xml:space="preserve"> </w:t>
      </w:r>
      <w:r w:rsidR="000903C6" w:rsidRPr="007A367C">
        <w:rPr>
          <w:rFonts w:asciiTheme="majorBidi" w:hAnsiTheme="majorBidi" w:cstheme="majorBidi"/>
          <w:color w:val="000000" w:themeColor="text1"/>
          <w:sz w:val="24"/>
          <w:szCs w:val="24"/>
          <w:lang w:val="en-US"/>
        </w:rPr>
        <w:t>function</w:t>
      </w:r>
      <w:r w:rsidRPr="007A367C">
        <w:rPr>
          <w:rFonts w:asciiTheme="majorBidi" w:hAnsiTheme="majorBidi" w:cstheme="majorBidi"/>
          <w:color w:val="000000" w:themeColor="text1"/>
          <w:sz w:val="24"/>
          <w:szCs w:val="24"/>
          <w:lang w:val="en-US"/>
        </w:rPr>
        <w:t xml:space="preserve">. To determine the effect of </w:t>
      </w:r>
      <w:r w:rsidR="000903C6" w:rsidRPr="007A367C">
        <w:rPr>
          <w:rFonts w:asciiTheme="majorBidi" w:hAnsiTheme="majorBidi" w:cstheme="majorBidi"/>
          <w:color w:val="000000" w:themeColor="text1"/>
          <w:sz w:val="24"/>
          <w:szCs w:val="24"/>
          <w:lang w:val="en-US"/>
        </w:rPr>
        <w:t xml:space="preserve">soil amendments on the </w:t>
      </w:r>
      <w:r w:rsidR="00770B24" w:rsidRPr="007A367C">
        <w:rPr>
          <w:rFonts w:asciiTheme="majorBidi" w:hAnsiTheme="majorBidi" w:cstheme="majorBidi"/>
          <w:color w:val="000000" w:themeColor="text1"/>
          <w:sz w:val="24"/>
          <w:szCs w:val="24"/>
          <w:lang w:val="en-US"/>
        </w:rPr>
        <w:t xml:space="preserve">proportion </w:t>
      </w:r>
      <w:proofErr w:type="spellStart"/>
      <w:r w:rsidR="00770B24" w:rsidRPr="007A367C">
        <w:rPr>
          <w:rFonts w:asciiTheme="majorBidi" w:hAnsiTheme="majorBidi" w:cstheme="majorBidi"/>
          <w:color w:val="000000" w:themeColor="text1"/>
          <w:sz w:val="24"/>
          <w:szCs w:val="24"/>
          <w:lang w:val="en-US"/>
        </w:rPr>
        <w:t>eclosion</w:t>
      </w:r>
      <w:proofErr w:type="spellEnd"/>
      <w:r w:rsidR="000903C6" w:rsidRPr="007A367C">
        <w:rPr>
          <w:rFonts w:asciiTheme="majorBidi" w:hAnsiTheme="majorBidi" w:cstheme="majorBidi"/>
          <w:color w:val="000000" w:themeColor="text1"/>
          <w:sz w:val="24"/>
          <w:szCs w:val="24"/>
          <w:lang w:val="en-US"/>
        </w:rPr>
        <w:t xml:space="preserve"> </w:t>
      </w:r>
      <w:r w:rsidR="00276485" w:rsidRPr="007A367C">
        <w:rPr>
          <w:rFonts w:asciiTheme="majorBidi" w:hAnsiTheme="majorBidi" w:cstheme="majorBidi"/>
          <w:color w:val="000000" w:themeColor="text1"/>
          <w:sz w:val="24"/>
          <w:szCs w:val="24"/>
          <w:lang w:val="en-US"/>
        </w:rPr>
        <w:t xml:space="preserve">of </w:t>
      </w:r>
      <w:r w:rsidR="000903C6" w:rsidRPr="007A367C">
        <w:rPr>
          <w:rFonts w:asciiTheme="majorBidi" w:hAnsiTheme="majorBidi" w:cstheme="majorBidi"/>
          <w:i/>
          <w:iCs/>
          <w:color w:val="000000" w:themeColor="text1"/>
          <w:sz w:val="24"/>
          <w:szCs w:val="24"/>
          <w:lang w:val="en-US"/>
        </w:rPr>
        <w:t>D. radicum</w:t>
      </w:r>
      <w:r w:rsidR="000903C6" w:rsidRPr="007A367C">
        <w:rPr>
          <w:rFonts w:asciiTheme="majorBidi" w:hAnsiTheme="majorBidi" w:cstheme="majorBidi"/>
          <w:color w:val="000000" w:themeColor="text1"/>
          <w:sz w:val="24"/>
          <w:szCs w:val="24"/>
          <w:lang w:val="en-US"/>
        </w:rPr>
        <w:t xml:space="preserve">, </w:t>
      </w:r>
      <w:r w:rsidR="00D34286" w:rsidRPr="007A367C">
        <w:rPr>
          <w:rFonts w:asciiTheme="majorBidi" w:hAnsiTheme="majorBidi" w:cstheme="majorBidi"/>
          <w:color w:val="000000" w:themeColor="text1"/>
          <w:sz w:val="24"/>
          <w:szCs w:val="24"/>
          <w:lang w:val="en-US"/>
        </w:rPr>
        <w:t>data</w:t>
      </w:r>
      <w:r w:rsidR="00D34286" w:rsidRPr="007A367C">
        <w:rPr>
          <w:rFonts w:asciiTheme="majorBidi" w:hAnsiTheme="majorBidi" w:cstheme="majorBidi"/>
          <w:i/>
          <w:iCs/>
          <w:color w:val="000000" w:themeColor="text1"/>
          <w:sz w:val="24"/>
          <w:szCs w:val="24"/>
          <w:lang w:val="en-US"/>
        </w:rPr>
        <w:t xml:space="preserve"> </w:t>
      </w:r>
      <w:r w:rsidR="00D34286" w:rsidRPr="007A367C">
        <w:rPr>
          <w:rFonts w:asciiTheme="majorBidi" w:hAnsiTheme="majorBidi" w:cstheme="majorBidi"/>
          <w:color w:val="000000" w:themeColor="text1"/>
          <w:sz w:val="24"/>
          <w:szCs w:val="24"/>
          <w:lang w:val="en-US"/>
        </w:rPr>
        <w:t xml:space="preserve">on the proportion of </w:t>
      </w:r>
      <w:r w:rsidR="000903C6" w:rsidRPr="007A367C">
        <w:rPr>
          <w:rFonts w:asciiTheme="majorBidi" w:hAnsiTheme="majorBidi" w:cstheme="majorBidi"/>
          <w:color w:val="000000" w:themeColor="text1"/>
          <w:sz w:val="24"/>
          <w:szCs w:val="24"/>
          <w:lang w:val="en-US"/>
        </w:rPr>
        <w:t>adult</w:t>
      </w:r>
      <w:r w:rsidR="00D34286" w:rsidRPr="007A367C">
        <w:rPr>
          <w:rFonts w:asciiTheme="majorBidi" w:hAnsiTheme="majorBidi" w:cstheme="majorBidi"/>
          <w:color w:val="000000" w:themeColor="text1"/>
          <w:sz w:val="24"/>
          <w:szCs w:val="24"/>
          <w:lang w:val="en-US"/>
        </w:rPr>
        <w:t xml:space="preserve"> flies that </w:t>
      </w:r>
      <w:r w:rsidR="000903C6" w:rsidRPr="007A367C">
        <w:rPr>
          <w:rFonts w:asciiTheme="majorBidi" w:hAnsiTheme="majorBidi" w:cstheme="majorBidi"/>
          <w:color w:val="000000" w:themeColor="text1"/>
          <w:sz w:val="24"/>
          <w:szCs w:val="24"/>
          <w:lang w:val="en-US"/>
        </w:rPr>
        <w:t>emerge</w:t>
      </w:r>
      <w:r w:rsidR="00D34286" w:rsidRPr="007A367C">
        <w:rPr>
          <w:rFonts w:asciiTheme="majorBidi" w:hAnsiTheme="majorBidi" w:cstheme="majorBidi"/>
          <w:color w:val="000000" w:themeColor="text1"/>
          <w:sz w:val="24"/>
          <w:szCs w:val="24"/>
          <w:lang w:val="en-US"/>
        </w:rPr>
        <w:t>d</w:t>
      </w:r>
      <w:r w:rsidR="000903C6" w:rsidRPr="007A367C">
        <w:rPr>
          <w:rFonts w:asciiTheme="majorBidi" w:hAnsiTheme="majorBidi" w:cstheme="majorBidi"/>
          <w:color w:val="000000" w:themeColor="text1"/>
          <w:sz w:val="24"/>
          <w:szCs w:val="24"/>
          <w:lang w:val="en-US"/>
        </w:rPr>
        <w:t xml:space="preserve"> were </w:t>
      </w:r>
      <w:r w:rsidR="007B1DB6" w:rsidRPr="007A367C">
        <w:rPr>
          <w:rFonts w:asciiTheme="majorBidi" w:hAnsiTheme="majorBidi" w:cstheme="majorBidi"/>
          <w:color w:val="000000" w:themeColor="text1"/>
          <w:sz w:val="24"/>
          <w:szCs w:val="24"/>
          <w:lang w:val="en-US"/>
        </w:rPr>
        <w:t>analy</w:t>
      </w:r>
      <w:r w:rsidR="00B24067" w:rsidRPr="007A367C">
        <w:rPr>
          <w:rFonts w:asciiTheme="majorBidi" w:hAnsiTheme="majorBidi" w:cstheme="majorBidi"/>
          <w:color w:val="000000" w:themeColor="text1"/>
          <w:sz w:val="24"/>
          <w:szCs w:val="24"/>
          <w:lang w:val="en-US"/>
        </w:rPr>
        <w:t>z</w:t>
      </w:r>
      <w:r w:rsidR="007B1DB6" w:rsidRPr="007A367C">
        <w:rPr>
          <w:rFonts w:asciiTheme="majorBidi" w:hAnsiTheme="majorBidi" w:cstheme="majorBidi"/>
          <w:color w:val="000000" w:themeColor="text1"/>
          <w:sz w:val="24"/>
          <w:szCs w:val="24"/>
          <w:lang w:val="en-US"/>
        </w:rPr>
        <w:t>ed with</w:t>
      </w:r>
      <w:r w:rsidR="000903C6" w:rsidRPr="007A367C">
        <w:rPr>
          <w:rFonts w:asciiTheme="majorBidi" w:hAnsiTheme="majorBidi" w:cstheme="majorBidi"/>
          <w:color w:val="000000" w:themeColor="text1"/>
          <w:sz w:val="24"/>
          <w:szCs w:val="24"/>
          <w:lang w:val="en-US"/>
        </w:rPr>
        <w:t xml:space="preserve"> a </w:t>
      </w:r>
      <w:r w:rsidR="00B24067" w:rsidRPr="007A367C">
        <w:rPr>
          <w:rFonts w:asciiTheme="majorBidi" w:hAnsiTheme="majorBidi" w:cstheme="majorBidi"/>
          <w:color w:val="000000" w:themeColor="text1"/>
          <w:sz w:val="24"/>
          <w:szCs w:val="24"/>
          <w:lang w:val="en-US"/>
        </w:rPr>
        <w:t>χ</w:t>
      </w:r>
      <w:r w:rsidR="00B24067" w:rsidRPr="007A367C">
        <w:rPr>
          <w:rFonts w:asciiTheme="majorBidi" w:hAnsiTheme="majorBidi" w:cstheme="majorBidi"/>
          <w:color w:val="000000" w:themeColor="text1"/>
          <w:sz w:val="24"/>
          <w:szCs w:val="24"/>
          <w:vertAlign w:val="superscript"/>
          <w:lang w:val="en-US"/>
        </w:rPr>
        <w:t>2</w:t>
      </w:r>
      <w:r w:rsidR="00D34286" w:rsidRPr="007A367C">
        <w:rPr>
          <w:rFonts w:asciiTheme="majorBidi" w:hAnsiTheme="majorBidi" w:cstheme="majorBidi"/>
          <w:color w:val="000000" w:themeColor="text1"/>
          <w:sz w:val="24"/>
          <w:szCs w:val="24"/>
          <w:lang w:val="en-US"/>
        </w:rPr>
        <w:t xml:space="preserve"> test of equality of proportions</w:t>
      </w:r>
      <w:r w:rsidR="00966E62" w:rsidRPr="007A367C">
        <w:rPr>
          <w:rFonts w:asciiTheme="majorBidi" w:hAnsiTheme="majorBidi" w:cstheme="majorBidi"/>
          <w:color w:val="000000" w:themeColor="text1"/>
          <w:sz w:val="24"/>
          <w:szCs w:val="24"/>
          <w:lang w:val="en-US"/>
        </w:rPr>
        <w:t xml:space="preserve"> </w:t>
      </w:r>
      <w:r w:rsidR="00F0038E" w:rsidRPr="007A367C">
        <w:rPr>
          <w:rFonts w:asciiTheme="majorBidi" w:hAnsiTheme="majorBidi" w:cstheme="majorBidi"/>
          <w:noProof/>
          <w:color w:val="000000" w:themeColor="text1"/>
          <w:sz w:val="24"/>
          <w:szCs w:val="24"/>
          <w:lang w:val="en-US"/>
        </w:rPr>
        <w:t>(Adedia et al., 2020)</w:t>
      </w:r>
      <w:r w:rsidR="009D5DD8" w:rsidRPr="007A367C">
        <w:rPr>
          <w:rFonts w:asciiTheme="majorBidi" w:hAnsiTheme="majorBidi" w:cstheme="majorBidi"/>
          <w:color w:val="000000" w:themeColor="text1"/>
          <w:sz w:val="24"/>
          <w:szCs w:val="24"/>
          <w:lang w:val="en-US"/>
        </w:rPr>
        <w:t xml:space="preserve">. </w:t>
      </w:r>
      <w:r w:rsidR="009C3A8C" w:rsidRPr="007A367C">
        <w:rPr>
          <w:rFonts w:asciiTheme="majorBidi" w:hAnsiTheme="majorBidi" w:cstheme="majorBidi"/>
          <w:color w:val="000000" w:themeColor="text1"/>
          <w:sz w:val="24"/>
          <w:szCs w:val="24"/>
          <w:lang w:val="en-US"/>
        </w:rPr>
        <w:t xml:space="preserve">For fly emergence time of </w:t>
      </w:r>
      <w:r w:rsidR="009C3A8C" w:rsidRPr="007A367C">
        <w:rPr>
          <w:rFonts w:asciiTheme="majorBidi" w:hAnsiTheme="majorBidi" w:cstheme="majorBidi"/>
          <w:i/>
          <w:iCs/>
          <w:color w:val="000000" w:themeColor="text1"/>
          <w:sz w:val="24"/>
          <w:szCs w:val="24"/>
          <w:lang w:val="en-US"/>
        </w:rPr>
        <w:t>D. radicum</w:t>
      </w:r>
      <w:r w:rsidR="009C3A8C" w:rsidRPr="007A367C">
        <w:rPr>
          <w:rFonts w:asciiTheme="majorBidi" w:hAnsiTheme="majorBidi" w:cstheme="majorBidi"/>
          <w:color w:val="000000" w:themeColor="text1"/>
          <w:sz w:val="24"/>
          <w:szCs w:val="24"/>
          <w:lang w:val="en-US"/>
        </w:rPr>
        <w:t xml:space="preserve">, and </w:t>
      </w:r>
      <w:r w:rsidR="00692EF1" w:rsidRPr="007A367C">
        <w:rPr>
          <w:rFonts w:asciiTheme="majorBidi" w:hAnsiTheme="majorBidi" w:cstheme="majorBidi"/>
          <w:color w:val="000000" w:themeColor="text1"/>
          <w:sz w:val="24"/>
          <w:szCs w:val="24"/>
          <w:lang w:val="en-US"/>
        </w:rPr>
        <w:t xml:space="preserve">time until </w:t>
      </w:r>
      <w:r w:rsidR="009C3A8C" w:rsidRPr="007A367C">
        <w:rPr>
          <w:rFonts w:asciiTheme="majorBidi" w:hAnsiTheme="majorBidi" w:cstheme="majorBidi"/>
          <w:color w:val="000000" w:themeColor="text1"/>
          <w:sz w:val="24"/>
          <w:szCs w:val="24"/>
          <w:lang w:val="en-US"/>
        </w:rPr>
        <w:t xml:space="preserve">flowering of </w:t>
      </w:r>
      <w:r w:rsidR="009C3A8C" w:rsidRPr="007A367C">
        <w:rPr>
          <w:rFonts w:asciiTheme="majorBidi" w:hAnsiTheme="majorBidi" w:cstheme="majorBidi"/>
          <w:i/>
          <w:iCs/>
          <w:color w:val="000000" w:themeColor="text1"/>
          <w:sz w:val="24"/>
          <w:szCs w:val="24"/>
          <w:lang w:val="en-US"/>
        </w:rPr>
        <w:t>B. rapa</w:t>
      </w:r>
      <w:r w:rsidR="009C3A8C" w:rsidRPr="007A367C">
        <w:rPr>
          <w:rFonts w:asciiTheme="majorBidi" w:hAnsiTheme="majorBidi" w:cstheme="majorBidi"/>
          <w:color w:val="000000" w:themeColor="text1"/>
          <w:sz w:val="24"/>
          <w:szCs w:val="24"/>
          <w:lang w:val="en-US"/>
        </w:rPr>
        <w:t xml:space="preserve"> plants, data were analy</w:t>
      </w:r>
      <w:r w:rsidR="00B24067" w:rsidRPr="007A367C">
        <w:rPr>
          <w:rFonts w:asciiTheme="majorBidi" w:hAnsiTheme="majorBidi" w:cstheme="majorBidi"/>
          <w:color w:val="000000" w:themeColor="text1"/>
          <w:sz w:val="24"/>
          <w:szCs w:val="24"/>
          <w:lang w:val="en-US"/>
        </w:rPr>
        <w:t>z</w:t>
      </w:r>
      <w:r w:rsidR="009C3A8C" w:rsidRPr="007A367C">
        <w:rPr>
          <w:rFonts w:asciiTheme="majorBidi" w:hAnsiTheme="majorBidi" w:cstheme="majorBidi"/>
          <w:color w:val="000000" w:themeColor="text1"/>
          <w:sz w:val="24"/>
          <w:szCs w:val="24"/>
          <w:lang w:val="en-US"/>
        </w:rPr>
        <w:t>ed with t</w:t>
      </w:r>
      <w:r w:rsidR="00F87E16" w:rsidRPr="007A367C">
        <w:rPr>
          <w:rFonts w:asciiTheme="majorBidi" w:hAnsiTheme="majorBidi" w:cstheme="majorBidi"/>
          <w:color w:val="000000" w:themeColor="text1"/>
          <w:sz w:val="24"/>
          <w:szCs w:val="24"/>
          <w:lang w:val="en-US"/>
        </w:rPr>
        <w:t xml:space="preserve">he </w:t>
      </w:r>
      <w:r w:rsidR="00B37D33" w:rsidRPr="007A367C">
        <w:rPr>
          <w:rFonts w:asciiTheme="majorBidi" w:hAnsiTheme="majorBidi" w:cstheme="majorBidi"/>
          <w:color w:val="000000" w:themeColor="text1"/>
          <w:sz w:val="24"/>
          <w:szCs w:val="24"/>
          <w:lang w:val="en-US"/>
        </w:rPr>
        <w:t>P</w:t>
      </w:r>
      <w:r w:rsidR="004A3F07" w:rsidRPr="007A367C">
        <w:rPr>
          <w:rFonts w:asciiTheme="majorBidi" w:hAnsiTheme="majorBidi" w:cstheme="majorBidi"/>
          <w:color w:val="000000" w:themeColor="text1"/>
          <w:sz w:val="24"/>
          <w:szCs w:val="24"/>
          <w:lang w:val="en-US"/>
        </w:rPr>
        <w:t>oisson</w:t>
      </w:r>
      <w:r w:rsidR="00F87E16" w:rsidRPr="007A367C">
        <w:rPr>
          <w:rFonts w:asciiTheme="majorBidi" w:hAnsiTheme="majorBidi" w:cstheme="majorBidi"/>
          <w:color w:val="000000" w:themeColor="text1"/>
          <w:sz w:val="24"/>
          <w:szCs w:val="24"/>
          <w:lang w:val="en-US"/>
        </w:rPr>
        <w:t xml:space="preserve"> regression model </w:t>
      </w:r>
      <w:r w:rsidR="004A3F07" w:rsidRPr="007A367C">
        <w:rPr>
          <w:rFonts w:asciiTheme="majorBidi" w:hAnsiTheme="majorBidi" w:cstheme="majorBidi"/>
          <w:color w:val="000000" w:themeColor="text1"/>
          <w:sz w:val="24"/>
          <w:szCs w:val="24"/>
          <w:lang w:val="en-US"/>
        </w:rPr>
        <w:t xml:space="preserve">using the </w:t>
      </w:r>
      <w:proofErr w:type="spellStart"/>
      <w:r w:rsidR="004A6D10" w:rsidRPr="007A367C">
        <w:rPr>
          <w:rFonts w:asciiTheme="majorBidi" w:hAnsiTheme="majorBidi" w:cstheme="majorBidi"/>
          <w:i/>
          <w:iCs/>
          <w:color w:val="000000" w:themeColor="text1"/>
          <w:sz w:val="24"/>
          <w:szCs w:val="24"/>
          <w:lang w:val="en-US"/>
        </w:rPr>
        <w:t>glm</w:t>
      </w:r>
      <w:proofErr w:type="spellEnd"/>
      <w:r w:rsidR="004A6D10" w:rsidRPr="007A367C">
        <w:rPr>
          <w:rFonts w:asciiTheme="majorBidi" w:hAnsiTheme="majorBidi" w:cstheme="majorBidi"/>
          <w:color w:val="000000" w:themeColor="text1"/>
          <w:sz w:val="24"/>
          <w:szCs w:val="24"/>
          <w:lang w:val="en-US"/>
        </w:rPr>
        <w:t xml:space="preserve"> </w:t>
      </w:r>
      <w:r w:rsidR="004A3F07" w:rsidRPr="007A367C">
        <w:rPr>
          <w:rFonts w:asciiTheme="majorBidi" w:hAnsiTheme="majorBidi" w:cstheme="majorBidi"/>
          <w:color w:val="000000" w:themeColor="text1"/>
          <w:sz w:val="24"/>
          <w:szCs w:val="24"/>
          <w:lang w:val="en-US"/>
        </w:rPr>
        <w:t xml:space="preserve">function, estimated by the maximum likelihood </w:t>
      </w:r>
      <w:r w:rsidR="00F87E16" w:rsidRPr="007A367C">
        <w:rPr>
          <w:rFonts w:asciiTheme="majorBidi" w:hAnsiTheme="majorBidi" w:cstheme="majorBidi"/>
          <w:color w:val="000000" w:themeColor="text1"/>
          <w:sz w:val="24"/>
          <w:szCs w:val="24"/>
          <w:lang w:val="en-US"/>
        </w:rPr>
        <w:t xml:space="preserve">to capture the relationship between the number of days </w:t>
      </w:r>
      <w:r w:rsidR="007B1DB6" w:rsidRPr="007A367C">
        <w:rPr>
          <w:rFonts w:asciiTheme="majorBidi" w:hAnsiTheme="majorBidi" w:cstheme="majorBidi"/>
          <w:color w:val="000000" w:themeColor="text1"/>
          <w:sz w:val="24"/>
          <w:szCs w:val="24"/>
          <w:lang w:val="en-US"/>
        </w:rPr>
        <w:t>taken f</w:t>
      </w:r>
      <w:r w:rsidR="00F87E16" w:rsidRPr="007A367C">
        <w:rPr>
          <w:rFonts w:asciiTheme="majorBidi" w:hAnsiTheme="majorBidi" w:cstheme="majorBidi"/>
          <w:color w:val="000000" w:themeColor="text1"/>
          <w:sz w:val="24"/>
          <w:szCs w:val="24"/>
          <w:lang w:val="en-US"/>
        </w:rPr>
        <w:t>o</w:t>
      </w:r>
      <w:r w:rsidR="007B1DB6" w:rsidRPr="007A367C">
        <w:rPr>
          <w:rFonts w:asciiTheme="majorBidi" w:hAnsiTheme="majorBidi" w:cstheme="majorBidi"/>
          <w:color w:val="000000" w:themeColor="text1"/>
          <w:sz w:val="24"/>
          <w:szCs w:val="24"/>
          <w:lang w:val="en-US"/>
        </w:rPr>
        <w:t>r</w:t>
      </w:r>
      <w:r w:rsidR="00F87E16" w:rsidRPr="007A367C">
        <w:rPr>
          <w:rFonts w:asciiTheme="majorBidi" w:hAnsiTheme="majorBidi" w:cstheme="majorBidi"/>
          <w:color w:val="000000" w:themeColor="text1"/>
          <w:sz w:val="24"/>
          <w:szCs w:val="24"/>
          <w:lang w:val="en-US"/>
        </w:rPr>
        <w:t xml:space="preserve"> </w:t>
      </w:r>
      <w:r w:rsidR="00F558AD" w:rsidRPr="007A367C">
        <w:rPr>
          <w:rFonts w:asciiTheme="majorBidi" w:hAnsiTheme="majorBidi" w:cstheme="majorBidi"/>
          <w:color w:val="000000" w:themeColor="text1"/>
          <w:sz w:val="24"/>
          <w:szCs w:val="24"/>
          <w:lang w:val="en-US"/>
        </w:rPr>
        <w:t xml:space="preserve">flies to emerge from pupae and </w:t>
      </w:r>
      <w:r w:rsidR="002A343A" w:rsidRPr="007A367C">
        <w:rPr>
          <w:rFonts w:asciiTheme="majorBidi" w:hAnsiTheme="majorBidi" w:cstheme="majorBidi"/>
          <w:color w:val="000000" w:themeColor="text1"/>
          <w:sz w:val="24"/>
          <w:szCs w:val="24"/>
          <w:lang w:val="en-US"/>
        </w:rPr>
        <w:t xml:space="preserve">for the </w:t>
      </w:r>
      <w:r w:rsidR="00F87E16" w:rsidRPr="007A367C">
        <w:rPr>
          <w:rFonts w:asciiTheme="majorBidi" w:hAnsiTheme="majorBidi" w:cstheme="majorBidi"/>
          <w:color w:val="000000" w:themeColor="text1"/>
          <w:sz w:val="24"/>
          <w:szCs w:val="24"/>
          <w:lang w:val="en-US"/>
        </w:rPr>
        <w:t xml:space="preserve">first flower to emerge </w:t>
      </w:r>
      <w:r w:rsidR="00F0038E" w:rsidRPr="007A367C">
        <w:rPr>
          <w:rFonts w:asciiTheme="majorBidi" w:hAnsiTheme="majorBidi" w:cstheme="majorBidi"/>
          <w:noProof/>
          <w:color w:val="000000" w:themeColor="text1"/>
          <w:sz w:val="24"/>
          <w:szCs w:val="24"/>
          <w:lang w:val="en-US"/>
        </w:rPr>
        <w:t>(Zeileis et al., 2008)</w:t>
      </w:r>
      <w:r w:rsidR="004A3F07" w:rsidRPr="007A367C">
        <w:rPr>
          <w:rFonts w:asciiTheme="majorBidi" w:hAnsiTheme="majorBidi" w:cstheme="majorBidi"/>
          <w:color w:val="000000" w:themeColor="text1"/>
          <w:sz w:val="24"/>
          <w:szCs w:val="24"/>
          <w:lang w:val="en-US"/>
        </w:rPr>
        <w:t xml:space="preserve">. </w:t>
      </w:r>
      <w:r w:rsidR="00362FD5" w:rsidRPr="007A367C">
        <w:rPr>
          <w:rFonts w:asciiTheme="majorBidi" w:hAnsiTheme="majorBidi" w:cstheme="majorBidi"/>
          <w:color w:val="000000" w:themeColor="text1"/>
          <w:sz w:val="24"/>
          <w:szCs w:val="24"/>
          <w:lang w:val="en-US"/>
        </w:rPr>
        <w:t xml:space="preserve">The </w:t>
      </w:r>
      <w:proofErr w:type="spellStart"/>
      <w:r w:rsidR="00362FD5" w:rsidRPr="007A367C">
        <w:rPr>
          <w:rFonts w:asciiTheme="majorBidi" w:hAnsiTheme="majorBidi" w:cstheme="majorBidi"/>
          <w:i/>
          <w:iCs/>
          <w:color w:val="000000" w:themeColor="text1"/>
          <w:sz w:val="24"/>
          <w:szCs w:val="24"/>
          <w:lang w:val="en-US"/>
        </w:rPr>
        <w:t>Anova</w:t>
      </w:r>
      <w:proofErr w:type="spellEnd"/>
      <w:r w:rsidR="00362FD5" w:rsidRPr="007A367C">
        <w:rPr>
          <w:rFonts w:asciiTheme="majorBidi" w:hAnsiTheme="majorBidi" w:cstheme="majorBidi"/>
          <w:color w:val="000000" w:themeColor="text1"/>
          <w:sz w:val="24"/>
          <w:szCs w:val="24"/>
          <w:lang w:val="en-US"/>
        </w:rPr>
        <w:t xml:space="preserve"> function of the </w:t>
      </w:r>
      <w:r w:rsidR="00362FD5" w:rsidRPr="007A367C">
        <w:rPr>
          <w:rFonts w:asciiTheme="majorBidi" w:hAnsiTheme="majorBidi" w:cstheme="majorBidi"/>
          <w:i/>
          <w:iCs/>
          <w:color w:val="000000" w:themeColor="text1"/>
          <w:sz w:val="24"/>
          <w:szCs w:val="24"/>
          <w:lang w:val="en-US"/>
        </w:rPr>
        <w:t>car</w:t>
      </w:r>
      <w:r w:rsidR="00362FD5" w:rsidRPr="007A367C">
        <w:rPr>
          <w:rFonts w:asciiTheme="majorBidi" w:hAnsiTheme="majorBidi" w:cstheme="majorBidi"/>
          <w:color w:val="000000" w:themeColor="text1"/>
          <w:sz w:val="24"/>
          <w:szCs w:val="24"/>
          <w:lang w:val="en-US"/>
        </w:rPr>
        <w:t xml:space="preserve"> package was used to generate the model output for the main effects with </w:t>
      </w:r>
      <w:r w:rsidR="004156C7" w:rsidRPr="007A367C">
        <w:rPr>
          <w:rFonts w:asciiTheme="majorBidi" w:hAnsiTheme="majorBidi" w:cstheme="majorBidi"/>
          <w:color w:val="000000" w:themeColor="text1"/>
          <w:sz w:val="24"/>
          <w:szCs w:val="24"/>
          <w:lang w:val="en-US"/>
        </w:rPr>
        <w:t>χ</w:t>
      </w:r>
      <w:r w:rsidR="004156C7" w:rsidRPr="007A367C">
        <w:rPr>
          <w:rFonts w:asciiTheme="majorBidi" w:hAnsiTheme="majorBidi" w:cstheme="majorBidi"/>
          <w:color w:val="000000" w:themeColor="text1"/>
          <w:sz w:val="24"/>
          <w:szCs w:val="24"/>
          <w:vertAlign w:val="superscript"/>
          <w:lang w:val="en-US"/>
        </w:rPr>
        <w:t>2</w:t>
      </w:r>
      <w:r w:rsidR="00362FD5" w:rsidRPr="007A367C">
        <w:rPr>
          <w:rFonts w:asciiTheme="majorBidi" w:hAnsiTheme="majorBidi" w:cstheme="majorBidi"/>
          <w:color w:val="000000" w:themeColor="text1"/>
          <w:sz w:val="24"/>
          <w:szCs w:val="24"/>
          <w:lang w:val="en-US"/>
        </w:rPr>
        <w:t xml:space="preserve">, </w:t>
      </w:r>
      <w:proofErr w:type="spellStart"/>
      <w:r w:rsidR="00854A0F" w:rsidRPr="007A367C">
        <w:rPr>
          <w:rFonts w:asciiTheme="majorBidi" w:hAnsiTheme="majorBidi" w:cstheme="majorBidi"/>
          <w:color w:val="000000" w:themeColor="text1"/>
          <w:sz w:val="24"/>
          <w:szCs w:val="24"/>
          <w:lang w:val="en-US"/>
        </w:rPr>
        <w:t>d</w:t>
      </w:r>
      <w:r w:rsidR="009B28AC" w:rsidRPr="007A367C">
        <w:rPr>
          <w:rFonts w:asciiTheme="majorBidi" w:hAnsiTheme="majorBidi" w:cstheme="majorBidi"/>
          <w:color w:val="000000" w:themeColor="text1"/>
          <w:sz w:val="24"/>
          <w:szCs w:val="24"/>
          <w:lang w:val="en-US"/>
        </w:rPr>
        <w:t>.</w:t>
      </w:r>
      <w:r w:rsidR="00854A0F" w:rsidRPr="007A367C">
        <w:rPr>
          <w:rFonts w:asciiTheme="majorBidi" w:hAnsiTheme="majorBidi" w:cstheme="majorBidi"/>
          <w:color w:val="000000" w:themeColor="text1"/>
          <w:sz w:val="24"/>
          <w:szCs w:val="24"/>
          <w:lang w:val="en-US"/>
        </w:rPr>
        <w:t>f</w:t>
      </w:r>
      <w:r w:rsidR="009B28AC" w:rsidRPr="007A367C">
        <w:rPr>
          <w:rFonts w:asciiTheme="majorBidi" w:hAnsiTheme="majorBidi" w:cstheme="majorBidi"/>
          <w:color w:val="000000" w:themeColor="text1"/>
          <w:sz w:val="24"/>
          <w:szCs w:val="24"/>
          <w:lang w:val="en-US"/>
        </w:rPr>
        <w:t>.</w:t>
      </w:r>
      <w:proofErr w:type="spellEnd"/>
      <w:r w:rsidR="009B28AC" w:rsidRPr="007A367C">
        <w:rPr>
          <w:rFonts w:asciiTheme="majorBidi" w:hAnsiTheme="majorBidi" w:cstheme="majorBidi"/>
          <w:color w:val="000000" w:themeColor="text1"/>
          <w:sz w:val="24"/>
          <w:szCs w:val="24"/>
          <w:lang w:val="en-US"/>
        </w:rPr>
        <w:t>,</w:t>
      </w:r>
      <w:r w:rsidR="00362FD5" w:rsidRPr="007A367C">
        <w:rPr>
          <w:rFonts w:asciiTheme="majorBidi" w:hAnsiTheme="majorBidi" w:cstheme="majorBidi"/>
          <w:color w:val="000000" w:themeColor="text1"/>
          <w:sz w:val="24"/>
          <w:szCs w:val="24"/>
          <w:lang w:val="en-US"/>
        </w:rPr>
        <w:t xml:space="preserve"> and </w:t>
      </w:r>
      <w:r w:rsidR="009B28AC" w:rsidRPr="007A367C">
        <w:rPr>
          <w:rFonts w:asciiTheme="majorBidi" w:hAnsiTheme="majorBidi" w:cstheme="majorBidi"/>
          <w:color w:val="000000" w:themeColor="text1"/>
          <w:sz w:val="24"/>
          <w:szCs w:val="24"/>
          <w:lang w:val="en-US"/>
        </w:rPr>
        <w:t xml:space="preserve">P </w:t>
      </w:r>
      <w:r w:rsidR="00362FD5" w:rsidRPr="007A367C">
        <w:rPr>
          <w:rFonts w:asciiTheme="majorBidi" w:hAnsiTheme="majorBidi" w:cstheme="majorBidi"/>
          <w:color w:val="000000" w:themeColor="text1"/>
          <w:sz w:val="24"/>
          <w:szCs w:val="24"/>
          <w:lang w:val="en-US"/>
        </w:rPr>
        <w:t xml:space="preserve">values using the Wald </w:t>
      </w:r>
      <w:r w:rsidR="009B28AC" w:rsidRPr="007A367C">
        <w:rPr>
          <w:rFonts w:asciiTheme="majorBidi" w:hAnsiTheme="majorBidi" w:cstheme="majorBidi"/>
          <w:color w:val="000000" w:themeColor="text1"/>
          <w:sz w:val="24"/>
          <w:szCs w:val="24"/>
          <w:lang w:val="en-US"/>
        </w:rPr>
        <w:t>χ</w:t>
      </w:r>
      <w:r w:rsidR="009B28AC" w:rsidRPr="007A367C">
        <w:rPr>
          <w:rFonts w:asciiTheme="majorBidi" w:hAnsiTheme="majorBidi" w:cstheme="majorBidi"/>
          <w:color w:val="000000" w:themeColor="text1"/>
          <w:sz w:val="24"/>
          <w:szCs w:val="24"/>
          <w:vertAlign w:val="superscript"/>
          <w:lang w:val="en-US"/>
        </w:rPr>
        <w:t>2</w:t>
      </w:r>
      <w:r w:rsidR="009B28AC" w:rsidRPr="007A367C">
        <w:rPr>
          <w:rFonts w:asciiTheme="majorBidi" w:hAnsiTheme="majorBidi" w:cstheme="majorBidi"/>
          <w:color w:val="000000" w:themeColor="text1"/>
          <w:sz w:val="24"/>
          <w:szCs w:val="24"/>
          <w:lang w:val="en-US"/>
        </w:rPr>
        <w:t xml:space="preserve"> </w:t>
      </w:r>
      <w:r w:rsidR="00362FD5" w:rsidRPr="007A367C">
        <w:rPr>
          <w:rFonts w:asciiTheme="majorBidi" w:hAnsiTheme="majorBidi" w:cstheme="majorBidi"/>
          <w:color w:val="000000" w:themeColor="text1"/>
          <w:sz w:val="24"/>
          <w:szCs w:val="24"/>
          <w:lang w:val="en-US"/>
        </w:rPr>
        <w:t>test</w:t>
      </w:r>
      <w:r w:rsidR="00E30CDE" w:rsidRPr="007A367C">
        <w:rPr>
          <w:rFonts w:asciiTheme="majorBidi" w:hAnsiTheme="majorBidi" w:cstheme="majorBidi"/>
          <w:color w:val="000000" w:themeColor="text1"/>
          <w:sz w:val="24"/>
          <w:szCs w:val="24"/>
          <w:lang w:val="en-US"/>
        </w:rPr>
        <w:t xml:space="preserve"> </w:t>
      </w:r>
      <w:r w:rsidR="00F0038E" w:rsidRPr="007A367C">
        <w:rPr>
          <w:rFonts w:asciiTheme="majorBidi" w:hAnsiTheme="majorBidi" w:cstheme="majorBidi"/>
          <w:noProof/>
          <w:color w:val="000000" w:themeColor="text1"/>
          <w:sz w:val="24"/>
          <w:szCs w:val="24"/>
          <w:lang w:val="en-US"/>
        </w:rPr>
        <w:t>(Fox et al., 2012)</w:t>
      </w:r>
      <w:r w:rsidR="00362FD5" w:rsidRPr="007A367C">
        <w:rPr>
          <w:rFonts w:asciiTheme="majorBidi" w:hAnsiTheme="majorBidi" w:cstheme="majorBidi"/>
          <w:color w:val="000000" w:themeColor="text1"/>
          <w:sz w:val="24"/>
          <w:szCs w:val="24"/>
          <w:lang w:val="en-US"/>
        </w:rPr>
        <w:t xml:space="preserve">. </w:t>
      </w:r>
      <w:r w:rsidR="000903C6" w:rsidRPr="007A367C">
        <w:rPr>
          <w:rFonts w:asciiTheme="majorBidi" w:hAnsiTheme="majorBidi" w:cstheme="majorBidi"/>
          <w:color w:val="000000" w:themeColor="text1"/>
          <w:sz w:val="24"/>
          <w:szCs w:val="24"/>
          <w:lang w:val="en-US"/>
        </w:rPr>
        <w:t xml:space="preserve">Akaike’s </w:t>
      </w:r>
      <w:r w:rsidR="009B28AC" w:rsidRPr="007A367C">
        <w:rPr>
          <w:rFonts w:asciiTheme="majorBidi" w:hAnsiTheme="majorBidi" w:cstheme="majorBidi"/>
          <w:color w:val="000000" w:themeColor="text1"/>
          <w:sz w:val="24"/>
          <w:szCs w:val="24"/>
          <w:lang w:val="en-US"/>
        </w:rPr>
        <w:t xml:space="preserve">information criterion </w:t>
      </w:r>
      <w:r w:rsidR="000903C6" w:rsidRPr="007A367C">
        <w:rPr>
          <w:rFonts w:asciiTheme="majorBidi" w:hAnsiTheme="majorBidi" w:cstheme="majorBidi"/>
          <w:color w:val="000000" w:themeColor="text1"/>
          <w:sz w:val="24"/>
          <w:szCs w:val="24"/>
          <w:lang w:val="en-US"/>
        </w:rPr>
        <w:t xml:space="preserve">(AIC) was used to estimate the </w:t>
      </w:r>
      <w:r w:rsidR="00E72636" w:rsidRPr="007A367C">
        <w:rPr>
          <w:rFonts w:asciiTheme="majorBidi" w:hAnsiTheme="majorBidi" w:cstheme="majorBidi"/>
          <w:color w:val="000000" w:themeColor="text1"/>
          <w:sz w:val="24"/>
          <w:szCs w:val="24"/>
          <w:lang w:val="en-US"/>
        </w:rPr>
        <w:t xml:space="preserve">degree of fit </w:t>
      </w:r>
      <w:r w:rsidR="000903C6" w:rsidRPr="007A367C">
        <w:rPr>
          <w:rFonts w:asciiTheme="majorBidi" w:hAnsiTheme="majorBidi" w:cstheme="majorBidi"/>
          <w:color w:val="000000" w:themeColor="text1"/>
          <w:sz w:val="24"/>
          <w:szCs w:val="24"/>
          <w:lang w:val="en-US"/>
        </w:rPr>
        <w:t>of statistical models with the lowest AIC values considered as best in estimating the model prediction error.</w:t>
      </w:r>
      <w:r w:rsidR="00197636" w:rsidRPr="007A367C">
        <w:rPr>
          <w:rFonts w:asciiTheme="majorBidi" w:hAnsiTheme="majorBidi" w:cstheme="majorBidi"/>
          <w:color w:val="000000" w:themeColor="text1"/>
          <w:sz w:val="24"/>
          <w:szCs w:val="24"/>
          <w:lang w:val="en-US"/>
        </w:rPr>
        <w:t xml:space="preserve"> </w:t>
      </w:r>
      <w:r w:rsidR="00AC0631" w:rsidRPr="007A367C">
        <w:rPr>
          <w:rFonts w:asciiTheme="majorBidi" w:hAnsiTheme="majorBidi" w:cstheme="majorBidi"/>
          <w:color w:val="000000" w:themeColor="text1"/>
          <w:sz w:val="24"/>
          <w:szCs w:val="24"/>
          <w:lang w:val="en-US"/>
        </w:rPr>
        <w:t xml:space="preserve">The </w:t>
      </w:r>
      <w:r w:rsidR="009B28AC" w:rsidRPr="007A367C">
        <w:rPr>
          <w:rFonts w:asciiTheme="majorBidi" w:hAnsiTheme="majorBidi" w:cstheme="majorBidi"/>
          <w:color w:val="000000" w:themeColor="text1"/>
          <w:sz w:val="24"/>
          <w:szCs w:val="24"/>
          <w:lang w:val="en-US"/>
        </w:rPr>
        <w:t xml:space="preserve">significance threshold for </w:t>
      </w:r>
      <w:r w:rsidR="00AC0631" w:rsidRPr="007A367C">
        <w:rPr>
          <w:rFonts w:asciiTheme="majorBidi" w:hAnsiTheme="majorBidi" w:cstheme="majorBidi"/>
          <w:color w:val="000000" w:themeColor="text1"/>
          <w:sz w:val="24"/>
          <w:szCs w:val="24"/>
          <w:lang w:val="en-US"/>
        </w:rPr>
        <w:t xml:space="preserve">mean </w:t>
      </w:r>
      <w:r w:rsidR="00197636" w:rsidRPr="007A367C">
        <w:rPr>
          <w:rFonts w:asciiTheme="majorBidi" w:hAnsiTheme="majorBidi" w:cstheme="majorBidi"/>
          <w:color w:val="000000" w:themeColor="text1"/>
          <w:sz w:val="24"/>
          <w:szCs w:val="24"/>
          <w:lang w:val="en-US"/>
        </w:rPr>
        <w:t xml:space="preserve">effects </w:t>
      </w:r>
      <w:r w:rsidR="00854A0F" w:rsidRPr="007A367C">
        <w:rPr>
          <w:rFonts w:asciiTheme="majorBidi" w:hAnsiTheme="majorBidi" w:cstheme="majorBidi"/>
          <w:color w:val="000000" w:themeColor="text1"/>
          <w:sz w:val="24"/>
          <w:szCs w:val="24"/>
          <w:lang w:val="en-US"/>
        </w:rPr>
        <w:t xml:space="preserve">of treatment </w:t>
      </w:r>
      <w:r w:rsidR="00197636" w:rsidRPr="007A367C">
        <w:rPr>
          <w:rFonts w:asciiTheme="majorBidi" w:hAnsiTheme="majorBidi" w:cstheme="majorBidi"/>
          <w:color w:val="000000" w:themeColor="text1"/>
          <w:sz w:val="24"/>
          <w:szCs w:val="24"/>
          <w:lang w:val="en-US"/>
        </w:rPr>
        <w:t>w</w:t>
      </w:r>
      <w:r w:rsidR="009B28AC" w:rsidRPr="007A367C">
        <w:rPr>
          <w:rFonts w:asciiTheme="majorBidi" w:hAnsiTheme="majorBidi" w:cstheme="majorBidi"/>
          <w:color w:val="000000" w:themeColor="text1"/>
          <w:sz w:val="24"/>
          <w:szCs w:val="24"/>
          <w:lang w:val="en-US"/>
        </w:rPr>
        <w:t>as</w:t>
      </w:r>
      <w:r w:rsidR="00197636" w:rsidRPr="007A367C">
        <w:rPr>
          <w:rFonts w:asciiTheme="majorBidi" w:hAnsiTheme="majorBidi" w:cstheme="majorBidi"/>
          <w:color w:val="000000" w:themeColor="text1"/>
          <w:sz w:val="24"/>
          <w:szCs w:val="24"/>
          <w:lang w:val="en-US"/>
        </w:rPr>
        <w:t xml:space="preserve"> 0.05. The </w:t>
      </w:r>
      <w:proofErr w:type="spellStart"/>
      <w:r w:rsidR="00197636" w:rsidRPr="007A367C">
        <w:rPr>
          <w:rFonts w:asciiTheme="majorBidi" w:hAnsiTheme="majorBidi" w:cstheme="majorBidi"/>
          <w:i/>
          <w:iCs/>
          <w:color w:val="000000" w:themeColor="text1"/>
          <w:sz w:val="24"/>
          <w:szCs w:val="24"/>
          <w:lang w:val="en-US"/>
        </w:rPr>
        <w:t>emmeans</w:t>
      </w:r>
      <w:proofErr w:type="spellEnd"/>
      <w:r w:rsidR="00197636" w:rsidRPr="007A367C">
        <w:rPr>
          <w:rFonts w:asciiTheme="majorBidi" w:hAnsiTheme="majorBidi" w:cstheme="majorBidi"/>
          <w:color w:val="000000" w:themeColor="text1"/>
          <w:sz w:val="24"/>
          <w:szCs w:val="24"/>
          <w:lang w:val="en-US"/>
        </w:rPr>
        <w:t xml:space="preserve"> function was used to perform </w:t>
      </w:r>
      <w:r w:rsidR="00362FD5" w:rsidRPr="007A367C">
        <w:rPr>
          <w:rFonts w:asciiTheme="majorBidi" w:hAnsiTheme="majorBidi" w:cstheme="majorBidi"/>
          <w:color w:val="000000" w:themeColor="text1"/>
          <w:sz w:val="24"/>
          <w:szCs w:val="24"/>
          <w:lang w:val="en-US"/>
        </w:rPr>
        <w:t xml:space="preserve">pairwise comparisons among </w:t>
      </w:r>
      <w:r w:rsidR="00384855" w:rsidRPr="007A367C">
        <w:rPr>
          <w:rFonts w:asciiTheme="majorBidi" w:hAnsiTheme="majorBidi" w:cstheme="majorBidi"/>
          <w:color w:val="000000" w:themeColor="text1"/>
          <w:sz w:val="24"/>
          <w:szCs w:val="24"/>
          <w:lang w:val="en-US"/>
        </w:rPr>
        <w:t xml:space="preserve">soil treatments </w:t>
      </w:r>
      <w:r w:rsidR="00362FD5" w:rsidRPr="007A367C">
        <w:rPr>
          <w:rFonts w:asciiTheme="majorBidi" w:hAnsiTheme="majorBidi" w:cstheme="majorBidi"/>
          <w:color w:val="000000" w:themeColor="text1"/>
          <w:sz w:val="24"/>
          <w:szCs w:val="24"/>
          <w:lang w:val="en-US"/>
        </w:rPr>
        <w:t xml:space="preserve">with </w:t>
      </w:r>
      <w:r w:rsidR="009B28AC" w:rsidRPr="007A367C">
        <w:rPr>
          <w:rFonts w:asciiTheme="majorBidi" w:hAnsiTheme="majorBidi" w:cstheme="majorBidi"/>
          <w:color w:val="000000" w:themeColor="text1"/>
          <w:sz w:val="24"/>
          <w:szCs w:val="24"/>
          <w:lang w:val="en-US"/>
        </w:rPr>
        <w:t>P</w:t>
      </w:r>
      <w:r w:rsidR="00362FD5" w:rsidRPr="007A367C">
        <w:rPr>
          <w:rFonts w:asciiTheme="majorBidi" w:hAnsiTheme="majorBidi" w:cstheme="majorBidi"/>
          <w:color w:val="000000" w:themeColor="text1"/>
          <w:sz w:val="24"/>
          <w:szCs w:val="24"/>
          <w:lang w:val="en-US"/>
        </w:rPr>
        <w:t>-values adjusted according to the Tukey method for comparing estimates w</w:t>
      </w:r>
      <w:r w:rsidR="00197636" w:rsidRPr="007A367C">
        <w:rPr>
          <w:rFonts w:asciiTheme="majorBidi" w:hAnsiTheme="majorBidi" w:cstheme="majorBidi"/>
          <w:color w:val="000000" w:themeColor="text1"/>
          <w:sz w:val="24"/>
          <w:szCs w:val="24"/>
          <w:lang w:val="en-US"/>
        </w:rPr>
        <w:t xml:space="preserve">hen a significant effect </w:t>
      </w:r>
      <w:r w:rsidR="00362FD5" w:rsidRPr="007A367C">
        <w:rPr>
          <w:rFonts w:asciiTheme="majorBidi" w:hAnsiTheme="majorBidi" w:cstheme="majorBidi"/>
          <w:color w:val="000000" w:themeColor="text1"/>
          <w:sz w:val="24"/>
          <w:szCs w:val="24"/>
          <w:lang w:val="en-US"/>
        </w:rPr>
        <w:t xml:space="preserve">of </w:t>
      </w:r>
      <w:r w:rsidR="00384855" w:rsidRPr="007A367C">
        <w:rPr>
          <w:rFonts w:asciiTheme="majorBidi" w:hAnsiTheme="majorBidi" w:cstheme="majorBidi"/>
          <w:color w:val="000000" w:themeColor="text1"/>
          <w:sz w:val="24"/>
          <w:szCs w:val="24"/>
          <w:lang w:val="en-US"/>
        </w:rPr>
        <w:t xml:space="preserve">soil </w:t>
      </w:r>
      <w:r w:rsidR="00362FD5" w:rsidRPr="007A367C">
        <w:rPr>
          <w:rFonts w:asciiTheme="majorBidi" w:hAnsiTheme="majorBidi" w:cstheme="majorBidi"/>
          <w:color w:val="000000" w:themeColor="text1"/>
          <w:sz w:val="24"/>
          <w:szCs w:val="24"/>
          <w:lang w:val="en-US"/>
        </w:rPr>
        <w:t xml:space="preserve">treatment </w:t>
      </w:r>
      <w:r w:rsidR="00197636" w:rsidRPr="007A367C">
        <w:rPr>
          <w:rFonts w:asciiTheme="majorBidi" w:hAnsiTheme="majorBidi" w:cstheme="majorBidi"/>
          <w:color w:val="000000" w:themeColor="text1"/>
          <w:sz w:val="24"/>
          <w:szCs w:val="24"/>
          <w:lang w:val="en-US"/>
        </w:rPr>
        <w:t>was detected</w:t>
      </w:r>
      <w:r w:rsidR="00E30CDE" w:rsidRPr="007A367C">
        <w:rPr>
          <w:rFonts w:asciiTheme="majorBidi" w:hAnsiTheme="majorBidi" w:cstheme="majorBidi"/>
          <w:color w:val="000000" w:themeColor="text1"/>
          <w:sz w:val="24"/>
          <w:szCs w:val="24"/>
          <w:lang w:val="en-US"/>
        </w:rPr>
        <w:t xml:space="preserve"> </w:t>
      </w:r>
      <w:r w:rsidR="00F558AD" w:rsidRPr="007A367C">
        <w:rPr>
          <w:rFonts w:asciiTheme="majorBidi" w:hAnsiTheme="majorBidi" w:cstheme="majorBidi"/>
          <w:color w:val="000000" w:themeColor="text1"/>
          <w:sz w:val="24"/>
          <w:szCs w:val="24"/>
          <w:lang w:val="en-US"/>
        </w:rPr>
        <w:t>in the larval survival</w:t>
      </w:r>
      <w:r w:rsidR="00BD48C5" w:rsidRPr="007A367C">
        <w:rPr>
          <w:rFonts w:asciiTheme="majorBidi" w:hAnsiTheme="majorBidi" w:cstheme="majorBidi"/>
          <w:color w:val="000000" w:themeColor="text1"/>
          <w:sz w:val="24"/>
          <w:szCs w:val="24"/>
          <w:lang w:val="en-US"/>
        </w:rPr>
        <w:t xml:space="preserve"> and</w:t>
      </w:r>
      <w:r w:rsidR="00F558AD" w:rsidRPr="007A367C">
        <w:rPr>
          <w:rFonts w:asciiTheme="majorBidi" w:hAnsiTheme="majorBidi" w:cstheme="majorBidi"/>
          <w:color w:val="000000" w:themeColor="text1"/>
          <w:sz w:val="24"/>
          <w:szCs w:val="24"/>
          <w:lang w:val="en-US"/>
        </w:rPr>
        <w:t xml:space="preserve"> pupal weight </w:t>
      </w:r>
      <w:r w:rsidR="00F0038E" w:rsidRPr="007A367C">
        <w:rPr>
          <w:rFonts w:asciiTheme="majorBidi" w:hAnsiTheme="majorBidi" w:cstheme="majorBidi"/>
          <w:noProof/>
          <w:color w:val="000000" w:themeColor="text1"/>
          <w:sz w:val="24"/>
          <w:szCs w:val="24"/>
          <w:lang w:val="en-US"/>
        </w:rPr>
        <w:t>(Lenth &amp; Lenth, 2018)</w:t>
      </w:r>
      <w:r w:rsidR="00197636" w:rsidRPr="007A367C">
        <w:rPr>
          <w:rFonts w:asciiTheme="majorBidi" w:hAnsiTheme="majorBidi" w:cstheme="majorBidi"/>
          <w:color w:val="000000" w:themeColor="text1"/>
          <w:sz w:val="24"/>
          <w:szCs w:val="24"/>
          <w:lang w:val="en-US"/>
        </w:rPr>
        <w:t>.</w:t>
      </w:r>
      <w:r w:rsidR="00BD48C5" w:rsidRPr="007A367C">
        <w:rPr>
          <w:rFonts w:asciiTheme="majorBidi" w:hAnsiTheme="majorBidi" w:cstheme="majorBidi"/>
          <w:color w:val="000000" w:themeColor="text1"/>
          <w:sz w:val="24"/>
          <w:szCs w:val="24"/>
          <w:lang w:val="en-US"/>
        </w:rPr>
        <w:t xml:space="preserve"> </w:t>
      </w:r>
    </w:p>
    <w:p w14:paraId="45A7CB71" w14:textId="19547CAE" w:rsidR="00197636" w:rsidRPr="007A367C" w:rsidRDefault="000C7B89" w:rsidP="007A367C">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In the leaf area and number of leaves, the </w:t>
      </w:r>
      <w:proofErr w:type="spellStart"/>
      <w:r w:rsidRPr="007A367C">
        <w:rPr>
          <w:rFonts w:asciiTheme="majorBidi" w:hAnsiTheme="majorBidi" w:cstheme="majorBidi"/>
          <w:i/>
          <w:iCs/>
          <w:color w:val="000000" w:themeColor="text1"/>
          <w:sz w:val="24"/>
          <w:szCs w:val="24"/>
          <w:lang w:val="en-US"/>
        </w:rPr>
        <w:t>glht</w:t>
      </w:r>
      <w:proofErr w:type="spellEnd"/>
      <w:r w:rsidRPr="007A367C">
        <w:rPr>
          <w:rFonts w:asciiTheme="majorBidi" w:hAnsiTheme="majorBidi" w:cstheme="majorBidi"/>
          <w:color w:val="000000" w:themeColor="text1"/>
          <w:sz w:val="24"/>
          <w:szCs w:val="24"/>
          <w:lang w:val="en-US"/>
        </w:rPr>
        <w:t xml:space="preserve"> function </w:t>
      </w:r>
      <w:r w:rsidR="006E1E5D" w:rsidRPr="007A367C">
        <w:rPr>
          <w:rFonts w:asciiTheme="majorBidi" w:hAnsiTheme="majorBidi" w:cstheme="majorBidi"/>
          <w:color w:val="000000" w:themeColor="text1"/>
          <w:sz w:val="24"/>
          <w:szCs w:val="24"/>
          <w:lang w:val="en-US"/>
        </w:rPr>
        <w:t xml:space="preserve">was used to perform pairwise comparisons with </w:t>
      </w:r>
      <w:r w:rsidR="009B28AC" w:rsidRPr="007A367C">
        <w:rPr>
          <w:rFonts w:asciiTheme="majorBidi" w:hAnsiTheme="majorBidi" w:cstheme="majorBidi"/>
          <w:color w:val="000000" w:themeColor="text1"/>
          <w:sz w:val="24"/>
          <w:szCs w:val="24"/>
          <w:lang w:val="en-US"/>
        </w:rPr>
        <w:t>P</w:t>
      </w:r>
      <w:r w:rsidR="006E1E5D" w:rsidRPr="007A367C">
        <w:rPr>
          <w:rFonts w:asciiTheme="majorBidi" w:hAnsiTheme="majorBidi" w:cstheme="majorBidi"/>
          <w:color w:val="000000" w:themeColor="text1"/>
          <w:sz w:val="24"/>
          <w:szCs w:val="24"/>
          <w:lang w:val="en-US"/>
        </w:rPr>
        <w:t xml:space="preserve">-values adjusted according to the </w:t>
      </w:r>
      <w:r w:rsidRPr="007A367C">
        <w:rPr>
          <w:rFonts w:asciiTheme="majorBidi" w:hAnsiTheme="majorBidi" w:cstheme="majorBidi"/>
          <w:i/>
          <w:iCs/>
          <w:color w:val="000000" w:themeColor="text1"/>
          <w:sz w:val="24"/>
          <w:szCs w:val="24"/>
          <w:lang w:val="en-US"/>
        </w:rPr>
        <w:t>holm</w:t>
      </w:r>
      <w:r w:rsidRPr="007A367C">
        <w:rPr>
          <w:rFonts w:asciiTheme="majorBidi" w:hAnsiTheme="majorBidi" w:cstheme="majorBidi"/>
          <w:color w:val="000000" w:themeColor="text1"/>
          <w:sz w:val="24"/>
          <w:szCs w:val="24"/>
          <w:lang w:val="en-US"/>
        </w:rPr>
        <w:t xml:space="preserve"> </w:t>
      </w:r>
      <w:r w:rsidR="006E1E5D" w:rsidRPr="007A367C">
        <w:rPr>
          <w:rFonts w:asciiTheme="majorBidi" w:hAnsiTheme="majorBidi" w:cstheme="majorBidi"/>
          <w:color w:val="000000" w:themeColor="text1"/>
          <w:sz w:val="24"/>
          <w:szCs w:val="24"/>
          <w:lang w:val="en-US"/>
        </w:rPr>
        <w:t xml:space="preserve">method </w:t>
      </w:r>
      <w:r w:rsidRPr="007A367C">
        <w:rPr>
          <w:rFonts w:asciiTheme="majorBidi" w:hAnsiTheme="majorBidi" w:cstheme="majorBidi"/>
          <w:color w:val="000000" w:themeColor="text1"/>
          <w:sz w:val="24"/>
          <w:szCs w:val="24"/>
          <w:lang w:val="en-US"/>
        </w:rPr>
        <w:t xml:space="preserve">for multiple comparisons adjustment. </w:t>
      </w:r>
      <w:r w:rsidR="003E2CAD" w:rsidRPr="007A367C">
        <w:rPr>
          <w:rFonts w:asciiTheme="majorBidi" w:hAnsiTheme="majorBidi" w:cstheme="majorBidi"/>
          <w:color w:val="000000" w:themeColor="text1"/>
          <w:sz w:val="24"/>
          <w:szCs w:val="24"/>
          <w:lang w:val="en-US"/>
        </w:rPr>
        <w:t xml:space="preserve">After conducting a GLM to evaluate the differences </w:t>
      </w:r>
      <w:r w:rsidR="006E1E5D" w:rsidRPr="007A367C">
        <w:rPr>
          <w:rFonts w:asciiTheme="majorBidi" w:hAnsiTheme="majorBidi" w:cstheme="majorBidi"/>
          <w:color w:val="000000" w:themeColor="text1"/>
          <w:sz w:val="24"/>
          <w:szCs w:val="24"/>
          <w:lang w:val="en-US"/>
        </w:rPr>
        <w:t>among</w:t>
      </w:r>
      <w:r w:rsidR="003E2CAD" w:rsidRPr="007A367C">
        <w:rPr>
          <w:rFonts w:asciiTheme="majorBidi" w:hAnsiTheme="majorBidi" w:cstheme="majorBidi"/>
          <w:color w:val="000000" w:themeColor="text1"/>
          <w:sz w:val="24"/>
          <w:szCs w:val="24"/>
          <w:lang w:val="en-US"/>
        </w:rPr>
        <w:t xml:space="preserve"> treatment groups for time until flowering and leaf area in composted frass treatments, post hoc comparisons were performed using Fisher’s </w:t>
      </w:r>
      <w:r w:rsidR="009B28AC" w:rsidRPr="007A367C">
        <w:rPr>
          <w:rFonts w:asciiTheme="majorBidi" w:hAnsiTheme="majorBidi" w:cstheme="majorBidi"/>
          <w:color w:val="000000" w:themeColor="text1"/>
          <w:sz w:val="24"/>
          <w:szCs w:val="24"/>
          <w:lang w:val="en-US"/>
        </w:rPr>
        <w:t xml:space="preserve">least significant difference </w:t>
      </w:r>
      <w:r w:rsidR="003E2CAD" w:rsidRPr="007A367C">
        <w:rPr>
          <w:rFonts w:asciiTheme="majorBidi" w:hAnsiTheme="majorBidi" w:cstheme="majorBidi"/>
          <w:color w:val="000000" w:themeColor="text1"/>
          <w:sz w:val="24"/>
          <w:szCs w:val="24"/>
          <w:lang w:val="en-US"/>
        </w:rPr>
        <w:t xml:space="preserve">(LSD) post hoc test. The GLM analysis </w:t>
      </w:r>
      <w:r w:rsidR="003E2CAD" w:rsidRPr="007A367C">
        <w:rPr>
          <w:rFonts w:asciiTheme="majorBidi" w:hAnsiTheme="majorBidi" w:cstheme="majorBidi"/>
          <w:color w:val="000000" w:themeColor="text1"/>
          <w:sz w:val="24"/>
          <w:szCs w:val="24"/>
          <w:lang w:val="en-US"/>
        </w:rPr>
        <w:lastRenderedPageBreak/>
        <w:t xml:space="preserve">revealed significant differences among the treatment groups. However, </w:t>
      </w:r>
      <w:r w:rsidR="00EB41B2" w:rsidRPr="007A367C">
        <w:rPr>
          <w:rFonts w:asciiTheme="majorBidi" w:hAnsiTheme="majorBidi" w:cstheme="majorBidi"/>
          <w:color w:val="000000" w:themeColor="text1"/>
          <w:sz w:val="24"/>
          <w:szCs w:val="24"/>
          <w:lang w:val="en-US"/>
        </w:rPr>
        <w:t>no significant differences were detected when applying the Tukey post hoc test for multiple comparisons</w:t>
      </w:r>
      <w:r w:rsidR="003E2CAD" w:rsidRPr="007A367C">
        <w:rPr>
          <w:rFonts w:asciiTheme="majorBidi" w:hAnsiTheme="majorBidi" w:cstheme="majorBidi"/>
          <w:color w:val="000000" w:themeColor="text1"/>
          <w:sz w:val="24"/>
          <w:szCs w:val="24"/>
          <w:lang w:val="en-US"/>
        </w:rPr>
        <w:t xml:space="preserve">. Considering this, the LSD post hoc test was chosen as an alternative method to investigate pairwise differences between treatments, as it does not assume equal variances and does not require homogeneous sample sizes. The LSD test allows for direct pairwise comparisons, and it was used to identify any significant differences that </w:t>
      </w:r>
      <w:r w:rsidR="00EB41B2" w:rsidRPr="007A367C">
        <w:rPr>
          <w:rFonts w:asciiTheme="majorBidi" w:hAnsiTheme="majorBidi" w:cstheme="majorBidi"/>
          <w:color w:val="000000" w:themeColor="text1"/>
          <w:sz w:val="24"/>
          <w:szCs w:val="24"/>
          <w:lang w:val="en-US"/>
        </w:rPr>
        <w:t>the Tukey test may have missed</w:t>
      </w:r>
      <w:r w:rsidR="003E2CAD" w:rsidRPr="007A367C">
        <w:rPr>
          <w:rFonts w:asciiTheme="majorBidi" w:hAnsiTheme="majorBidi" w:cstheme="majorBidi"/>
          <w:color w:val="000000" w:themeColor="text1"/>
          <w:sz w:val="24"/>
          <w:szCs w:val="24"/>
          <w:lang w:val="en-US"/>
        </w:rPr>
        <w:t>.</w:t>
      </w:r>
      <w:r w:rsidR="00BD48C5" w:rsidRPr="007A367C">
        <w:rPr>
          <w:rFonts w:asciiTheme="majorBidi" w:hAnsiTheme="majorBidi" w:cstheme="majorBidi"/>
          <w:color w:val="000000" w:themeColor="text1"/>
          <w:sz w:val="24"/>
          <w:szCs w:val="24"/>
          <w:lang w:val="en-US"/>
        </w:rPr>
        <w:t xml:space="preserve"> </w:t>
      </w:r>
      <w:r w:rsidR="00872547" w:rsidRPr="007A367C">
        <w:rPr>
          <w:rFonts w:asciiTheme="majorBidi" w:hAnsiTheme="majorBidi" w:cstheme="majorBidi"/>
          <w:color w:val="000000" w:themeColor="text1"/>
          <w:sz w:val="24"/>
          <w:szCs w:val="24"/>
          <w:lang w:val="en-US"/>
        </w:rPr>
        <w:t xml:space="preserve">Following a significant </w:t>
      </w:r>
      <w:r w:rsidR="009B28AC" w:rsidRPr="007A367C">
        <w:rPr>
          <w:rFonts w:asciiTheme="majorBidi" w:hAnsiTheme="majorBidi" w:cstheme="majorBidi"/>
          <w:color w:val="000000" w:themeColor="text1"/>
          <w:sz w:val="24"/>
          <w:szCs w:val="24"/>
          <w:lang w:val="en-US"/>
        </w:rPr>
        <w:t>χ</w:t>
      </w:r>
      <w:r w:rsidR="009B28AC" w:rsidRPr="007A367C">
        <w:rPr>
          <w:rFonts w:asciiTheme="majorBidi" w:hAnsiTheme="majorBidi" w:cstheme="majorBidi"/>
          <w:color w:val="000000" w:themeColor="text1"/>
          <w:sz w:val="24"/>
          <w:szCs w:val="24"/>
          <w:vertAlign w:val="superscript"/>
          <w:lang w:val="en-US"/>
        </w:rPr>
        <w:t>2</w:t>
      </w:r>
      <w:r w:rsidR="00872547" w:rsidRPr="007A367C">
        <w:rPr>
          <w:rFonts w:asciiTheme="majorBidi" w:hAnsiTheme="majorBidi" w:cstheme="majorBidi"/>
          <w:color w:val="000000" w:themeColor="text1"/>
          <w:sz w:val="24"/>
          <w:szCs w:val="24"/>
          <w:lang w:val="en-US"/>
        </w:rPr>
        <w:t xml:space="preserve"> test of equality of proportions, t</w:t>
      </w:r>
      <w:r w:rsidR="00BD48C5" w:rsidRPr="007A367C">
        <w:rPr>
          <w:rFonts w:asciiTheme="majorBidi" w:hAnsiTheme="majorBidi" w:cstheme="majorBidi"/>
          <w:color w:val="000000" w:themeColor="text1"/>
          <w:sz w:val="24"/>
          <w:szCs w:val="24"/>
          <w:lang w:val="en-US"/>
        </w:rPr>
        <w:t xml:space="preserve">he Marascuilo procedure for multiple comparisons was used </w:t>
      </w:r>
      <w:r w:rsidR="00BF2017" w:rsidRPr="007A367C">
        <w:rPr>
          <w:rFonts w:asciiTheme="majorBidi" w:hAnsiTheme="majorBidi" w:cstheme="majorBidi"/>
          <w:color w:val="000000" w:themeColor="text1"/>
          <w:sz w:val="24"/>
          <w:szCs w:val="24"/>
          <w:lang w:val="en-US"/>
        </w:rPr>
        <w:t>to</w:t>
      </w:r>
      <w:r w:rsidR="00BD48C5" w:rsidRPr="007A367C">
        <w:rPr>
          <w:rFonts w:asciiTheme="majorBidi" w:hAnsiTheme="majorBidi" w:cstheme="majorBidi"/>
          <w:color w:val="000000" w:themeColor="text1"/>
          <w:sz w:val="24"/>
          <w:szCs w:val="24"/>
          <w:lang w:val="en-US"/>
        </w:rPr>
        <w:t xml:space="preserve"> </w:t>
      </w:r>
      <w:r w:rsidR="00E72636" w:rsidRPr="007A367C">
        <w:rPr>
          <w:rFonts w:asciiTheme="majorBidi" w:hAnsiTheme="majorBidi" w:cstheme="majorBidi"/>
          <w:color w:val="000000" w:themeColor="text1"/>
          <w:sz w:val="24"/>
          <w:szCs w:val="24"/>
          <w:lang w:val="en-US"/>
        </w:rPr>
        <w:t xml:space="preserve">determine significance of differences </w:t>
      </w:r>
      <w:r w:rsidR="00F0038E" w:rsidRPr="007A367C">
        <w:rPr>
          <w:rFonts w:asciiTheme="majorBidi" w:hAnsiTheme="majorBidi" w:cstheme="majorBidi"/>
          <w:noProof/>
          <w:color w:val="000000" w:themeColor="text1"/>
          <w:sz w:val="24"/>
          <w:szCs w:val="24"/>
          <w:lang w:val="en-US"/>
        </w:rPr>
        <w:t>(Wagh &amp; Razvi, 2016)</w:t>
      </w:r>
      <w:r w:rsidR="00BD48C5" w:rsidRPr="007A367C">
        <w:rPr>
          <w:rFonts w:asciiTheme="majorBidi" w:hAnsiTheme="majorBidi" w:cstheme="majorBidi"/>
          <w:color w:val="000000" w:themeColor="text1"/>
          <w:sz w:val="24"/>
          <w:szCs w:val="24"/>
          <w:lang w:val="en-US"/>
        </w:rPr>
        <w:t>.</w:t>
      </w:r>
    </w:p>
    <w:p w14:paraId="51FC54E4" w14:textId="77777777" w:rsidR="001C6864" w:rsidRPr="007A367C" w:rsidRDefault="001C6864" w:rsidP="00F06186">
      <w:pPr>
        <w:widowControl w:val="0"/>
        <w:suppressAutoHyphens/>
        <w:spacing w:after="0"/>
        <w:contextualSpacing/>
        <w:rPr>
          <w:rFonts w:asciiTheme="majorBidi" w:hAnsiTheme="majorBidi" w:cstheme="majorBidi"/>
          <w:b/>
          <w:bCs/>
          <w:color w:val="000000" w:themeColor="text1"/>
          <w:sz w:val="24"/>
          <w:szCs w:val="24"/>
          <w:lang w:val="en-US"/>
        </w:rPr>
      </w:pPr>
    </w:p>
    <w:p w14:paraId="4AB40A62" w14:textId="73605726" w:rsidR="00BF6387" w:rsidRPr="007A367C" w:rsidRDefault="0093759A" w:rsidP="00F06186">
      <w:pPr>
        <w:widowControl w:val="0"/>
        <w:suppressAutoHyphens/>
        <w:spacing w:after="0"/>
        <w:contextualSpacing/>
        <w:rPr>
          <w:rFonts w:asciiTheme="majorBidi" w:hAnsiTheme="majorBidi" w:cstheme="majorBidi"/>
          <w:b/>
          <w:bCs/>
          <w:color w:val="000000" w:themeColor="text1"/>
          <w:sz w:val="28"/>
          <w:szCs w:val="28"/>
          <w:lang w:val="en-US"/>
        </w:rPr>
      </w:pPr>
      <w:r w:rsidRPr="007A367C">
        <w:rPr>
          <w:rFonts w:asciiTheme="majorBidi" w:hAnsiTheme="majorBidi" w:cstheme="majorBidi"/>
          <w:b/>
          <w:bCs/>
          <w:color w:val="000000" w:themeColor="text1"/>
          <w:sz w:val="28"/>
          <w:szCs w:val="28"/>
          <w:lang w:val="en-US"/>
        </w:rPr>
        <w:t>Results</w:t>
      </w:r>
    </w:p>
    <w:p w14:paraId="49395E28" w14:textId="33F8073B" w:rsidR="00813C46" w:rsidRPr="007A367C" w:rsidRDefault="001153BE"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Effect</w:t>
      </w:r>
      <w:r w:rsidR="00A47A29" w:rsidRPr="007A367C">
        <w:rPr>
          <w:rFonts w:asciiTheme="majorBidi" w:hAnsiTheme="majorBidi" w:cstheme="majorBidi"/>
          <w:b/>
          <w:bCs/>
          <w:color w:val="000000" w:themeColor="text1"/>
          <w:sz w:val="24"/>
          <w:szCs w:val="24"/>
          <w:lang w:val="en-US"/>
        </w:rPr>
        <w:t>s</w:t>
      </w:r>
      <w:r w:rsidRPr="007A367C">
        <w:rPr>
          <w:rFonts w:asciiTheme="majorBidi" w:hAnsiTheme="majorBidi" w:cstheme="majorBidi"/>
          <w:b/>
          <w:bCs/>
          <w:color w:val="000000" w:themeColor="text1"/>
          <w:sz w:val="24"/>
          <w:szCs w:val="24"/>
          <w:lang w:val="en-US"/>
        </w:rPr>
        <w:t xml:space="preserve"> of </w:t>
      </w:r>
      <w:r w:rsidR="002072AF" w:rsidRPr="007A367C">
        <w:rPr>
          <w:rFonts w:asciiTheme="majorBidi" w:hAnsiTheme="majorBidi" w:cstheme="majorBidi"/>
          <w:b/>
          <w:bCs/>
          <w:color w:val="000000" w:themeColor="text1"/>
          <w:sz w:val="24"/>
          <w:szCs w:val="24"/>
          <w:lang w:val="en-US"/>
        </w:rPr>
        <w:t xml:space="preserve">raw frass </w:t>
      </w:r>
      <w:r w:rsidRPr="007A367C">
        <w:rPr>
          <w:rFonts w:asciiTheme="majorBidi" w:hAnsiTheme="majorBidi" w:cstheme="majorBidi"/>
          <w:b/>
          <w:bCs/>
          <w:color w:val="000000" w:themeColor="text1"/>
          <w:sz w:val="24"/>
          <w:szCs w:val="24"/>
          <w:lang w:val="en-US"/>
        </w:rPr>
        <w:t xml:space="preserve">on </w:t>
      </w:r>
      <w:r w:rsidR="00813C46" w:rsidRPr="007A367C">
        <w:rPr>
          <w:rFonts w:asciiTheme="majorBidi" w:hAnsiTheme="majorBidi" w:cstheme="majorBidi"/>
          <w:b/>
          <w:bCs/>
          <w:color w:val="000000" w:themeColor="text1"/>
          <w:sz w:val="24"/>
          <w:szCs w:val="24"/>
          <w:lang w:val="en-US"/>
        </w:rPr>
        <w:t xml:space="preserve">growth </w:t>
      </w:r>
      <w:r w:rsidR="002A047D" w:rsidRPr="007A367C">
        <w:rPr>
          <w:rFonts w:asciiTheme="majorBidi" w:hAnsiTheme="majorBidi" w:cstheme="majorBidi"/>
          <w:b/>
          <w:bCs/>
          <w:color w:val="000000" w:themeColor="text1"/>
          <w:sz w:val="24"/>
          <w:szCs w:val="24"/>
          <w:lang w:val="en-US"/>
        </w:rPr>
        <w:t xml:space="preserve">and development </w:t>
      </w:r>
      <w:r w:rsidRPr="007A367C">
        <w:rPr>
          <w:rFonts w:asciiTheme="majorBidi" w:hAnsiTheme="majorBidi" w:cstheme="majorBidi"/>
          <w:b/>
          <w:bCs/>
          <w:color w:val="000000" w:themeColor="text1"/>
          <w:sz w:val="24"/>
          <w:szCs w:val="24"/>
          <w:lang w:val="en-US"/>
        </w:rPr>
        <w:t xml:space="preserve">of </w:t>
      </w:r>
      <w:r w:rsidR="007611C2" w:rsidRPr="007A367C">
        <w:rPr>
          <w:rFonts w:asciiTheme="majorBidi" w:hAnsiTheme="majorBidi" w:cstheme="majorBidi"/>
          <w:b/>
          <w:bCs/>
          <w:i/>
          <w:iCs/>
          <w:color w:val="000000" w:themeColor="text1"/>
          <w:sz w:val="24"/>
          <w:szCs w:val="24"/>
          <w:lang w:val="en-US"/>
        </w:rPr>
        <w:t>B</w:t>
      </w:r>
      <w:r w:rsidR="009B28AC" w:rsidRPr="007A367C">
        <w:rPr>
          <w:rFonts w:asciiTheme="majorBidi" w:hAnsiTheme="majorBidi" w:cstheme="majorBidi"/>
          <w:b/>
          <w:bCs/>
          <w:i/>
          <w:iCs/>
          <w:color w:val="000000" w:themeColor="text1"/>
          <w:sz w:val="24"/>
          <w:szCs w:val="24"/>
          <w:lang w:val="en-US"/>
        </w:rPr>
        <w:t xml:space="preserve">rassica </w:t>
      </w:r>
      <w:r w:rsidR="007611C2" w:rsidRPr="007A367C">
        <w:rPr>
          <w:rFonts w:asciiTheme="majorBidi" w:hAnsiTheme="majorBidi" w:cstheme="majorBidi"/>
          <w:b/>
          <w:bCs/>
          <w:i/>
          <w:iCs/>
          <w:color w:val="000000" w:themeColor="text1"/>
          <w:sz w:val="24"/>
          <w:szCs w:val="24"/>
          <w:lang w:val="en-US"/>
        </w:rPr>
        <w:t>rapa</w:t>
      </w:r>
      <w:r w:rsidRPr="007A367C">
        <w:rPr>
          <w:rFonts w:asciiTheme="majorBidi" w:hAnsiTheme="majorBidi" w:cstheme="majorBidi"/>
          <w:b/>
          <w:bCs/>
          <w:color w:val="000000" w:themeColor="text1"/>
          <w:sz w:val="24"/>
          <w:szCs w:val="24"/>
          <w:lang w:val="en-US"/>
        </w:rPr>
        <w:t xml:space="preserve"> plants</w:t>
      </w:r>
    </w:p>
    <w:p w14:paraId="21CFCFFB" w14:textId="4E97360F" w:rsidR="00973D2C" w:rsidRPr="007A367C" w:rsidRDefault="002B0935" w:rsidP="00F06186">
      <w:pPr>
        <w:widowControl w:val="0"/>
        <w:suppressAutoHyphens/>
        <w:spacing w:after="0"/>
        <w:contextualSpacing/>
        <w:rPr>
          <w:rFonts w:asciiTheme="majorBidi" w:hAnsiTheme="majorBidi" w:cstheme="majorBidi"/>
          <w:color w:val="000000" w:themeColor="text1"/>
          <w:sz w:val="24"/>
          <w:szCs w:val="24"/>
          <w:lang w:val="en-US"/>
        </w:rPr>
      </w:pPr>
      <w:bookmarkStart w:id="26" w:name="_Hlk127453319"/>
      <w:r w:rsidRPr="007A367C">
        <w:rPr>
          <w:rFonts w:asciiTheme="majorBidi" w:hAnsiTheme="majorBidi" w:cstheme="majorBidi"/>
          <w:color w:val="000000" w:themeColor="text1"/>
          <w:sz w:val="24"/>
          <w:szCs w:val="24"/>
          <w:lang w:val="en-US"/>
        </w:rPr>
        <w:t xml:space="preserve">Amending soil with either </w:t>
      </w:r>
      <w:r w:rsidR="00973D2C" w:rsidRPr="007A367C">
        <w:rPr>
          <w:rFonts w:asciiTheme="majorBidi" w:hAnsiTheme="majorBidi" w:cstheme="majorBidi"/>
          <w:color w:val="000000" w:themeColor="text1"/>
          <w:sz w:val="24"/>
          <w:szCs w:val="24"/>
          <w:lang w:val="en-US"/>
        </w:rPr>
        <w:t xml:space="preserve">raw </w:t>
      </w:r>
      <w:r w:rsidRPr="007A367C">
        <w:rPr>
          <w:rFonts w:asciiTheme="majorBidi" w:hAnsiTheme="majorBidi" w:cstheme="majorBidi"/>
          <w:color w:val="000000" w:themeColor="text1"/>
          <w:sz w:val="24"/>
          <w:szCs w:val="24"/>
          <w:lang w:val="en-US"/>
        </w:rPr>
        <w:t>BSF</w:t>
      </w:r>
      <w:r w:rsidR="00973D2C" w:rsidRPr="007A367C">
        <w:rPr>
          <w:rFonts w:asciiTheme="majorBidi" w:hAnsiTheme="majorBidi" w:cstheme="majorBidi"/>
          <w:color w:val="000000" w:themeColor="text1"/>
          <w:sz w:val="24"/>
          <w:szCs w:val="24"/>
          <w:lang w:val="en-US"/>
        </w:rPr>
        <w:t>F</w:t>
      </w:r>
      <w:r w:rsidRPr="007A367C">
        <w:rPr>
          <w:rFonts w:asciiTheme="majorBidi" w:hAnsiTheme="majorBidi" w:cstheme="majorBidi"/>
          <w:color w:val="000000" w:themeColor="text1"/>
          <w:sz w:val="24"/>
          <w:szCs w:val="24"/>
          <w:lang w:val="en-US"/>
        </w:rPr>
        <w:t xml:space="preserve"> or </w:t>
      </w:r>
      <w:r w:rsidR="00973D2C" w:rsidRPr="007A367C">
        <w:rPr>
          <w:rFonts w:asciiTheme="majorBidi" w:hAnsiTheme="majorBidi" w:cstheme="majorBidi"/>
          <w:color w:val="000000" w:themeColor="text1"/>
          <w:sz w:val="24"/>
          <w:szCs w:val="24"/>
          <w:lang w:val="en-US"/>
        </w:rPr>
        <w:t>raw MWF</w:t>
      </w:r>
      <w:r w:rsidRPr="007A367C">
        <w:rPr>
          <w:rFonts w:asciiTheme="majorBidi" w:hAnsiTheme="majorBidi" w:cstheme="majorBidi"/>
          <w:color w:val="000000" w:themeColor="text1"/>
          <w:sz w:val="24"/>
          <w:szCs w:val="24"/>
          <w:lang w:val="en-US"/>
        </w:rPr>
        <w:t xml:space="preserve"> affected </w:t>
      </w:r>
      <w:r w:rsidR="003D79C3" w:rsidRPr="007A367C">
        <w:rPr>
          <w:rFonts w:asciiTheme="majorBidi" w:hAnsiTheme="majorBidi" w:cstheme="majorBidi"/>
          <w:color w:val="000000" w:themeColor="text1"/>
          <w:sz w:val="24"/>
          <w:szCs w:val="24"/>
          <w:lang w:val="en-US"/>
        </w:rPr>
        <w:t xml:space="preserve">the </w:t>
      </w:r>
      <w:r w:rsidRPr="007A367C">
        <w:rPr>
          <w:rFonts w:asciiTheme="majorBidi" w:hAnsiTheme="majorBidi" w:cstheme="majorBidi"/>
          <w:color w:val="000000" w:themeColor="text1"/>
          <w:sz w:val="24"/>
          <w:szCs w:val="24"/>
          <w:lang w:val="en-US"/>
        </w:rPr>
        <w:t xml:space="preserve">growth </w:t>
      </w:r>
      <w:r w:rsidR="0003588C" w:rsidRPr="007A367C">
        <w:rPr>
          <w:rFonts w:asciiTheme="majorBidi" w:hAnsiTheme="majorBidi" w:cstheme="majorBidi"/>
          <w:color w:val="000000" w:themeColor="text1"/>
          <w:sz w:val="24"/>
          <w:szCs w:val="24"/>
          <w:lang w:val="en-US"/>
        </w:rPr>
        <w:t xml:space="preserve">of </w:t>
      </w:r>
      <w:r w:rsidR="0003588C" w:rsidRPr="007A367C">
        <w:rPr>
          <w:rFonts w:asciiTheme="majorBidi" w:hAnsiTheme="majorBidi" w:cstheme="majorBidi"/>
          <w:i/>
          <w:iCs/>
          <w:color w:val="000000" w:themeColor="text1"/>
          <w:sz w:val="24"/>
          <w:szCs w:val="24"/>
          <w:lang w:val="en-US"/>
        </w:rPr>
        <w:t>B</w:t>
      </w:r>
      <w:r w:rsidR="00E5069B" w:rsidRPr="007A367C">
        <w:rPr>
          <w:rFonts w:asciiTheme="majorBidi" w:hAnsiTheme="majorBidi" w:cstheme="majorBidi"/>
          <w:i/>
          <w:iCs/>
          <w:color w:val="000000" w:themeColor="text1"/>
          <w:sz w:val="24"/>
          <w:szCs w:val="24"/>
          <w:lang w:val="en-US"/>
        </w:rPr>
        <w:t>.</w:t>
      </w:r>
      <w:r w:rsidR="0003588C" w:rsidRPr="007A367C">
        <w:rPr>
          <w:rFonts w:asciiTheme="majorBidi" w:hAnsiTheme="majorBidi" w:cstheme="majorBidi"/>
          <w:i/>
          <w:iCs/>
          <w:color w:val="000000" w:themeColor="text1"/>
          <w:sz w:val="24"/>
          <w:szCs w:val="24"/>
          <w:lang w:val="en-US"/>
        </w:rPr>
        <w:t xml:space="preserve"> rapa</w:t>
      </w:r>
      <w:r w:rsidR="0003588C" w:rsidRPr="007A367C">
        <w:rPr>
          <w:rFonts w:asciiTheme="majorBidi" w:hAnsiTheme="majorBidi" w:cstheme="majorBidi"/>
          <w:color w:val="000000" w:themeColor="text1"/>
          <w:sz w:val="24"/>
          <w:szCs w:val="24"/>
          <w:lang w:val="en-US"/>
        </w:rPr>
        <w:t xml:space="preserve"> </w:t>
      </w:r>
      <w:r w:rsidR="002A343A" w:rsidRPr="007A367C">
        <w:rPr>
          <w:rFonts w:asciiTheme="majorBidi" w:hAnsiTheme="majorBidi" w:cstheme="majorBidi"/>
          <w:color w:val="000000" w:themeColor="text1"/>
          <w:sz w:val="24"/>
          <w:szCs w:val="24"/>
          <w:lang w:val="en-US"/>
        </w:rPr>
        <w:t>plants</w:t>
      </w:r>
      <w:r w:rsidR="007D1916" w:rsidRPr="007A367C">
        <w:rPr>
          <w:rFonts w:asciiTheme="majorBidi" w:hAnsiTheme="majorBidi" w:cstheme="majorBidi"/>
          <w:color w:val="000000" w:themeColor="text1"/>
          <w:sz w:val="24"/>
          <w:szCs w:val="24"/>
          <w:lang w:val="en-US"/>
        </w:rPr>
        <w:t>.</w:t>
      </w:r>
      <w:r w:rsidR="002A343A" w:rsidRPr="007A367C">
        <w:rPr>
          <w:rFonts w:asciiTheme="majorBidi" w:hAnsiTheme="majorBidi" w:cstheme="majorBidi"/>
          <w:color w:val="000000" w:themeColor="text1"/>
          <w:sz w:val="24"/>
          <w:szCs w:val="24"/>
          <w:lang w:val="en-US"/>
        </w:rPr>
        <w:t xml:space="preserve"> </w:t>
      </w:r>
      <w:r w:rsidR="007D1916" w:rsidRPr="007A367C">
        <w:rPr>
          <w:rFonts w:asciiTheme="majorBidi" w:hAnsiTheme="majorBidi" w:cstheme="majorBidi"/>
          <w:color w:val="000000" w:themeColor="text1"/>
          <w:sz w:val="24"/>
          <w:szCs w:val="24"/>
          <w:lang w:val="en-US"/>
        </w:rPr>
        <w:t xml:space="preserve">Initially, both frass types resulted in a </w:t>
      </w:r>
      <w:r w:rsidR="009265BB" w:rsidRPr="007A367C">
        <w:rPr>
          <w:rFonts w:asciiTheme="majorBidi" w:hAnsiTheme="majorBidi" w:cstheme="majorBidi"/>
          <w:color w:val="000000" w:themeColor="text1"/>
          <w:sz w:val="24"/>
          <w:szCs w:val="24"/>
          <w:lang w:val="en-US"/>
        </w:rPr>
        <w:t xml:space="preserve">significantly </w:t>
      </w:r>
      <w:r w:rsidR="007D1916" w:rsidRPr="007A367C">
        <w:rPr>
          <w:rFonts w:asciiTheme="majorBidi" w:hAnsiTheme="majorBidi" w:cstheme="majorBidi"/>
          <w:color w:val="000000" w:themeColor="text1"/>
          <w:sz w:val="24"/>
          <w:szCs w:val="24"/>
          <w:lang w:val="en-US"/>
        </w:rPr>
        <w:t>smaller leaf area than the control (NoFrass)</w:t>
      </w:r>
      <w:r w:rsidR="00CB6E86" w:rsidRPr="007A367C">
        <w:rPr>
          <w:rFonts w:asciiTheme="majorBidi" w:hAnsiTheme="majorBidi" w:cstheme="majorBidi"/>
          <w:color w:val="000000" w:themeColor="text1"/>
          <w:sz w:val="24"/>
          <w:szCs w:val="24"/>
          <w:lang w:val="en-US"/>
        </w:rPr>
        <w:t xml:space="preserve"> (Figure 2)</w:t>
      </w:r>
      <w:r w:rsidR="007D1916" w:rsidRPr="007A367C">
        <w:rPr>
          <w:rFonts w:asciiTheme="majorBidi" w:hAnsiTheme="majorBidi" w:cstheme="majorBidi"/>
          <w:color w:val="000000" w:themeColor="text1"/>
          <w:sz w:val="24"/>
          <w:szCs w:val="24"/>
          <w:lang w:val="en-US"/>
        </w:rPr>
        <w:t>. However, over time, an interesting trend emerged. Whe</w:t>
      </w:r>
      <w:r w:rsidR="009B28AC" w:rsidRPr="007A367C">
        <w:rPr>
          <w:rFonts w:asciiTheme="majorBidi" w:hAnsiTheme="majorBidi" w:cstheme="majorBidi"/>
          <w:color w:val="000000" w:themeColor="text1"/>
          <w:sz w:val="24"/>
          <w:szCs w:val="24"/>
          <w:lang w:val="en-US"/>
        </w:rPr>
        <w:t>reas</w:t>
      </w:r>
      <w:r w:rsidR="007D1916" w:rsidRPr="007A367C">
        <w:rPr>
          <w:rFonts w:asciiTheme="majorBidi" w:hAnsiTheme="majorBidi" w:cstheme="majorBidi"/>
          <w:color w:val="000000" w:themeColor="text1"/>
          <w:sz w:val="24"/>
          <w:szCs w:val="24"/>
          <w:lang w:val="en-US"/>
        </w:rPr>
        <w:t xml:space="preserve"> the difference in leaf area between the MWF-treated group and NoFrass disappeared, BSFF con</w:t>
      </w:r>
      <w:r w:rsidR="003B1D13" w:rsidRPr="007A367C">
        <w:rPr>
          <w:rFonts w:asciiTheme="majorBidi" w:hAnsiTheme="majorBidi" w:cstheme="majorBidi"/>
          <w:color w:val="000000" w:themeColor="text1"/>
          <w:sz w:val="24"/>
          <w:szCs w:val="24"/>
          <w:lang w:val="en-US"/>
        </w:rPr>
        <w:t>sis</w:t>
      </w:r>
      <w:r w:rsidR="007D1916" w:rsidRPr="007A367C">
        <w:rPr>
          <w:rFonts w:asciiTheme="majorBidi" w:hAnsiTheme="majorBidi" w:cstheme="majorBidi"/>
          <w:color w:val="000000" w:themeColor="text1"/>
          <w:sz w:val="24"/>
          <w:szCs w:val="24"/>
          <w:lang w:val="en-US"/>
        </w:rPr>
        <w:t>t</w:t>
      </w:r>
      <w:r w:rsidR="003B1D13" w:rsidRPr="007A367C">
        <w:rPr>
          <w:rFonts w:asciiTheme="majorBidi" w:hAnsiTheme="majorBidi" w:cstheme="majorBidi"/>
          <w:color w:val="000000" w:themeColor="text1"/>
          <w:sz w:val="24"/>
          <w:szCs w:val="24"/>
          <w:lang w:val="en-US"/>
        </w:rPr>
        <w:t>ently resulted in</w:t>
      </w:r>
      <w:r w:rsidR="007D1916" w:rsidRPr="007A367C">
        <w:rPr>
          <w:rFonts w:asciiTheme="majorBidi" w:hAnsiTheme="majorBidi" w:cstheme="majorBidi"/>
          <w:color w:val="000000" w:themeColor="text1"/>
          <w:sz w:val="24"/>
          <w:szCs w:val="24"/>
          <w:lang w:val="en-US"/>
        </w:rPr>
        <w:t xml:space="preserve"> a smaller leaf area compared to both MWF and NoFrass</w:t>
      </w:r>
      <w:r w:rsidR="00CB6E86" w:rsidRPr="007A367C">
        <w:rPr>
          <w:rFonts w:asciiTheme="majorBidi" w:hAnsiTheme="majorBidi" w:cstheme="majorBidi"/>
          <w:color w:val="000000" w:themeColor="text1"/>
          <w:sz w:val="24"/>
          <w:szCs w:val="24"/>
          <w:lang w:val="en-US"/>
        </w:rPr>
        <w:t xml:space="preserve"> </w:t>
      </w:r>
      <w:r w:rsidR="0003588C" w:rsidRPr="007A367C">
        <w:rPr>
          <w:rFonts w:asciiTheme="majorBidi" w:hAnsiTheme="majorBidi" w:cstheme="majorBidi"/>
          <w:color w:val="000000" w:themeColor="text1"/>
          <w:sz w:val="24"/>
          <w:szCs w:val="24"/>
          <w:lang w:val="en-US"/>
        </w:rPr>
        <w:t>(</w:t>
      </w:r>
      <w:r w:rsidR="00C6644C" w:rsidRPr="007A367C">
        <w:rPr>
          <w:rFonts w:asciiTheme="majorBidi" w:hAnsiTheme="majorBidi" w:cstheme="majorBidi"/>
          <w:color w:val="000000" w:themeColor="text1"/>
          <w:sz w:val="24"/>
          <w:szCs w:val="24"/>
          <w:lang w:val="en-US"/>
        </w:rPr>
        <w:t>Figure 2</w:t>
      </w:r>
      <w:r w:rsidR="0003588C" w:rsidRPr="007A367C">
        <w:rPr>
          <w:rFonts w:asciiTheme="majorBidi" w:hAnsiTheme="majorBidi" w:cstheme="majorBidi"/>
          <w:color w:val="000000" w:themeColor="text1"/>
          <w:sz w:val="24"/>
          <w:szCs w:val="24"/>
          <w:lang w:val="en-US"/>
        </w:rPr>
        <w:t xml:space="preserve">). </w:t>
      </w:r>
      <w:r w:rsidR="00C6644C" w:rsidRPr="007A367C">
        <w:rPr>
          <w:rFonts w:asciiTheme="majorBidi" w:hAnsiTheme="majorBidi" w:cstheme="majorBidi"/>
          <w:color w:val="000000" w:themeColor="text1"/>
          <w:sz w:val="24"/>
          <w:szCs w:val="24"/>
          <w:lang w:val="en-US"/>
        </w:rPr>
        <w:t xml:space="preserve">When this experiment was repeated under </w:t>
      </w:r>
      <w:r w:rsidR="00282C00" w:rsidRPr="007A367C">
        <w:rPr>
          <w:rFonts w:asciiTheme="majorBidi" w:hAnsiTheme="majorBidi" w:cstheme="majorBidi"/>
          <w:color w:val="000000" w:themeColor="text1"/>
          <w:sz w:val="24"/>
          <w:szCs w:val="24"/>
          <w:lang w:val="en-US"/>
        </w:rPr>
        <w:t xml:space="preserve">similar </w:t>
      </w:r>
      <w:r w:rsidR="00C6644C" w:rsidRPr="007A367C">
        <w:rPr>
          <w:rFonts w:asciiTheme="majorBidi" w:hAnsiTheme="majorBidi" w:cstheme="majorBidi"/>
          <w:color w:val="000000" w:themeColor="text1"/>
          <w:sz w:val="24"/>
          <w:szCs w:val="24"/>
          <w:lang w:val="en-US"/>
        </w:rPr>
        <w:t xml:space="preserve">conditions, </w:t>
      </w:r>
      <w:r w:rsidR="007D1916" w:rsidRPr="007A367C">
        <w:rPr>
          <w:rFonts w:asciiTheme="majorBidi" w:hAnsiTheme="majorBidi" w:cstheme="majorBidi"/>
          <w:color w:val="000000" w:themeColor="text1"/>
          <w:sz w:val="24"/>
          <w:szCs w:val="24"/>
          <w:lang w:val="en-US"/>
        </w:rPr>
        <w:t xml:space="preserve">BSFF </w:t>
      </w:r>
      <w:r w:rsidR="004E5E67" w:rsidRPr="007A367C">
        <w:rPr>
          <w:rFonts w:asciiTheme="majorBidi" w:hAnsiTheme="majorBidi" w:cstheme="majorBidi"/>
          <w:color w:val="000000" w:themeColor="text1"/>
          <w:sz w:val="24"/>
          <w:szCs w:val="24"/>
          <w:lang w:val="en-US"/>
        </w:rPr>
        <w:t xml:space="preserve">consistently </w:t>
      </w:r>
      <w:r w:rsidR="003B1D13" w:rsidRPr="007A367C">
        <w:rPr>
          <w:rFonts w:asciiTheme="majorBidi" w:hAnsiTheme="majorBidi" w:cstheme="majorBidi"/>
          <w:color w:val="000000" w:themeColor="text1"/>
          <w:sz w:val="24"/>
          <w:szCs w:val="24"/>
          <w:lang w:val="en-US"/>
        </w:rPr>
        <w:t>resulted in</w:t>
      </w:r>
      <w:r w:rsidR="007D1916" w:rsidRPr="007A367C">
        <w:rPr>
          <w:rFonts w:asciiTheme="majorBidi" w:hAnsiTheme="majorBidi" w:cstheme="majorBidi"/>
          <w:color w:val="000000" w:themeColor="text1"/>
          <w:sz w:val="24"/>
          <w:szCs w:val="24"/>
          <w:lang w:val="en-US"/>
        </w:rPr>
        <w:t xml:space="preserve"> a smaller leaf area than MWF and NoFrass </w:t>
      </w:r>
      <w:r w:rsidR="00C6644C" w:rsidRPr="007A367C">
        <w:rPr>
          <w:rFonts w:asciiTheme="majorBidi" w:hAnsiTheme="majorBidi" w:cstheme="majorBidi"/>
          <w:color w:val="000000" w:themeColor="text1"/>
          <w:sz w:val="24"/>
          <w:szCs w:val="24"/>
          <w:lang w:val="en-US"/>
        </w:rPr>
        <w:t>(Figure S1)</w:t>
      </w:r>
      <w:r w:rsidR="007F17F2" w:rsidRPr="007A367C">
        <w:rPr>
          <w:rFonts w:asciiTheme="majorBidi" w:hAnsiTheme="majorBidi" w:cstheme="majorBidi"/>
          <w:color w:val="000000" w:themeColor="text1"/>
          <w:sz w:val="24"/>
          <w:szCs w:val="24"/>
          <w:lang w:val="en-US"/>
        </w:rPr>
        <w:t>.</w:t>
      </w:r>
    </w:p>
    <w:bookmarkEnd w:id="26"/>
    <w:p w14:paraId="5FC8870F" w14:textId="4702BE90" w:rsidR="00DA2850" w:rsidRPr="007A367C" w:rsidRDefault="00C6644C" w:rsidP="004B5E5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addition of </w:t>
      </w:r>
      <w:bookmarkStart w:id="27" w:name="_Hlk127816553"/>
      <w:r w:rsidRPr="007A367C">
        <w:rPr>
          <w:rFonts w:asciiTheme="majorBidi" w:hAnsiTheme="majorBidi" w:cstheme="majorBidi"/>
          <w:color w:val="000000" w:themeColor="text1"/>
          <w:sz w:val="24"/>
          <w:szCs w:val="24"/>
          <w:lang w:val="en-US"/>
        </w:rPr>
        <w:t>raw BSFF or raw MWF</w:t>
      </w:r>
      <w:bookmarkEnd w:id="27"/>
      <w:r w:rsidRPr="007A367C">
        <w:rPr>
          <w:rFonts w:asciiTheme="majorBidi" w:hAnsiTheme="majorBidi" w:cstheme="majorBidi"/>
          <w:color w:val="000000" w:themeColor="text1"/>
          <w:sz w:val="24"/>
          <w:szCs w:val="24"/>
          <w:lang w:val="en-US"/>
        </w:rPr>
        <w:t xml:space="preserve"> to the soil </w:t>
      </w:r>
      <w:r w:rsidR="00C10ABB" w:rsidRPr="007A367C">
        <w:rPr>
          <w:rFonts w:asciiTheme="majorBidi" w:hAnsiTheme="majorBidi" w:cstheme="majorBidi"/>
          <w:color w:val="000000" w:themeColor="text1"/>
          <w:sz w:val="24"/>
          <w:szCs w:val="24"/>
          <w:lang w:val="en-US"/>
        </w:rPr>
        <w:t xml:space="preserve">initially </w:t>
      </w:r>
      <w:r w:rsidR="00BE4AB3" w:rsidRPr="007A367C">
        <w:rPr>
          <w:rFonts w:asciiTheme="majorBidi" w:hAnsiTheme="majorBidi" w:cstheme="majorBidi"/>
          <w:color w:val="000000" w:themeColor="text1"/>
          <w:sz w:val="24"/>
          <w:szCs w:val="24"/>
          <w:lang w:val="en-US"/>
        </w:rPr>
        <w:t xml:space="preserve">resulted in </w:t>
      </w:r>
      <w:r w:rsidRPr="007A367C">
        <w:rPr>
          <w:rFonts w:asciiTheme="majorBidi" w:hAnsiTheme="majorBidi" w:cstheme="majorBidi"/>
          <w:color w:val="000000" w:themeColor="text1"/>
          <w:sz w:val="24"/>
          <w:szCs w:val="24"/>
          <w:lang w:val="en-US"/>
        </w:rPr>
        <w:t>a significant</w:t>
      </w:r>
      <w:r w:rsidR="002D2321" w:rsidRPr="007A367C">
        <w:rPr>
          <w:rFonts w:asciiTheme="majorBidi" w:hAnsiTheme="majorBidi" w:cstheme="majorBidi"/>
          <w:color w:val="000000" w:themeColor="text1"/>
          <w:sz w:val="24"/>
          <w:szCs w:val="24"/>
          <w:lang w:val="en-US"/>
        </w:rPr>
        <w:t xml:space="preserve">ly smaller </w:t>
      </w:r>
      <w:r w:rsidRPr="007A367C">
        <w:rPr>
          <w:rFonts w:asciiTheme="majorBidi" w:hAnsiTheme="majorBidi" w:cstheme="majorBidi"/>
          <w:color w:val="000000" w:themeColor="text1"/>
          <w:sz w:val="24"/>
          <w:szCs w:val="24"/>
          <w:lang w:val="en-US"/>
        </w:rPr>
        <w:t xml:space="preserve">number of leaves per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 when compared to the unamended control</w:t>
      </w:r>
      <w:r w:rsidR="00F95059" w:rsidRPr="007A367C">
        <w:rPr>
          <w:rFonts w:asciiTheme="majorBidi" w:hAnsiTheme="majorBidi" w:cstheme="majorBidi"/>
          <w:color w:val="000000" w:themeColor="text1"/>
          <w:sz w:val="24"/>
          <w:szCs w:val="24"/>
          <w:lang w:val="en-US"/>
        </w:rPr>
        <w:t xml:space="preserve"> (Figure </w:t>
      </w:r>
      <w:r w:rsidR="00495AA6" w:rsidRPr="007A367C">
        <w:rPr>
          <w:rFonts w:asciiTheme="majorBidi" w:hAnsiTheme="majorBidi" w:cstheme="majorBidi"/>
          <w:color w:val="000000" w:themeColor="text1"/>
          <w:sz w:val="24"/>
          <w:szCs w:val="24"/>
          <w:lang w:val="en-US"/>
        </w:rPr>
        <w:t>S</w:t>
      </w:r>
      <w:r w:rsidR="00F95059" w:rsidRPr="007A367C">
        <w:rPr>
          <w:rFonts w:asciiTheme="majorBidi" w:hAnsiTheme="majorBidi" w:cstheme="majorBidi"/>
          <w:color w:val="000000" w:themeColor="text1"/>
          <w:sz w:val="24"/>
          <w:szCs w:val="24"/>
          <w:lang w:val="en-US"/>
        </w:rPr>
        <w:t>2)</w:t>
      </w:r>
      <w:r w:rsidR="00C10ABB" w:rsidRPr="007A367C">
        <w:rPr>
          <w:rFonts w:asciiTheme="majorBidi" w:hAnsiTheme="majorBidi" w:cstheme="majorBidi"/>
          <w:color w:val="000000" w:themeColor="text1"/>
          <w:sz w:val="24"/>
          <w:szCs w:val="24"/>
          <w:lang w:val="en-US"/>
        </w:rPr>
        <w:t>. However, over time, the difference in number of leaves between the MWF and NoFrass disappeared, whe</w:t>
      </w:r>
      <w:r w:rsidR="009B28AC" w:rsidRPr="007A367C">
        <w:rPr>
          <w:rFonts w:asciiTheme="majorBidi" w:hAnsiTheme="majorBidi" w:cstheme="majorBidi"/>
          <w:color w:val="000000" w:themeColor="text1"/>
          <w:sz w:val="24"/>
          <w:szCs w:val="24"/>
          <w:lang w:val="en-US"/>
        </w:rPr>
        <w:t>reas</w:t>
      </w:r>
      <w:r w:rsidR="00C10ABB" w:rsidRPr="007A367C">
        <w:rPr>
          <w:rFonts w:asciiTheme="majorBidi" w:hAnsiTheme="majorBidi" w:cstheme="majorBidi"/>
          <w:color w:val="000000" w:themeColor="text1"/>
          <w:sz w:val="24"/>
          <w:szCs w:val="24"/>
          <w:lang w:val="en-US"/>
        </w:rPr>
        <w:t xml:space="preserve"> BSFF continued to exhibit a smaller number of leaves compared to both MWF and NoFrass</w:t>
      </w:r>
      <w:r w:rsidR="00495AA6" w:rsidRPr="007A367C">
        <w:rPr>
          <w:rFonts w:asciiTheme="majorBidi" w:hAnsiTheme="majorBidi" w:cstheme="majorBidi"/>
          <w:color w:val="000000" w:themeColor="text1"/>
          <w:sz w:val="24"/>
          <w:szCs w:val="24"/>
          <w:lang w:val="en-US"/>
        </w:rPr>
        <w:t xml:space="preserve"> (Figure S2)</w:t>
      </w:r>
      <w:r w:rsidR="00A00BCC" w:rsidRPr="007A367C">
        <w:rPr>
          <w:rFonts w:asciiTheme="majorBidi" w:hAnsiTheme="majorBidi" w:cstheme="majorBidi"/>
          <w:color w:val="000000" w:themeColor="text1"/>
          <w:sz w:val="24"/>
          <w:szCs w:val="24"/>
          <w:lang w:val="en-US"/>
        </w:rPr>
        <w:t xml:space="preserve">. </w:t>
      </w:r>
      <w:r w:rsidR="00922789" w:rsidRPr="007A367C">
        <w:rPr>
          <w:rFonts w:asciiTheme="majorBidi" w:hAnsiTheme="majorBidi" w:cstheme="majorBidi"/>
          <w:color w:val="000000" w:themeColor="text1"/>
          <w:sz w:val="24"/>
          <w:szCs w:val="24"/>
          <w:lang w:val="en-US"/>
        </w:rPr>
        <w:t xml:space="preserve">Repeating </w:t>
      </w:r>
      <w:r w:rsidR="009F1C5E" w:rsidRPr="007A367C">
        <w:rPr>
          <w:rFonts w:asciiTheme="majorBidi" w:hAnsiTheme="majorBidi" w:cstheme="majorBidi"/>
          <w:color w:val="000000" w:themeColor="text1"/>
          <w:sz w:val="24"/>
          <w:szCs w:val="24"/>
          <w:lang w:val="en-US"/>
        </w:rPr>
        <w:t xml:space="preserve">the experiment </w:t>
      </w:r>
      <w:r w:rsidR="00780C69" w:rsidRPr="007A367C">
        <w:rPr>
          <w:rFonts w:asciiTheme="majorBidi" w:hAnsiTheme="majorBidi" w:cstheme="majorBidi"/>
          <w:color w:val="000000" w:themeColor="text1"/>
          <w:sz w:val="24"/>
          <w:szCs w:val="24"/>
          <w:lang w:val="en-US"/>
        </w:rPr>
        <w:t>under comparable conditions</w:t>
      </w:r>
      <w:r w:rsidR="00922789" w:rsidRPr="007A367C">
        <w:rPr>
          <w:rFonts w:asciiTheme="majorBidi" w:hAnsiTheme="majorBidi" w:cstheme="majorBidi"/>
          <w:color w:val="000000" w:themeColor="text1"/>
          <w:sz w:val="24"/>
          <w:szCs w:val="24"/>
          <w:lang w:val="en-US"/>
        </w:rPr>
        <w:t xml:space="preserve"> gave </w:t>
      </w:r>
      <w:r w:rsidR="00780C69" w:rsidRPr="007A367C">
        <w:rPr>
          <w:rFonts w:asciiTheme="majorBidi" w:hAnsiTheme="majorBidi" w:cstheme="majorBidi"/>
          <w:color w:val="000000" w:themeColor="text1"/>
          <w:sz w:val="24"/>
          <w:szCs w:val="24"/>
          <w:lang w:val="en-US"/>
        </w:rPr>
        <w:t xml:space="preserve">similar results, with no significant difference between MWF and NoFrass, and BSFF displaying a consistently smaller number of leaves </w:t>
      </w:r>
      <w:r w:rsidR="00041FE1" w:rsidRPr="007A367C">
        <w:rPr>
          <w:rFonts w:asciiTheme="majorBidi" w:hAnsiTheme="majorBidi" w:cstheme="majorBidi"/>
          <w:color w:val="000000" w:themeColor="text1"/>
          <w:sz w:val="24"/>
          <w:szCs w:val="24"/>
          <w:lang w:val="en-US"/>
        </w:rPr>
        <w:t>(Figure S3).</w:t>
      </w:r>
    </w:p>
    <w:p w14:paraId="7C2FDA08" w14:textId="4F55798C" w:rsidR="00BC4B02" w:rsidRPr="007A367C" w:rsidRDefault="00C6644C" w:rsidP="004B5E5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Amending soil with raw BSFF or raw MWF</w:t>
      </w:r>
      <w:r w:rsidRPr="007A367C" w:rsidDel="00C6644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resulted in </w:t>
      </w:r>
      <w:r w:rsidR="00DA2850" w:rsidRPr="007A367C">
        <w:rPr>
          <w:rFonts w:asciiTheme="majorBidi" w:hAnsiTheme="majorBidi" w:cstheme="majorBidi"/>
          <w:color w:val="000000" w:themeColor="text1"/>
          <w:sz w:val="24"/>
          <w:szCs w:val="24"/>
          <w:lang w:val="en-US"/>
        </w:rPr>
        <w:t xml:space="preserve">significant differences in </w:t>
      </w:r>
      <w:r w:rsidR="00E73E44" w:rsidRPr="007A367C">
        <w:rPr>
          <w:rFonts w:asciiTheme="majorBidi" w:hAnsiTheme="majorBidi" w:cstheme="majorBidi"/>
          <w:color w:val="000000" w:themeColor="text1"/>
          <w:sz w:val="24"/>
          <w:szCs w:val="24"/>
          <w:lang w:val="en-US"/>
        </w:rPr>
        <w:t>the</w:t>
      </w:r>
      <w:r w:rsidR="00B14C60" w:rsidRPr="007A367C">
        <w:rPr>
          <w:rFonts w:asciiTheme="majorBidi" w:hAnsiTheme="majorBidi" w:cstheme="majorBidi"/>
          <w:color w:val="000000" w:themeColor="text1"/>
          <w:sz w:val="24"/>
          <w:szCs w:val="24"/>
          <w:lang w:val="en-US"/>
        </w:rPr>
        <w:t xml:space="preserve"> time until</w:t>
      </w:r>
      <w:r w:rsidR="00E73E44" w:rsidRPr="007A367C">
        <w:rPr>
          <w:rFonts w:asciiTheme="majorBidi" w:hAnsiTheme="majorBidi" w:cstheme="majorBidi"/>
          <w:color w:val="000000" w:themeColor="text1"/>
          <w:sz w:val="24"/>
          <w:szCs w:val="24"/>
          <w:lang w:val="en-US"/>
        </w:rPr>
        <w:t xml:space="preserve"> </w:t>
      </w:r>
      <w:r w:rsidR="00DA2850" w:rsidRPr="007A367C">
        <w:rPr>
          <w:rFonts w:asciiTheme="majorBidi" w:hAnsiTheme="majorBidi" w:cstheme="majorBidi"/>
          <w:color w:val="000000" w:themeColor="text1"/>
          <w:sz w:val="24"/>
          <w:szCs w:val="24"/>
          <w:lang w:val="en-US"/>
        </w:rPr>
        <w:t xml:space="preserve">flowering </w:t>
      </w:r>
      <w:r w:rsidR="00E73E44" w:rsidRPr="007A367C">
        <w:rPr>
          <w:rFonts w:asciiTheme="majorBidi" w:hAnsiTheme="majorBidi" w:cstheme="majorBidi"/>
          <w:color w:val="000000" w:themeColor="text1"/>
          <w:sz w:val="24"/>
          <w:szCs w:val="24"/>
          <w:lang w:val="en-US"/>
        </w:rPr>
        <w:t xml:space="preserve">of </w:t>
      </w:r>
      <w:r w:rsidR="00E73E44" w:rsidRPr="007A367C">
        <w:rPr>
          <w:rFonts w:asciiTheme="majorBidi" w:hAnsiTheme="majorBidi" w:cstheme="majorBidi"/>
          <w:i/>
          <w:iCs/>
          <w:color w:val="000000" w:themeColor="text1"/>
          <w:sz w:val="24"/>
          <w:szCs w:val="24"/>
          <w:lang w:val="en-US"/>
        </w:rPr>
        <w:t>B. rapa</w:t>
      </w:r>
      <w:r w:rsidR="00E73E44" w:rsidRPr="007A367C">
        <w:rPr>
          <w:rFonts w:asciiTheme="majorBidi" w:hAnsiTheme="majorBidi" w:cstheme="majorBidi"/>
          <w:color w:val="000000" w:themeColor="text1"/>
          <w:sz w:val="24"/>
          <w:szCs w:val="24"/>
          <w:lang w:val="en-US"/>
        </w:rPr>
        <w:t xml:space="preserve"> plants</w:t>
      </w:r>
      <w:r w:rsidR="00DA2850" w:rsidRPr="007A367C">
        <w:rPr>
          <w:rFonts w:asciiTheme="majorBidi" w:hAnsiTheme="majorBidi" w:cstheme="majorBidi"/>
          <w:color w:val="000000" w:themeColor="text1"/>
          <w:sz w:val="24"/>
          <w:szCs w:val="24"/>
          <w:lang w:val="en-US"/>
        </w:rPr>
        <w:t xml:space="preserve"> (</w:t>
      </w:r>
      <w:r w:rsidR="00994E27" w:rsidRPr="007A367C">
        <w:rPr>
          <w:rFonts w:asciiTheme="majorBidi" w:hAnsiTheme="majorBidi" w:cstheme="majorBidi"/>
          <w:color w:val="000000" w:themeColor="text1"/>
          <w:sz w:val="24"/>
          <w:szCs w:val="24"/>
          <w:lang w:val="en-US"/>
        </w:rPr>
        <w:t>Figure S</w:t>
      </w:r>
      <w:r w:rsidR="001B78CC" w:rsidRPr="007A367C">
        <w:rPr>
          <w:rFonts w:asciiTheme="majorBidi" w:hAnsiTheme="majorBidi" w:cstheme="majorBidi"/>
          <w:color w:val="000000" w:themeColor="text1"/>
          <w:sz w:val="24"/>
          <w:szCs w:val="24"/>
          <w:lang w:val="en-US"/>
        </w:rPr>
        <w:t>4</w:t>
      </w:r>
      <w:r w:rsidR="00DA2850" w:rsidRPr="007A367C">
        <w:rPr>
          <w:rFonts w:asciiTheme="majorBidi" w:hAnsiTheme="majorBidi" w:cstheme="majorBidi"/>
          <w:color w:val="000000" w:themeColor="text1"/>
          <w:sz w:val="24"/>
          <w:szCs w:val="24"/>
          <w:lang w:val="en-US"/>
        </w:rPr>
        <w:t xml:space="preserve">). The application of </w:t>
      </w:r>
      <w:r w:rsidR="001779A5" w:rsidRPr="007A367C">
        <w:rPr>
          <w:rFonts w:asciiTheme="majorBidi" w:hAnsiTheme="majorBidi" w:cstheme="majorBidi"/>
          <w:color w:val="000000" w:themeColor="text1"/>
          <w:sz w:val="24"/>
          <w:szCs w:val="24"/>
          <w:lang w:val="en-US"/>
        </w:rPr>
        <w:t xml:space="preserve">raw </w:t>
      </w:r>
      <w:r w:rsidR="00DA2850" w:rsidRPr="007A367C">
        <w:rPr>
          <w:rFonts w:asciiTheme="majorBidi" w:hAnsiTheme="majorBidi" w:cstheme="majorBidi"/>
          <w:color w:val="000000" w:themeColor="text1"/>
          <w:sz w:val="24"/>
          <w:szCs w:val="24"/>
          <w:lang w:val="en-US"/>
        </w:rPr>
        <w:t xml:space="preserve">BSFF resulted in a longer </w:t>
      </w:r>
      <w:r w:rsidR="00FE6151" w:rsidRPr="007A367C">
        <w:rPr>
          <w:rFonts w:asciiTheme="majorBidi" w:hAnsiTheme="majorBidi" w:cstheme="majorBidi"/>
          <w:color w:val="000000" w:themeColor="text1"/>
          <w:sz w:val="24"/>
          <w:szCs w:val="24"/>
          <w:lang w:val="en-US"/>
        </w:rPr>
        <w:t xml:space="preserve">time until </w:t>
      </w:r>
      <w:r w:rsidR="00DA2850" w:rsidRPr="007A367C">
        <w:rPr>
          <w:rFonts w:asciiTheme="majorBidi" w:hAnsiTheme="majorBidi" w:cstheme="majorBidi"/>
          <w:color w:val="000000" w:themeColor="text1"/>
          <w:sz w:val="24"/>
          <w:szCs w:val="24"/>
          <w:lang w:val="en-US"/>
        </w:rPr>
        <w:t xml:space="preserve">flowering </w:t>
      </w:r>
      <w:r w:rsidR="009B28AC" w:rsidRPr="007A367C">
        <w:rPr>
          <w:rFonts w:asciiTheme="majorBidi" w:hAnsiTheme="majorBidi" w:cstheme="majorBidi"/>
          <w:color w:val="000000" w:themeColor="text1"/>
          <w:sz w:val="24"/>
          <w:szCs w:val="24"/>
          <w:lang w:val="en-US"/>
        </w:rPr>
        <w:t xml:space="preserve">compared to </w:t>
      </w:r>
      <w:r w:rsidR="00DA2850" w:rsidRPr="007A367C">
        <w:rPr>
          <w:rFonts w:asciiTheme="majorBidi" w:hAnsiTheme="majorBidi" w:cstheme="majorBidi"/>
          <w:color w:val="000000" w:themeColor="text1"/>
          <w:sz w:val="24"/>
          <w:szCs w:val="24"/>
          <w:lang w:val="en-US"/>
        </w:rPr>
        <w:t xml:space="preserve">MWF and NoFrass </w:t>
      </w:r>
      <w:r w:rsidR="009B28AC" w:rsidRPr="007A367C">
        <w:rPr>
          <w:rFonts w:asciiTheme="majorBidi" w:hAnsiTheme="majorBidi" w:cstheme="majorBidi"/>
          <w:color w:val="000000" w:themeColor="text1"/>
          <w:sz w:val="24"/>
          <w:szCs w:val="24"/>
          <w:lang w:val="en-US"/>
        </w:rPr>
        <w:t xml:space="preserve">treatment </w:t>
      </w:r>
      <w:r w:rsidR="00DA2850" w:rsidRPr="007A367C">
        <w:rPr>
          <w:rFonts w:asciiTheme="majorBidi" w:hAnsiTheme="majorBidi" w:cstheme="majorBidi"/>
          <w:color w:val="000000" w:themeColor="text1"/>
          <w:sz w:val="24"/>
          <w:szCs w:val="24"/>
          <w:lang w:val="en-US"/>
        </w:rPr>
        <w:t xml:space="preserve">(Figure </w:t>
      </w:r>
      <w:r w:rsidR="001B78CC" w:rsidRPr="007A367C">
        <w:rPr>
          <w:rFonts w:asciiTheme="majorBidi" w:hAnsiTheme="majorBidi" w:cstheme="majorBidi"/>
          <w:color w:val="000000" w:themeColor="text1"/>
          <w:sz w:val="24"/>
          <w:szCs w:val="24"/>
          <w:lang w:val="en-US"/>
        </w:rPr>
        <w:t>S4A</w:t>
      </w:r>
      <w:r w:rsidR="00DA2850" w:rsidRPr="007A367C">
        <w:rPr>
          <w:rFonts w:asciiTheme="majorBidi" w:hAnsiTheme="majorBidi" w:cstheme="majorBidi"/>
          <w:color w:val="000000" w:themeColor="text1"/>
          <w:sz w:val="24"/>
          <w:szCs w:val="24"/>
          <w:lang w:val="en-US"/>
        </w:rPr>
        <w:t xml:space="preserve">). </w:t>
      </w:r>
      <w:r w:rsidR="0034766B" w:rsidRPr="007A367C">
        <w:rPr>
          <w:rFonts w:asciiTheme="majorBidi" w:hAnsiTheme="majorBidi" w:cstheme="majorBidi"/>
          <w:color w:val="000000" w:themeColor="text1"/>
          <w:sz w:val="24"/>
          <w:szCs w:val="24"/>
          <w:lang w:val="en-US"/>
        </w:rPr>
        <w:t xml:space="preserve">There was no significant </w:t>
      </w:r>
      <w:r w:rsidR="00994E27" w:rsidRPr="007A367C">
        <w:rPr>
          <w:rFonts w:asciiTheme="majorBidi" w:hAnsiTheme="majorBidi" w:cstheme="majorBidi"/>
          <w:color w:val="000000" w:themeColor="text1"/>
          <w:sz w:val="24"/>
          <w:szCs w:val="24"/>
          <w:lang w:val="en-US"/>
        </w:rPr>
        <w:t xml:space="preserve">effect of soil </w:t>
      </w:r>
      <w:r w:rsidR="0034766B" w:rsidRPr="007A367C">
        <w:rPr>
          <w:rFonts w:asciiTheme="majorBidi" w:hAnsiTheme="majorBidi" w:cstheme="majorBidi"/>
          <w:color w:val="000000" w:themeColor="text1"/>
          <w:sz w:val="24"/>
          <w:szCs w:val="24"/>
          <w:lang w:val="en-US"/>
        </w:rPr>
        <w:t xml:space="preserve">treatment </w:t>
      </w:r>
      <w:r w:rsidR="00994E27" w:rsidRPr="007A367C">
        <w:rPr>
          <w:rFonts w:asciiTheme="majorBidi" w:hAnsiTheme="majorBidi" w:cstheme="majorBidi"/>
          <w:color w:val="000000" w:themeColor="text1"/>
          <w:sz w:val="24"/>
          <w:szCs w:val="24"/>
          <w:lang w:val="en-US"/>
        </w:rPr>
        <w:t xml:space="preserve">on </w:t>
      </w:r>
      <w:r w:rsidR="001B78CC" w:rsidRPr="007A367C">
        <w:rPr>
          <w:rFonts w:asciiTheme="majorBidi" w:hAnsiTheme="majorBidi" w:cstheme="majorBidi"/>
          <w:color w:val="000000" w:themeColor="text1"/>
          <w:sz w:val="24"/>
          <w:szCs w:val="24"/>
          <w:lang w:val="en-US"/>
        </w:rPr>
        <w:t xml:space="preserve">time until </w:t>
      </w:r>
      <w:r w:rsidR="00994E27" w:rsidRPr="007A367C">
        <w:rPr>
          <w:rFonts w:asciiTheme="majorBidi" w:hAnsiTheme="majorBidi" w:cstheme="majorBidi"/>
          <w:color w:val="000000" w:themeColor="text1"/>
          <w:sz w:val="24"/>
          <w:szCs w:val="24"/>
          <w:lang w:val="en-US"/>
        </w:rPr>
        <w:t xml:space="preserve">flowering </w:t>
      </w:r>
      <w:r w:rsidR="0034766B" w:rsidRPr="007A367C">
        <w:rPr>
          <w:rFonts w:asciiTheme="majorBidi" w:hAnsiTheme="majorBidi" w:cstheme="majorBidi"/>
          <w:color w:val="000000" w:themeColor="text1"/>
          <w:sz w:val="24"/>
          <w:szCs w:val="24"/>
          <w:lang w:val="en-US"/>
        </w:rPr>
        <w:t>whe</w:t>
      </w:r>
      <w:r w:rsidR="00DA2850" w:rsidRPr="007A367C">
        <w:rPr>
          <w:rFonts w:asciiTheme="majorBidi" w:hAnsiTheme="majorBidi" w:cstheme="majorBidi"/>
          <w:color w:val="000000" w:themeColor="text1"/>
          <w:sz w:val="24"/>
          <w:szCs w:val="24"/>
          <w:lang w:val="en-US"/>
        </w:rPr>
        <w:t xml:space="preserve">n </w:t>
      </w:r>
      <w:r w:rsidR="0034766B" w:rsidRPr="007A367C">
        <w:rPr>
          <w:rFonts w:asciiTheme="majorBidi" w:hAnsiTheme="majorBidi" w:cstheme="majorBidi"/>
          <w:color w:val="000000" w:themeColor="text1"/>
          <w:sz w:val="24"/>
          <w:szCs w:val="24"/>
          <w:lang w:val="en-US"/>
        </w:rPr>
        <w:t xml:space="preserve">this experiment was </w:t>
      </w:r>
      <w:r w:rsidR="00DA2850" w:rsidRPr="007A367C">
        <w:rPr>
          <w:rFonts w:asciiTheme="majorBidi" w:hAnsiTheme="majorBidi" w:cstheme="majorBidi"/>
          <w:color w:val="000000" w:themeColor="text1"/>
          <w:sz w:val="24"/>
          <w:szCs w:val="24"/>
          <w:lang w:val="en-US"/>
        </w:rPr>
        <w:t>repeat</w:t>
      </w:r>
      <w:r w:rsidR="0034766B" w:rsidRPr="007A367C">
        <w:rPr>
          <w:rFonts w:asciiTheme="majorBidi" w:hAnsiTheme="majorBidi" w:cstheme="majorBidi"/>
          <w:color w:val="000000" w:themeColor="text1"/>
          <w:sz w:val="24"/>
          <w:szCs w:val="24"/>
          <w:lang w:val="en-US"/>
        </w:rPr>
        <w:t>ed under similar conditions (</w:t>
      </w:r>
      <w:r w:rsidR="00DA2850" w:rsidRPr="007A367C">
        <w:rPr>
          <w:rFonts w:asciiTheme="majorBidi" w:hAnsiTheme="majorBidi" w:cstheme="majorBidi"/>
          <w:color w:val="000000" w:themeColor="text1"/>
          <w:sz w:val="24"/>
          <w:szCs w:val="24"/>
          <w:lang w:val="en-US"/>
        </w:rPr>
        <w:t xml:space="preserve">Figure </w:t>
      </w:r>
      <w:r w:rsidR="001B78CC" w:rsidRPr="007A367C">
        <w:rPr>
          <w:rFonts w:asciiTheme="majorBidi" w:hAnsiTheme="majorBidi" w:cstheme="majorBidi"/>
          <w:color w:val="000000" w:themeColor="text1"/>
          <w:sz w:val="24"/>
          <w:szCs w:val="24"/>
          <w:lang w:val="en-US"/>
        </w:rPr>
        <w:t>S4B</w:t>
      </w:r>
      <w:r w:rsidR="00DA2850" w:rsidRPr="007A367C">
        <w:rPr>
          <w:rFonts w:asciiTheme="majorBidi" w:hAnsiTheme="majorBidi" w:cstheme="majorBidi"/>
          <w:color w:val="000000" w:themeColor="text1"/>
          <w:sz w:val="24"/>
          <w:szCs w:val="24"/>
          <w:lang w:val="en-US"/>
        </w:rPr>
        <w:t>).</w:t>
      </w:r>
    </w:p>
    <w:p w14:paraId="18F853CD" w14:textId="77777777" w:rsidR="00BC4B02" w:rsidRPr="007A367C" w:rsidRDefault="00BC4B02" w:rsidP="00F06186">
      <w:pPr>
        <w:widowControl w:val="0"/>
        <w:suppressAutoHyphens/>
        <w:spacing w:after="0"/>
        <w:contextualSpacing/>
        <w:rPr>
          <w:rFonts w:asciiTheme="majorBidi" w:hAnsiTheme="majorBidi" w:cstheme="majorBidi"/>
          <w:color w:val="000000" w:themeColor="text1"/>
          <w:sz w:val="24"/>
          <w:szCs w:val="24"/>
          <w:lang w:val="en-US"/>
        </w:rPr>
      </w:pPr>
    </w:p>
    <w:p w14:paraId="3029DAC2" w14:textId="1D24C488" w:rsidR="00813C46" w:rsidRPr="007A367C" w:rsidRDefault="008F11BA" w:rsidP="00F06186">
      <w:pPr>
        <w:pStyle w:val="NormalWeb"/>
        <w:widowControl w:val="0"/>
        <w:suppressAutoHyphens/>
        <w:spacing w:before="0" w:beforeAutospacing="0" w:after="0" w:afterAutospacing="0" w:line="360" w:lineRule="auto"/>
        <w:contextualSpacing/>
        <w:rPr>
          <w:rFonts w:asciiTheme="majorBidi" w:hAnsiTheme="majorBidi" w:cstheme="majorBidi"/>
          <w:b/>
          <w:bCs/>
          <w:color w:val="000000" w:themeColor="text1"/>
          <w:lang w:val="en-US"/>
        </w:rPr>
      </w:pPr>
      <w:r w:rsidRPr="007A367C">
        <w:rPr>
          <w:rFonts w:asciiTheme="majorBidi" w:hAnsiTheme="majorBidi" w:cstheme="majorBidi"/>
          <w:b/>
          <w:bCs/>
          <w:color w:val="000000" w:themeColor="text1"/>
          <w:lang w:val="en-US"/>
        </w:rPr>
        <w:t>E</w:t>
      </w:r>
      <w:r w:rsidR="00E67F3B" w:rsidRPr="007A367C">
        <w:rPr>
          <w:rFonts w:asciiTheme="majorBidi" w:hAnsiTheme="majorBidi" w:cstheme="majorBidi"/>
          <w:b/>
          <w:bCs/>
          <w:color w:val="000000" w:themeColor="text1"/>
          <w:lang w:val="en-US"/>
        </w:rPr>
        <w:t xml:space="preserve">ffect of raw frass on </w:t>
      </w:r>
      <w:r w:rsidRPr="007A367C">
        <w:rPr>
          <w:rFonts w:asciiTheme="majorBidi" w:hAnsiTheme="majorBidi" w:cstheme="majorBidi"/>
          <w:b/>
          <w:bCs/>
          <w:color w:val="000000" w:themeColor="text1"/>
          <w:lang w:val="en-US"/>
        </w:rPr>
        <w:t>survival</w:t>
      </w:r>
      <w:r w:rsidR="00E67F3B" w:rsidRPr="007A367C">
        <w:rPr>
          <w:rFonts w:asciiTheme="majorBidi" w:hAnsiTheme="majorBidi" w:cstheme="majorBidi"/>
          <w:b/>
          <w:bCs/>
          <w:color w:val="000000" w:themeColor="text1"/>
          <w:lang w:val="en-US"/>
        </w:rPr>
        <w:t xml:space="preserve"> of </w:t>
      </w:r>
      <w:r w:rsidR="00E67F3B" w:rsidRPr="007A367C">
        <w:rPr>
          <w:rFonts w:asciiTheme="majorBidi" w:hAnsiTheme="majorBidi" w:cstheme="majorBidi"/>
          <w:b/>
          <w:bCs/>
          <w:i/>
          <w:iCs/>
          <w:color w:val="000000" w:themeColor="text1"/>
          <w:lang w:val="en-US"/>
        </w:rPr>
        <w:t>Delia radicum</w:t>
      </w:r>
      <w:r w:rsidR="002D6E14" w:rsidRPr="007A367C">
        <w:rPr>
          <w:rFonts w:asciiTheme="majorBidi" w:hAnsiTheme="majorBidi" w:cstheme="majorBidi"/>
          <w:b/>
          <w:bCs/>
          <w:i/>
          <w:iCs/>
          <w:color w:val="000000" w:themeColor="text1"/>
          <w:lang w:val="en-US"/>
        </w:rPr>
        <w:t xml:space="preserve"> </w:t>
      </w:r>
      <w:r w:rsidR="002D6E14" w:rsidRPr="007A367C">
        <w:rPr>
          <w:rFonts w:asciiTheme="majorBidi" w:hAnsiTheme="majorBidi" w:cstheme="majorBidi"/>
          <w:b/>
          <w:bCs/>
          <w:color w:val="000000" w:themeColor="text1"/>
          <w:lang w:val="en-US"/>
        </w:rPr>
        <w:t>larvae</w:t>
      </w:r>
    </w:p>
    <w:p w14:paraId="682938DB" w14:textId="3E5B561C" w:rsidR="009F3D15" w:rsidRPr="007A367C" w:rsidRDefault="00242C20" w:rsidP="00F06186">
      <w:pPr>
        <w:widowControl w:val="0"/>
        <w:suppressAutoHyphens/>
        <w:spacing w:after="0"/>
        <w:contextualSpacing/>
        <w:rPr>
          <w:rFonts w:asciiTheme="majorBidi" w:hAnsiTheme="majorBidi" w:cstheme="majorBidi"/>
          <w:color w:val="000000" w:themeColor="text1"/>
          <w:sz w:val="24"/>
          <w:szCs w:val="24"/>
          <w:lang w:val="en-US"/>
        </w:rPr>
      </w:pPr>
      <w:bookmarkStart w:id="28" w:name="_Hlk127445319"/>
      <w:r w:rsidRPr="007A367C">
        <w:rPr>
          <w:rFonts w:asciiTheme="majorBidi" w:hAnsiTheme="majorBidi" w:cstheme="majorBidi"/>
          <w:color w:val="000000" w:themeColor="text1"/>
          <w:sz w:val="24"/>
          <w:szCs w:val="24"/>
          <w:lang w:val="en-US"/>
        </w:rPr>
        <w:lastRenderedPageBreak/>
        <w:t>Frass treatment</w:t>
      </w:r>
      <w:r w:rsidR="00823CBA" w:rsidRPr="007A367C">
        <w:rPr>
          <w:rFonts w:asciiTheme="majorBidi" w:hAnsiTheme="majorBidi" w:cstheme="majorBidi"/>
          <w:color w:val="000000" w:themeColor="text1"/>
          <w:sz w:val="24"/>
          <w:szCs w:val="24"/>
          <w:lang w:val="en-US"/>
        </w:rPr>
        <w:t>s affected t</w:t>
      </w:r>
      <w:r w:rsidR="009D0294" w:rsidRPr="007A367C">
        <w:rPr>
          <w:rFonts w:asciiTheme="majorBidi" w:hAnsiTheme="majorBidi" w:cstheme="majorBidi"/>
          <w:color w:val="000000" w:themeColor="text1"/>
          <w:sz w:val="24"/>
          <w:szCs w:val="24"/>
          <w:lang w:val="en-US"/>
        </w:rPr>
        <w:t>he</w:t>
      </w:r>
      <w:r w:rsidR="00847223" w:rsidRPr="007A367C">
        <w:rPr>
          <w:rFonts w:asciiTheme="majorBidi" w:hAnsiTheme="majorBidi" w:cstheme="majorBidi"/>
          <w:color w:val="000000" w:themeColor="text1"/>
          <w:sz w:val="24"/>
          <w:szCs w:val="24"/>
          <w:lang w:val="en-US"/>
        </w:rPr>
        <w:t xml:space="preserve"> </w:t>
      </w:r>
      <w:r w:rsidR="00257083" w:rsidRPr="007A367C">
        <w:rPr>
          <w:rFonts w:asciiTheme="majorBidi" w:hAnsiTheme="majorBidi" w:cstheme="majorBidi"/>
          <w:color w:val="000000" w:themeColor="text1"/>
          <w:sz w:val="24"/>
          <w:szCs w:val="24"/>
          <w:lang w:val="en-US"/>
        </w:rPr>
        <w:t xml:space="preserve">number of </w:t>
      </w:r>
      <w:r w:rsidR="009D0294" w:rsidRPr="007A367C">
        <w:rPr>
          <w:rFonts w:asciiTheme="majorBidi" w:hAnsiTheme="majorBidi" w:cstheme="majorBidi"/>
          <w:i/>
          <w:iCs/>
          <w:color w:val="000000" w:themeColor="text1"/>
          <w:sz w:val="24"/>
          <w:szCs w:val="24"/>
          <w:lang w:val="en-US"/>
        </w:rPr>
        <w:t>D. radicum</w:t>
      </w:r>
      <w:r w:rsidR="009D0294" w:rsidRPr="007A367C">
        <w:rPr>
          <w:rFonts w:asciiTheme="majorBidi" w:hAnsiTheme="majorBidi" w:cstheme="majorBidi"/>
          <w:color w:val="000000" w:themeColor="text1"/>
          <w:sz w:val="24"/>
          <w:szCs w:val="24"/>
          <w:lang w:val="en-US"/>
        </w:rPr>
        <w:t xml:space="preserve"> </w:t>
      </w:r>
      <w:r w:rsidR="000E5730" w:rsidRPr="007A367C">
        <w:rPr>
          <w:rFonts w:asciiTheme="majorBidi" w:hAnsiTheme="majorBidi" w:cstheme="majorBidi"/>
          <w:color w:val="000000" w:themeColor="text1"/>
          <w:sz w:val="24"/>
          <w:szCs w:val="24"/>
          <w:lang w:val="en-US"/>
        </w:rPr>
        <w:t xml:space="preserve">larvae </w:t>
      </w:r>
      <w:r w:rsidR="00E73E44" w:rsidRPr="007A367C">
        <w:rPr>
          <w:rFonts w:asciiTheme="majorBidi" w:hAnsiTheme="majorBidi" w:cstheme="majorBidi"/>
          <w:color w:val="000000" w:themeColor="text1"/>
          <w:sz w:val="24"/>
          <w:szCs w:val="24"/>
          <w:lang w:val="en-US"/>
        </w:rPr>
        <w:t xml:space="preserve">that </w:t>
      </w:r>
      <w:r w:rsidR="00257083" w:rsidRPr="007A367C">
        <w:rPr>
          <w:rFonts w:asciiTheme="majorBidi" w:hAnsiTheme="majorBidi" w:cstheme="majorBidi"/>
          <w:color w:val="000000" w:themeColor="text1"/>
          <w:sz w:val="24"/>
          <w:szCs w:val="24"/>
          <w:lang w:val="en-US"/>
        </w:rPr>
        <w:t>surviv</w:t>
      </w:r>
      <w:r w:rsidR="00E73E44" w:rsidRPr="007A367C">
        <w:rPr>
          <w:rFonts w:asciiTheme="majorBidi" w:hAnsiTheme="majorBidi" w:cstheme="majorBidi"/>
          <w:color w:val="000000" w:themeColor="text1"/>
          <w:sz w:val="24"/>
          <w:szCs w:val="24"/>
          <w:lang w:val="en-US"/>
        </w:rPr>
        <w:t>ed</w:t>
      </w:r>
      <w:r w:rsidR="00257083" w:rsidRPr="007A367C">
        <w:rPr>
          <w:rFonts w:asciiTheme="majorBidi" w:hAnsiTheme="majorBidi" w:cstheme="majorBidi"/>
          <w:color w:val="000000" w:themeColor="text1"/>
          <w:sz w:val="24"/>
          <w:szCs w:val="24"/>
          <w:lang w:val="en-US"/>
        </w:rPr>
        <w:t xml:space="preserve"> </w:t>
      </w:r>
      <w:r w:rsidR="00D644F0" w:rsidRPr="007A367C">
        <w:rPr>
          <w:rFonts w:asciiTheme="majorBidi" w:hAnsiTheme="majorBidi" w:cstheme="majorBidi"/>
          <w:color w:val="000000" w:themeColor="text1"/>
          <w:sz w:val="24"/>
          <w:szCs w:val="24"/>
          <w:lang w:val="en-US"/>
        </w:rPr>
        <w:t xml:space="preserve">after </w:t>
      </w:r>
      <w:r w:rsidR="00F45F8F" w:rsidRPr="007A367C">
        <w:rPr>
          <w:rFonts w:asciiTheme="majorBidi" w:hAnsiTheme="majorBidi" w:cstheme="majorBidi"/>
          <w:color w:val="000000" w:themeColor="text1"/>
          <w:sz w:val="24"/>
          <w:szCs w:val="24"/>
          <w:lang w:val="en-US"/>
        </w:rPr>
        <w:t xml:space="preserve">a </w:t>
      </w:r>
      <w:r w:rsidR="00D644F0" w:rsidRPr="007A367C">
        <w:rPr>
          <w:rFonts w:asciiTheme="majorBidi" w:hAnsiTheme="majorBidi" w:cstheme="majorBidi"/>
          <w:color w:val="000000" w:themeColor="text1"/>
          <w:sz w:val="24"/>
          <w:szCs w:val="24"/>
          <w:lang w:val="en-US"/>
        </w:rPr>
        <w:t xml:space="preserve">21-day </w:t>
      </w:r>
      <w:r w:rsidR="00E72636" w:rsidRPr="007A367C">
        <w:rPr>
          <w:rFonts w:asciiTheme="majorBidi" w:hAnsiTheme="majorBidi" w:cstheme="majorBidi"/>
          <w:color w:val="000000" w:themeColor="text1"/>
          <w:sz w:val="24"/>
          <w:szCs w:val="24"/>
          <w:lang w:val="en-US"/>
        </w:rPr>
        <w:t xml:space="preserve">root </w:t>
      </w:r>
      <w:r w:rsidR="001C116F" w:rsidRPr="007A367C">
        <w:rPr>
          <w:rFonts w:asciiTheme="majorBidi" w:hAnsiTheme="majorBidi" w:cstheme="majorBidi"/>
          <w:color w:val="000000" w:themeColor="text1"/>
          <w:sz w:val="24"/>
          <w:szCs w:val="24"/>
          <w:lang w:val="en-US"/>
        </w:rPr>
        <w:t xml:space="preserve">infestation </w:t>
      </w:r>
      <w:r w:rsidR="000A6C1E" w:rsidRPr="007A367C">
        <w:rPr>
          <w:rFonts w:asciiTheme="majorBidi" w:hAnsiTheme="majorBidi" w:cstheme="majorBidi"/>
          <w:color w:val="000000" w:themeColor="text1"/>
          <w:sz w:val="24"/>
          <w:szCs w:val="24"/>
          <w:lang w:val="en-US"/>
        </w:rPr>
        <w:t xml:space="preserve">of </w:t>
      </w:r>
      <w:r w:rsidR="000A6C1E" w:rsidRPr="007A367C">
        <w:rPr>
          <w:rFonts w:asciiTheme="majorBidi" w:hAnsiTheme="majorBidi" w:cstheme="majorBidi"/>
          <w:i/>
          <w:iCs/>
          <w:color w:val="000000" w:themeColor="text1"/>
          <w:sz w:val="24"/>
          <w:szCs w:val="24"/>
          <w:lang w:val="en-US"/>
        </w:rPr>
        <w:t>B. rapa</w:t>
      </w:r>
      <w:r w:rsidR="000A6C1E" w:rsidRPr="007A367C" w:rsidDel="00E72636">
        <w:rPr>
          <w:rFonts w:asciiTheme="majorBidi" w:hAnsiTheme="majorBidi" w:cstheme="majorBidi"/>
          <w:color w:val="000000" w:themeColor="text1"/>
          <w:sz w:val="24"/>
          <w:szCs w:val="24"/>
          <w:lang w:val="en-US"/>
        </w:rPr>
        <w:t xml:space="preserve"> </w:t>
      </w:r>
      <w:r w:rsidR="009D0294" w:rsidRPr="007A367C">
        <w:rPr>
          <w:rFonts w:asciiTheme="majorBidi" w:hAnsiTheme="majorBidi" w:cstheme="majorBidi"/>
          <w:color w:val="000000" w:themeColor="text1"/>
          <w:sz w:val="24"/>
          <w:szCs w:val="24"/>
          <w:lang w:val="en-US"/>
        </w:rPr>
        <w:t>(</w:t>
      </w:r>
      <w:r w:rsidR="00994E27" w:rsidRPr="007A367C">
        <w:rPr>
          <w:rFonts w:asciiTheme="majorBidi" w:hAnsiTheme="majorBidi" w:cstheme="majorBidi"/>
          <w:color w:val="000000" w:themeColor="text1"/>
          <w:sz w:val="24"/>
          <w:szCs w:val="24"/>
          <w:lang w:val="en-US"/>
        </w:rPr>
        <w:t>Figure 3</w:t>
      </w:r>
      <w:r w:rsidR="009D0294" w:rsidRPr="007A367C">
        <w:rPr>
          <w:rFonts w:asciiTheme="majorBidi" w:hAnsiTheme="majorBidi" w:cstheme="majorBidi"/>
          <w:color w:val="000000" w:themeColor="text1"/>
          <w:sz w:val="24"/>
          <w:szCs w:val="24"/>
          <w:lang w:val="en-US"/>
        </w:rPr>
        <w:t xml:space="preserve">). </w:t>
      </w:r>
      <w:bookmarkEnd w:id="28"/>
      <w:r w:rsidR="00DE5D97" w:rsidRPr="007A367C">
        <w:rPr>
          <w:rFonts w:asciiTheme="majorBidi" w:hAnsiTheme="majorBidi" w:cstheme="majorBidi"/>
          <w:color w:val="000000" w:themeColor="text1"/>
          <w:sz w:val="24"/>
          <w:szCs w:val="24"/>
          <w:lang w:val="en-US"/>
        </w:rPr>
        <w:t xml:space="preserve">Soil amendment with BSFF </w:t>
      </w:r>
      <w:r w:rsidR="009F1C5E" w:rsidRPr="007A367C">
        <w:rPr>
          <w:rFonts w:asciiTheme="majorBidi" w:hAnsiTheme="majorBidi" w:cstheme="majorBidi"/>
          <w:color w:val="000000" w:themeColor="text1"/>
          <w:sz w:val="24"/>
          <w:szCs w:val="24"/>
          <w:lang w:val="en-US"/>
        </w:rPr>
        <w:t>resulted in</w:t>
      </w:r>
      <w:r w:rsidR="00DE5D97" w:rsidRPr="007A367C">
        <w:rPr>
          <w:rFonts w:asciiTheme="majorBidi" w:hAnsiTheme="majorBidi" w:cstheme="majorBidi"/>
          <w:color w:val="000000" w:themeColor="text1"/>
          <w:sz w:val="24"/>
          <w:szCs w:val="24"/>
          <w:lang w:val="en-US"/>
        </w:rPr>
        <w:t xml:space="preserve"> the lowest median survival rate (35%) of </w:t>
      </w:r>
      <w:r w:rsidR="00DE5D97" w:rsidRPr="007A367C">
        <w:rPr>
          <w:rFonts w:asciiTheme="majorBidi" w:hAnsiTheme="majorBidi" w:cstheme="majorBidi"/>
          <w:i/>
          <w:iCs/>
          <w:color w:val="000000" w:themeColor="text1"/>
          <w:sz w:val="24"/>
          <w:szCs w:val="24"/>
          <w:lang w:val="en-US"/>
        </w:rPr>
        <w:t>D. radicum</w:t>
      </w:r>
      <w:r w:rsidR="00DE5D97" w:rsidRPr="007A367C">
        <w:rPr>
          <w:rFonts w:asciiTheme="majorBidi" w:hAnsiTheme="majorBidi" w:cstheme="majorBidi"/>
          <w:color w:val="000000" w:themeColor="text1"/>
          <w:sz w:val="24"/>
          <w:szCs w:val="24"/>
          <w:lang w:val="en-US"/>
        </w:rPr>
        <w:t xml:space="preserve"> larvae, followed by MWF (60%) and NoFrass (70%).</w:t>
      </w:r>
      <w:r w:rsidR="00DE5D97" w:rsidRPr="007A367C" w:rsidDel="00DE5D97">
        <w:rPr>
          <w:rFonts w:asciiTheme="majorBidi" w:hAnsiTheme="majorBidi" w:cstheme="majorBidi"/>
          <w:color w:val="000000" w:themeColor="text1"/>
          <w:sz w:val="24"/>
          <w:szCs w:val="24"/>
          <w:lang w:val="en-US"/>
        </w:rPr>
        <w:t xml:space="preserve"> </w:t>
      </w:r>
      <w:r w:rsidR="007F6EB1" w:rsidRPr="007A367C">
        <w:rPr>
          <w:rFonts w:asciiTheme="majorBidi" w:hAnsiTheme="majorBidi" w:cstheme="majorBidi"/>
          <w:color w:val="000000" w:themeColor="text1"/>
          <w:sz w:val="24"/>
          <w:szCs w:val="24"/>
          <w:lang w:val="en-US"/>
        </w:rPr>
        <w:t xml:space="preserve">(Figure </w:t>
      </w:r>
      <w:r w:rsidR="00994E27" w:rsidRPr="007A367C">
        <w:rPr>
          <w:rFonts w:asciiTheme="majorBidi" w:hAnsiTheme="majorBidi" w:cstheme="majorBidi"/>
          <w:color w:val="000000" w:themeColor="text1"/>
          <w:sz w:val="24"/>
          <w:szCs w:val="24"/>
          <w:lang w:val="en-US"/>
        </w:rPr>
        <w:t>3</w:t>
      </w:r>
      <w:r w:rsidR="007F6EB1" w:rsidRPr="007A367C">
        <w:rPr>
          <w:rFonts w:asciiTheme="majorBidi" w:hAnsiTheme="majorBidi" w:cstheme="majorBidi"/>
          <w:color w:val="000000" w:themeColor="text1"/>
          <w:sz w:val="24"/>
          <w:szCs w:val="24"/>
          <w:lang w:val="en-US"/>
        </w:rPr>
        <w:t>)</w:t>
      </w:r>
      <w:r w:rsidR="00980D72" w:rsidRPr="007A367C">
        <w:rPr>
          <w:rFonts w:asciiTheme="majorBidi" w:hAnsiTheme="majorBidi" w:cstheme="majorBidi"/>
          <w:color w:val="000000" w:themeColor="text1"/>
          <w:sz w:val="24"/>
          <w:szCs w:val="24"/>
          <w:lang w:val="en-US"/>
        </w:rPr>
        <w:t>.</w:t>
      </w:r>
      <w:r w:rsidR="00DD0D80" w:rsidRPr="007A367C">
        <w:rPr>
          <w:rFonts w:asciiTheme="majorBidi" w:hAnsiTheme="majorBidi" w:cstheme="majorBidi"/>
          <w:color w:val="000000" w:themeColor="text1"/>
          <w:sz w:val="24"/>
          <w:szCs w:val="24"/>
          <w:lang w:val="en-US"/>
        </w:rPr>
        <w:t xml:space="preserve"> </w:t>
      </w:r>
      <w:r w:rsidR="007F6EB1" w:rsidRPr="007A367C">
        <w:rPr>
          <w:rFonts w:asciiTheme="majorBidi" w:hAnsiTheme="majorBidi" w:cstheme="majorBidi"/>
          <w:color w:val="000000" w:themeColor="text1"/>
          <w:sz w:val="24"/>
          <w:szCs w:val="24"/>
          <w:lang w:val="en-US"/>
        </w:rPr>
        <w:t>Similar results were</w:t>
      </w:r>
      <w:r w:rsidR="00994E27" w:rsidRPr="007A367C">
        <w:rPr>
          <w:rFonts w:asciiTheme="majorBidi" w:hAnsiTheme="majorBidi" w:cstheme="majorBidi"/>
          <w:color w:val="000000" w:themeColor="text1"/>
          <w:sz w:val="24"/>
          <w:szCs w:val="24"/>
          <w:lang w:val="en-US"/>
        </w:rPr>
        <w:t xml:space="preserve"> recorded </w:t>
      </w:r>
      <w:r w:rsidR="007F6EB1" w:rsidRPr="007A367C">
        <w:rPr>
          <w:rFonts w:asciiTheme="majorBidi" w:hAnsiTheme="majorBidi" w:cstheme="majorBidi"/>
          <w:color w:val="000000" w:themeColor="text1"/>
          <w:sz w:val="24"/>
          <w:szCs w:val="24"/>
          <w:lang w:val="en-US"/>
        </w:rPr>
        <w:t xml:space="preserve">when the experiment was repeated </w:t>
      </w:r>
      <w:r w:rsidR="00994E27" w:rsidRPr="007A367C">
        <w:rPr>
          <w:rFonts w:asciiTheme="majorBidi" w:hAnsiTheme="majorBidi" w:cstheme="majorBidi"/>
          <w:color w:val="000000" w:themeColor="text1"/>
          <w:sz w:val="24"/>
          <w:szCs w:val="24"/>
          <w:lang w:val="en-US"/>
        </w:rPr>
        <w:t>under comparable conditions</w:t>
      </w:r>
      <w:r w:rsidR="007F6EB1" w:rsidRPr="007A367C">
        <w:rPr>
          <w:rFonts w:asciiTheme="majorBidi" w:hAnsiTheme="majorBidi" w:cstheme="majorBidi"/>
          <w:color w:val="000000" w:themeColor="text1"/>
          <w:sz w:val="24"/>
          <w:szCs w:val="24"/>
          <w:lang w:val="en-US"/>
        </w:rPr>
        <w:t xml:space="preserve"> (Figure S</w:t>
      </w:r>
      <w:r w:rsidR="008E0143" w:rsidRPr="007A367C">
        <w:rPr>
          <w:rFonts w:asciiTheme="majorBidi" w:hAnsiTheme="majorBidi" w:cstheme="majorBidi"/>
          <w:color w:val="000000" w:themeColor="text1"/>
          <w:sz w:val="24"/>
          <w:szCs w:val="24"/>
          <w:lang w:val="en-US"/>
        </w:rPr>
        <w:t>5</w:t>
      </w:r>
      <w:r w:rsidR="007F6EB1" w:rsidRPr="007A367C">
        <w:rPr>
          <w:rFonts w:asciiTheme="majorBidi" w:hAnsiTheme="majorBidi" w:cstheme="majorBidi"/>
          <w:color w:val="000000" w:themeColor="text1"/>
          <w:sz w:val="24"/>
          <w:szCs w:val="24"/>
          <w:lang w:val="en-US"/>
        </w:rPr>
        <w:t>).</w:t>
      </w:r>
    </w:p>
    <w:p w14:paraId="6CFFA5EC" w14:textId="77777777" w:rsidR="0082274E" w:rsidRPr="007A367C" w:rsidRDefault="0082274E" w:rsidP="00F06186">
      <w:pPr>
        <w:widowControl w:val="0"/>
        <w:suppressAutoHyphens/>
        <w:spacing w:after="0"/>
        <w:contextualSpacing/>
        <w:rPr>
          <w:rFonts w:asciiTheme="majorBidi" w:hAnsiTheme="majorBidi" w:cstheme="majorBidi"/>
          <w:color w:val="000000" w:themeColor="text1"/>
          <w:sz w:val="24"/>
          <w:szCs w:val="24"/>
          <w:lang w:val="en-US"/>
        </w:rPr>
      </w:pPr>
    </w:p>
    <w:p w14:paraId="3EA11C82" w14:textId="61795A65" w:rsidR="005E29EC" w:rsidRPr="007A367C" w:rsidRDefault="004B57A1" w:rsidP="00F06186">
      <w:pPr>
        <w:widowControl w:val="0"/>
        <w:suppressAutoHyphens/>
        <w:spacing w:after="0"/>
        <w:contextualSpacing/>
        <w:rPr>
          <w:rFonts w:asciiTheme="majorBidi" w:hAnsiTheme="majorBidi" w:cstheme="majorBidi"/>
          <w:b/>
          <w:bCs/>
          <w:color w:val="000000" w:themeColor="text1"/>
          <w:sz w:val="24"/>
          <w:szCs w:val="24"/>
          <w:lang w:val="en-US"/>
        </w:rPr>
      </w:pPr>
      <w:bookmarkStart w:id="29" w:name="_Hlk133500535"/>
      <w:r w:rsidRPr="007A367C">
        <w:rPr>
          <w:rFonts w:asciiTheme="majorBidi" w:hAnsiTheme="majorBidi" w:cstheme="majorBidi"/>
          <w:b/>
          <w:bCs/>
          <w:color w:val="000000" w:themeColor="text1"/>
          <w:sz w:val="24"/>
          <w:szCs w:val="24"/>
          <w:lang w:val="en-US"/>
        </w:rPr>
        <w:t>E</w:t>
      </w:r>
      <w:r w:rsidR="005E29EC" w:rsidRPr="007A367C">
        <w:rPr>
          <w:rFonts w:asciiTheme="majorBidi" w:hAnsiTheme="majorBidi" w:cstheme="majorBidi"/>
          <w:b/>
          <w:bCs/>
          <w:color w:val="000000" w:themeColor="text1"/>
          <w:sz w:val="24"/>
          <w:szCs w:val="24"/>
          <w:lang w:val="en-US"/>
        </w:rPr>
        <w:t xml:space="preserve">ffect of raw frass on </w:t>
      </w:r>
      <w:r w:rsidR="004B49AD" w:rsidRPr="007A367C">
        <w:rPr>
          <w:rFonts w:asciiTheme="majorBidi" w:hAnsiTheme="majorBidi" w:cstheme="majorBidi"/>
          <w:b/>
          <w:bCs/>
          <w:color w:val="000000" w:themeColor="text1"/>
          <w:sz w:val="24"/>
          <w:szCs w:val="24"/>
          <w:lang w:val="en-US"/>
        </w:rPr>
        <w:t xml:space="preserve">biomass </w:t>
      </w:r>
      <w:r w:rsidR="005E29EC" w:rsidRPr="007A367C">
        <w:rPr>
          <w:rFonts w:asciiTheme="majorBidi" w:hAnsiTheme="majorBidi" w:cstheme="majorBidi"/>
          <w:b/>
          <w:bCs/>
          <w:color w:val="000000" w:themeColor="text1"/>
          <w:sz w:val="24"/>
          <w:szCs w:val="24"/>
          <w:lang w:val="en-US"/>
        </w:rPr>
        <w:t xml:space="preserve">of </w:t>
      </w:r>
      <w:r w:rsidR="005E29EC" w:rsidRPr="007A367C">
        <w:rPr>
          <w:rFonts w:asciiTheme="majorBidi" w:hAnsiTheme="majorBidi" w:cstheme="majorBidi"/>
          <w:b/>
          <w:bCs/>
          <w:i/>
          <w:iCs/>
          <w:color w:val="000000" w:themeColor="text1"/>
          <w:sz w:val="24"/>
          <w:szCs w:val="24"/>
          <w:lang w:val="en-US"/>
        </w:rPr>
        <w:t>Delia radicum</w:t>
      </w:r>
      <w:r w:rsidR="00342648" w:rsidRPr="007A367C">
        <w:rPr>
          <w:rFonts w:asciiTheme="majorBidi" w:hAnsiTheme="majorBidi" w:cstheme="majorBidi"/>
          <w:b/>
          <w:bCs/>
          <w:i/>
          <w:iCs/>
          <w:color w:val="000000" w:themeColor="text1"/>
          <w:sz w:val="24"/>
          <w:szCs w:val="24"/>
          <w:lang w:val="en-US"/>
        </w:rPr>
        <w:t xml:space="preserve"> </w:t>
      </w:r>
      <w:r w:rsidR="00342648" w:rsidRPr="007A367C">
        <w:rPr>
          <w:rFonts w:asciiTheme="majorBidi" w:hAnsiTheme="majorBidi" w:cstheme="majorBidi"/>
          <w:b/>
          <w:bCs/>
          <w:color w:val="000000" w:themeColor="text1"/>
          <w:sz w:val="24"/>
          <w:szCs w:val="24"/>
          <w:lang w:val="en-US"/>
        </w:rPr>
        <w:t>pupae</w:t>
      </w:r>
    </w:p>
    <w:bookmarkEnd w:id="29"/>
    <w:p w14:paraId="3D7167C1" w14:textId="74066439" w:rsidR="00EB0397" w:rsidRPr="007A367C" w:rsidRDefault="000A6C1E" w:rsidP="00F06186">
      <w:pPr>
        <w:pStyle w:val="NormalWeb"/>
        <w:widowControl w:val="0"/>
        <w:suppressAutoHyphens/>
        <w:spacing w:before="0" w:beforeAutospacing="0" w:after="0" w:afterAutospacing="0" w:line="360" w:lineRule="auto"/>
        <w:contextualSpacing/>
        <w:rPr>
          <w:rFonts w:asciiTheme="majorBidi" w:hAnsiTheme="majorBidi" w:cstheme="majorBidi"/>
          <w:color w:val="000000" w:themeColor="text1"/>
          <w:lang w:val="en-US"/>
        </w:rPr>
      </w:pPr>
      <w:r w:rsidRPr="007A367C">
        <w:rPr>
          <w:rFonts w:asciiTheme="majorBidi" w:hAnsiTheme="majorBidi" w:cstheme="majorBidi"/>
          <w:color w:val="000000" w:themeColor="text1"/>
          <w:lang w:val="en-US"/>
        </w:rPr>
        <w:t xml:space="preserve">Biomass </w:t>
      </w:r>
      <w:r w:rsidR="005E29EC" w:rsidRPr="007A367C">
        <w:rPr>
          <w:rFonts w:asciiTheme="majorBidi" w:hAnsiTheme="majorBidi" w:cstheme="majorBidi"/>
          <w:color w:val="000000" w:themeColor="text1"/>
          <w:lang w:val="en-US"/>
        </w:rPr>
        <w:t xml:space="preserve">of </w:t>
      </w:r>
      <w:r w:rsidR="005E29EC" w:rsidRPr="007A367C">
        <w:rPr>
          <w:rFonts w:asciiTheme="majorBidi" w:hAnsiTheme="majorBidi" w:cstheme="majorBidi"/>
          <w:i/>
          <w:iCs/>
          <w:color w:val="000000" w:themeColor="text1"/>
          <w:lang w:val="en-US"/>
        </w:rPr>
        <w:t>D. radicum</w:t>
      </w:r>
      <w:r w:rsidR="00B40A51" w:rsidRPr="007A367C">
        <w:rPr>
          <w:rFonts w:asciiTheme="majorBidi" w:hAnsiTheme="majorBidi" w:cstheme="majorBidi"/>
          <w:color w:val="000000" w:themeColor="text1"/>
          <w:lang w:val="en-US"/>
        </w:rPr>
        <w:t xml:space="preserve"> pupae </w:t>
      </w:r>
      <w:r w:rsidR="0058361A" w:rsidRPr="007A367C">
        <w:rPr>
          <w:rFonts w:asciiTheme="majorBidi" w:hAnsiTheme="majorBidi" w:cstheme="majorBidi"/>
          <w:color w:val="000000" w:themeColor="text1"/>
          <w:lang w:val="en-US"/>
        </w:rPr>
        <w:t xml:space="preserve">retrieved </w:t>
      </w:r>
      <w:r w:rsidR="00F2256D" w:rsidRPr="007A367C">
        <w:rPr>
          <w:rFonts w:asciiTheme="majorBidi" w:hAnsiTheme="majorBidi" w:cstheme="majorBidi"/>
          <w:color w:val="000000" w:themeColor="text1"/>
          <w:lang w:val="en-US"/>
        </w:rPr>
        <w:t xml:space="preserve">from the roots of </w:t>
      </w:r>
      <w:r w:rsidR="00F2256D" w:rsidRPr="007A367C">
        <w:rPr>
          <w:rFonts w:asciiTheme="majorBidi" w:hAnsiTheme="majorBidi" w:cstheme="majorBidi"/>
          <w:i/>
          <w:iCs/>
          <w:color w:val="000000" w:themeColor="text1"/>
          <w:lang w:val="en-US"/>
        </w:rPr>
        <w:t>B. rapa</w:t>
      </w:r>
      <w:r w:rsidR="00F2256D" w:rsidRPr="007A367C">
        <w:rPr>
          <w:rFonts w:asciiTheme="majorBidi" w:hAnsiTheme="majorBidi" w:cstheme="majorBidi"/>
          <w:color w:val="000000" w:themeColor="text1"/>
          <w:lang w:val="en-US"/>
        </w:rPr>
        <w:t xml:space="preserve"> plants </w:t>
      </w:r>
      <w:r w:rsidR="00E92DB9" w:rsidRPr="007A367C">
        <w:rPr>
          <w:rFonts w:asciiTheme="majorBidi" w:hAnsiTheme="majorBidi" w:cstheme="majorBidi"/>
          <w:color w:val="000000" w:themeColor="text1"/>
          <w:lang w:val="en-US"/>
        </w:rPr>
        <w:t>was influenced by</w:t>
      </w:r>
      <w:r w:rsidR="00F2256D" w:rsidRPr="007A367C">
        <w:rPr>
          <w:rFonts w:asciiTheme="majorBidi" w:hAnsiTheme="majorBidi" w:cstheme="majorBidi"/>
          <w:color w:val="000000" w:themeColor="text1"/>
          <w:lang w:val="en-US"/>
        </w:rPr>
        <w:t xml:space="preserve"> </w:t>
      </w:r>
      <w:r w:rsidR="003F6DE8" w:rsidRPr="007A367C">
        <w:rPr>
          <w:rFonts w:asciiTheme="majorBidi" w:hAnsiTheme="majorBidi" w:cstheme="majorBidi"/>
          <w:color w:val="000000" w:themeColor="text1"/>
          <w:lang w:val="en-US"/>
        </w:rPr>
        <w:t xml:space="preserve">soil </w:t>
      </w:r>
      <w:r w:rsidR="00F2256D" w:rsidRPr="007A367C">
        <w:rPr>
          <w:rFonts w:asciiTheme="majorBidi" w:hAnsiTheme="majorBidi" w:cstheme="majorBidi"/>
          <w:color w:val="000000" w:themeColor="text1"/>
          <w:lang w:val="en-US"/>
        </w:rPr>
        <w:t>treatme</w:t>
      </w:r>
      <w:r w:rsidR="00A036AF" w:rsidRPr="007A367C">
        <w:rPr>
          <w:rFonts w:asciiTheme="majorBidi" w:hAnsiTheme="majorBidi" w:cstheme="majorBidi"/>
          <w:color w:val="000000" w:themeColor="text1"/>
          <w:lang w:val="en-US"/>
        </w:rPr>
        <w:t>nt (</w:t>
      </w:r>
      <w:r w:rsidR="003F6DE8" w:rsidRPr="007A367C">
        <w:rPr>
          <w:rFonts w:asciiTheme="majorBidi" w:hAnsiTheme="majorBidi" w:cstheme="majorBidi"/>
          <w:color w:val="000000" w:themeColor="text1"/>
          <w:lang w:val="en-US"/>
        </w:rPr>
        <w:t xml:space="preserve">Figure </w:t>
      </w:r>
      <w:r w:rsidR="00AF5304" w:rsidRPr="007A367C">
        <w:rPr>
          <w:rFonts w:asciiTheme="majorBidi" w:hAnsiTheme="majorBidi" w:cstheme="majorBidi"/>
          <w:color w:val="000000" w:themeColor="text1"/>
          <w:lang w:val="en-US"/>
        </w:rPr>
        <w:t>4</w:t>
      </w:r>
      <w:r w:rsidR="00A036AF" w:rsidRPr="007A367C">
        <w:rPr>
          <w:rFonts w:asciiTheme="majorBidi" w:hAnsiTheme="majorBidi" w:cstheme="majorBidi"/>
          <w:color w:val="000000" w:themeColor="text1"/>
          <w:lang w:val="en-US"/>
        </w:rPr>
        <w:t>)</w:t>
      </w:r>
      <w:r w:rsidR="00F2256D" w:rsidRPr="007A367C">
        <w:rPr>
          <w:rFonts w:asciiTheme="majorBidi" w:hAnsiTheme="majorBidi" w:cstheme="majorBidi"/>
          <w:color w:val="000000" w:themeColor="text1"/>
          <w:lang w:val="en-US"/>
        </w:rPr>
        <w:t>.</w:t>
      </w:r>
      <w:r w:rsidR="00A036AF" w:rsidRPr="007A367C">
        <w:rPr>
          <w:rFonts w:asciiTheme="majorBidi" w:hAnsiTheme="majorBidi" w:cstheme="majorBidi"/>
          <w:color w:val="000000" w:themeColor="text1"/>
          <w:lang w:val="en-US"/>
        </w:rPr>
        <w:t xml:space="preserve"> </w:t>
      </w:r>
      <w:r w:rsidR="00E92DB9" w:rsidRPr="007A367C">
        <w:rPr>
          <w:rFonts w:asciiTheme="majorBidi" w:hAnsiTheme="majorBidi" w:cstheme="majorBidi"/>
          <w:color w:val="000000" w:themeColor="text1"/>
          <w:lang w:val="en-US"/>
        </w:rPr>
        <w:t xml:space="preserve">Treatment with </w:t>
      </w:r>
      <w:r w:rsidR="005E29EC" w:rsidRPr="007A367C">
        <w:rPr>
          <w:rFonts w:asciiTheme="majorBidi" w:hAnsiTheme="majorBidi" w:cstheme="majorBidi"/>
          <w:color w:val="000000" w:themeColor="text1"/>
          <w:lang w:val="en-US"/>
        </w:rPr>
        <w:t xml:space="preserve">raw </w:t>
      </w:r>
      <w:r w:rsidR="008D0B88" w:rsidRPr="007A367C">
        <w:rPr>
          <w:rFonts w:asciiTheme="majorBidi" w:hAnsiTheme="majorBidi" w:cstheme="majorBidi"/>
          <w:color w:val="000000" w:themeColor="text1"/>
          <w:lang w:val="en-US"/>
        </w:rPr>
        <w:t>BSF</w:t>
      </w:r>
      <w:r w:rsidR="00F2256D" w:rsidRPr="007A367C">
        <w:rPr>
          <w:rFonts w:asciiTheme="majorBidi" w:hAnsiTheme="majorBidi" w:cstheme="majorBidi"/>
          <w:color w:val="000000" w:themeColor="text1"/>
          <w:lang w:val="en-US"/>
        </w:rPr>
        <w:t xml:space="preserve">F </w:t>
      </w:r>
      <w:r w:rsidR="00347FDC" w:rsidRPr="007A367C">
        <w:rPr>
          <w:rFonts w:asciiTheme="majorBidi" w:hAnsiTheme="majorBidi" w:cstheme="majorBidi"/>
          <w:color w:val="000000" w:themeColor="text1"/>
          <w:lang w:val="en-US"/>
        </w:rPr>
        <w:t>re</w:t>
      </w:r>
      <w:r w:rsidR="00F2256D" w:rsidRPr="007A367C">
        <w:rPr>
          <w:rFonts w:asciiTheme="majorBidi" w:hAnsiTheme="majorBidi" w:cstheme="majorBidi"/>
          <w:color w:val="000000" w:themeColor="text1"/>
          <w:lang w:val="en-US"/>
        </w:rPr>
        <w:t>sult</w:t>
      </w:r>
      <w:r w:rsidR="00347FDC" w:rsidRPr="007A367C">
        <w:rPr>
          <w:rFonts w:asciiTheme="majorBidi" w:hAnsiTheme="majorBidi" w:cstheme="majorBidi"/>
          <w:color w:val="000000" w:themeColor="text1"/>
          <w:lang w:val="en-US"/>
        </w:rPr>
        <w:t xml:space="preserve">ed </w:t>
      </w:r>
      <w:r w:rsidR="00F2256D" w:rsidRPr="007A367C">
        <w:rPr>
          <w:rFonts w:asciiTheme="majorBidi" w:hAnsiTheme="majorBidi" w:cstheme="majorBidi"/>
          <w:color w:val="000000" w:themeColor="text1"/>
          <w:lang w:val="en-US"/>
        </w:rPr>
        <w:t xml:space="preserve">in the lowest </w:t>
      </w:r>
      <w:r w:rsidR="00347FDC" w:rsidRPr="007A367C">
        <w:rPr>
          <w:rFonts w:asciiTheme="majorBidi" w:hAnsiTheme="majorBidi" w:cstheme="majorBidi"/>
          <w:color w:val="000000" w:themeColor="text1"/>
          <w:lang w:val="en-US"/>
        </w:rPr>
        <w:t xml:space="preserve">pupal </w:t>
      </w:r>
      <w:r w:rsidRPr="007A367C">
        <w:rPr>
          <w:rFonts w:asciiTheme="majorBidi" w:hAnsiTheme="majorBidi" w:cstheme="majorBidi"/>
          <w:color w:val="000000" w:themeColor="text1"/>
          <w:lang w:val="en-US"/>
        </w:rPr>
        <w:t>biomass</w:t>
      </w:r>
      <w:r w:rsidR="00EB41B2" w:rsidRPr="007A367C">
        <w:rPr>
          <w:rFonts w:asciiTheme="majorBidi" w:hAnsiTheme="majorBidi" w:cstheme="majorBidi"/>
          <w:color w:val="000000" w:themeColor="text1"/>
          <w:lang w:val="en-US"/>
        </w:rPr>
        <w:t>,</w:t>
      </w:r>
      <w:r w:rsidR="00F2256D" w:rsidRPr="007A367C">
        <w:rPr>
          <w:rFonts w:asciiTheme="majorBidi" w:hAnsiTheme="majorBidi" w:cstheme="majorBidi"/>
          <w:color w:val="000000" w:themeColor="text1"/>
          <w:lang w:val="en-US"/>
        </w:rPr>
        <w:t xml:space="preserve"> whereas MWF resulted in the highest </w:t>
      </w:r>
      <w:r w:rsidRPr="007A367C">
        <w:rPr>
          <w:rFonts w:asciiTheme="majorBidi" w:hAnsiTheme="majorBidi" w:cstheme="majorBidi"/>
          <w:color w:val="000000" w:themeColor="text1"/>
          <w:lang w:val="en-US"/>
        </w:rPr>
        <w:t>biomass</w:t>
      </w:r>
      <w:r w:rsidR="00F2256D" w:rsidRPr="007A367C">
        <w:rPr>
          <w:rFonts w:asciiTheme="majorBidi" w:hAnsiTheme="majorBidi" w:cstheme="majorBidi"/>
          <w:color w:val="000000" w:themeColor="text1"/>
          <w:lang w:val="en-US"/>
        </w:rPr>
        <w:t xml:space="preserve"> (Figure </w:t>
      </w:r>
      <w:r w:rsidR="00AF5304" w:rsidRPr="007A367C">
        <w:rPr>
          <w:rFonts w:asciiTheme="majorBidi" w:hAnsiTheme="majorBidi" w:cstheme="majorBidi"/>
          <w:color w:val="000000" w:themeColor="text1"/>
          <w:lang w:val="en-US"/>
        </w:rPr>
        <w:t>4</w:t>
      </w:r>
      <w:r w:rsidR="00F2256D" w:rsidRPr="007A367C">
        <w:rPr>
          <w:rFonts w:asciiTheme="majorBidi" w:hAnsiTheme="majorBidi" w:cstheme="majorBidi"/>
          <w:color w:val="000000" w:themeColor="text1"/>
          <w:lang w:val="en-US"/>
        </w:rPr>
        <w:t xml:space="preserve">). </w:t>
      </w:r>
      <w:bookmarkStart w:id="30" w:name="_Hlk127447483"/>
      <w:r w:rsidR="00501A33" w:rsidRPr="007A367C">
        <w:rPr>
          <w:rFonts w:asciiTheme="majorBidi" w:hAnsiTheme="majorBidi" w:cstheme="majorBidi"/>
          <w:color w:val="000000" w:themeColor="text1"/>
          <w:lang w:val="en-US"/>
        </w:rPr>
        <w:t>W</w:t>
      </w:r>
      <w:r w:rsidR="00AF5304" w:rsidRPr="007A367C">
        <w:rPr>
          <w:rFonts w:asciiTheme="majorBidi" w:hAnsiTheme="majorBidi" w:cstheme="majorBidi"/>
          <w:color w:val="000000" w:themeColor="text1"/>
          <w:lang w:val="en-US"/>
        </w:rPr>
        <w:t>hen the experiment was repeated under comparable conditions</w:t>
      </w:r>
      <w:r w:rsidR="001C2FEE" w:rsidRPr="007A367C">
        <w:rPr>
          <w:rFonts w:asciiTheme="majorBidi" w:hAnsiTheme="majorBidi" w:cstheme="majorBidi"/>
          <w:color w:val="000000" w:themeColor="text1"/>
          <w:lang w:val="en-US"/>
        </w:rPr>
        <w:t>, the</w:t>
      </w:r>
      <w:r w:rsidR="00274E26" w:rsidRPr="007A367C">
        <w:rPr>
          <w:rFonts w:asciiTheme="majorBidi" w:hAnsiTheme="majorBidi" w:cstheme="majorBidi"/>
          <w:color w:val="000000" w:themeColor="text1"/>
          <w:lang w:val="en-US"/>
        </w:rPr>
        <w:t xml:space="preserve"> </w:t>
      </w:r>
      <w:r w:rsidR="00D50F7E" w:rsidRPr="007A367C">
        <w:rPr>
          <w:rFonts w:asciiTheme="majorBidi" w:hAnsiTheme="majorBidi" w:cstheme="majorBidi"/>
          <w:color w:val="000000" w:themeColor="text1"/>
          <w:lang w:val="en-US"/>
        </w:rPr>
        <w:t xml:space="preserve">differences were </w:t>
      </w:r>
      <w:r w:rsidR="003665B6" w:rsidRPr="007A367C">
        <w:rPr>
          <w:rFonts w:asciiTheme="majorBidi" w:hAnsiTheme="majorBidi" w:cstheme="majorBidi"/>
          <w:color w:val="000000" w:themeColor="text1"/>
          <w:lang w:val="en-US"/>
        </w:rPr>
        <w:t xml:space="preserve">not </w:t>
      </w:r>
      <w:r w:rsidR="00D50F7E" w:rsidRPr="007A367C">
        <w:rPr>
          <w:rFonts w:asciiTheme="majorBidi" w:hAnsiTheme="majorBidi" w:cstheme="majorBidi"/>
          <w:color w:val="000000" w:themeColor="text1"/>
          <w:lang w:val="en-US"/>
        </w:rPr>
        <w:t xml:space="preserve">significant </w:t>
      </w:r>
      <w:r w:rsidR="002454B9" w:rsidRPr="007A367C">
        <w:rPr>
          <w:rFonts w:asciiTheme="majorBidi" w:hAnsiTheme="majorBidi" w:cstheme="majorBidi"/>
          <w:color w:val="000000" w:themeColor="text1"/>
          <w:lang w:val="en-US"/>
        </w:rPr>
        <w:t>(</w:t>
      </w:r>
      <w:r w:rsidR="00630934" w:rsidRPr="007A367C">
        <w:rPr>
          <w:rFonts w:asciiTheme="majorBidi" w:hAnsiTheme="majorBidi" w:cstheme="majorBidi"/>
          <w:color w:val="000000" w:themeColor="text1"/>
          <w:lang w:val="en-US"/>
        </w:rPr>
        <w:t>χ</w:t>
      </w:r>
      <w:r w:rsidR="00630934" w:rsidRPr="007A367C">
        <w:rPr>
          <w:rFonts w:asciiTheme="majorBidi" w:hAnsiTheme="majorBidi" w:cstheme="majorBidi"/>
          <w:color w:val="000000" w:themeColor="text1"/>
          <w:vertAlign w:val="superscript"/>
          <w:lang w:val="en-US"/>
        </w:rPr>
        <w:t>2</w:t>
      </w:r>
      <w:r w:rsidR="00630934" w:rsidRPr="007A367C">
        <w:rPr>
          <w:rFonts w:asciiTheme="majorBidi" w:hAnsiTheme="majorBidi" w:cstheme="majorBidi"/>
          <w:color w:val="000000" w:themeColor="text1"/>
          <w:lang w:val="en-US"/>
        </w:rPr>
        <w:t xml:space="preserve"> = 5.12, </w:t>
      </w:r>
      <w:proofErr w:type="spellStart"/>
      <w:r w:rsidR="00630934" w:rsidRPr="007A367C">
        <w:rPr>
          <w:rFonts w:asciiTheme="majorBidi" w:hAnsiTheme="majorBidi" w:cstheme="majorBidi"/>
          <w:color w:val="000000" w:themeColor="text1"/>
          <w:lang w:val="en-US"/>
        </w:rPr>
        <w:t>d</w:t>
      </w:r>
      <w:r w:rsidR="00ED5F85" w:rsidRPr="007A367C">
        <w:rPr>
          <w:rFonts w:asciiTheme="majorBidi" w:hAnsiTheme="majorBidi" w:cstheme="majorBidi"/>
          <w:color w:val="000000" w:themeColor="text1"/>
          <w:lang w:val="en-US"/>
        </w:rPr>
        <w:t>.</w:t>
      </w:r>
      <w:r w:rsidR="00630934" w:rsidRPr="007A367C">
        <w:rPr>
          <w:rFonts w:asciiTheme="majorBidi" w:hAnsiTheme="majorBidi" w:cstheme="majorBidi"/>
          <w:color w:val="000000" w:themeColor="text1"/>
          <w:lang w:val="en-US"/>
        </w:rPr>
        <w:t>f</w:t>
      </w:r>
      <w:r w:rsidR="00ED5F85" w:rsidRPr="007A367C">
        <w:rPr>
          <w:rFonts w:asciiTheme="majorBidi" w:hAnsiTheme="majorBidi" w:cstheme="majorBidi"/>
          <w:color w:val="000000" w:themeColor="text1"/>
          <w:lang w:val="en-US"/>
        </w:rPr>
        <w:t>.</w:t>
      </w:r>
      <w:proofErr w:type="spellEnd"/>
      <w:r w:rsidR="00630934" w:rsidRPr="007A367C">
        <w:rPr>
          <w:rFonts w:asciiTheme="majorBidi" w:hAnsiTheme="majorBidi" w:cstheme="majorBidi"/>
          <w:color w:val="000000" w:themeColor="text1"/>
          <w:lang w:val="en-US"/>
        </w:rPr>
        <w:t xml:space="preserve"> = 2, </w:t>
      </w:r>
      <w:r w:rsidR="00ED5F85" w:rsidRPr="007A367C">
        <w:rPr>
          <w:rFonts w:asciiTheme="majorBidi" w:hAnsiTheme="majorBidi" w:cstheme="majorBidi"/>
          <w:color w:val="000000" w:themeColor="text1"/>
          <w:lang w:val="en-US"/>
        </w:rPr>
        <w:t>P</w:t>
      </w:r>
      <w:r w:rsidR="00630934" w:rsidRPr="007A367C">
        <w:rPr>
          <w:rFonts w:asciiTheme="majorBidi" w:hAnsiTheme="majorBidi" w:cstheme="majorBidi"/>
          <w:color w:val="000000" w:themeColor="text1"/>
          <w:lang w:val="en-US"/>
        </w:rPr>
        <w:t xml:space="preserve"> </w:t>
      </w:r>
      <w:r w:rsidR="00ED5F85" w:rsidRPr="007A367C">
        <w:rPr>
          <w:rFonts w:asciiTheme="majorBidi" w:hAnsiTheme="majorBidi" w:cstheme="majorBidi"/>
          <w:color w:val="000000" w:themeColor="text1"/>
          <w:lang w:val="en-US"/>
        </w:rPr>
        <w:t>=</w:t>
      </w:r>
      <w:r w:rsidR="00630934" w:rsidRPr="007A367C">
        <w:rPr>
          <w:rFonts w:asciiTheme="majorBidi" w:hAnsiTheme="majorBidi" w:cstheme="majorBidi"/>
          <w:color w:val="000000" w:themeColor="text1"/>
          <w:lang w:val="en-US"/>
        </w:rPr>
        <w:t xml:space="preserve"> 0.077; </w:t>
      </w:r>
      <w:r w:rsidR="002454B9" w:rsidRPr="007A367C">
        <w:rPr>
          <w:rFonts w:asciiTheme="majorBidi" w:hAnsiTheme="majorBidi" w:cstheme="majorBidi"/>
          <w:color w:val="000000" w:themeColor="text1"/>
          <w:lang w:val="en-US"/>
        </w:rPr>
        <w:t xml:space="preserve">Figure </w:t>
      </w:r>
      <w:r w:rsidR="007E5826" w:rsidRPr="007A367C">
        <w:rPr>
          <w:rFonts w:asciiTheme="majorBidi" w:hAnsiTheme="majorBidi" w:cstheme="majorBidi"/>
          <w:color w:val="000000" w:themeColor="text1"/>
          <w:lang w:val="en-US"/>
        </w:rPr>
        <w:t>S6</w:t>
      </w:r>
      <w:r w:rsidR="002454B9" w:rsidRPr="007A367C">
        <w:rPr>
          <w:rFonts w:asciiTheme="majorBidi" w:hAnsiTheme="majorBidi" w:cstheme="majorBidi"/>
          <w:color w:val="000000" w:themeColor="text1"/>
          <w:lang w:val="en-US"/>
        </w:rPr>
        <w:t>).</w:t>
      </w:r>
      <w:bookmarkEnd w:id="30"/>
    </w:p>
    <w:p w14:paraId="684E2836" w14:textId="10E599B9" w:rsidR="007D46CE" w:rsidRPr="007A367C" w:rsidRDefault="007D46CE" w:rsidP="00F06186">
      <w:pPr>
        <w:pStyle w:val="NormalWeb"/>
        <w:widowControl w:val="0"/>
        <w:suppressAutoHyphens/>
        <w:spacing w:before="0" w:beforeAutospacing="0" w:after="0" w:afterAutospacing="0" w:line="360" w:lineRule="auto"/>
        <w:contextualSpacing/>
        <w:rPr>
          <w:rFonts w:asciiTheme="majorBidi" w:hAnsiTheme="majorBidi" w:cstheme="majorBidi"/>
          <w:color w:val="000000" w:themeColor="text1"/>
          <w:lang w:val="en-US"/>
        </w:rPr>
      </w:pPr>
    </w:p>
    <w:p w14:paraId="67743898" w14:textId="57EC8AB3" w:rsidR="00BD242A" w:rsidRPr="007A367C" w:rsidRDefault="00FB7605" w:rsidP="00F06186">
      <w:pPr>
        <w:widowControl w:val="0"/>
        <w:suppressAutoHyphens/>
        <w:spacing w:after="0"/>
        <w:contextualSpacing/>
        <w:rPr>
          <w:rFonts w:asciiTheme="majorBidi" w:hAnsiTheme="majorBidi" w:cstheme="majorBidi"/>
          <w:b/>
          <w:bCs/>
          <w:color w:val="000000" w:themeColor="text1"/>
          <w:sz w:val="24"/>
          <w:szCs w:val="24"/>
          <w:lang w:val="en-US"/>
        </w:rPr>
      </w:pPr>
      <w:bookmarkStart w:id="31" w:name="_Hlk119325164"/>
      <w:r w:rsidRPr="007A367C">
        <w:rPr>
          <w:rFonts w:asciiTheme="majorBidi" w:hAnsiTheme="majorBidi" w:cstheme="majorBidi"/>
          <w:b/>
          <w:bCs/>
          <w:color w:val="000000" w:themeColor="text1"/>
          <w:sz w:val="24"/>
          <w:szCs w:val="24"/>
          <w:lang w:val="en-US"/>
        </w:rPr>
        <w:t>E</w:t>
      </w:r>
      <w:r w:rsidR="00BD242A" w:rsidRPr="007A367C">
        <w:rPr>
          <w:rFonts w:asciiTheme="majorBidi" w:hAnsiTheme="majorBidi" w:cstheme="majorBidi"/>
          <w:b/>
          <w:bCs/>
          <w:color w:val="000000" w:themeColor="text1"/>
          <w:sz w:val="24"/>
          <w:szCs w:val="24"/>
          <w:lang w:val="en-US"/>
        </w:rPr>
        <w:t xml:space="preserve">ffect of raw frass on emergence of </w:t>
      </w:r>
      <w:r w:rsidR="00BD242A" w:rsidRPr="007A367C">
        <w:rPr>
          <w:rFonts w:asciiTheme="majorBidi" w:hAnsiTheme="majorBidi" w:cstheme="majorBidi"/>
          <w:b/>
          <w:bCs/>
          <w:i/>
          <w:iCs/>
          <w:color w:val="000000" w:themeColor="text1"/>
          <w:sz w:val="24"/>
          <w:szCs w:val="24"/>
          <w:lang w:val="en-US"/>
        </w:rPr>
        <w:t>D</w:t>
      </w:r>
      <w:r w:rsidR="00ED5F85" w:rsidRPr="007A367C">
        <w:rPr>
          <w:rFonts w:asciiTheme="majorBidi" w:hAnsiTheme="majorBidi" w:cstheme="majorBidi"/>
          <w:b/>
          <w:bCs/>
          <w:i/>
          <w:iCs/>
          <w:color w:val="000000" w:themeColor="text1"/>
          <w:sz w:val="24"/>
          <w:szCs w:val="24"/>
          <w:lang w:val="en-US"/>
        </w:rPr>
        <w:t xml:space="preserve">elia </w:t>
      </w:r>
      <w:r w:rsidR="00BD242A" w:rsidRPr="007A367C">
        <w:rPr>
          <w:rFonts w:asciiTheme="majorBidi" w:hAnsiTheme="majorBidi" w:cstheme="majorBidi"/>
          <w:b/>
          <w:bCs/>
          <w:i/>
          <w:iCs/>
          <w:color w:val="000000" w:themeColor="text1"/>
          <w:sz w:val="24"/>
          <w:szCs w:val="24"/>
          <w:lang w:val="en-US"/>
        </w:rPr>
        <w:t xml:space="preserve">radicum </w:t>
      </w:r>
      <w:r w:rsidR="00FC52ED" w:rsidRPr="007A367C">
        <w:rPr>
          <w:rFonts w:asciiTheme="majorBidi" w:hAnsiTheme="majorBidi" w:cstheme="majorBidi"/>
          <w:b/>
          <w:bCs/>
          <w:color w:val="000000" w:themeColor="text1"/>
          <w:sz w:val="24"/>
          <w:szCs w:val="24"/>
          <w:lang w:val="en-US"/>
        </w:rPr>
        <w:t>adult</w:t>
      </w:r>
      <w:r w:rsidR="001C6646" w:rsidRPr="007A367C">
        <w:rPr>
          <w:rFonts w:asciiTheme="majorBidi" w:hAnsiTheme="majorBidi" w:cstheme="majorBidi"/>
          <w:b/>
          <w:bCs/>
          <w:color w:val="000000" w:themeColor="text1"/>
          <w:sz w:val="24"/>
          <w:szCs w:val="24"/>
          <w:lang w:val="en-US"/>
        </w:rPr>
        <w:t xml:space="preserve"> flies</w:t>
      </w:r>
    </w:p>
    <w:bookmarkEnd w:id="31"/>
    <w:p w14:paraId="72E251AD" w14:textId="5C9C4BF4" w:rsidR="008B0F3D" w:rsidRPr="007A367C" w:rsidRDefault="00AF1BEE"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w:t>
      </w:r>
      <w:r w:rsidR="002F4463" w:rsidRPr="007A367C">
        <w:rPr>
          <w:rFonts w:asciiTheme="majorBidi" w:hAnsiTheme="majorBidi" w:cstheme="majorBidi"/>
          <w:color w:val="000000" w:themeColor="text1"/>
          <w:sz w:val="24"/>
          <w:szCs w:val="24"/>
          <w:lang w:val="en-US"/>
        </w:rPr>
        <w:t xml:space="preserve">proportion of </w:t>
      </w:r>
      <w:r w:rsidR="00B92F4B" w:rsidRPr="007A367C">
        <w:rPr>
          <w:rFonts w:asciiTheme="majorBidi" w:hAnsiTheme="majorBidi" w:cstheme="majorBidi"/>
          <w:color w:val="000000" w:themeColor="text1"/>
          <w:sz w:val="24"/>
          <w:szCs w:val="24"/>
          <w:lang w:val="en-US"/>
        </w:rPr>
        <w:t>adult</w:t>
      </w:r>
      <w:r w:rsidR="00B92F4B" w:rsidRPr="007A367C">
        <w:rPr>
          <w:rFonts w:asciiTheme="majorBidi" w:hAnsiTheme="majorBidi" w:cstheme="majorBidi"/>
          <w:i/>
          <w:iCs/>
          <w:color w:val="000000" w:themeColor="text1"/>
          <w:sz w:val="24"/>
          <w:szCs w:val="24"/>
          <w:lang w:val="en-US"/>
        </w:rPr>
        <w:t xml:space="preserve"> </w:t>
      </w:r>
      <w:r w:rsidRPr="007A367C">
        <w:rPr>
          <w:rFonts w:asciiTheme="majorBidi" w:hAnsiTheme="majorBidi" w:cstheme="majorBidi"/>
          <w:i/>
          <w:iCs/>
          <w:color w:val="000000" w:themeColor="text1"/>
          <w:sz w:val="24"/>
          <w:szCs w:val="24"/>
          <w:lang w:val="en-US"/>
        </w:rPr>
        <w:t>D</w:t>
      </w:r>
      <w:r w:rsidR="00AB47FE" w:rsidRPr="007A367C">
        <w:rPr>
          <w:rFonts w:asciiTheme="majorBidi" w:hAnsiTheme="majorBidi" w:cstheme="majorBidi"/>
          <w:i/>
          <w:iCs/>
          <w:color w:val="000000" w:themeColor="text1"/>
          <w:sz w:val="24"/>
          <w:szCs w:val="24"/>
          <w:lang w:val="en-US"/>
        </w:rPr>
        <w:t>.</w:t>
      </w:r>
      <w:r w:rsidRPr="007A367C">
        <w:rPr>
          <w:rFonts w:asciiTheme="majorBidi" w:hAnsiTheme="majorBidi" w:cstheme="majorBidi"/>
          <w:i/>
          <w:iCs/>
          <w:color w:val="000000" w:themeColor="text1"/>
          <w:sz w:val="24"/>
          <w:szCs w:val="24"/>
          <w:lang w:val="en-US"/>
        </w:rPr>
        <w:t xml:space="preserve"> radicum</w:t>
      </w:r>
      <w:r w:rsidRPr="007A367C">
        <w:rPr>
          <w:rFonts w:asciiTheme="majorBidi" w:hAnsiTheme="majorBidi" w:cstheme="majorBidi"/>
          <w:color w:val="000000" w:themeColor="text1"/>
          <w:sz w:val="24"/>
          <w:szCs w:val="24"/>
          <w:lang w:val="en-US"/>
        </w:rPr>
        <w:t xml:space="preserve"> flies </w:t>
      </w:r>
      <w:r w:rsidR="002F4463" w:rsidRPr="007A367C">
        <w:rPr>
          <w:rFonts w:asciiTheme="majorBidi" w:hAnsiTheme="majorBidi" w:cstheme="majorBidi"/>
          <w:color w:val="000000" w:themeColor="text1"/>
          <w:sz w:val="24"/>
          <w:szCs w:val="24"/>
          <w:lang w:val="en-US"/>
        </w:rPr>
        <w:t xml:space="preserve">that emerged </w:t>
      </w:r>
      <w:r w:rsidR="00FB7605" w:rsidRPr="007A367C">
        <w:rPr>
          <w:rFonts w:asciiTheme="majorBidi" w:hAnsiTheme="majorBidi" w:cstheme="majorBidi"/>
          <w:color w:val="000000" w:themeColor="text1"/>
          <w:sz w:val="24"/>
          <w:szCs w:val="24"/>
          <w:lang w:val="en-US"/>
        </w:rPr>
        <w:t xml:space="preserve">from pupae </w:t>
      </w:r>
      <w:r w:rsidR="00D50F7E" w:rsidRPr="007A367C">
        <w:rPr>
          <w:rFonts w:asciiTheme="majorBidi" w:hAnsiTheme="majorBidi" w:cstheme="majorBidi"/>
          <w:color w:val="000000" w:themeColor="text1"/>
          <w:sz w:val="24"/>
          <w:szCs w:val="24"/>
          <w:lang w:val="en-US"/>
        </w:rPr>
        <w:t>was</w:t>
      </w:r>
      <w:r w:rsidR="00FB7605" w:rsidRPr="007A367C">
        <w:rPr>
          <w:rFonts w:asciiTheme="majorBidi" w:hAnsiTheme="majorBidi" w:cstheme="majorBidi"/>
          <w:color w:val="000000" w:themeColor="text1"/>
          <w:sz w:val="24"/>
          <w:szCs w:val="24"/>
          <w:lang w:val="en-US"/>
        </w:rPr>
        <w:t xml:space="preserve"> significantly </w:t>
      </w:r>
      <w:r w:rsidR="00D50F7E" w:rsidRPr="007A367C">
        <w:rPr>
          <w:rFonts w:asciiTheme="majorBidi" w:hAnsiTheme="majorBidi" w:cstheme="majorBidi"/>
          <w:color w:val="000000" w:themeColor="text1"/>
          <w:sz w:val="24"/>
          <w:szCs w:val="24"/>
          <w:lang w:val="en-US"/>
        </w:rPr>
        <w:t xml:space="preserve">affected by </w:t>
      </w:r>
      <w:r w:rsidR="000D70DE" w:rsidRPr="007A367C">
        <w:rPr>
          <w:rFonts w:asciiTheme="majorBidi" w:hAnsiTheme="majorBidi" w:cstheme="majorBidi"/>
          <w:color w:val="000000" w:themeColor="text1"/>
          <w:sz w:val="24"/>
          <w:szCs w:val="24"/>
          <w:lang w:val="en-US"/>
        </w:rPr>
        <w:t xml:space="preserve">soil </w:t>
      </w:r>
      <w:r w:rsidR="00FB7605" w:rsidRPr="007A367C">
        <w:rPr>
          <w:rFonts w:asciiTheme="majorBidi" w:hAnsiTheme="majorBidi" w:cstheme="majorBidi"/>
          <w:color w:val="000000" w:themeColor="text1"/>
          <w:sz w:val="24"/>
          <w:szCs w:val="24"/>
          <w:lang w:val="en-US"/>
        </w:rPr>
        <w:t>treatment (</w:t>
      </w:r>
      <w:r w:rsidR="009E6FC4" w:rsidRPr="007A367C">
        <w:rPr>
          <w:rFonts w:asciiTheme="majorBidi" w:hAnsiTheme="majorBidi" w:cstheme="majorBidi"/>
          <w:color w:val="000000" w:themeColor="text1"/>
          <w:sz w:val="24"/>
          <w:szCs w:val="24"/>
          <w:lang w:val="en-US"/>
        </w:rPr>
        <w:t xml:space="preserve">Figure </w:t>
      </w:r>
      <w:r w:rsidR="005D79E6" w:rsidRPr="007A367C">
        <w:rPr>
          <w:rFonts w:asciiTheme="majorBidi" w:hAnsiTheme="majorBidi" w:cstheme="majorBidi"/>
          <w:color w:val="000000" w:themeColor="text1"/>
          <w:sz w:val="24"/>
          <w:szCs w:val="24"/>
          <w:lang w:val="en-US"/>
        </w:rPr>
        <w:t>S</w:t>
      </w:r>
      <w:r w:rsidR="000C4FD3" w:rsidRPr="007A367C">
        <w:rPr>
          <w:rFonts w:asciiTheme="majorBidi" w:hAnsiTheme="majorBidi" w:cstheme="majorBidi"/>
          <w:color w:val="000000" w:themeColor="text1"/>
          <w:sz w:val="24"/>
          <w:szCs w:val="24"/>
          <w:lang w:val="en-US"/>
        </w:rPr>
        <w:t>7</w:t>
      </w:r>
      <w:r w:rsidR="00203B69" w:rsidRPr="007A367C">
        <w:rPr>
          <w:rFonts w:asciiTheme="majorBidi" w:hAnsiTheme="majorBidi" w:cstheme="majorBidi"/>
          <w:color w:val="000000" w:themeColor="text1"/>
          <w:sz w:val="24"/>
          <w:szCs w:val="24"/>
          <w:lang w:val="en-US"/>
        </w:rPr>
        <w:t>A</w:t>
      </w:r>
      <w:r w:rsidR="00FB7605" w:rsidRPr="007A367C">
        <w:rPr>
          <w:rFonts w:asciiTheme="majorBidi" w:hAnsiTheme="majorBidi" w:cstheme="majorBidi"/>
          <w:color w:val="000000" w:themeColor="text1"/>
          <w:sz w:val="24"/>
          <w:szCs w:val="24"/>
          <w:lang w:val="en-US"/>
        </w:rPr>
        <w:t>).</w:t>
      </w:r>
      <w:r w:rsidR="00A72BF2" w:rsidRPr="007A367C">
        <w:rPr>
          <w:rFonts w:asciiTheme="majorBidi" w:hAnsiTheme="majorBidi" w:cstheme="majorBidi"/>
          <w:color w:val="000000" w:themeColor="text1"/>
          <w:sz w:val="24"/>
          <w:szCs w:val="24"/>
          <w:lang w:val="en-US"/>
        </w:rPr>
        <w:t xml:space="preserve"> The </w:t>
      </w:r>
      <w:r w:rsidR="00AB47FE" w:rsidRPr="007A367C">
        <w:rPr>
          <w:rFonts w:asciiTheme="majorBidi" w:hAnsiTheme="majorBidi" w:cstheme="majorBidi"/>
          <w:color w:val="000000" w:themeColor="text1"/>
          <w:sz w:val="24"/>
          <w:szCs w:val="24"/>
          <w:lang w:val="en-US"/>
        </w:rPr>
        <w:t xml:space="preserve">application of </w:t>
      </w:r>
      <w:r w:rsidR="00A72BF2" w:rsidRPr="007A367C">
        <w:rPr>
          <w:rFonts w:asciiTheme="majorBidi" w:hAnsiTheme="majorBidi" w:cstheme="majorBidi"/>
          <w:color w:val="000000" w:themeColor="text1"/>
          <w:sz w:val="24"/>
          <w:szCs w:val="24"/>
          <w:lang w:val="en-US"/>
        </w:rPr>
        <w:t>BSF</w:t>
      </w:r>
      <w:r w:rsidR="00AB47FE" w:rsidRPr="007A367C">
        <w:rPr>
          <w:rFonts w:asciiTheme="majorBidi" w:hAnsiTheme="majorBidi" w:cstheme="majorBidi"/>
          <w:color w:val="000000" w:themeColor="text1"/>
          <w:sz w:val="24"/>
          <w:szCs w:val="24"/>
          <w:lang w:val="en-US"/>
        </w:rPr>
        <w:t>F</w:t>
      </w:r>
      <w:r w:rsidR="00A72BF2" w:rsidRPr="007A367C">
        <w:rPr>
          <w:rFonts w:asciiTheme="majorBidi" w:hAnsiTheme="majorBidi" w:cstheme="majorBidi"/>
          <w:color w:val="000000" w:themeColor="text1"/>
          <w:sz w:val="24"/>
          <w:szCs w:val="24"/>
          <w:lang w:val="en-US"/>
        </w:rPr>
        <w:t xml:space="preserve"> resulted in a </w:t>
      </w:r>
      <w:r w:rsidR="00EB41B2" w:rsidRPr="007A367C">
        <w:rPr>
          <w:rFonts w:asciiTheme="majorBidi" w:hAnsiTheme="majorBidi" w:cstheme="majorBidi"/>
          <w:color w:val="000000" w:themeColor="text1"/>
          <w:sz w:val="24"/>
          <w:szCs w:val="24"/>
          <w:lang w:val="en-US"/>
        </w:rPr>
        <w:t>substantially</w:t>
      </w:r>
      <w:r w:rsidR="002E2005" w:rsidRPr="007A367C">
        <w:rPr>
          <w:rFonts w:asciiTheme="majorBidi" w:hAnsiTheme="majorBidi" w:cstheme="majorBidi"/>
          <w:color w:val="000000" w:themeColor="text1"/>
          <w:sz w:val="24"/>
          <w:szCs w:val="24"/>
          <w:lang w:val="en-US"/>
        </w:rPr>
        <w:t xml:space="preserve"> </w:t>
      </w:r>
      <w:r w:rsidR="00A72BF2" w:rsidRPr="007A367C">
        <w:rPr>
          <w:rFonts w:asciiTheme="majorBidi" w:hAnsiTheme="majorBidi" w:cstheme="majorBidi"/>
          <w:color w:val="000000" w:themeColor="text1"/>
          <w:sz w:val="24"/>
          <w:szCs w:val="24"/>
          <w:lang w:val="en-US"/>
        </w:rPr>
        <w:t xml:space="preserve">lower proportion of flies </w:t>
      </w:r>
      <w:r w:rsidR="00AB47FE" w:rsidRPr="007A367C">
        <w:rPr>
          <w:rFonts w:asciiTheme="majorBidi" w:hAnsiTheme="majorBidi" w:cstheme="majorBidi"/>
          <w:color w:val="000000" w:themeColor="text1"/>
          <w:sz w:val="24"/>
          <w:szCs w:val="24"/>
          <w:lang w:val="en-US"/>
        </w:rPr>
        <w:t xml:space="preserve">that emerged </w:t>
      </w:r>
      <w:r w:rsidR="00A72BF2" w:rsidRPr="007A367C">
        <w:rPr>
          <w:rFonts w:asciiTheme="majorBidi" w:hAnsiTheme="majorBidi" w:cstheme="majorBidi"/>
          <w:color w:val="000000" w:themeColor="text1"/>
          <w:sz w:val="24"/>
          <w:szCs w:val="24"/>
          <w:lang w:val="en-US"/>
        </w:rPr>
        <w:t>tha</w:t>
      </w:r>
      <w:r w:rsidR="00B5474E" w:rsidRPr="007A367C">
        <w:rPr>
          <w:rFonts w:asciiTheme="majorBidi" w:hAnsiTheme="majorBidi" w:cstheme="majorBidi"/>
          <w:color w:val="000000" w:themeColor="text1"/>
          <w:sz w:val="24"/>
          <w:szCs w:val="24"/>
          <w:lang w:val="en-US"/>
        </w:rPr>
        <w:t xml:space="preserve">n </w:t>
      </w:r>
      <w:r w:rsidR="00EB41B2" w:rsidRPr="007A367C">
        <w:rPr>
          <w:rFonts w:asciiTheme="majorBidi" w:hAnsiTheme="majorBidi" w:cstheme="majorBidi"/>
          <w:color w:val="000000" w:themeColor="text1"/>
          <w:sz w:val="24"/>
          <w:szCs w:val="24"/>
          <w:lang w:val="en-US"/>
        </w:rPr>
        <w:t xml:space="preserve">the </w:t>
      </w:r>
      <w:r w:rsidR="0034281F" w:rsidRPr="007A367C">
        <w:rPr>
          <w:rFonts w:asciiTheme="majorBidi" w:hAnsiTheme="majorBidi" w:cstheme="majorBidi"/>
          <w:color w:val="000000" w:themeColor="text1"/>
          <w:sz w:val="24"/>
          <w:szCs w:val="24"/>
          <w:lang w:val="en-US"/>
        </w:rPr>
        <w:t xml:space="preserve">application of </w:t>
      </w:r>
      <w:r w:rsidR="00AB47FE" w:rsidRPr="007A367C">
        <w:rPr>
          <w:rFonts w:asciiTheme="majorBidi" w:hAnsiTheme="majorBidi" w:cstheme="majorBidi"/>
          <w:color w:val="000000" w:themeColor="text1"/>
          <w:sz w:val="24"/>
          <w:szCs w:val="24"/>
          <w:lang w:val="en-US"/>
        </w:rPr>
        <w:t>MWF</w:t>
      </w:r>
      <w:r w:rsidR="00B5474E" w:rsidRPr="007A367C">
        <w:rPr>
          <w:rFonts w:asciiTheme="majorBidi" w:hAnsiTheme="majorBidi" w:cstheme="majorBidi"/>
          <w:color w:val="000000" w:themeColor="text1"/>
          <w:sz w:val="24"/>
          <w:szCs w:val="24"/>
          <w:lang w:val="en-US"/>
        </w:rPr>
        <w:t xml:space="preserve">, but </w:t>
      </w:r>
      <w:r w:rsidR="00AB47FE" w:rsidRPr="007A367C">
        <w:rPr>
          <w:rFonts w:asciiTheme="majorBidi" w:hAnsiTheme="majorBidi" w:cstheme="majorBidi"/>
          <w:color w:val="000000" w:themeColor="text1"/>
          <w:sz w:val="24"/>
          <w:szCs w:val="24"/>
          <w:lang w:val="en-US"/>
        </w:rPr>
        <w:t xml:space="preserve">the effect </w:t>
      </w:r>
      <w:r w:rsidR="00B5474E" w:rsidRPr="007A367C">
        <w:rPr>
          <w:rFonts w:asciiTheme="majorBidi" w:hAnsiTheme="majorBidi" w:cstheme="majorBidi"/>
          <w:color w:val="000000" w:themeColor="text1"/>
          <w:sz w:val="24"/>
          <w:szCs w:val="24"/>
          <w:lang w:val="en-US"/>
        </w:rPr>
        <w:t xml:space="preserve">was not significantly different from </w:t>
      </w:r>
      <w:r w:rsidR="00D50F7E" w:rsidRPr="007A367C">
        <w:rPr>
          <w:rFonts w:asciiTheme="majorBidi" w:hAnsiTheme="majorBidi" w:cstheme="majorBidi"/>
          <w:color w:val="000000" w:themeColor="text1"/>
          <w:sz w:val="24"/>
          <w:szCs w:val="24"/>
          <w:lang w:val="en-US"/>
        </w:rPr>
        <w:t>the</w:t>
      </w:r>
      <w:r w:rsidR="005D79E6" w:rsidRPr="007A367C">
        <w:rPr>
          <w:rFonts w:asciiTheme="majorBidi" w:hAnsiTheme="majorBidi" w:cstheme="majorBidi"/>
          <w:color w:val="000000" w:themeColor="text1"/>
          <w:sz w:val="24"/>
          <w:szCs w:val="24"/>
          <w:lang w:val="en-US"/>
        </w:rPr>
        <w:t xml:space="preserve"> </w:t>
      </w:r>
      <w:r w:rsidR="00AB47FE" w:rsidRPr="007A367C">
        <w:rPr>
          <w:rFonts w:asciiTheme="majorBidi" w:hAnsiTheme="majorBidi" w:cstheme="majorBidi"/>
          <w:color w:val="000000" w:themeColor="text1"/>
          <w:sz w:val="24"/>
          <w:szCs w:val="24"/>
          <w:lang w:val="en-US"/>
        </w:rPr>
        <w:t>NoFrass</w:t>
      </w:r>
      <w:r w:rsidR="005D79E6" w:rsidRPr="007A367C">
        <w:rPr>
          <w:rFonts w:asciiTheme="majorBidi" w:hAnsiTheme="majorBidi" w:cstheme="majorBidi"/>
          <w:color w:val="000000" w:themeColor="text1"/>
          <w:sz w:val="24"/>
          <w:szCs w:val="24"/>
          <w:lang w:val="en-US"/>
        </w:rPr>
        <w:t xml:space="preserve"> </w:t>
      </w:r>
      <w:r w:rsidR="00D50F7E" w:rsidRPr="007A367C">
        <w:rPr>
          <w:rFonts w:asciiTheme="majorBidi" w:hAnsiTheme="majorBidi" w:cstheme="majorBidi"/>
          <w:color w:val="000000" w:themeColor="text1"/>
          <w:sz w:val="24"/>
          <w:szCs w:val="24"/>
          <w:lang w:val="en-US"/>
        </w:rPr>
        <w:t xml:space="preserve">treatment </w:t>
      </w:r>
      <w:r w:rsidR="005F2FCD" w:rsidRPr="007A367C">
        <w:rPr>
          <w:rFonts w:asciiTheme="majorBidi" w:hAnsiTheme="majorBidi" w:cstheme="majorBidi"/>
          <w:color w:val="000000" w:themeColor="text1"/>
          <w:sz w:val="24"/>
          <w:szCs w:val="24"/>
          <w:lang w:val="en-US"/>
        </w:rPr>
        <w:t>(</w:t>
      </w:r>
      <w:r w:rsidR="00AB47FE" w:rsidRPr="007A367C">
        <w:rPr>
          <w:rFonts w:asciiTheme="majorBidi" w:hAnsiTheme="majorBidi" w:cstheme="majorBidi"/>
          <w:color w:val="000000" w:themeColor="text1"/>
          <w:sz w:val="24"/>
          <w:szCs w:val="24"/>
          <w:lang w:val="en-US"/>
        </w:rPr>
        <w:t xml:space="preserve">Figure </w:t>
      </w:r>
      <w:r w:rsidR="000C4FD3" w:rsidRPr="007A367C">
        <w:rPr>
          <w:rFonts w:asciiTheme="majorBidi" w:hAnsiTheme="majorBidi" w:cstheme="majorBidi"/>
          <w:color w:val="000000" w:themeColor="text1"/>
          <w:sz w:val="24"/>
          <w:szCs w:val="24"/>
          <w:lang w:val="en-US"/>
        </w:rPr>
        <w:t>S7A</w:t>
      </w:r>
      <w:r w:rsidR="00205CDF" w:rsidRPr="007A367C">
        <w:rPr>
          <w:rFonts w:asciiTheme="majorBidi" w:hAnsiTheme="majorBidi" w:cstheme="majorBidi"/>
          <w:color w:val="000000" w:themeColor="text1"/>
          <w:sz w:val="24"/>
          <w:szCs w:val="24"/>
          <w:lang w:val="en-US"/>
        </w:rPr>
        <w:t xml:space="preserve">). </w:t>
      </w:r>
      <w:r w:rsidR="00AB47FE" w:rsidRPr="007A367C">
        <w:rPr>
          <w:rFonts w:asciiTheme="majorBidi" w:hAnsiTheme="majorBidi" w:cstheme="majorBidi"/>
          <w:color w:val="000000" w:themeColor="text1"/>
          <w:sz w:val="24"/>
          <w:szCs w:val="24"/>
          <w:lang w:val="en-US"/>
        </w:rPr>
        <w:t xml:space="preserve">The proportion of flies that emerged </w:t>
      </w:r>
      <w:r w:rsidR="005F2FCD" w:rsidRPr="007A367C">
        <w:rPr>
          <w:rFonts w:asciiTheme="majorBidi" w:hAnsiTheme="majorBidi" w:cstheme="majorBidi"/>
          <w:color w:val="000000" w:themeColor="text1"/>
          <w:sz w:val="24"/>
          <w:szCs w:val="24"/>
          <w:lang w:val="en-US"/>
        </w:rPr>
        <w:t>from plants exposed to</w:t>
      </w:r>
      <w:r w:rsidR="00AB47FE" w:rsidRPr="007A367C">
        <w:rPr>
          <w:rFonts w:asciiTheme="majorBidi" w:hAnsiTheme="majorBidi" w:cstheme="majorBidi"/>
          <w:color w:val="000000" w:themeColor="text1"/>
          <w:sz w:val="24"/>
          <w:szCs w:val="24"/>
          <w:lang w:val="en-US"/>
        </w:rPr>
        <w:t xml:space="preserve"> MWF </w:t>
      </w:r>
      <w:r w:rsidR="005F2FCD" w:rsidRPr="007A367C">
        <w:rPr>
          <w:rFonts w:asciiTheme="majorBidi" w:hAnsiTheme="majorBidi" w:cstheme="majorBidi"/>
          <w:color w:val="000000" w:themeColor="text1"/>
          <w:sz w:val="24"/>
          <w:szCs w:val="24"/>
          <w:lang w:val="en-US"/>
        </w:rPr>
        <w:t>was similar to that</w:t>
      </w:r>
      <w:r w:rsidR="000A6C1E" w:rsidRPr="007A367C">
        <w:rPr>
          <w:rFonts w:asciiTheme="majorBidi" w:hAnsiTheme="majorBidi" w:cstheme="majorBidi"/>
          <w:color w:val="000000" w:themeColor="text1"/>
          <w:sz w:val="24"/>
          <w:szCs w:val="24"/>
          <w:lang w:val="en-US"/>
        </w:rPr>
        <w:t xml:space="preserve"> </w:t>
      </w:r>
      <w:r w:rsidR="00AB47FE" w:rsidRPr="007A367C">
        <w:rPr>
          <w:rFonts w:asciiTheme="majorBidi" w:hAnsiTheme="majorBidi" w:cstheme="majorBidi"/>
          <w:color w:val="000000" w:themeColor="text1"/>
          <w:sz w:val="24"/>
          <w:szCs w:val="24"/>
          <w:lang w:val="en-US"/>
        </w:rPr>
        <w:t xml:space="preserve">from </w:t>
      </w:r>
      <w:r w:rsidR="000A6C1E" w:rsidRPr="007A367C">
        <w:rPr>
          <w:rFonts w:asciiTheme="majorBidi" w:hAnsiTheme="majorBidi" w:cstheme="majorBidi"/>
          <w:color w:val="000000" w:themeColor="text1"/>
          <w:sz w:val="24"/>
          <w:szCs w:val="24"/>
          <w:lang w:val="en-US"/>
        </w:rPr>
        <w:t xml:space="preserve">plants in </w:t>
      </w:r>
      <w:r w:rsidR="008B380D" w:rsidRPr="007A367C">
        <w:rPr>
          <w:rFonts w:asciiTheme="majorBidi" w:hAnsiTheme="majorBidi" w:cstheme="majorBidi"/>
          <w:color w:val="000000" w:themeColor="text1"/>
          <w:sz w:val="24"/>
          <w:szCs w:val="24"/>
          <w:lang w:val="en-US"/>
        </w:rPr>
        <w:t xml:space="preserve">the </w:t>
      </w:r>
      <w:r w:rsidR="00AB47FE" w:rsidRPr="007A367C">
        <w:rPr>
          <w:rFonts w:asciiTheme="majorBidi" w:hAnsiTheme="majorBidi" w:cstheme="majorBidi"/>
          <w:color w:val="000000" w:themeColor="text1"/>
          <w:sz w:val="24"/>
          <w:szCs w:val="24"/>
          <w:lang w:val="en-US"/>
        </w:rPr>
        <w:t>NoFrass</w:t>
      </w:r>
      <w:r w:rsidR="008B380D" w:rsidRPr="007A367C">
        <w:rPr>
          <w:rFonts w:asciiTheme="majorBidi" w:hAnsiTheme="majorBidi" w:cstheme="majorBidi"/>
          <w:color w:val="000000" w:themeColor="text1"/>
          <w:sz w:val="24"/>
          <w:szCs w:val="24"/>
          <w:lang w:val="en-US"/>
        </w:rPr>
        <w:t xml:space="preserve"> group</w:t>
      </w:r>
      <w:r w:rsidR="00AB47FE" w:rsidRPr="007A367C">
        <w:rPr>
          <w:rFonts w:asciiTheme="majorBidi" w:hAnsiTheme="majorBidi" w:cstheme="majorBidi"/>
          <w:color w:val="000000" w:themeColor="text1"/>
          <w:sz w:val="24"/>
          <w:szCs w:val="24"/>
          <w:lang w:val="en-US"/>
        </w:rPr>
        <w:t xml:space="preserve"> </w:t>
      </w:r>
      <w:r w:rsidR="00205CDF" w:rsidRPr="007A367C">
        <w:rPr>
          <w:rFonts w:asciiTheme="majorBidi" w:hAnsiTheme="majorBidi" w:cstheme="majorBidi"/>
          <w:color w:val="000000" w:themeColor="text1"/>
          <w:sz w:val="24"/>
          <w:szCs w:val="24"/>
          <w:lang w:val="en-US"/>
        </w:rPr>
        <w:t>(</w:t>
      </w:r>
      <w:r w:rsidR="00CE387D" w:rsidRPr="007A367C">
        <w:rPr>
          <w:rFonts w:asciiTheme="majorBidi" w:hAnsiTheme="majorBidi" w:cstheme="majorBidi"/>
          <w:color w:val="000000" w:themeColor="text1"/>
          <w:sz w:val="24"/>
          <w:szCs w:val="24"/>
          <w:lang w:val="en-US"/>
        </w:rPr>
        <w:t xml:space="preserve">Figure </w:t>
      </w:r>
      <w:r w:rsidR="005D79E6" w:rsidRPr="007A367C">
        <w:rPr>
          <w:rFonts w:asciiTheme="majorBidi" w:hAnsiTheme="majorBidi" w:cstheme="majorBidi"/>
          <w:color w:val="000000" w:themeColor="text1"/>
          <w:sz w:val="24"/>
          <w:szCs w:val="24"/>
          <w:lang w:val="en-US"/>
        </w:rPr>
        <w:t>S</w:t>
      </w:r>
      <w:r w:rsidR="000C4FD3" w:rsidRPr="007A367C">
        <w:rPr>
          <w:rFonts w:asciiTheme="majorBidi" w:hAnsiTheme="majorBidi" w:cstheme="majorBidi"/>
          <w:color w:val="000000" w:themeColor="text1"/>
          <w:sz w:val="24"/>
          <w:szCs w:val="24"/>
          <w:lang w:val="en-US"/>
        </w:rPr>
        <w:t>7</w:t>
      </w:r>
      <w:r w:rsidR="00203B69" w:rsidRPr="007A367C">
        <w:rPr>
          <w:rFonts w:asciiTheme="majorBidi" w:hAnsiTheme="majorBidi" w:cstheme="majorBidi"/>
          <w:color w:val="000000" w:themeColor="text1"/>
          <w:sz w:val="24"/>
          <w:szCs w:val="24"/>
          <w:lang w:val="en-US"/>
        </w:rPr>
        <w:t>A</w:t>
      </w:r>
      <w:r w:rsidR="00205CDF" w:rsidRPr="007A367C">
        <w:rPr>
          <w:rFonts w:asciiTheme="majorBidi" w:hAnsiTheme="majorBidi" w:cstheme="majorBidi"/>
          <w:color w:val="000000" w:themeColor="text1"/>
          <w:sz w:val="24"/>
          <w:szCs w:val="24"/>
          <w:lang w:val="en-US"/>
        </w:rPr>
        <w:t xml:space="preserve">). </w:t>
      </w:r>
      <w:r w:rsidR="00406383" w:rsidRPr="007A367C">
        <w:rPr>
          <w:rFonts w:asciiTheme="majorBidi" w:hAnsiTheme="majorBidi" w:cstheme="majorBidi"/>
          <w:color w:val="000000" w:themeColor="text1"/>
          <w:sz w:val="24"/>
          <w:szCs w:val="24"/>
          <w:lang w:val="en-US"/>
        </w:rPr>
        <w:t xml:space="preserve">Although a similar </w:t>
      </w:r>
      <w:r w:rsidR="00EB41B2" w:rsidRPr="007A367C">
        <w:rPr>
          <w:rFonts w:asciiTheme="majorBidi" w:hAnsiTheme="majorBidi" w:cstheme="majorBidi"/>
          <w:color w:val="000000" w:themeColor="text1"/>
          <w:sz w:val="24"/>
          <w:szCs w:val="24"/>
          <w:lang w:val="en-US"/>
        </w:rPr>
        <w:t>emergence pattern</w:t>
      </w:r>
      <w:r w:rsidR="000A6C1E" w:rsidRPr="007A367C">
        <w:rPr>
          <w:rFonts w:asciiTheme="majorBidi" w:hAnsiTheme="majorBidi" w:cstheme="majorBidi"/>
          <w:color w:val="000000" w:themeColor="text1"/>
          <w:sz w:val="24"/>
          <w:szCs w:val="24"/>
          <w:lang w:val="en-US"/>
        </w:rPr>
        <w:t xml:space="preserve"> </w:t>
      </w:r>
      <w:r w:rsidR="00406383" w:rsidRPr="007A367C">
        <w:rPr>
          <w:rFonts w:asciiTheme="majorBidi" w:hAnsiTheme="majorBidi" w:cstheme="majorBidi"/>
          <w:color w:val="000000" w:themeColor="text1"/>
          <w:sz w:val="24"/>
          <w:szCs w:val="24"/>
          <w:lang w:val="en-US"/>
        </w:rPr>
        <w:t xml:space="preserve">was recorded </w:t>
      </w:r>
      <w:r w:rsidR="00C36F30" w:rsidRPr="007A367C">
        <w:rPr>
          <w:rFonts w:asciiTheme="majorBidi" w:hAnsiTheme="majorBidi" w:cstheme="majorBidi"/>
          <w:color w:val="000000" w:themeColor="text1"/>
          <w:sz w:val="24"/>
          <w:szCs w:val="24"/>
          <w:lang w:val="en-US"/>
        </w:rPr>
        <w:t xml:space="preserve">when this experiment was repeated </w:t>
      </w:r>
      <w:r w:rsidR="00203B69" w:rsidRPr="007A367C">
        <w:rPr>
          <w:rFonts w:asciiTheme="majorBidi" w:hAnsiTheme="majorBidi" w:cstheme="majorBidi"/>
          <w:color w:val="000000" w:themeColor="text1"/>
          <w:sz w:val="24"/>
          <w:szCs w:val="24"/>
          <w:lang w:val="en-US"/>
        </w:rPr>
        <w:t>under similar conditions</w:t>
      </w:r>
      <w:r w:rsidR="00406383" w:rsidRPr="007A367C">
        <w:rPr>
          <w:rFonts w:asciiTheme="majorBidi" w:hAnsiTheme="majorBidi" w:cstheme="majorBidi"/>
          <w:color w:val="000000" w:themeColor="text1"/>
          <w:sz w:val="24"/>
          <w:szCs w:val="24"/>
          <w:lang w:val="en-US"/>
        </w:rPr>
        <w:t>, the proportion of flies that emerged did not differ significantly among soil treatments</w:t>
      </w:r>
      <w:r w:rsidR="00C36F30" w:rsidRPr="007A367C">
        <w:rPr>
          <w:rFonts w:asciiTheme="majorBidi" w:hAnsiTheme="majorBidi" w:cstheme="majorBidi"/>
          <w:color w:val="000000" w:themeColor="text1"/>
          <w:sz w:val="24"/>
          <w:szCs w:val="24"/>
          <w:lang w:val="en-US"/>
        </w:rPr>
        <w:t xml:space="preserve"> (Figure </w:t>
      </w:r>
      <w:r w:rsidR="000C4FD3" w:rsidRPr="007A367C">
        <w:rPr>
          <w:rFonts w:asciiTheme="majorBidi" w:hAnsiTheme="majorBidi" w:cstheme="majorBidi"/>
          <w:color w:val="000000" w:themeColor="text1"/>
          <w:sz w:val="24"/>
          <w:szCs w:val="24"/>
          <w:lang w:val="en-US"/>
        </w:rPr>
        <w:t>S7B</w:t>
      </w:r>
      <w:r w:rsidR="00C36F30" w:rsidRPr="007A367C">
        <w:rPr>
          <w:rFonts w:asciiTheme="majorBidi" w:hAnsiTheme="majorBidi" w:cstheme="majorBidi"/>
          <w:color w:val="000000" w:themeColor="text1"/>
          <w:sz w:val="24"/>
          <w:szCs w:val="24"/>
          <w:lang w:val="en-US"/>
        </w:rPr>
        <w:t xml:space="preserve">). </w:t>
      </w:r>
      <w:r w:rsidR="001C5EE6" w:rsidRPr="007A367C">
        <w:rPr>
          <w:rFonts w:asciiTheme="majorBidi" w:hAnsiTheme="majorBidi" w:cstheme="majorBidi"/>
          <w:color w:val="000000" w:themeColor="text1"/>
          <w:sz w:val="24"/>
          <w:szCs w:val="24"/>
          <w:lang w:val="en-US"/>
        </w:rPr>
        <w:t xml:space="preserve">The time it took adult flies </w:t>
      </w:r>
      <w:r w:rsidR="0034281F" w:rsidRPr="007A367C">
        <w:rPr>
          <w:rFonts w:asciiTheme="majorBidi" w:hAnsiTheme="majorBidi" w:cstheme="majorBidi"/>
          <w:color w:val="000000" w:themeColor="text1"/>
          <w:sz w:val="24"/>
          <w:szCs w:val="24"/>
          <w:lang w:val="en-US"/>
        </w:rPr>
        <w:t xml:space="preserve">to eclose </w:t>
      </w:r>
      <w:r w:rsidR="001C5EE6" w:rsidRPr="007A367C">
        <w:rPr>
          <w:rFonts w:asciiTheme="majorBidi" w:hAnsiTheme="majorBidi" w:cstheme="majorBidi"/>
          <w:color w:val="000000" w:themeColor="text1"/>
          <w:sz w:val="24"/>
          <w:szCs w:val="24"/>
          <w:lang w:val="en-US"/>
        </w:rPr>
        <w:t xml:space="preserve">did not differ </w:t>
      </w:r>
      <w:r w:rsidR="00C36F30" w:rsidRPr="007A367C">
        <w:rPr>
          <w:rFonts w:asciiTheme="majorBidi" w:hAnsiTheme="majorBidi" w:cstheme="majorBidi"/>
          <w:color w:val="000000" w:themeColor="text1"/>
          <w:sz w:val="24"/>
          <w:szCs w:val="24"/>
          <w:lang w:val="en-US"/>
        </w:rPr>
        <w:t xml:space="preserve">significantly </w:t>
      </w:r>
      <w:r w:rsidR="001C5EE6" w:rsidRPr="007A367C">
        <w:rPr>
          <w:rFonts w:asciiTheme="majorBidi" w:hAnsiTheme="majorBidi" w:cstheme="majorBidi"/>
          <w:color w:val="000000" w:themeColor="text1"/>
          <w:sz w:val="24"/>
          <w:szCs w:val="24"/>
          <w:lang w:val="en-US"/>
        </w:rPr>
        <w:t>among soil treatments</w:t>
      </w:r>
      <w:r w:rsidR="00C36F30" w:rsidRPr="007A367C">
        <w:rPr>
          <w:rFonts w:asciiTheme="majorBidi" w:hAnsiTheme="majorBidi" w:cstheme="majorBidi"/>
          <w:color w:val="000000" w:themeColor="text1"/>
          <w:sz w:val="24"/>
          <w:szCs w:val="24"/>
          <w:lang w:val="en-US"/>
        </w:rPr>
        <w:t xml:space="preserve"> </w:t>
      </w:r>
      <w:r w:rsidR="005D79E6" w:rsidRPr="007A367C">
        <w:rPr>
          <w:rFonts w:asciiTheme="majorBidi" w:hAnsiTheme="majorBidi" w:cstheme="majorBidi"/>
          <w:color w:val="000000" w:themeColor="text1"/>
          <w:sz w:val="24"/>
          <w:szCs w:val="24"/>
          <w:lang w:val="en-US"/>
        </w:rPr>
        <w:t xml:space="preserve">(Figure </w:t>
      </w:r>
      <w:r w:rsidR="000C4FD3" w:rsidRPr="007A367C">
        <w:rPr>
          <w:rFonts w:asciiTheme="majorBidi" w:hAnsiTheme="majorBidi" w:cstheme="majorBidi"/>
          <w:color w:val="000000" w:themeColor="text1"/>
          <w:sz w:val="24"/>
          <w:szCs w:val="24"/>
          <w:lang w:val="en-US"/>
        </w:rPr>
        <w:t>S7C</w:t>
      </w:r>
      <w:r w:rsidR="005D79E6" w:rsidRPr="007A367C">
        <w:rPr>
          <w:rFonts w:asciiTheme="majorBidi" w:hAnsiTheme="majorBidi" w:cstheme="majorBidi"/>
          <w:color w:val="000000" w:themeColor="text1"/>
          <w:sz w:val="24"/>
          <w:szCs w:val="24"/>
          <w:lang w:val="en-US"/>
        </w:rPr>
        <w:t xml:space="preserve">), </w:t>
      </w:r>
      <w:r w:rsidR="00C36F30" w:rsidRPr="007A367C">
        <w:rPr>
          <w:rFonts w:asciiTheme="majorBidi" w:hAnsiTheme="majorBidi" w:cstheme="majorBidi"/>
          <w:color w:val="000000" w:themeColor="text1"/>
          <w:sz w:val="24"/>
          <w:szCs w:val="24"/>
          <w:lang w:val="en-US"/>
        </w:rPr>
        <w:t xml:space="preserve">and </w:t>
      </w:r>
      <w:r w:rsidR="005D79E6" w:rsidRPr="007A367C">
        <w:rPr>
          <w:rFonts w:asciiTheme="majorBidi" w:hAnsiTheme="majorBidi" w:cstheme="majorBidi"/>
          <w:color w:val="000000" w:themeColor="text1"/>
          <w:sz w:val="24"/>
          <w:szCs w:val="24"/>
          <w:lang w:val="en-US"/>
        </w:rPr>
        <w:t xml:space="preserve">similar </w:t>
      </w:r>
      <w:r w:rsidR="0055015E" w:rsidRPr="007A367C">
        <w:rPr>
          <w:rFonts w:asciiTheme="majorBidi" w:hAnsiTheme="majorBidi" w:cstheme="majorBidi"/>
          <w:color w:val="000000" w:themeColor="text1"/>
          <w:sz w:val="24"/>
          <w:szCs w:val="24"/>
          <w:lang w:val="en-US"/>
        </w:rPr>
        <w:t>results</w:t>
      </w:r>
      <w:r w:rsidR="00FA2F4F" w:rsidRPr="007A367C">
        <w:rPr>
          <w:rFonts w:asciiTheme="majorBidi" w:hAnsiTheme="majorBidi" w:cstheme="majorBidi"/>
          <w:color w:val="000000" w:themeColor="text1"/>
          <w:sz w:val="24"/>
          <w:szCs w:val="24"/>
          <w:lang w:val="en-US"/>
        </w:rPr>
        <w:t xml:space="preserve"> </w:t>
      </w:r>
      <w:r w:rsidR="00FD03A6" w:rsidRPr="007A367C">
        <w:rPr>
          <w:rFonts w:asciiTheme="majorBidi" w:hAnsiTheme="majorBidi" w:cstheme="majorBidi"/>
          <w:color w:val="000000" w:themeColor="text1"/>
          <w:sz w:val="24"/>
          <w:szCs w:val="24"/>
          <w:lang w:val="en-US"/>
        </w:rPr>
        <w:t xml:space="preserve">were </w:t>
      </w:r>
      <w:r w:rsidR="00FA2F4F" w:rsidRPr="007A367C">
        <w:rPr>
          <w:rFonts w:asciiTheme="majorBidi" w:hAnsiTheme="majorBidi" w:cstheme="majorBidi"/>
          <w:color w:val="000000" w:themeColor="text1"/>
          <w:sz w:val="24"/>
          <w:szCs w:val="24"/>
          <w:lang w:val="en-US"/>
        </w:rPr>
        <w:t>recorded</w:t>
      </w:r>
      <w:r w:rsidR="0055015E" w:rsidRPr="007A367C">
        <w:rPr>
          <w:rFonts w:asciiTheme="majorBidi" w:hAnsiTheme="majorBidi" w:cstheme="majorBidi"/>
          <w:color w:val="000000" w:themeColor="text1"/>
          <w:sz w:val="24"/>
          <w:szCs w:val="24"/>
          <w:lang w:val="en-US"/>
        </w:rPr>
        <w:t xml:space="preserve"> </w:t>
      </w:r>
      <w:r w:rsidR="00C36F30" w:rsidRPr="007A367C">
        <w:rPr>
          <w:rFonts w:asciiTheme="majorBidi" w:hAnsiTheme="majorBidi" w:cstheme="majorBidi"/>
          <w:color w:val="000000" w:themeColor="text1"/>
          <w:sz w:val="24"/>
          <w:szCs w:val="24"/>
          <w:lang w:val="en-US"/>
        </w:rPr>
        <w:t>when the experiment was repeated under similar conditions</w:t>
      </w:r>
      <w:r w:rsidR="001C5EE6" w:rsidRPr="007A367C">
        <w:rPr>
          <w:rFonts w:asciiTheme="majorBidi" w:hAnsiTheme="majorBidi" w:cstheme="majorBidi"/>
          <w:color w:val="000000" w:themeColor="text1"/>
          <w:sz w:val="24"/>
          <w:szCs w:val="24"/>
          <w:lang w:val="en-US"/>
        </w:rPr>
        <w:t xml:space="preserve"> (</w:t>
      </w:r>
      <w:r w:rsidR="00C36F30" w:rsidRPr="007A367C">
        <w:rPr>
          <w:rFonts w:asciiTheme="majorBidi" w:hAnsiTheme="majorBidi" w:cstheme="majorBidi"/>
          <w:color w:val="000000" w:themeColor="text1"/>
          <w:sz w:val="24"/>
          <w:szCs w:val="24"/>
          <w:lang w:val="en-US"/>
        </w:rPr>
        <w:t xml:space="preserve">Figure </w:t>
      </w:r>
      <w:r w:rsidR="000C4FD3" w:rsidRPr="007A367C">
        <w:rPr>
          <w:rFonts w:asciiTheme="majorBidi" w:hAnsiTheme="majorBidi" w:cstheme="majorBidi"/>
          <w:color w:val="000000" w:themeColor="text1"/>
          <w:sz w:val="24"/>
          <w:szCs w:val="24"/>
          <w:lang w:val="en-US"/>
        </w:rPr>
        <w:t>S7D</w:t>
      </w:r>
      <w:r w:rsidR="0055015E" w:rsidRPr="007A367C">
        <w:rPr>
          <w:rFonts w:asciiTheme="majorBidi" w:hAnsiTheme="majorBidi" w:cstheme="majorBidi"/>
          <w:color w:val="000000" w:themeColor="text1"/>
          <w:sz w:val="24"/>
          <w:szCs w:val="24"/>
          <w:lang w:val="en-US"/>
        </w:rPr>
        <w:t>)</w:t>
      </w:r>
      <w:r w:rsidR="003371BE" w:rsidRPr="007A367C">
        <w:rPr>
          <w:rFonts w:asciiTheme="majorBidi" w:hAnsiTheme="majorBidi" w:cstheme="majorBidi"/>
          <w:color w:val="000000" w:themeColor="text1"/>
          <w:sz w:val="24"/>
          <w:szCs w:val="24"/>
          <w:lang w:val="en-US"/>
        </w:rPr>
        <w:t>.</w:t>
      </w:r>
    </w:p>
    <w:p w14:paraId="53470AC0" w14:textId="4CEACD00" w:rsidR="00BD242A" w:rsidRPr="007A367C" w:rsidRDefault="00BD242A" w:rsidP="00F06186">
      <w:pPr>
        <w:widowControl w:val="0"/>
        <w:suppressAutoHyphens/>
        <w:spacing w:after="0"/>
        <w:contextualSpacing/>
        <w:rPr>
          <w:rFonts w:asciiTheme="majorBidi" w:hAnsiTheme="majorBidi" w:cstheme="majorBidi"/>
          <w:color w:val="000000" w:themeColor="text1"/>
          <w:sz w:val="24"/>
          <w:szCs w:val="24"/>
          <w:lang w:val="en-US"/>
        </w:rPr>
      </w:pPr>
    </w:p>
    <w:p w14:paraId="70280DA1" w14:textId="428D987F" w:rsidR="007E5826" w:rsidRPr="007A367C" w:rsidRDefault="007E5826"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Effect of raw frass on feeding damage by </w:t>
      </w:r>
      <w:r w:rsidRPr="007A367C">
        <w:rPr>
          <w:rFonts w:asciiTheme="majorBidi" w:hAnsiTheme="majorBidi" w:cstheme="majorBidi"/>
          <w:b/>
          <w:bCs/>
          <w:i/>
          <w:iCs/>
          <w:color w:val="000000" w:themeColor="text1"/>
          <w:sz w:val="24"/>
          <w:szCs w:val="24"/>
          <w:lang w:val="en-US"/>
        </w:rPr>
        <w:t>P</w:t>
      </w:r>
      <w:r w:rsidR="00BD5E52" w:rsidRPr="007A367C">
        <w:rPr>
          <w:rFonts w:asciiTheme="majorBidi" w:hAnsiTheme="majorBidi" w:cstheme="majorBidi"/>
          <w:b/>
          <w:bCs/>
          <w:i/>
          <w:iCs/>
          <w:color w:val="000000" w:themeColor="text1"/>
          <w:sz w:val="24"/>
          <w:szCs w:val="24"/>
          <w:lang w:val="en-US"/>
        </w:rPr>
        <w:t xml:space="preserve">lutella </w:t>
      </w:r>
      <w:r w:rsidRPr="007A367C">
        <w:rPr>
          <w:rFonts w:asciiTheme="majorBidi" w:hAnsiTheme="majorBidi" w:cstheme="majorBidi"/>
          <w:b/>
          <w:bCs/>
          <w:i/>
          <w:iCs/>
          <w:color w:val="000000" w:themeColor="text1"/>
          <w:sz w:val="24"/>
          <w:szCs w:val="24"/>
          <w:lang w:val="en-US"/>
        </w:rPr>
        <w:t xml:space="preserve">xylostella </w:t>
      </w:r>
      <w:r w:rsidRPr="007A367C">
        <w:rPr>
          <w:rFonts w:asciiTheme="majorBidi" w:hAnsiTheme="majorBidi" w:cstheme="majorBidi"/>
          <w:b/>
          <w:bCs/>
          <w:color w:val="000000" w:themeColor="text1"/>
          <w:sz w:val="24"/>
          <w:szCs w:val="24"/>
          <w:lang w:val="en-US"/>
        </w:rPr>
        <w:t xml:space="preserve">larvae on </w:t>
      </w:r>
      <w:r w:rsidRPr="007A367C">
        <w:rPr>
          <w:rFonts w:asciiTheme="majorBidi" w:hAnsiTheme="majorBidi" w:cstheme="majorBidi"/>
          <w:b/>
          <w:bCs/>
          <w:i/>
          <w:iCs/>
          <w:color w:val="000000" w:themeColor="text1"/>
          <w:sz w:val="24"/>
          <w:szCs w:val="24"/>
          <w:lang w:val="en-US"/>
        </w:rPr>
        <w:t xml:space="preserve">Brassica rapa </w:t>
      </w:r>
      <w:r w:rsidRPr="007A367C">
        <w:rPr>
          <w:rFonts w:asciiTheme="majorBidi" w:hAnsiTheme="majorBidi" w:cstheme="majorBidi"/>
          <w:b/>
          <w:bCs/>
          <w:color w:val="000000" w:themeColor="text1"/>
          <w:sz w:val="24"/>
          <w:szCs w:val="24"/>
          <w:lang w:val="en-US"/>
        </w:rPr>
        <w:t xml:space="preserve">plants </w:t>
      </w:r>
    </w:p>
    <w:p w14:paraId="5B4CD7D7" w14:textId="36C409B5" w:rsidR="00EA7514" w:rsidRPr="007A367C" w:rsidRDefault="007E5826"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eastAsia="Calibri" w:hAnsiTheme="majorBidi" w:cstheme="majorBidi"/>
          <w:color w:val="000000" w:themeColor="text1"/>
          <w:sz w:val="24"/>
          <w:szCs w:val="24"/>
          <w:lang w:val="en-US"/>
        </w:rPr>
        <w:t xml:space="preserve">Soil amendment with raw frass did not affect larval feeding damage </w:t>
      </w:r>
      <w:r w:rsidR="00E274A0" w:rsidRPr="007A367C">
        <w:rPr>
          <w:rFonts w:asciiTheme="majorBidi" w:eastAsia="Calibri" w:hAnsiTheme="majorBidi" w:cstheme="majorBidi"/>
          <w:color w:val="000000" w:themeColor="text1"/>
          <w:sz w:val="24"/>
          <w:szCs w:val="24"/>
          <w:lang w:val="en-US"/>
        </w:rPr>
        <w:t xml:space="preserve">by </w:t>
      </w:r>
      <w:r w:rsidR="00E274A0" w:rsidRPr="007A367C">
        <w:rPr>
          <w:rFonts w:asciiTheme="majorBidi" w:eastAsia="Calibri" w:hAnsiTheme="majorBidi" w:cstheme="majorBidi"/>
          <w:i/>
          <w:iCs/>
          <w:color w:val="000000" w:themeColor="text1"/>
          <w:sz w:val="24"/>
          <w:szCs w:val="24"/>
          <w:lang w:val="en-US"/>
        </w:rPr>
        <w:t xml:space="preserve">P. xylostella </w:t>
      </w:r>
      <w:r w:rsidR="00E274A0" w:rsidRPr="007A367C">
        <w:rPr>
          <w:rFonts w:asciiTheme="majorBidi" w:eastAsia="Calibri" w:hAnsiTheme="majorBidi" w:cstheme="majorBidi"/>
          <w:color w:val="000000" w:themeColor="text1"/>
          <w:sz w:val="24"/>
          <w:szCs w:val="24"/>
          <w:lang w:val="en-US"/>
        </w:rPr>
        <w:t xml:space="preserve">caterpillars </w:t>
      </w:r>
      <w:r w:rsidRPr="007A367C">
        <w:rPr>
          <w:rFonts w:asciiTheme="majorBidi" w:eastAsia="Calibri" w:hAnsiTheme="majorBidi" w:cstheme="majorBidi"/>
          <w:color w:val="000000" w:themeColor="text1"/>
          <w:sz w:val="24"/>
          <w:szCs w:val="24"/>
          <w:lang w:val="en-US"/>
        </w:rPr>
        <w:t xml:space="preserve">on the leaves of </w:t>
      </w:r>
      <w:r w:rsidRPr="007A367C">
        <w:rPr>
          <w:rFonts w:asciiTheme="majorBidi" w:eastAsia="Calibri" w:hAnsiTheme="majorBidi" w:cstheme="majorBidi"/>
          <w:i/>
          <w:iCs/>
          <w:color w:val="000000" w:themeColor="text1"/>
          <w:sz w:val="24"/>
          <w:szCs w:val="24"/>
          <w:lang w:val="en-US"/>
        </w:rPr>
        <w:t>B. rapa</w:t>
      </w:r>
      <w:r w:rsidRPr="007A367C">
        <w:rPr>
          <w:rFonts w:asciiTheme="majorBidi" w:eastAsia="Calibri" w:hAnsiTheme="majorBidi" w:cstheme="majorBidi"/>
          <w:color w:val="000000" w:themeColor="text1"/>
          <w:sz w:val="24"/>
          <w:szCs w:val="24"/>
          <w:lang w:val="en-US"/>
        </w:rPr>
        <w:t xml:space="preserve"> plants in either of the two trials </w:t>
      </w:r>
      <w:r w:rsidRPr="007A367C">
        <w:rPr>
          <w:rFonts w:asciiTheme="majorBidi" w:hAnsiTheme="majorBidi" w:cstheme="majorBidi"/>
          <w:color w:val="000000" w:themeColor="text1"/>
          <w:sz w:val="24"/>
          <w:szCs w:val="24"/>
          <w:lang w:val="en-US"/>
        </w:rPr>
        <w:t>(</w:t>
      </w:r>
      <w:r w:rsidRPr="007A367C">
        <w:rPr>
          <w:rFonts w:asciiTheme="majorBidi" w:eastAsia="Times New Roman" w:hAnsiTheme="majorBidi" w:cstheme="majorBidi"/>
          <w:color w:val="000000" w:themeColor="text1"/>
          <w:sz w:val="24"/>
          <w:szCs w:val="24"/>
          <w:lang w:val="en-US"/>
        </w:rPr>
        <w:t>Figure S</w:t>
      </w:r>
      <w:r w:rsidR="000C4FD3" w:rsidRPr="007A367C">
        <w:rPr>
          <w:rFonts w:asciiTheme="majorBidi" w:eastAsia="Times New Roman" w:hAnsiTheme="majorBidi" w:cstheme="majorBidi"/>
          <w:color w:val="000000" w:themeColor="text1"/>
          <w:sz w:val="24"/>
          <w:szCs w:val="24"/>
          <w:lang w:val="en-US"/>
        </w:rPr>
        <w:t>8</w:t>
      </w:r>
      <w:r w:rsidRPr="007A367C">
        <w:rPr>
          <w:rFonts w:asciiTheme="majorBidi" w:hAnsiTheme="majorBidi" w:cstheme="majorBidi"/>
          <w:color w:val="000000" w:themeColor="text1"/>
          <w:sz w:val="24"/>
          <w:szCs w:val="24"/>
          <w:lang w:val="en-US"/>
        </w:rPr>
        <w:t>).</w:t>
      </w:r>
    </w:p>
    <w:p w14:paraId="4B9FC11D" w14:textId="329258D5" w:rsidR="007E5826" w:rsidRPr="007A367C" w:rsidRDefault="007E5826" w:rsidP="00F06186">
      <w:pPr>
        <w:widowControl w:val="0"/>
        <w:suppressAutoHyphens/>
        <w:spacing w:after="0"/>
        <w:contextualSpacing/>
        <w:rPr>
          <w:rFonts w:asciiTheme="majorBidi" w:eastAsia="Calibri" w:hAnsiTheme="majorBidi" w:cstheme="majorBidi"/>
          <w:color w:val="000000" w:themeColor="text1"/>
          <w:sz w:val="24"/>
          <w:szCs w:val="24"/>
          <w:lang w:val="en-US"/>
        </w:rPr>
      </w:pPr>
    </w:p>
    <w:p w14:paraId="4CACCF0E" w14:textId="06097ADB" w:rsidR="001F5E00" w:rsidRPr="007A367C" w:rsidRDefault="005D5DE0"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E</w:t>
      </w:r>
      <w:r w:rsidR="001F5E00" w:rsidRPr="007A367C">
        <w:rPr>
          <w:rFonts w:asciiTheme="majorBidi" w:hAnsiTheme="majorBidi" w:cstheme="majorBidi"/>
          <w:b/>
          <w:bCs/>
          <w:color w:val="000000" w:themeColor="text1"/>
          <w:sz w:val="24"/>
          <w:szCs w:val="24"/>
          <w:lang w:val="en-US"/>
        </w:rPr>
        <w:t xml:space="preserve">ffect of raw frass on </w:t>
      </w:r>
      <w:r w:rsidR="002D6E14" w:rsidRPr="007A367C">
        <w:rPr>
          <w:rFonts w:asciiTheme="majorBidi" w:hAnsiTheme="majorBidi" w:cstheme="majorBidi"/>
          <w:b/>
          <w:bCs/>
          <w:color w:val="000000" w:themeColor="text1"/>
          <w:sz w:val="24"/>
          <w:szCs w:val="24"/>
          <w:lang w:val="en-US"/>
        </w:rPr>
        <w:t xml:space="preserve">survival </w:t>
      </w:r>
      <w:r w:rsidR="001F5E00" w:rsidRPr="007A367C">
        <w:rPr>
          <w:rFonts w:asciiTheme="majorBidi" w:hAnsiTheme="majorBidi" w:cstheme="majorBidi"/>
          <w:b/>
          <w:bCs/>
          <w:color w:val="000000" w:themeColor="text1"/>
          <w:sz w:val="24"/>
          <w:szCs w:val="24"/>
          <w:lang w:val="en-US"/>
        </w:rPr>
        <w:t xml:space="preserve">of </w:t>
      </w:r>
      <w:r w:rsidR="00BD5E52" w:rsidRPr="007A367C">
        <w:rPr>
          <w:rFonts w:asciiTheme="majorBidi" w:hAnsiTheme="majorBidi" w:cstheme="majorBidi"/>
          <w:b/>
          <w:bCs/>
          <w:i/>
          <w:iCs/>
          <w:color w:val="000000" w:themeColor="text1"/>
          <w:sz w:val="24"/>
          <w:szCs w:val="24"/>
          <w:lang w:val="en-US"/>
        </w:rPr>
        <w:t>Plutella</w:t>
      </w:r>
      <w:r w:rsidR="001F5E00" w:rsidRPr="007A367C">
        <w:rPr>
          <w:rFonts w:asciiTheme="majorBidi" w:hAnsiTheme="majorBidi" w:cstheme="majorBidi"/>
          <w:b/>
          <w:bCs/>
          <w:i/>
          <w:iCs/>
          <w:color w:val="000000" w:themeColor="text1"/>
          <w:sz w:val="24"/>
          <w:szCs w:val="24"/>
          <w:lang w:val="en-US"/>
        </w:rPr>
        <w:t xml:space="preserve"> xylostella </w:t>
      </w:r>
      <w:r w:rsidR="001F5E00" w:rsidRPr="007A367C">
        <w:rPr>
          <w:rFonts w:asciiTheme="majorBidi" w:hAnsiTheme="majorBidi" w:cstheme="majorBidi"/>
          <w:b/>
          <w:bCs/>
          <w:color w:val="000000" w:themeColor="text1"/>
          <w:sz w:val="24"/>
          <w:szCs w:val="24"/>
          <w:lang w:val="en-US"/>
        </w:rPr>
        <w:t xml:space="preserve">larvae on </w:t>
      </w:r>
      <w:r w:rsidR="001F5E00" w:rsidRPr="007A367C">
        <w:rPr>
          <w:rFonts w:asciiTheme="majorBidi" w:hAnsiTheme="majorBidi" w:cstheme="majorBidi"/>
          <w:b/>
          <w:bCs/>
          <w:i/>
          <w:iCs/>
          <w:color w:val="000000" w:themeColor="text1"/>
          <w:sz w:val="24"/>
          <w:szCs w:val="24"/>
          <w:lang w:val="en-US"/>
        </w:rPr>
        <w:t xml:space="preserve">Brassica rapa </w:t>
      </w:r>
      <w:r w:rsidR="001F5E00" w:rsidRPr="007A367C">
        <w:rPr>
          <w:rFonts w:asciiTheme="majorBidi" w:hAnsiTheme="majorBidi" w:cstheme="majorBidi"/>
          <w:b/>
          <w:bCs/>
          <w:color w:val="000000" w:themeColor="text1"/>
          <w:sz w:val="24"/>
          <w:szCs w:val="24"/>
          <w:lang w:val="en-US"/>
        </w:rPr>
        <w:t>plants</w:t>
      </w:r>
    </w:p>
    <w:p w14:paraId="00B112C4" w14:textId="44EBB3AA" w:rsidR="00F17333" w:rsidRPr="007A367C" w:rsidRDefault="008660AA"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number of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larvae </w:t>
      </w:r>
      <w:r w:rsidR="002F4A5B" w:rsidRPr="007A367C">
        <w:rPr>
          <w:rFonts w:asciiTheme="majorBidi" w:hAnsiTheme="majorBidi" w:cstheme="majorBidi"/>
          <w:color w:val="000000" w:themeColor="text1"/>
          <w:sz w:val="24"/>
          <w:szCs w:val="24"/>
          <w:lang w:val="en-US"/>
        </w:rPr>
        <w:t xml:space="preserve">that </w:t>
      </w:r>
      <w:r w:rsidRPr="007A367C">
        <w:rPr>
          <w:rFonts w:asciiTheme="majorBidi" w:hAnsiTheme="majorBidi" w:cstheme="majorBidi"/>
          <w:color w:val="000000" w:themeColor="text1"/>
          <w:sz w:val="24"/>
          <w:szCs w:val="24"/>
          <w:lang w:val="en-US"/>
        </w:rPr>
        <w:t>survi</w:t>
      </w:r>
      <w:r w:rsidR="002F4A5B" w:rsidRPr="007A367C">
        <w:rPr>
          <w:rFonts w:asciiTheme="majorBidi" w:hAnsiTheme="majorBidi" w:cstheme="majorBidi"/>
          <w:color w:val="000000" w:themeColor="text1"/>
          <w:sz w:val="24"/>
          <w:szCs w:val="24"/>
          <w:lang w:val="en-US"/>
        </w:rPr>
        <w:t>ved</w:t>
      </w:r>
      <w:r w:rsidRPr="007A367C">
        <w:rPr>
          <w:rFonts w:asciiTheme="majorBidi" w:hAnsiTheme="majorBidi" w:cstheme="majorBidi"/>
          <w:color w:val="000000" w:themeColor="text1"/>
          <w:sz w:val="24"/>
          <w:szCs w:val="24"/>
          <w:lang w:val="en-US"/>
        </w:rPr>
        <w:t xml:space="preserve"> on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differed significantly among </w:t>
      </w:r>
      <w:r w:rsidR="005F2FCD" w:rsidRPr="007A367C">
        <w:rPr>
          <w:rFonts w:asciiTheme="majorBidi" w:hAnsiTheme="majorBidi" w:cstheme="majorBidi"/>
          <w:color w:val="000000" w:themeColor="text1"/>
          <w:sz w:val="24"/>
          <w:szCs w:val="24"/>
          <w:lang w:val="en-US"/>
        </w:rPr>
        <w:t>treatments</w:t>
      </w:r>
      <w:r w:rsidRPr="007A367C">
        <w:rPr>
          <w:rFonts w:asciiTheme="majorBidi" w:hAnsiTheme="majorBidi" w:cstheme="majorBidi"/>
          <w:color w:val="000000" w:themeColor="text1"/>
          <w:sz w:val="24"/>
          <w:szCs w:val="24"/>
          <w:lang w:val="en-US"/>
        </w:rPr>
        <w:t xml:space="preserve"> (</w:t>
      </w:r>
      <w:r w:rsidR="00905ED6" w:rsidRPr="007A367C">
        <w:rPr>
          <w:rFonts w:asciiTheme="majorBidi" w:hAnsiTheme="majorBidi" w:cstheme="majorBidi"/>
          <w:color w:val="000000" w:themeColor="text1"/>
          <w:sz w:val="24"/>
          <w:szCs w:val="24"/>
          <w:lang w:val="en-US"/>
        </w:rPr>
        <w:t xml:space="preserve">Figure </w:t>
      </w:r>
      <w:r w:rsidR="00595754" w:rsidRPr="007A367C">
        <w:rPr>
          <w:rFonts w:asciiTheme="majorBidi" w:hAnsiTheme="majorBidi" w:cstheme="majorBidi"/>
          <w:color w:val="000000" w:themeColor="text1"/>
          <w:sz w:val="24"/>
          <w:szCs w:val="24"/>
          <w:lang w:val="en-US"/>
        </w:rPr>
        <w:t>5</w:t>
      </w:r>
      <w:r w:rsidRPr="007A367C">
        <w:rPr>
          <w:rFonts w:asciiTheme="majorBidi" w:hAnsiTheme="majorBidi" w:cstheme="majorBidi"/>
          <w:color w:val="000000" w:themeColor="text1"/>
          <w:sz w:val="24"/>
          <w:szCs w:val="24"/>
          <w:lang w:val="en-US"/>
        </w:rPr>
        <w:t xml:space="preserve">). </w:t>
      </w:r>
      <w:r w:rsidR="008B5157" w:rsidRPr="007A367C">
        <w:rPr>
          <w:rFonts w:asciiTheme="majorBidi" w:hAnsiTheme="majorBidi" w:cstheme="majorBidi"/>
          <w:color w:val="000000" w:themeColor="text1"/>
          <w:sz w:val="24"/>
          <w:szCs w:val="24"/>
          <w:lang w:val="en-US"/>
        </w:rPr>
        <w:t xml:space="preserve">Amending soil with </w:t>
      </w:r>
      <w:r w:rsidR="00905ED6" w:rsidRPr="007A367C">
        <w:rPr>
          <w:rFonts w:asciiTheme="majorBidi" w:hAnsiTheme="majorBidi" w:cstheme="majorBidi"/>
          <w:color w:val="000000" w:themeColor="text1"/>
          <w:sz w:val="24"/>
          <w:szCs w:val="24"/>
          <w:lang w:val="en-US"/>
        </w:rPr>
        <w:t>BSFF resulted in the lowest mean larval survival</w:t>
      </w:r>
      <w:r w:rsidR="00EB41B2" w:rsidRPr="007A367C">
        <w:rPr>
          <w:rFonts w:asciiTheme="majorBidi" w:hAnsiTheme="majorBidi" w:cstheme="majorBidi"/>
          <w:color w:val="000000" w:themeColor="text1"/>
          <w:sz w:val="24"/>
          <w:szCs w:val="24"/>
          <w:lang w:val="en-US"/>
        </w:rPr>
        <w:t>,</w:t>
      </w:r>
      <w:r w:rsidR="00905ED6" w:rsidRPr="007A367C">
        <w:rPr>
          <w:rFonts w:asciiTheme="majorBidi" w:hAnsiTheme="majorBidi" w:cstheme="majorBidi"/>
          <w:color w:val="000000" w:themeColor="text1"/>
          <w:sz w:val="24"/>
          <w:szCs w:val="24"/>
          <w:lang w:val="en-US"/>
        </w:rPr>
        <w:t xml:space="preserve"> whereas MWF resulted in the highest larval survival (</w:t>
      </w:r>
      <w:r w:rsidR="00BD5E52" w:rsidRPr="007A367C">
        <w:rPr>
          <w:rFonts w:asciiTheme="majorBidi" w:hAnsiTheme="majorBidi" w:cstheme="majorBidi"/>
          <w:color w:val="000000" w:themeColor="text1"/>
          <w:sz w:val="24"/>
          <w:szCs w:val="24"/>
          <w:lang w:val="en-US"/>
        </w:rPr>
        <w:t xml:space="preserve">no. </w:t>
      </w:r>
      <w:r w:rsidR="00905ED6" w:rsidRPr="007A367C">
        <w:rPr>
          <w:rFonts w:asciiTheme="majorBidi" w:hAnsiTheme="majorBidi" w:cstheme="majorBidi"/>
          <w:color w:val="000000" w:themeColor="text1"/>
          <w:sz w:val="24"/>
          <w:szCs w:val="24"/>
          <w:lang w:val="en-US"/>
        </w:rPr>
        <w:t xml:space="preserve">pupae retrieved) (Figure </w:t>
      </w:r>
      <w:r w:rsidR="00595754" w:rsidRPr="007A367C">
        <w:rPr>
          <w:rFonts w:asciiTheme="majorBidi" w:hAnsiTheme="majorBidi" w:cstheme="majorBidi"/>
          <w:color w:val="000000" w:themeColor="text1"/>
          <w:sz w:val="24"/>
          <w:szCs w:val="24"/>
          <w:lang w:val="en-US"/>
        </w:rPr>
        <w:lastRenderedPageBreak/>
        <w:t>5</w:t>
      </w:r>
      <w:r w:rsidR="00905ED6" w:rsidRPr="007A367C">
        <w:rPr>
          <w:rFonts w:asciiTheme="majorBidi" w:hAnsiTheme="majorBidi" w:cstheme="majorBidi"/>
          <w:color w:val="000000" w:themeColor="text1"/>
          <w:sz w:val="24"/>
          <w:szCs w:val="24"/>
          <w:lang w:val="en-US"/>
        </w:rPr>
        <w:t xml:space="preserve">). </w:t>
      </w:r>
      <w:r w:rsidR="00A1206C" w:rsidRPr="007A367C">
        <w:rPr>
          <w:rFonts w:asciiTheme="majorBidi" w:hAnsiTheme="majorBidi" w:cstheme="majorBidi"/>
          <w:color w:val="000000" w:themeColor="text1"/>
          <w:sz w:val="24"/>
          <w:szCs w:val="24"/>
          <w:lang w:val="en-US"/>
        </w:rPr>
        <w:t xml:space="preserve">There was no </w:t>
      </w:r>
      <w:r w:rsidR="00905ED6" w:rsidRPr="007A367C">
        <w:rPr>
          <w:rFonts w:asciiTheme="majorBidi" w:hAnsiTheme="majorBidi" w:cstheme="majorBidi"/>
          <w:color w:val="000000" w:themeColor="text1"/>
          <w:sz w:val="24"/>
          <w:szCs w:val="24"/>
          <w:lang w:val="en-US"/>
        </w:rPr>
        <w:t>differen</w:t>
      </w:r>
      <w:r w:rsidR="00A1206C" w:rsidRPr="007A367C">
        <w:rPr>
          <w:rFonts w:asciiTheme="majorBidi" w:hAnsiTheme="majorBidi" w:cstheme="majorBidi"/>
          <w:color w:val="000000" w:themeColor="text1"/>
          <w:sz w:val="24"/>
          <w:szCs w:val="24"/>
          <w:lang w:val="en-US"/>
        </w:rPr>
        <w:t>ce in</w:t>
      </w:r>
      <w:r w:rsidR="00905ED6" w:rsidRPr="007A367C">
        <w:rPr>
          <w:rFonts w:asciiTheme="majorBidi" w:hAnsiTheme="majorBidi" w:cstheme="majorBidi"/>
          <w:color w:val="000000" w:themeColor="text1"/>
          <w:sz w:val="24"/>
          <w:szCs w:val="24"/>
          <w:lang w:val="en-US"/>
        </w:rPr>
        <w:t xml:space="preserve"> mean larval survival when this experiment was repeated under similar conditions (</w:t>
      </w:r>
      <w:r w:rsidR="001C7088" w:rsidRPr="007A367C">
        <w:rPr>
          <w:rFonts w:asciiTheme="majorBidi" w:hAnsiTheme="majorBidi" w:cstheme="majorBidi"/>
          <w:color w:val="000000" w:themeColor="text1"/>
          <w:sz w:val="24"/>
          <w:szCs w:val="24"/>
          <w:lang w:val="en-US"/>
        </w:rPr>
        <w:t>χ</w:t>
      </w:r>
      <w:r w:rsidR="001C7088" w:rsidRPr="007A367C">
        <w:rPr>
          <w:rFonts w:asciiTheme="majorBidi" w:hAnsiTheme="majorBidi" w:cstheme="majorBidi"/>
          <w:color w:val="000000" w:themeColor="text1"/>
          <w:sz w:val="24"/>
          <w:szCs w:val="24"/>
          <w:vertAlign w:val="superscript"/>
          <w:lang w:val="en-US"/>
        </w:rPr>
        <w:t>2</w:t>
      </w:r>
      <w:r w:rsidR="001C7088" w:rsidRPr="007A367C">
        <w:rPr>
          <w:rFonts w:asciiTheme="majorBidi" w:hAnsiTheme="majorBidi" w:cstheme="majorBidi"/>
          <w:color w:val="000000" w:themeColor="text1"/>
          <w:sz w:val="24"/>
          <w:szCs w:val="24"/>
          <w:lang w:val="en-US"/>
        </w:rPr>
        <w:t xml:space="preserve"> = 5.84, </w:t>
      </w:r>
      <w:proofErr w:type="spellStart"/>
      <w:r w:rsidR="001C7088" w:rsidRPr="007A367C">
        <w:rPr>
          <w:rFonts w:asciiTheme="majorBidi" w:hAnsiTheme="majorBidi" w:cstheme="majorBidi"/>
          <w:color w:val="000000" w:themeColor="text1"/>
          <w:sz w:val="24"/>
          <w:szCs w:val="24"/>
          <w:lang w:val="en-US"/>
        </w:rPr>
        <w:t>d</w:t>
      </w:r>
      <w:r w:rsidR="00BD5E52" w:rsidRPr="007A367C">
        <w:rPr>
          <w:rFonts w:asciiTheme="majorBidi" w:hAnsiTheme="majorBidi" w:cstheme="majorBidi"/>
          <w:color w:val="000000" w:themeColor="text1"/>
          <w:sz w:val="24"/>
          <w:szCs w:val="24"/>
          <w:lang w:val="en-US"/>
        </w:rPr>
        <w:t>.</w:t>
      </w:r>
      <w:r w:rsidR="001C7088" w:rsidRPr="007A367C">
        <w:rPr>
          <w:rFonts w:asciiTheme="majorBidi" w:hAnsiTheme="majorBidi" w:cstheme="majorBidi"/>
          <w:color w:val="000000" w:themeColor="text1"/>
          <w:sz w:val="24"/>
          <w:szCs w:val="24"/>
          <w:lang w:val="en-US"/>
        </w:rPr>
        <w:t>f</w:t>
      </w:r>
      <w:r w:rsidR="00BD5E52" w:rsidRPr="007A367C">
        <w:rPr>
          <w:rFonts w:asciiTheme="majorBidi" w:hAnsiTheme="majorBidi" w:cstheme="majorBidi"/>
          <w:color w:val="000000" w:themeColor="text1"/>
          <w:sz w:val="24"/>
          <w:szCs w:val="24"/>
          <w:lang w:val="en-US"/>
        </w:rPr>
        <w:t>.</w:t>
      </w:r>
      <w:proofErr w:type="spellEnd"/>
      <w:r w:rsidR="001C7088" w:rsidRPr="007A367C">
        <w:rPr>
          <w:rFonts w:asciiTheme="majorBidi" w:hAnsiTheme="majorBidi" w:cstheme="majorBidi"/>
          <w:color w:val="000000" w:themeColor="text1"/>
          <w:sz w:val="24"/>
          <w:szCs w:val="24"/>
          <w:lang w:val="en-US"/>
        </w:rPr>
        <w:t xml:space="preserve"> = 2, </w:t>
      </w:r>
      <w:r w:rsidR="00BD5E52" w:rsidRPr="007A367C">
        <w:rPr>
          <w:rFonts w:asciiTheme="majorBidi" w:hAnsiTheme="majorBidi" w:cstheme="majorBidi"/>
          <w:color w:val="000000" w:themeColor="text1"/>
          <w:sz w:val="24"/>
          <w:szCs w:val="24"/>
          <w:lang w:val="en-US"/>
        </w:rPr>
        <w:t>P</w:t>
      </w:r>
      <w:r w:rsidR="001C7088" w:rsidRPr="007A367C">
        <w:rPr>
          <w:rFonts w:asciiTheme="majorBidi" w:hAnsiTheme="majorBidi" w:cstheme="majorBidi"/>
          <w:color w:val="000000" w:themeColor="text1"/>
          <w:sz w:val="24"/>
          <w:szCs w:val="24"/>
          <w:lang w:val="en-US"/>
        </w:rPr>
        <w:t xml:space="preserve"> </w:t>
      </w:r>
      <w:r w:rsidR="00BD5E52" w:rsidRPr="007A367C">
        <w:rPr>
          <w:rFonts w:asciiTheme="majorBidi" w:hAnsiTheme="majorBidi" w:cstheme="majorBidi"/>
          <w:color w:val="000000" w:themeColor="text1"/>
          <w:sz w:val="24"/>
          <w:szCs w:val="24"/>
          <w:lang w:val="en-US"/>
        </w:rPr>
        <w:t>=</w:t>
      </w:r>
      <w:r w:rsidR="001C7088" w:rsidRPr="007A367C">
        <w:rPr>
          <w:rFonts w:asciiTheme="majorBidi" w:hAnsiTheme="majorBidi" w:cstheme="majorBidi"/>
          <w:color w:val="000000" w:themeColor="text1"/>
          <w:sz w:val="24"/>
          <w:szCs w:val="24"/>
          <w:lang w:val="en-US"/>
        </w:rPr>
        <w:t xml:space="preserve"> 0.054; </w:t>
      </w:r>
      <w:r w:rsidR="00905ED6" w:rsidRPr="007A367C">
        <w:rPr>
          <w:rFonts w:asciiTheme="majorBidi" w:hAnsiTheme="majorBidi" w:cstheme="majorBidi"/>
          <w:color w:val="000000" w:themeColor="text1"/>
          <w:sz w:val="24"/>
          <w:szCs w:val="24"/>
          <w:lang w:val="en-US"/>
        </w:rPr>
        <w:t>Figure S</w:t>
      </w:r>
      <w:r w:rsidR="000C4FD3" w:rsidRPr="007A367C">
        <w:rPr>
          <w:rFonts w:asciiTheme="majorBidi" w:hAnsiTheme="majorBidi" w:cstheme="majorBidi"/>
          <w:color w:val="000000" w:themeColor="text1"/>
          <w:sz w:val="24"/>
          <w:szCs w:val="24"/>
          <w:lang w:val="en-US"/>
        </w:rPr>
        <w:t>9</w:t>
      </w:r>
      <w:r w:rsidR="00905ED6" w:rsidRPr="007A367C">
        <w:rPr>
          <w:rFonts w:asciiTheme="majorBidi" w:hAnsiTheme="majorBidi" w:cstheme="majorBidi"/>
          <w:color w:val="000000" w:themeColor="text1"/>
          <w:sz w:val="24"/>
          <w:szCs w:val="24"/>
          <w:lang w:val="en-US"/>
        </w:rPr>
        <w:t xml:space="preserve">). </w:t>
      </w:r>
    </w:p>
    <w:p w14:paraId="68F75B71" w14:textId="77777777" w:rsidR="00751800" w:rsidRPr="007A367C" w:rsidRDefault="00751800" w:rsidP="00F06186">
      <w:pPr>
        <w:widowControl w:val="0"/>
        <w:suppressAutoHyphens/>
        <w:spacing w:after="0"/>
        <w:contextualSpacing/>
        <w:rPr>
          <w:rFonts w:asciiTheme="majorBidi" w:hAnsiTheme="majorBidi" w:cstheme="majorBidi"/>
          <w:color w:val="000000" w:themeColor="text1"/>
          <w:sz w:val="24"/>
          <w:szCs w:val="24"/>
          <w:lang w:val="en-US"/>
        </w:rPr>
      </w:pPr>
      <w:bookmarkStart w:id="32" w:name="_Hlk127451932"/>
    </w:p>
    <w:bookmarkEnd w:id="32"/>
    <w:p w14:paraId="4F3F2B40" w14:textId="0050B4E4" w:rsidR="009F3D15" w:rsidRPr="007A367C" w:rsidRDefault="009F3D15"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Effect</w:t>
      </w:r>
      <w:r w:rsidR="00406383" w:rsidRPr="007A367C">
        <w:rPr>
          <w:rFonts w:asciiTheme="majorBidi" w:hAnsiTheme="majorBidi" w:cstheme="majorBidi"/>
          <w:b/>
          <w:bCs/>
          <w:color w:val="000000" w:themeColor="text1"/>
          <w:sz w:val="24"/>
          <w:szCs w:val="24"/>
          <w:lang w:val="en-US"/>
        </w:rPr>
        <w:t>s</w:t>
      </w:r>
      <w:r w:rsidRPr="007A367C">
        <w:rPr>
          <w:rFonts w:asciiTheme="majorBidi" w:hAnsiTheme="majorBidi" w:cstheme="majorBidi"/>
          <w:b/>
          <w:bCs/>
          <w:color w:val="000000" w:themeColor="text1"/>
          <w:sz w:val="24"/>
          <w:szCs w:val="24"/>
          <w:lang w:val="en-US"/>
        </w:rPr>
        <w:t xml:space="preserve"> of </w:t>
      </w:r>
      <w:r w:rsidR="00406383" w:rsidRPr="007A367C">
        <w:rPr>
          <w:rFonts w:asciiTheme="majorBidi" w:hAnsiTheme="majorBidi" w:cstheme="majorBidi"/>
          <w:b/>
          <w:bCs/>
          <w:color w:val="000000" w:themeColor="text1"/>
          <w:sz w:val="24"/>
          <w:szCs w:val="24"/>
          <w:lang w:val="en-US"/>
        </w:rPr>
        <w:t>incubated and composted</w:t>
      </w:r>
      <w:r w:rsidRPr="007A367C">
        <w:rPr>
          <w:rFonts w:asciiTheme="majorBidi" w:hAnsiTheme="majorBidi" w:cstheme="majorBidi"/>
          <w:b/>
          <w:bCs/>
          <w:color w:val="000000" w:themeColor="text1"/>
          <w:sz w:val="24"/>
          <w:szCs w:val="24"/>
          <w:lang w:val="en-US"/>
        </w:rPr>
        <w:t xml:space="preserve"> </w:t>
      </w:r>
      <w:r w:rsidR="004017CD" w:rsidRPr="007A367C">
        <w:rPr>
          <w:rFonts w:asciiTheme="majorBidi" w:hAnsiTheme="majorBidi" w:cstheme="majorBidi"/>
          <w:b/>
          <w:bCs/>
          <w:color w:val="000000" w:themeColor="text1"/>
          <w:sz w:val="24"/>
          <w:szCs w:val="24"/>
          <w:lang w:val="en-US"/>
        </w:rPr>
        <w:t xml:space="preserve">frass </w:t>
      </w:r>
      <w:r w:rsidRPr="007A367C">
        <w:rPr>
          <w:rFonts w:asciiTheme="majorBidi" w:hAnsiTheme="majorBidi" w:cstheme="majorBidi"/>
          <w:b/>
          <w:bCs/>
          <w:color w:val="000000" w:themeColor="text1"/>
          <w:sz w:val="24"/>
          <w:szCs w:val="24"/>
          <w:lang w:val="en-US"/>
        </w:rPr>
        <w:t xml:space="preserve">on growth of </w:t>
      </w:r>
      <w:r w:rsidRPr="007A367C">
        <w:rPr>
          <w:rFonts w:asciiTheme="majorBidi" w:hAnsiTheme="majorBidi" w:cstheme="majorBidi"/>
          <w:b/>
          <w:bCs/>
          <w:i/>
          <w:iCs/>
          <w:color w:val="000000" w:themeColor="text1"/>
          <w:sz w:val="24"/>
          <w:szCs w:val="24"/>
          <w:lang w:val="en-US"/>
        </w:rPr>
        <w:t>B</w:t>
      </w:r>
      <w:r w:rsidR="00BD5E52" w:rsidRPr="007A367C">
        <w:rPr>
          <w:rFonts w:asciiTheme="majorBidi" w:hAnsiTheme="majorBidi" w:cstheme="majorBidi"/>
          <w:b/>
          <w:bCs/>
          <w:i/>
          <w:iCs/>
          <w:color w:val="000000" w:themeColor="text1"/>
          <w:sz w:val="24"/>
          <w:szCs w:val="24"/>
          <w:lang w:val="en-US"/>
        </w:rPr>
        <w:t>rassica</w:t>
      </w:r>
      <w:r w:rsidRPr="007A367C">
        <w:rPr>
          <w:rFonts w:asciiTheme="majorBidi" w:hAnsiTheme="majorBidi" w:cstheme="majorBidi"/>
          <w:b/>
          <w:bCs/>
          <w:i/>
          <w:iCs/>
          <w:color w:val="000000" w:themeColor="text1"/>
          <w:sz w:val="24"/>
          <w:szCs w:val="24"/>
          <w:lang w:val="en-US"/>
        </w:rPr>
        <w:t xml:space="preserve"> rapa</w:t>
      </w:r>
      <w:r w:rsidRPr="007A367C">
        <w:rPr>
          <w:rFonts w:asciiTheme="majorBidi" w:hAnsiTheme="majorBidi" w:cstheme="majorBidi"/>
          <w:b/>
          <w:bCs/>
          <w:color w:val="000000" w:themeColor="text1"/>
          <w:sz w:val="24"/>
          <w:szCs w:val="24"/>
          <w:lang w:val="en-US"/>
        </w:rPr>
        <w:t xml:space="preserve"> plants</w:t>
      </w:r>
    </w:p>
    <w:p w14:paraId="7B5EC699" w14:textId="7CFC6194" w:rsidR="000C1B6B" w:rsidRPr="007A367C" w:rsidRDefault="009F3D15"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B</w:t>
      </w:r>
      <w:r w:rsidR="00B81D95" w:rsidRPr="007A367C">
        <w:rPr>
          <w:rFonts w:asciiTheme="majorBidi" w:hAnsiTheme="majorBidi" w:cstheme="majorBidi"/>
          <w:color w:val="000000" w:themeColor="text1"/>
          <w:sz w:val="24"/>
          <w:szCs w:val="24"/>
          <w:lang w:val="en-US"/>
        </w:rPr>
        <w:t>lack soldier fly frass or</w:t>
      </w:r>
      <w:r w:rsidRPr="007A367C">
        <w:rPr>
          <w:rFonts w:asciiTheme="majorBidi" w:hAnsiTheme="majorBidi" w:cstheme="majorBidi"/>
          <w:color w:val="000000" w:themeColor="text1"/>
          <w:sz w:val="24"/>
          <w:szCs w:val="24"/>
          <w:lang w:val="en-US"/>
        </w:rPr>
        <w:t xml:space="preserve"> MWF </w:t>
      </w:r>
      <w:r w:rsidR="009579D9" w:rsidRPr="007A367C">
        <w:rPr>
          <w:rFonts w:asciiTheme="majorBidi" w:hAnsiTheme="majorBidi" w:cstheme="majorBidi"/>
          <w:color w:val="000000" w:themeColor="text1"/>
          <w:sz w:val="24"/>
          <w:szCs w:val="24"/>
          <w:lang w:val="en-US"/>
        </w:rPr>
        <w:t xml:space="preserve">that had been incubated </w:t>
      </w:r>
      <w:r w:rsidRPr="007A367C">
        <w:rPr>
          <w:rFonts w:asciiTheme="majorBidi" w:hAnsiTheme="majorBidi" w:cstheme="majorBidi"/>
          <w:color w:val="000000" w:themeColor="text1"/>
          <w:sz w:val="24"/>
          <w:szCs w:val="24"/>
          <w:lang w:val="en-US"/>
        </w:rPr>
        <w:t xml:space="preserve">in the soil </w:t>
      </w:r>
      <w:r w:rsidR="009579D9" w:rsidRPr="007A367C">
        <w:rPr>
          <w:rFonts w:asciiTheme="majorBidi" w:hAnsiTheme="majorBidi" w:cstheme="majorBidi"/>
          <w:color w:val="000000" w:themeColor="text1"/>
          <w:sz w:val="24"/>
          <w:szCs w:val="24"/>
          <w:lang w:val="en-US"/>
        </w:rPr>
        <w:t xml:space="preserve">for </w:t>
      </w:r>
      <w:r w:rsidR="00C430CC" w:rsidRPr="007A367C">
        <w:rPr>
          <w:rFonts w:asciiTheme="majorBidi" w:hAnsiTheme="majorBidi" w:cstheme="majorBidi"/>
          <w:color w:val="000000" w:themeColor="text1"/>
          <w:sz w:val="24"/>
          <w:szCs w:val="24"/>
          <w:lang w:val="en-US"/>
        </w:rPr>
        <w:t>16</w:t>
      </w:r>
      <w:r w:rsidR="009579D9" w:rsidRPr="007A367C">
        <w:rPr>
          <w:rFonts w:asciiTheme="majorBidi" w:hAnsiTheme="majorBidi" w:cstheme="majorBidi"/>
          <w:color w:val="000000" w:themeColor="text1"/>
          <w:sz w:val="24"/>
          <w:szCs w:val="24"/>
          <w:lang w:val="en-US"/>
        </w:rPr>
        <w:t xml:space="preserve"> days </w:t>
      </w:r>
      <w:r w:rsidR="0035343A" w:rsidRPr="007A367C">
        <w:rPr>
          <w:rFonts w:asciiTheme="majorBidi" w:hAnsiTheme="majorBidi" w:cstheme="majorBidi"/>
          <w:color w:val="000000" w:themeColor="text1"/>
          <w:sz w:val="24"/>
          <w:szCs w:val="24"/>
          <w:lang w:val="en-US"/>
        </w:rPr>
        <w:t xml:space="preserve">had no significant effect on the growth of </w:t>
      </w:r>
      <w:r w:rsidR="0035343A" w:rsidRPr="007A367C">
        <w:rPr>
          <w:rFonts w:asciiTheme="majorBidi" w:hAnsiTheme="majorBidi" w:cstheme="majorBidi"/>
          <w:i/>
          <w:iCs/>
          <w:color w:val="000000" w:themeColor="text1"/>
          <w:sz w:val="24"/>
          <w:szCs w:val="24"/>
          <w:lang w:val="en-US"/>
        </w:rPr>
        <w:t>B. rapa</w:t>
      </w:r>
      <w:r w:rsidR="0035343A" w:rsidRPr="007A367C">
        <w:rPr>
          <w:rFonts w:asciiTheme="majorBidi" w:hAnsiTheme="majorBidi" w:cstheme="majorBidi"/>
          <w:color w:val="000000" w:themeColor="text1"/>
          <w:sz w:val="24"/>
          <w:szCs w:val="24"/>
          <w:lang w:val="en-US"/>
        </w:rPr>
        <w:t xml:space="preserve"> plants from germination to 28 days but affected growth by day </w:t>
      </w:r>
      <w:r w:rsidR="00824357" w:rsidRPr="007A367C">
        <w:rPr>
          <w:rFonts w:asciiTheme="majorBidi" w:hAnsiTheme="majorBidi" w:cstheme="majorBidi"/>
          <w:color w:val="000000" w:themeColor="text1"/>
          <w:sz w:val="24"/>
          <w:szCs w:val="24"/>
          <w:lang w:val="en-US"/>
        </w:rPr>
        <w:t>35</w:t>
      </w:r>
      <w:bookmarkStart w:id="33" w:name="_Hlk127544593"/>
      <w:r w:rsidR="0035343A"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(Figure </w:t>
      </w:r>
      <w:r w:rsidR="002728C6" w:rsidRPr="007A367C">
        <w:rPr>
          <w:rFonts w:asciiTheme="majorBidi" w:hAnsiTheme="majorBidi" w:cstheme="majorBidi"/>
          <w:color w:val="000000" w:themeColor="text1"/>
          <w:sz w:val="24"/>
          <w:szCs w:val="24"/>
          <w:lang w:val="en-US"/>
        </w:rPr>
        <w:t>6</w:t>
      </w:r>
      <w:r w:rsidRPr="007A367C">
        <w:rPr>
          <w:rFonts w:asciiTheme="majorBidi" w:hAnsiTheme="majorBidi" w:cstheme="majorBidi"/>
          <w:color w:val="000000" w:themeColor="text1"/>
          <w:sz w:val="24"/>
          <w:szCs w:val="24"/>
          <w:lang w:val="en-US"/>
        </w:rPr>
        <w:t xml:space="preserve">). </w:t>
      </w:r>
      <w:bookmarkEnd w:id="33"/>
      <w:r w:rsidRPr="007A367C">
        <w:rPr>
          <w:rFonts w:asciiTheme="majorBidi" w:hAnsiTheme="majorBidi" w:cstheme="majorBidi"/>
          <w:color w:val="000000" w:themeColor="text1"/>
          <w:sz w:val="24"/>
          <w:szCs w:val="24"/>
          <w:lang w:val="en-US"/>
        </w:rPr>
        <w:t xml:space="preserve">Compared to </w:t>
      </w:r>
      <w:r w:rsidR="008C0868" w:rsidRPr="007A367C">
        <w:rPr>
          <w:rFonts w:asciiTheme="majorBidi" w:hAnsiTheme="majorBidi" w:cstheme="majorBidi"/>
          <w:color w:val="000000" w:themeColor="text1"/>
          <w:sz w:val="24"/>
          <w:szCs w:val="24"/>
          <w:lang w:val="en-US"/>
        </w:rPr>
        <w:t>the control (</w:t>
      </w:r>
      <w:r w:rsidRPr="007A367C">
        <w:rPr>
          <w:rFonts w:asciiTheme="majorBidi" w:hAnsiTheme="majorBidi" w:cstheme="majorBidi"/>
          <w:color w:val="000000" w:themeColor="text1"/>
          <w:sz w:val="24"/>
          <w:szCs w:val="24"/>
          <w:lang w:val="en-US"/>
        </w:rPr>
        <w:t>NoFrass</w:t>
      </w:r>
      <w:r w:rsidR="008C0868"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and BSFF, </w:t>
      </w:r>
      <w:r w:rsidR="005B3DC0" w:rsidRPr="007A367C">
        <w:rPr>
          <w:rFonts w:asciiTheme="majorBidi" w:hAnsiTheme="majorBidi" w:cstheme="majorBidi"/>
          <w:color w:val="000000" w:themeColor="text1"/>
          <w:sz w:val="24"/>
          <w:szCs w:val="24"/>
          <w:lang w:val="en-US"/>
        </w:rPr>
        <w:t>incubating</w:t>
      </w:r>
      <w:r w:rsidRPr="007A367C">
        <w:rPr>
          <w:rFonts w:asciiTheme="majorBidi" w:hAnsiTheme="majorBidi" w:cstheme="majorBidi"/>
          <w:color w:val="000000" w:themeColor="text1"/>
          <w:sz w:val="24"/>
          <w:szCs w:val="24"/>
          <w:lang w:val="en-US"/>
        </w:rPr>
        <w:t xml:space="preserve"> MWF </w:t>
      </w:r>
      <w:r w:rsidR="005B3DC0" w:rsidRPr="007A367C">
        <w:rPr>
          <w:rFonts w:asciiTheme="majorBidi" w:hAnsiTheme="majorBidi" w:cstheme="majorBidi"/>
          <w:color w:val="000000" w:themeColor="text1"/>
          <w:sz w:val="24"/>
          <w:szCs w:val="24"/>
          <w:lang w:val="en-US"/>
        </w:rPr>
        <w:t xml:space="preserve">in the soil </w:t>
      </w:r>
      <w:r w:rsidRPr="007A367C">
        <w:rPr>
          <w:rFonts w:asciiTheme="majorBidi" w:hAnsiTheme="majorBidi" w:cstheme="majorBidi"/>
          <w:color w:val="000000" w:themeColor="text1"/>
          <w:sz w:val="24"/>
          <w:szCs w:val="24"/>
          <w:lang w:val="en-US"/>
        </w:rPr>
        <w:t xml:space="preserve">resulted in the highest </w:t>
      </w:r>
      <w:r w:rsidR="008C0868" w:rsidRPr="007A367C">
        <w:rPr>
          <w:rFonts w:asciiTheme="majorBidi" w:hAnsiTheme="majorBidi" w:cstheme="majorBidi"/>
          <w:color w:val="000000" w:themeColor="text1"/>
          <w:sz w:val="24"/>
          <w:szCs w:val="24"/>
          <w:lang w:val="en-US"/>
        </w:rPr>
        <w:t xml:space="preserve">mean </w:t>
      </w:r>
      <w:r w:rsidRPr="007A367C">
        <w:rPr>
          <w:rFonts w:asciiTheme="majorBidi" w:hAnsiTheme="majorBidi" w:cstheme="majorBidi"/>
          <w:color w:val="000000" w:themeColor="text1"/>
          <w:sz w:val="24"/>
          <w:szCs w:val="24"/>
          <w:lang w:val="en-US"/>
        </w:rPr>
        <w:t>leaf area</w:t>
      </w:r>
      <w:r w:rsidR="008C0868" w:rsidRPr="007A367C">
        <w:rPr>
          <w:rFonts w:asciiTheme="majorBidi" w:hAnsiTheme="majorBidi" w:cstheme="majorBidi"/>
          <w:color w:val="000000" w:themeColor="text1"/>
          <w:sz w:val="24"/>
          <w:szCs w:val="24"/>
          <w:lang w:val="en-US"/>
        </w:rPr>
        <w:t xml:space="preserve"> </w:t>
      </w:r>
      <w:r w:rsidR="0035343A" w:rsidRPr="007A367C">
        <w:rPr>
          <w:rFonts w:asciiTheme="majorBidi" w:hAnsiTheme="majorBidi" w:cstheme="majorBidi"/>
          <w:color w:val="000000" w:themeColor="text1"/>
          <w:sz w:val="24"/>
          <w:szCs w:val="24"/>
          <w:lang w:val="en-US"/>
        </w:rPr>
        <w:t xml:space="preserve">by day </w:t>
      </w:r>
      <w:r w:rsidR="00824357" w:rsidRPr="007A367C">
        <w:rPr>
          <w:rFonts w:asciiTheme="majorBidi" w:hAnsiTheme="majorBidi" w:cstheme="majorBidi"/>
          <w:color w:val="000000" w:themeColor="text1"/>
          <w:sz w:val="24"/>
          <w:szCs w:val="24"/>
          <w:lang w:val="en-US"/>
        </w:rPr>
        <w:t>35</w:t>
      </w:r>
      <w:r w:rsidR="0035343A"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(Figure </w:t>
      </w:r>
      <w:r w:rsidR="002728C6" w:rsidRPr="007A367C">
        <w:rPr>
          <w:rFonts w:asciiTheme="majorBidi" w:hAnsiTheme="majorBidi" w:cstheme="majorBidi"/>
          <w:color w:val="000000" w:themeColor="text1"/>
          <w:sz w:val="24"/>
          <w:szCs w:val="24"/>
          <w:lang w:val="en-US"/>
        </w:rPr>
        <w:t>6</w:t>
      </w:r>
      <w:r w:rsidRPr="007A367C">
        <w:rPr>
          <w:rFonts w:asciiTheme="majorBidi" w:hAnsiTheme="majorBidi" w:cstheme="majorBidi"/>
          <w:color w:val="000000" w:themeColor="text1"/>
          <w:sz w:val="24"/>
          <w:szCs w:val="24"/>
          <w:lang w:val="en-US"/>
        </w:rPr>
        <w:t>).</w:t>
      </w:r>
      <w:r w:rsidR="008C0868" w:rsidRPr="007A367C">
        <w:rPr>
          <w:rFonts w:asciiTheme="majorBidi" w:hAnsiTheme="majorBidi" w:cstheme="majorBidi"/>
          <w:color w:val="000000" w:themeColor="text1"/>
          <w:sz w:val="24"/>
          <w:szCs w:val="24"/>
          <w:lang w:val="en-US"/>
        </w:rPr>
        <w:t xml:space="preserve"> </w:t>
      </w:r>
      <w:r w:rsidR="00406383" w:rsidRPr="007A367C">
        <w:rPr>
          <w:rFonts w:asciiTheme="majorBidi" w:hAnsiTheme="majorBidi" w:cstheme="majorBidi"/>
          <w:color w:val="000000" w:themeColor="text1"/>
          <w:sz w:val="24"/>
          <w:szCs w:val="24"/>
          <w:lang w:val="en-US"/>
        </w:rPr>
        <w:t xml:space="preserve">Plants exposed to incubated </w:t>
      </w:r>
      <w:r w:rsidR="008C0868" w:rsidRPr="007A367C">
        <w:rPr>
          <w:rFonts w:asciiTheme="majorBidi" w:hAnsiTheme="majorBidi" w:cstheme="majorBidi"/>
          <w:color w:val="000000" w:themeColor="text1"/>
          <w:sz w:val="24"/>
          <w:szCs w:val="24"/>
          <w:lang w:val="en-US"/>
        </w:rPr>
        <w:t xml:space="preserve">BSFF </w:t>
      </w:r>
      <w:r w:rsidR="00406383" w:rsidRPr="007A367C">
        <w:rPr>
          <w:rFonts w:asciiTheme="majorBidi" w:hAnsiTheme="majorBidi" w:cstheme="majorBidi"/>
          <w:color w:val="000000" w:themeColor="text1"/>
          <w:sz w:val="24"/>
          <w:szCs w:val="24"/>
          <w:lang w:val="en-US"/>
        </w:rPr>
        <w:t>had a similar leaf area as plants exposed to</w:t>
      </w:r>
      <w:r w:rsidR="008C0868" w:rsidRPr="007A367C">
        <w:rPr>
          <w:rFonts w:asciiTheme="majorBidi" w:hAnsiTheme="majorBidi" w:cstheme="majorBidi"/>
          <w:color w:val="000000" w:themeColor="text1"/>
          <w:sz w:val="24"/>
          <w:szCs w:val="24"/>
          <w:lang w:val="en-US"/>
        </w:rPr>
        <w:t xml:space="preserve"> the </w:t>
      </w:r>
      <w:r w:rsidR="00FC0DD4" w:rsidRPr="007A367C">
        <w:rPr>
          <w:rFonts w:asciiTheme="majorBidi" w:hAnsiTheme="majorBidi" w:cstheme="majorBidi"/>
          <w:color w:val="000000" w:themeColor="text1"/>
          <w:sz w:val="24"/>
          <w:szCs w:val="24"/>
          <w:lang w:val="en-US"/>
        </w:rPr>
        <w:t>NoFrass</w:t>
      </w:r>
      <w:r w:rsidR="00406383" w:rsidRPr="007A367C">
        <w:rPr>
          <w:rFonts w:asciiTheme="majorBidi" w:hAnsiTheme="majorBidi" w:cstheme="majorBidi"/>
          <w:color w:val="000000" w:themeColor="text1"/>
          <w:sz w:val="24"/>
          <w:szCs w:val="24"/>
          <w:lang w:val="en-US"/>
        </w:rPr>
        <w:t xml:space="preserve"> </w:t>
      </w:r>
      <w:r w:rsidR="008C0868" w:rsidRPr="007A367C">
        <w:rPr>
          <w:rFonts w:asciiTheme="majorBidi" w:hAnsiTheme="majorBidi" w:cstheme="majorBidi"/>
          <w:color w:val="000000" w:themeColor="text1"/>
          <w:sz w:val="24"/>
          <w:szCs w:val="24"/>
          <w:lang w:val="en-US"/>
        </w:rPr>
        <w:t>control.</w:t>
      </w:r>
      <w:r w:rsidRPr="007A367C">
        <w:rPr>
          <w:rFonts w:asciiTheme="majorBidi" w:hAnsiTheme="majorBidi" w:cstheme="majorBidi"/>
          <w:color w:val="000000" w:themeColor="text1"/>
          <w:sz w:val="24"/>
          <w:szCs w:val="24"/>
          <w:lang w:val="en-US"/>
        </w:rPr>
        <w:t xml:space="preserve"> </w:t>
      </w:r>
      <w:bookmarkStart w:id="34" w:name="_Hlk127784575"/>
    </w:p>
    <w:p w14:paraId="1D00C9C3" w14:textId="1523C060" w:rsidR="00591C05" w:rsidRPr="007A367C" w:rsidRDefault="009579D9" w:rsidP="00DF46D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W</w:t>
      </w:r>
      <w:r w:rsidR="004C1EFC" w:rsidRPr="007A367C">
        <w:rPr>
          <w:rFonts w:asciiTheme="majorBidi" w:hAnsiTheme="majorBidi" w:cstheme="majorBidi"/>
          <w:color w:val="000000" w:themeColor="text1"/>
          <w:sz w:val="24"/>
          <w:szCs w:val="24"/>
          <w:lang w:val="en-US"/>
        </w:rPr>
        <w:t xml:space="preserve">hen </w:t>
      </w:r>
      <w:r w:rsidR="0091333E" w:rsidRPr="007A367C">
        <w:rPr>
          <w:rFonts w:asciiTheme="majorBidi" w:hAnsiTheme="majorBidi" w:cstheme="majorBidi"/>
          <w:color w:val="000000" w:themeColor="text1"/>
          <w:sz w:val="24"/>
          <w:szCs w:val="24"/>
          <w:lang w:val="en-US"/>
        </w:rPr>
        <w:t>BSFF or MWF</w:t>
      </w:r>
      <w:r w:rsidR="004C1EFC" w:rsidRPr="007A367C">
        <w:rPr>
          <w:rFonts w:asciiTheme="majorBidi" w:hAnsiTheme="majorBidi" w:cstheme="majorBidi"/>
          <w:color w:val="000000" w:themeColor="text1"/>
          <w:sz w:val="24"/>
          <w:szCs w:val="24"/>
          <w:lang w:val="en-US"/>
        </w:rPr>
        <w:t xml:space="preserve"> was composted before being added to the soil</w:t>
      </w:r>
      <w:r w:rsidR="00375EC7" w:rsidRPr="007A367C">
        <w:rPr>
          <w:rFonts w:asciiTheme="majorBidi" w:hAnsiTheme="majorBidi" w:cstheme="majorBidi"/>
          <w:color w:val="000000" w:themeColor="text1"/>
          <w:sz w:val="24"/>
          <w:szCs w:val="24"/>
          <w:lang w:val="en-US"/>
        </w:rPr>
        <w:t>,</w:t>
      </w:r>
      <w:r w:rsidR="004C1EFC"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this affected leaf area </w:t>
      </w:r>
      <w:r w:rsidR="00824357" w:rsidRPr="007A367C">
        <w:rPr>
          <w:rFonts w:asciiTheme="majorBidi" w:hAnsiTheme="majorBidi" w:cstheme="majorBidi"/>
          <w:color w:val="000000" w:themeColor="text1"/>
          <w:sz w:val="24"/>
          <w:szCs w:val="24"/>
          <w:lang w:val="en-US"/>
        </w:rPr>
        <w:t>at days 14 and 35 (Figure</w:t>
      </w:r>
      <w:r w:rsidR="00DF3AF8" w:rsidRPr="007A367C">
        <w:rPr>
          <w:rFonts w:asciiTheme="majorBidi" w:hAnsiTheme="majorBidi" w:cstheme="majorBidi"/>
          <w:color w:val="000000" w:themeColor="text1"/>
          <w:sz w:val="24"/>
          <w:szCs w:val="24"/>
          <w:lang w:val="en-US"/>
        </w:rPr>
        <w:t xml:space="preserve"> </w:t>
      </w:r>
      <w:r w:rsidR="006B318F" w:rsidRPr="007A367C">
        <w:rPr>
          <w:rFonts w:asciiTheme="majorBidi" w:hAnsiTheme="majorBidi" w:cstheme="majorBidi"/>
          <w:color w:val="000000" w:themeColor="text1"/>
          <w:sz w:val="24"/>
          <w:szCs w:val="24"/>
          <w:lang w:val="en-US"/>
        </w:rPr>
        <w:t>7</w:t>
      </w:r>
      <w:r w:rsidR="00DF3AF8" w:rsidRPr="007A367C">
        <w:rPr>
          <w:rFonts w:asciiTheme="majorBidi" w:hAnsiTheme="majorBidi" w:cstheme="majorBidi"/>
          <w:color w:val="000000" w:themeColor="text1"/>
          <w:sz w:val="24"/>
          <w:szCs w:val="24"/>
          <w:lang w:val="en-US"/>
        </w:rPr>
        <w:t>)</w:t>
      </w:r>
      <w:r w:rsidR="00824357" w:rsidRPr="007A367C">
        <w:rPr>
          <w:rFonts w:asciiTheme="majorBidi" w:hAnsiTheme="majorBidi" w:cstheme="majorBidi"/>
          <w:color w:val="000000" w:themeColor="text1"/>
          <w:sz w:val="24"/>
          <w:szCs w:val="24"/>
          <w:lang w:val="en-US"/>
        </w:rPr>
        <w:t xml:space="preserve">, but not at days 21 and 28 </w:t>
      </w:r>
      <w:r w:rsidR="004C1EFC" w:rsidRPr="007A367C">
        <w:rPr>
          <w:rFonts w:asciiTheme="majorBidi" w:hAnsiTheme="majorBidi" w:cstheme="majorBidi"/>
          <w:color w:val="000000" w:themeColor="text1"/>
          <w:sz w:val="24"/>
          <w:szCs w:val="24"/>
          <w:lang w:val="en-US"/>
        </w:rPr>
        <w:t xml:space="preserve">(Figure </w:t>
      </w:r>
      <w:r w:rsidR="00215728" w:rsidRPr="007A367C">
        <w:rPr>
          <w:rFonts w:asciiTheme="majorBidi" w:hAnsiTheme="majorBidi" w:cstheme="majorBidi"/>
          <w:color w:val="000000" w:themeColor="text1"/>
          <w:sz w:val="24"/>
          <w:szCs w:val="24"/>
          <w:lang w:val="en-US"/>
        </w:rPr>
        <w:t>7</w:t>
      </w:r>
      <w:r w:rsidR="004C1EFC" w:rsidRPr="007A367C">
        <w:rPr>
          <w:rFonts w:asciiTheme="majorBidi" w:hAnsiTheme="majorBidi" w:cstheme="majorBidi"/>
          <w:color w:val="000000" w:themeColor="text1"/>
          <w:sz w:val="24"/>
          <w:szCs w:val="24"/>
          <w:lang w:val="en-US"/>
        </w:rPr>
        <w:t xml:space="preserve">). </w:t>
      </w:r>
      <w:r w:rsidR="0091333E" w:rsidRPr="007A367C">
        <w:rPr>
          <w:rFonts w:asciiTheme="majorBidi" w:hAnsiTheme="majorBidi" w:cstheme="majorBidi"/>
          <w:color w:val="000000" w:themeColor="text1"/>
          <w:sz w:val="24"/>
          <w:szCs w:val="24"/>
          <w:lang w:val="en-US"/>
        </w:rPr>
        <w:t>Amending</w:t>
      </w:r>
      <w:r w:rsidR="004C1EFC" w:rsidRPr="007A367C">
        <w:rPr>
          <w:rFonts w:asciiTheme="majorBidi" w:hAnsiTheme="majorBidi" w:cstheme="majorBidi"/>
          <w:color w:val="000000" w:themeColor="text1"/>
          <w:sz w:val="24"/>
          <w:szCs w:val="24"/>
          <w:lang w:val="en-US"/>
        </w:rPr>
        <w:t xml:space="preserve"> </w:t>
      </w:r>
      <w:r w:rsidR="0091333E" w:rsidRPr="007A367C">
        <w:rPr>
          <w:rFonts w:asciiTheme="majorBidi" w:hAnsiTheme="majorBidi" w:cstheme="majorBidi"/>
          <w:color w:val="000000" w:themeColor="text1"/>
          <w:sz w:val="24"/>
          <w:szCs w:val="24"/>
          <w:lang w:val="en-US"/>
        </w:rPr>
        <w:t xml:space="preserve">the </w:t>
      </w:r>
      <w:r w:rsidR="004C1EFC" w:rsidRPr="007A367C">
        <w:rPr>
          <w:rFonts w:asciiTheme="majorBidi" w:hAnsiTheme="majorBidi" w:cstheme="majorBidi"/>
          <w:color w:val="000000" w:themeColor="text1"/>
          <w:sz w:val="24"/>
          <w:szCs w:val="24"/>
          <w:lang w:val="en-US"/>
        </w:rPr>
        <w:t xml:space="preserve">soil with </w:t>
      </w:r>
      <w:r w:rsidR="0091333E" w:rsidRPr="007A367C">
        <w:rPr>
          <w:rFonts w:asciiTheme="majorBidi" w:hAnsiTheme="majorBidi" w:cstheme="majorBidi"/>
          <w:color w:val="000000" w:themeColor="text1"/>
          <w:sz w:val="24"/>
          <w:szCs w:val="24"/>
          <w:lang w:val="en-US"/>
        </w:rPr>
        <w:t xml:space="preserve">composted </w:t>
      </w:r>
      <w:r w:rsidR="004C1EFC" w:rsidRPr="007A367C">
        <w:rPr>
          <w:rFonts w:asciiTheme="majorBidi" w:hAnsiTheme="majorBidi" w:cstheme="majorBidi"/>
          <w:color w:val="000000" w:themeColor="text1"/>
          <w:sz w:val="24"/>
          <w:szCs w:val="24"/>
          <w:lang w:val="en-US"/>
        </w:rPr>
        <w:t xml:space="preserve">BSFF </w:t>
      </w:r>
      <w:r w:rsidR="00FC0DD4" w:rsidRPr="007A367C">
        <w:rPr>
          <w:rFonts w:asciiTheme="majorBidi" w:hAnsiTheme="majorBidi" w:cstheme="majorBidi"/>
          <w:color w:val="000000" w:themeColor="text1"/>
          <w:sz w:val="24"/>
          <w:szCs w:val="24"/>
          <w:lang w:val="en-US"/>
        </w:rPr>
        <w:t xml:space="preserve">resulted in </w:t>
      </w:r>
      <w:r w:rsidR="004C1EFC" w:rsidRPr="007A367C">
        <w:rPr>
          <w:rFonts w:asciiTheme="majorBidi" w:hAnsiTheme="majorBidi" w:cstheme="majorBidi"/>
          <w:color w:val="000000" w:themeColor="text1"/>
          <w:sz w:val="24"/>
          <w:szCs w:val="24"/>
          <w:lang w:val="en-US"/>
        </w:rPr>
        <w:t>the lowest leaf area</w:t>
      </w:r>
      <w:r w:rsidR="0091333E" w:rsidRPr="007A367C">
        <w:rPr>
          <w:rFonts w:asciiTheme="majorBidi" w:hAnsiTheme="majorBidi" w:cstheme="majorBidi"/>
          <w:color w:val="000000" w:themeColor="text1"/>
          <w:sz w:val="24"/>
          <w:szCs w:val="24"/>
          <w:lang w:val="en-US"/>
        </w:rPr>
        <w:t xml:space="preserve">, significantly different from </w:t>
      </w:r>
      <w:r w:rsidR="008C0868" w:rsidRPr="007A367C">
        <w:rPr>
          <w:rFonts w:asciiTheme="majorBidi" w:hAnsiTheme="majorBidi" w:cstheme="majorBidi"/>
          <w:color w:val="000000" w:themeColor="text1"/>
          <w:sz w:val="24"/>
          <w:szCs w:val="24"/>
          <w:lang w:val="en-US"/>
        </w:rPr>
        <w:t xml:space="preserve">plants grown in </w:t>
      </w:r>
      <w:r w:rsidR="00857146" w:rsidRPr="007A367C">
        <w:rPr>
          <w:rFonts w:asciiTheme="majorBidi" w:hAnsiTheme="majorBidi" w:cstheme="majorBidi"/>
          <w:color w:val="000000" w:themeColor="text1"/>
          <w:sz w:val="24"/>
          <w:szCs w:val="24"/>
          <w:lang w:val="en-US"/>
        </w:rPr>
        <w:t xml:space="preserve">soil amended with </w:t>
      </w:r>
      <w:r w:rsidR="004C1EFC" w:rsidRPr="007A367C">
        <w:rPr>
          <w:rFonts w:asciiTheme="majorBidi" w:hAnsiTheme="majorBidi" w:cstheme="majorBidi"/>
          <w:color w:val="000000" w:themeColor="text1"/>
          <w:sz w:val="24"/>
          <w:szCs w:val="24"/>
          <w:lang w:val="en-US"/>
        </w:rPr>
        <w:t>composted MWF</w:t>
      </w:r>
      <w:r w:rsidR="006B318F" w:rsidRPr="007A367C">
        <w:rPr>
          <w:rFonts w:asciiTheme="majorBidi" w:hAnsiTheme="majorBidi" w:cstheme="majorBidi"/>
          <w:color w:val="000000" w:themeColor="text1"/>
          <w:sz w:val="24"/>
          <w:szCs w:val="24"/>
          <w:lang w:val="en-US"/>
        </w:rPr>
        <w:t xml:space="preserve"> </w:t>
      </w:r>
      <w:r w:rsidR="00F410EB" w:rsidRPr="007A367C">
        <w:rPr>
          <w:rFonts w:asciiTheme="majorBidi" w:hAnsiTheme="majorBidi" w:cstheme="majorBidi"/>
          <w:color w:val="000000" w:themeColor="text1"/>
          <w:sz w:val="24"/>
          <w:szCs w:val="24"/>
          <w:lang w:val="en-US"/>
        </w:rPr>
        <w:t xml:space="preserve">and NoFrass </w:t>
      </w:r>
      <w:r w:rsidR="006B318F" w:rsidRPr="007A367C">
        <w:rPr>
          <w:rFonts w:asciiTheme="majorBidi" w:hAnsiTheme="majorBidi" w:cstheme="majorBidi"/>
          <w:color w:val="000000" w:themeColor="text1"/>
          <w:sz w:val="24"/>
          <w:szCs w:val="24"/>
          <w:lang w:val="en-US"/>
        </w:rPr>
        <w:t>at day 35</w:t>
      </w:r>
      <w:r w:rsidR="00F410EB" w:rsidRPr="007A367C">
        <w:rPr>
          <w:rFonts w:asciiTheme="majorBidi" w:hAnsiTheme="majorBidi" w:cstheme="majorBidi"/>
          <w:color w:val="000000" w:themeColor="text1"/>
          <w:sz w:val="24"/>
          <w:szCs w:val="24"/>
          <w:lang w:val="en-US"/>
        </w:rPr>
        <w:t xml:space="preserve"> </w:t>
      </w:r>
      <w:r w:rsidR="004C1EFC" w:rsidRPr="007A367C">
        <w:rPr>
          <w:rFonts w:asciiTheme="majorBidi" w:hAnsiTheme="majorBidi" w:cstheme="majorBidi"/>
          <w:color w:val="000000" w:themeColor="text1"/>
          <w:sz w:val="24"/>
          <w:szCs w:val="24"/>
          <w:lang w:val="en-US"/>
        </w:rPr>
        <w:t xml:space="preserve">(Figure </w:t>
      </w:r>
      <w:r w:rsidR="00215728" w:rsidRPr="007A367C">
        <w:rPr>
          <w:rFonts w:asciiTheme="majorBidi" w:hAnsiTheme="majorBidi" w:cstheme="majorBidi"/>
          <w:color w:val="000000" w:themeColor="text1"/>
          <w:sz w:val="24"/>
          <w:szCs w:val="24"/>
          <w:lang w:val="en-US"/>
        </w:rPr>
        <w:t>7</w:t>
      </w:r>
      <w:r w:rsidR="004C1EFC" w:rsidRPr="007A367C">
        <w:rPr>
          <w:rFonts w:asciiTheme="majorBidi" w:hAnsiTheme="majorBidi" w:cstheme="majorBidi"/>
          <w:color w:val="000000" w:themeColor="text1"/>
          <w:sz w:val="24"/>
          <w:szCs w:val="24"/>
          <w:lang w:val="en-US"/>
        </w:rPr>
        <w:t>).</w:t>
      </w:r>
      <w:bookmarkEnd w:id="34"/>
    </w:p>
    <w:p w14:paraId="1CFBD8DA" w14:textId="54BB9737" w:rsidR="00591C05" w:rsidRPr="007A367C" w:rsidRDefault="00991EB5" w:rsidP="00DF46D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w:t>
      </w:r>
      <w:r w:rsidR="009F3546" w:rsidRPr="007A367C">
        <w:rPr>
          <w:rFonts w:asciiTheme="majorBidi" w:hAnsiTheme="majorBidi" w:cstheme="majorBidi"/>
          <w:color w:val="000000" w:themeColor="text1"/>
          <w:sz w:val="24"/>
          <w:szCs w:val="24"/>
          <w:lang w:val="en-US"/>
        </w:rPr>
        <w:t xml:space="preserve">he number of leaves per </w:t>
      </w:r>
      <w:r w:rsidR="009F3546" w:rsidRPr="007A367C">
        <w:rPr>
          <w:rFonts w:asciiTheme="majorBidi" w:hAnsiTheme="majorBidi" w:cstheme="majorBidi"/>
          <w:i/>
          <w:iCs/>
          <w:color w:val="000000" w:themeColor="text1"/>
          <w:sz w:val="24"/>
          <w:szCs w:val="24"/>
          <w:lang w:val="en-US"/>
        </w:rPr>
        <w:t>B. rapa</w:t>
      </w:r>
      <w:r w:rsidR="009F3546" w:rsidRPr="007A367C">
        <w:rPr>
          <w:rFonts w:asciiTheme="majorBidi" w:hAnsiTheme="majorBidi" w:cstheme="majorBidi"/>
          <w:color w:val="000000" w:themeColor="text1"/>
          <w:sz w:val="24"/>
          <w:szCs w:val="24"/>
          <w:lang w:val="en-US"/>
        </w:rPr>
        <w:t xml:space="preserve"> plant </w:t>
      </w:r>
      <w:r w:rsidR="004A49BE" w:rsidRPr="007A367C">
        <w:rPr>
          <w:rFonts w:asciiTheme="majorBidi" w:hAnsiTheme="majorBidi" w:cstheme="majorBidi"/>
          <w:color w:val="000000" w:themeColor="text1"/>
          <w:sz w:val="24"/>
          <w:szCs w:val="24"/>
          <w:lang w:val="en-US"/>
        </w:rPr>
        <w:t xml:space="preserve">was not affected by </w:t>
      </w:r>
      <w:r w:rsidRPr="007A367C">
        <w:rPr>
          <w:rFonts w:asciiTheme="majorBidi" w:hAnsiTheme="majorBidi" w:cstheme="majorBidi"/>
          <w:color w:val="000000" w:themeColor="text1"/>
          <w:sz w:val="24"/>
          <w:szCs w:val="24"/>
          <w:lang w:val="en-US"/>
        </w:rPr>
        <w:t>incubated</w:t>
      </w:r>
      <w:r w:rsidR="00591C05" w:rsidRPr="007A367C">
        <w:rPr>
          <w:rFonts w:asciiTheme="majorBidi" w:hAnsiTheme="majorBidi" w:cstheme="majorBidi"/>
          <w:color w:val="000000" w:themeColor="text1"/>
          <w:sz w:val="24"/>
          <w:szCs w:val="24"/>
          <w:lang w:val="en-US"/>
        </w:rPr>
        <w:t xml:space="preserve"> BSFF or MWF </w:t>
      </w:r>
      <w:r w:rsidR="00EF2B8C" w:rsidRPr="007A367C">
        <w:rPr>
          <w:rFonts w:asciiTheme="majorBidi" w:hAnsiTheme="majorBidi" w:cstheme="majorBidi"/>
          <w:color w:val="000000" w:themeColor="text1"/>
          <w:sz w:val="24"/>
          <w:szCs w:val="24"/>
          <w:lang w:val="en-US"/>
        </w:rPr>
        <w:t xml:space="preserve">at </w:t>
      </w:r>
      <w:r w:rsidR="00857146" w:rsidRPr="007A367C">
        <w:rPr>
          <w:rFonts w:asciiTheme="majorBidi" w:hAnsiTheme="majorBidi" w:cstheme="majorBidi"/>
          <w:color w:val="000000" w:themeColor="text1"/>
          <w:sz w:val="24"/>
          <w:szCs w:val="24"/>
          <w:lang w:val="en-US"/>
        </w:rPr>
        <w:t xml:space="preserve">any of the </w:t>
      </w:r>
      <w:r w:rsidR="00EF2B8C" w:rsidRPr="007A367C">
        <w:rPr>
          <w:rFonts w:asciiTheme="majorBidi" w:hAnsiTheme="majorBidi" w:cstheme="majorBidi"/>
          <w:color w:val="000000" w:themeColor="text1"/>
          <w:sz w:val="24"/>
          <w:szCs w:val="24"/>
          <w:lang w:val="en-US"/>
        </w:rPr>
        <w:t xml:space="preserve">time points </w:t>
      </w:r>
      <w:r w:rsidR="00591C05" w:rsidRPr="007A367C">
        <w:rPr>
          <w:rFonts w:asciiTheme="majorBidi" w:hAnsiTheme="majorBidi" w:cstheme="majorBidi"/>
          <w:color w:val="000000" w:themeColor="text1"/>
          <w:sz w:val="24"/>
          <w:szCs w:val="24"/>
          <w:lang w:val="en-US"/>
        </w:rPr>
        <w:t xml:space="preserve">(Figure </w:t>
      </w:r>
      <w:r w:rsidR="000C4FD3" w:rsidRPr="007A367C">
        <w:rPr>
          <w:rFonts w:asciiTheme="majorBidi" w:hAnsiTheme="majorBidi" w:cstheme="majorBidi"/>
          <w:color w:val="000000" w:themeColor="text1"/>
          <w:sz w:val="24"/>
          <w:szCs w:val="24"/>
          <w:lang w:val="en-US"/>
        </w:rPr>
        <w:t>S10</w:t>
      </w:r>
      <w:r w:rsidR="00591C05" w:rsidRPr="007A367C">
        <w:rPr>
          <w:rFonts w:asciiTheme="majorBidi" w:hAnsiTheme="majorBidi" w:cstheme="majorBidi"/>
          <w:color w:val="000000" w:themeColor="text1"/>
          <w:sz w:val="24"/>
          <w:szCs w:val="24"/>
          <w:lang w:val="en-US"/>
        </w:rPr>
        <w:t xml:space="preserve">). </w:t>
      </w:r>
      <w:bookmarkStart w:id="35" w:name="_Hlk127787836"/>
      <w:r w:rsidR="00D25F66" w:rsidRPr="007A367C">
        <w:rPr>
          <w:rFonts w:asciiTheme="majorBidi" w:hAnsiTheme="majorBidi" w:cstheme="majorBidi"/>
          <w:color w:val="000000" w:themeColor="text1"/>
          <w:sz w:val="24"/>
          <w:szCs w:val="24"/>
          <w:lang w:val="en-US"/>
        </w:rPr>
        <w:t>However,</w:t>
      </w:r>
      <w:r w:rsidR="00FC0DD4" w:rsidRPr="007A367C">
        <w:rPr>
          <w:rFonts w:asciiTheme="majorBidi" w:hAnsiTheme="majorBidi" w:cstheme="majorBidi"/>
          <w:color w:val="000000" w:themeColor="text1"/>
          <w:sz w:val="24"/>
          <w:szCs w:val="24"/>
          <w:lang w:val="en-US"/>
        </w:rPr>
        <w:t xml:space="preserve"> </w:t>
      </w:r>
      <w:r w:rsidR="009579D9" w:rsidRPr="007A367C">
        <w:rPr>
          <w:rFonts w:asciiTheme="majorBidi" w:hAnsiTheme="majorBidi" w:cstheme="majorBidi"/>
          <w:color w:val="000000" w:themeColor="text1"/>
          <w:sz w:val="24"/>
          <w:szCs w:val="24"/>
          <w:lang w:val="en-US"/>
        </w:rPr>
        <w:t xml:space="preserve">composted </w:t>
      </w:r>
      <w:r w:rsidR="009F3546" w:rsidRPr="007A367C">
        <w:rPr>
          <w:rFonts w:asciiTheme="majorBidi" w:hAnsiTheme="majorBidi" w:cstheme="majorBidi"/>
          <w:color w:val="000000" w:themeColor="text1"/>
          <w:sz w:val="24"/>
          <w:szCs w:val="24"/>
          <w:lang w:val="en-US"/>
        </w:rPr>
        <w:t xml:space="preserve">MWF significantly increased the number of leaves per plant </w:t>
      </w:r>
      <w:r w:rsidR="00C764A3" w:rsidRPr="007A367C">
        <w:rPr>
          <w:rFonts w:asciiTheme="majorBidi" w:hAnsiTheme="majorBidi" w:cstheme="majorBidi"/>
          <w:color w:val="000000" w:themeColor="text1"/>
          <w:sz w:val="24"/>
          <w:szCs w:val="24"/>
          <w:lang w:val="en-US"/>
        </w:rPr>
        <w:t xml:space="preserve">at days 14 and 21 </w:t>
      </w:r>
      <w:r w:rsidR="00EF2B8C" w:rsidRPr="007A367C">
        <w:rPr>
          <w:rFonts w:asciiTheme="majorBidi" w:hAnsiTheme="majorBidi" w:cstheme="majorBidi"/>
          <w:color w:val="000000" w:themeColor="text1"/>
          <w:sz w:val="24"/>
          <w:szCs w:val="24"/>
          <w:lang w:val="en-US"/>
        </w:rPr>
        <w:t xml:space="preserve">compared to NoFrass </w:t>
      </w:r>
      <w:r w:rsidR="00591C05" w:rsidRPr="007A367C">
        <w:rPr>
          <w:rFonts w:asciiTheme="majorBidi" w:hAnsiTheme="majorBidi" w:cstheme="majorBidi"/>
          <w:color w:val="000000" w:themeColor="text1"/>
          <w:sz w:val="24"/>
          <w:szCs w:val="24"/>
          <w:lang w:val="en-US"/>
        </w:rPr>
        <w:t>(Figure S</w:t>
      </w:r>
      <w:r w:rsidR="00215728" w:rsidRPr="007A367C">
        <w:rPr>
          <w:rFonts w:asciiTheme="majorBidi" w:hAnsiTheme="majorBidi" w:cstheme="majorBidi"/>
          <w:color w:val="000000" w:themeColor="text1"/>
          <w:sz w:val="24"/>
          <w:szCs w:val="24"/>
          <w:lang w:val="en-US"/>
        </w:rPr>
        <w:t>11</w:t>
      </w:r>
      <w:r w:rsidR="00591C05" w:rsidRPr="007A367C">
        <w:rPr>
          <w:rFonts w:asciiTheme="majorBidi" w:hAnsiTheme="majorBidi" w:cstheme="majorBidi"/>
          <w:color w:val="000000" w:themeColor="text1"/>
          <w:sz w:val="24"/>
          <w:szCs w:val="24"/>
          <w:lang w:val="en-US"/>
        </w:rPr>
        <w:t>)</w:t>
      </w:r>
      <w:r w:rsidR="009F3546" w:rsidRPr="007A367C">
        <w:rPr>
          <w:rFonts w:asciiTheme="majorBidi" w:hAnsiTheme="majorBidi" w:cstheme="majorBidi"/>
          <w:color w:val="000000" w:themeColor="text1"/>
          <w:sz w:val="24"/>
          <w:szCs w:val="24"/>
          <w:lang w:val="en-US"/>
        </w:rPr>
        <w:t xml:space="preserve">, </w:t>
      </w:r>
      <w:r w:rsidR="00C764A3" w:rsidRPr="007A367C">
        <w:rPr>
          <w:rFonts w:asciiTheme="majorBidi" w:hAnsiTheme="majorBidi" w:cstheme="majorBidi"/>
          <w:color w:val="000000" w:themeColor="text1"/>
          <w:sz w:val="24"/>
          <w:szCs w:val="24"/>
          <w:lang w:val="en-US"/>
        </w:rPr>
        <w:t xml:space="preserve">but not at days 28 and 35 </w:t>
      </w:r>
      <w:r w:rsidR="00EF2B8C" w:rsidRPr="007A367C">
        <w:rPr>
          <w:rFonts w:asciiTheme="majorBidi" w:hAnsiTheme="majorBidi" w:cstheme="majorBidi"/>
          <w:color w:val="000000" w:themeColor="text1"/>
          <w:sz w:val="24"/>
          <w:szCs w:val="24"/>
          <w:lang w:val="en-US"/>
        </w:rPr>
        <w:t xml:space="preserve">(Figure S11). </w:t>
      </w:r>
      <w:bookmarkEnd w:id="35"/>
    </w:p>
    <w:p w14:paraId="5A7A26B3" w14:textId="1FD84198" w:rsidR="004B2A39" w:rsidRPr="007A367C" w:rsidRDefault="009579D9" w:rsidP="00DF46D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w:t>
      </w:r>
      <w:r w:rsidR="00FC0DD4" w:rsidRPr="007A367C">
        <w:rPr>
          <w:rFonts w:asciiTheme="majorBidi" w:hAnsiTheme="majorBidi" w:cstheme="majorBidi"/>
          <w:color w:val="000000" w:themeColor="text1"/>
          <w:sz w:val="24"/>
          <w:szCs w:val="24"/>
          <w:lang w:val="en-US"/>
        </w:rPr>
        <w:t>time</w:t>
      </w:r>
      <w:r w:rsidRPr="007A367C">
        <w:rPr>
          <w:rFonts w:asciiTheme="majorBidi" w:hAnsiTheme="majorBidi" w:cstheme="majorBidi"/>
          <w:color w:val="000000" w:themeColor="text1"/>
          <w:sz w:val="24"/>
          <w:szCs w:val="24"/>
          <w:lang w:val="en-US"/>
        </w:rPr>
        <w:t xml:space="preserve"> until the start</w:t>
      </w:r>
      <w:r w:rsidR="00FF7C1C" w:rsidRPr="007A367C">
        <w:rPr>
          <w:rFonts w:asciiTheme="majorBidi" w:hAnsiTheme="majorBidi" w:cstheme="majorBidi"/>
          <w:color w:val="000000" w:themeColor="text1"/>
          <w:sz w:val="24"/>
          <w:szCs w:val="24"/>
          <w:lang w:val="en-US"/>
        </w:rPr>
        <w:t xml:space="preserve"> of flowering was not significantly affected by t</w:t>
      </w:r>
      <w:r w:rsidR="007B6B5E" w:rsidRPr="007A367C">
        <w:rPr>
          <w:rFonts w:asciiTheme="majorBidi" w:hAnsiTheme="majorBidi" w:cstheme="majorBidi"/>
          <w:color w:val="000000" w:themeColor="text1"/>
          <w:sz w:val="24"/>
          <w:szCs w:val="24"/>
          <w:lang w:val="en-US"/>
        </w:rPr>
        <w:t xml:space="preserve">he </w:t>
      </w:r>
      <w:r w:rsidR="000010E7" w:rsidRPr="007A367C">
        <w:rPr>
          <w:rFonts w:asciiTheme="majorBidi" w:hAnsiTheme="majorBidi" w:cstheme="majorBidi"/>
          <w:color w:val="000000" w:themeColor="text1"/>
          <w:sz w:val="24"/>
          <w:szCs w:val="24"/>
          <w:lang w:val="en-US"/>
        </w:rPr>
        <w:t xml:space="preserve">incubation of frass in the soil </w:t>
      </w:r>
      <w:r w:rsidR="00FF7C1C" w:rsidRPr="007A367C">
        <w:rPr>
          <w:rFonts w:asciiTheme="majorBidi" w:hAnsiTheme="majorBidi" w:cstheme="majorBidi"/>
          <w:color w:val="000000" w:themeColor="text1"/>
          <w:sz w:val="24"/>
          <w:szCs w:val="24"/>
          <w:lang w:val="en-US"/>
        </w:rPr>
        <w:t xml:space="preserve">when compared to the </w:t>
      </w:r>
      <w:r w:rsidR="00F32A44" w:rsidRPr="007A367C">
        <w:rPr>
          <w:rFonts w:asciiTheme="majorBidi" w:hAnsiTheme="majorBidi" w:cstheme="majorBidi"/>
          <w:color w:val="000000" w:themeColor="text1"/>
          <w:sz w:val="24"/>
          <w:szCs w:val="24"/>
          <w:lang w:val="en-US"/>
        </w:rPr>
        <w:t>No</w:t>
      </w:r>
      <w:r w:rsidR="007607D4" w:rsidRPr="007A367C">
        <w:rPr>
          <w:rFonts w:asciiTheme="majorBidi" w:hAnsiTheme="majorBidi" w:cstheme="majorBidi"/>
          <w:color w:val="000000" w:themeColor="text1"/>
          <w:sz w:val="24"/>
          <w:szCs w:val="24"/>
          <w:lang w:val="en-US"/>
        </w:rPr>
        <w:t>F</w:t>
      </w:r>
      <w:r w:rsidR="00F32A44" w:rsidRPr="007A367C">
        <w:rPr>
          <w:rFonts w:asciiTheme="majorBidi" w:hAnsiTheme="majorBidi" w:cstheme="majorBidi"/>
          <w:color w:val="000000" w:themeColor="text1"/>
          <w:sz w:val="24"/>
          <w:szCs w:val="24"/>
          <w:lang w:val="en-US"/>
        </w:rPr>
        <w:t>rass</w:t>
      </w:r>
      <w:r w:rsidR="00FF7C1C" w:rsidRPr="007A367C">
        <w:rPr>
          <w:rFonts w:asciiTheme="majorBidi" w:hAnsiTheme="majorBidi" w:cstheme="majorBidi"/>
          <w:color w:val="000000" w:themeColor="text1"/>
          <w:sz w:val="24"/>
          <w:szCs w:val="24"/>
          <w:lang w:val="en-US"/>
        </w:rPr>
        <w:t xml:space="preserve"> </w:t>
      </w:r>
      <w:r w:rsidR="007B6B5E" w:rsidRPr="007A367C">
        <w:rPr>
          <w:rFonts w:asciiTheme="majorBidi" w:hAnsiTheme="majorBidi" w:cstheme="majorBidi"/>
          <w:color w:val="000000" w:themeColor="text1"/>
          <w:sz w:val="24"/>
          <w:szCs w:val="24"/>
          <w:lang w:val="en-US"/>
        </w:rPr>
        <w:t>control</w:t>
      </w:r>
      <w:r w:rsidR="00591C05" w:rsidRPr="007A367C">
        <w:rPr>
          <w:rFonts w:asciiTheme="majorBidi" w:hAnsiTheme="majorBidi" w:cstheme="majorBidi"/>
          <w:color w:val="000000" w:themeColor="text1"/>
          <w:sz w:val="24"/>
          <w:szCs w:val="24"/>
          <w:lang w:val="en-US"/>
        </w:rPr>
        <w:t xml:space="preserve"> </w:t>
      </w:r>
      <w:r w:rsidR="000010E7" w:rsidRPr="007A367C">
        <w:rPr>
          <w:rFonts w:asciiTheme="majorBidi" w:hAnsiTheme="majorBidi" w:cstheme="majorBidi"/>
          <w:color w:val="000000" w:themeColor="text1"/>
          <w:sz w:val="24"/>
          <w:szCs w:val="24"/>
          <w:lang w:val="en-US"/>
        </w:rPr>
        <w:t>(Figure S1</w:t>
      </w:r>
      <w:r w:rsidR="00215728" w:rsidRPr="007A367C">
        <w:rPr>
          <w:rFonts w:asciiTheme="majorBidi" w:hAnsiTheme="majorBidi" w:cstheme="majorBidi"/>
          <w:color w:val="000000" w:themeColor="text1"/>
          <w:sz w:val="24"/>
          <w:szCs w:val="24"/>
          <w:lang w:val="en-US"/>
        </w:rPr>
        <w:t>2</w:t>
      </w:r>
      <w:r w:rsidR="000010E7" w:rsidRPr="007A367C">
        <w:rPr>
          <w:rFonts w:asciiTheme="majorBidi" w:hAnsiTheme="majorBidi" w:cstheme="majorBidi"/>
          <w:color w:val="000000" w:themeColor="text1"/>
          <w:sz w:val="24"/>
          <w:szCs w:val="24"/>
          <w:lang w:val="en-US"/>
        </w:rPr>
        <w:t>A</w:t>
      </w:r>
      <w:r w:rsidR="00591C05" w:rsidRPr="007A367C">
        <w:rPr>
          <w:rFonts w:asciiTheme="majorBidi" w:hAnsiTheme="majorBidi" w:cstheme="majorBidi"/>
          <w:color w:val="000000" w:themeColor="text1"/>
          <w:sz w:val="24"/>
          <w:szCs w:val="24"/>
          <w:lang w:val="en-US"/>
        </w:rPr>
        <w:t>).</w:t>
      </w:r>
      <w:r w:rsidR="000010E7" w:rsidRPr="007A367C">
        <w:rPr>
          <w:rFonts w:asciiTheme="majorBidi" w:hAnsiTheme="majorBidi" w:cstheme="majorBidi"/>
          <w:color w:val="000000" w:themeColor="text1"/>
          <w:sz w:val="24"/>
          <w:szCs w:val="24"/>
          <w:lang w:val="en-US"/>
        </w:rPr>
        <w:t xml:space="preserve"> </w:t>
      </w:r>
      <w:r w:rsidR="007B6B5E" w:rsidRPr="007A367C">
        <w:rPr>
          <w:rFonts w:asciiTheme="majorBidi" w:hAnsiTheme="majorBidi" w:cstheme="majorBidi"/>
          <w:color w:val="000000" w:themeColor="text1"/>
          <w:sz w:val="24"/>
          <w:szCs w:val="24"/>
          <w:lang w:val="en-US"/>
        </w:rPr>
        <w:t xml:space="preserve">Similarly, the </w:t>
      </w:r>
      <w:r w:rsidR="00F32A44" w:rsidRPr="007A367C">
        <w:rPr>
          <w:rFonts w:asciiTheme="majorBidi" w:hAnsiTheme="majorBidi" w:cstheme="majorBidi"/>
          <w:color w:val="000000" w:themeColor="text1"/>
          <w:sz w:val="24"/>
          <w:szCs w:val="24"/>
          <w:lang w:val="en-US"/>
        </w:rPr>
        <w:t xml:space="preserve">time until </w:t>
      </w:r>
      <w:r w:rsidR="007B6B5E" w:rsidRPr="007A367C">
        <w:rPr>
          <w:rFonts w:asciiTheme="majorBidi" w:hAnsiTheme="majorBidi" w:cstheme="majorBidi"/>
          <w:color w:val="000000" w:themeColor="text1"/>
          <w:sz w:val="24"/>
          <w:szCs w:val="24"/>
          <w:lang w:val="en-US"/>
        </w:rPr>
        <w:t xml:space="preserve">flowering of </w:t>
      </w:r>
      <w:r w:rsidR="007B6B5E" w:rsidRPr="007A367C">
        <w:rPr>
          <w:rFonts w:asciiTheme="majorBidi" w:hAnsiTheme="majorBidi" w:cstheme="majorBidi"/>
          <w:i/>
          <w:iCs/>
          <w:color w:val="000000" w:themeColor="text1"/>
          <w:sz w:val="24"/>
          <w:szCs w:val="24"/>
          <w:lang w:val="en-US"/>
        </w:rPr>
        <w:t>B. rapa</w:t>
      </w:r>
      <w:r w:rsidR="007B6B5E" w:rsidRPr="007A367C">
        <w:rPr>
          <w:rFonts w:asciiTheme="majorBidi" w:hAnsiTheme="majorBidi" w:cstheme="majorBidi"/>
          <w:color w:val="000000" w:themeColor="text1"/>
          <w:sz w:val="24"/>
          <w:szCs w:val="24"/>
          <w:lang w:val="en-US"/>
        </w:rPr>
        <w:t xml:space="preserve"> plants </w:t>
      </w:r>
      <w:r w:rsidR="007607D4" w:rsidRPr="007A367C">
        <w:rPr>
          <w:rFonts w:asciiTheme="majorBidi" w:hAnsiTheme="majorBidi" w:cstheme="majorBidi"/>
          <w:color w:val="000000" w:themeColor="text1"/>
          <w:sz w:val="24"/>
          <w:szCs w:val="24"/>
          <w:lang w:val="en-US"/>
        </w:rPr>
        <w:t>was not</w:t>
      </w:r>
      <w:r w:rsidR="007B6B5E" w:rsidRPr="007A367C">
        <w:rPr>
          <w:rFonts w:asciiTheme="majorBidi" w:hAnsiTheme="majorBidi" w:cstheme="majorBidi"/>
          <w:color w:val="000000" w:themeColor="text1"/>
          <w:sz w:val="24"/>
          <w:szCs w:val="24"/>
          <w:lang w:val="en-US"/>
        </w:rPr>
        <w:t xml:space="preserve"> significantly </w:t>
      </w:r>
      <w:r w:rsidR="007607D4" w:rsidRPr="007A367C">
        <w:rPr>
          <w:rFonts w:asciiTheme="majorBidi" w:hAnsiTheme="majorBidi" w:cstheme="majorBidi"/>
          <w:color w:val="000000" w:themeColor="text1"/>
          <w:sz w:val="24"/>
          <w:szCs w:val="24"/>
          <w:lang w:val="en-US"/>
        </w:rPr>
        <w:t>affected by adding</w:t>
      </w:r>
      <w:r w:rsidR="007B6B5E" w:rsidRPr="007A367C">
        <w:rPr>
          <w:rFonts w:asciiTheme="majorBidi" w:hAnsiTheme="majorBidi" w:cstheme="majorBidi"/>
          <w:color w:val="000000" w:themeColor="text1"/>
          <w:sz w:val="24"/>
          <w:szCs w:val="24"/>
          <w:lang w:val="en-US"/>
        </w:rPr>
        <w:t xml:space="preserve"> </w:t>
      </w:r>
      <w:r w:rsidR="00FF7C1C" w:rsidRPr="007A367C">
        <w:rPr>
          <w:rFonts w:asciiTheme="majorBidi" w:hAnsiTheme="majorBidi" w:cstheme="majorBidi"/>
          <w:color w:val="000000" w:themeColor="text1"/>
          <w:sz w:val="24"/>
          <w:szCs w:val="24"/>
          <w:lang w:val="en-US"/>
        </w:rPr>
        <w:t xml:space="preserve">either </w:t>
      </w:r>
      <w:r w:rsidR="007607D4" w:rsidRPr="007A367C">
        <w:rPr>
          <w:rFonts w:asciiTheme="majorBidi" w:hAnsiTheme="majorBidi" w:cstheme="majorBidi"/>
          <w:color w:val="000000" w:themeColor="text1"/>
          <w:sz w:val="24"/>
          <w:szCs w:val="24"/>
          <w:lang w:val="en-US"/>
        </w:rPr>
        <w:t xml:space="preserve">composted </w:t>
      </w:r>
      <w:r w:rsidR="007B6B5E" w:rsidRPr="007A367C">
        <w:rPr>
          <w:rFonts w:asciiTheme="majorBidi" w:hAnsiTheme="majorBidi" w:cstheme="majorBidi"/>
          <w:color w:val="000000" w:themeColor="text1"/>
          <w:sz w:val="24"/>
          <w:szCs w:val="24"/>
          <w:lang w:val="en-US"/>
        </w:rPr>
        <w:t>BSFF or MWF to the</w:t>
      </w:r>
      <w:r w:rsidR="000010E7" w:rsidRPr="007A367C">
        <w:rPr>
          <w:rFonts w:asciiTheme="majorBidi" w:hAnsiTheme="majorBidi" w:cstheme="majorBidi"/>
          <w:color w:val="000000" w:themeColor="text1"/>
          <w:sz w:val="24"/>
          <w:szCs w:val="24"/>
          <w:lang w:val="en-US"/>
        </w:rPr>
        <w:t xml:space="preserve"> soil</w:t>
      </w:r>
      <w:r w:rsidR="007B6B5E" w:rsidRPr="007A367C">
        <w:rPr>
          <w:rFonts w:asciiTheme="majorBidi" w:hAnsiTheme="majorBidi" w:cstheme="majorBidi"/>
          <w:color w:val="000000" w:themeColor="text1"/>
          <w:sz w:val="24"/>
          <w:szCs w:val="24"/>
          <w:lang w:val="en-US"/>
        </w:rPr>
        <w:t xml:space="preserve"> (Figure S1</w:t>
      </w:r>
      <w:r w:rsidR="00215728" w:rsidRPr="007A367C">
        <w:rPr>
          <w:rFonts w:asciiTheme="majorBidi" w:hAnsiTheme="majorBidi" w:cstheme="majorBidi"/>
          <w:color w:val="000000" w:themeColor="text1"/>
          <w:sz w:val="24"/>
          <w:szCs w:val="24"/>
          <w:lang w:val="en-US"/>
        </w:rPr>
        <w:t>2</w:t>
      </w:r>
      <w:r w:rsidR="007B6B5E" w:rsidRPr="007A367C">
        <w:rPr>
          <w:rFonts w:asciiTheme="majorBidi" w:hAnsiTheme="majorBidi" w:cstheme="majorBidi"/>
          <w:color w:val="000000" w:themeColor="text1"/>
          <w:sz w:val="24"/>
          <w:szCs w:val="24"/>
          <w:lang w:val="en-US"/>
        </w:rPr>
        <w:t>B).</w:t>
      </w:r>
    </w:p>
    <w:p w14:paraId="523562E0" w14:textId="06565B15" w:rsidR="00085E71" w:rsidRPr="007A367C" w:rsidRDefault="00085E71" w:rsidP="00F06186">
      <w:pPr>
        <w:widowControl w:val="0"/>
        <w:suppressAutoHyphens/>
        <w:spacing w:after="0"/>
        <w:contextualSpacing/>
        <w:rPr>
          <w:rFonts w:asciiTheme="majorBidi" w:hAnsiTheme="majorBidi" w:cstheme="majorBidi"/>
          <w:color w:val="000000" w:themeColor="text1"/>
          <w:sz w:val="24"/>
          <w:szCs w:val="24"/>
          <w:lang w:val="en-US"/>
        </w:rPr>
      </w:pPr>
    </w:p>
    <w:p w14:paraId="56BA7B53" w14:textId="77777777" w:rsidR="00A77E43" w:rsidRPr="007A367C" w:rsidRDefault="00E508BD" w:rsidP="00F06186">
      <w:pPr>
        <w:widowControl w:val="0"/>
        <w:suppressAutoHyphens/>
        <w:spacing w:after="0"/>
        <w:contextualSpacing/>
        <w:rPr>
          <w:rFonts w:asciiTheme="majorBidi" w:hAnsiTheme="majorBidi" w:cstheme="majorBidi"/>
          <w:b/>
          <w:bCs/>
          <w:color w:val="000000" w:themeColor="text1"/>
          <w:sz w:val="28"/>
          <w:szCs w:val="28"/>
          <w:lang w:val="en-US"/>
        </w:rPr>
      </w:pPr>
      <w:r w:rsidRPr="007A367C">
        <w:rPr>
          <w:rFonts w:asciiTheme="majorBidi" w:hAnsiTheme="majorBidi" w:cstheme="majorBidi"/>
          <w:b/>
          <w:bCs/>
          <w:color w:val="000000" w:themeColor="text1"/>
          <w:sz w:val="28"/>
          <w:szCs w:val="28"/>
          <w:lang w:val="en-US"/>
        </w:rPr>
        <w:t>Discussion</w:t>
      </w:r>
    </w:p>
    <w:p w14:paraId="73013BBD" w14:textId="288D08CB" w:rsidR="00D266AF" w:rsidRPr="007A367C" w:rsidRDefault="00D32F8E" w:rsidP="00F06186">
      <w:pPr>
        <w:widowControl w:val="0"/>
        <w:suppressAutoHyphens/>
        <w:spacing w:after="0"/>
        <w:contextualSpacing/>
        <w:rPr>
          <w:rFonts w:asciiTheme="majorBidi" w:hAnsiTheme="majorBidi" w:cstheme="majorBidi"/>
          <w:color w:val="000000" w:themeColor="text1"/>
          <w:sz w:val="24"/>
          <w:szCs w:val="24"/>
          <w:lang w:val="en-US"/>
        </w:rPr>
      </w:pPr>
      <w:bookmarkStart w:id="36" w:name="_Hlk133189004"/>
      <w:r w:rsidRPr="007A367C">
        <w:rPr>
          <w:rFonts w:asciiTheme="majorBidi" w:hAnsiTheme="majorBidi" w:cstheme="majorBidi"/>
          <w:color w:val="000000" w:themeColor="text1"/>
          <w:sz w:val="24"/>
          <w:szCs w:val="24"/>
          <w:lang w:val="en-US"/>
        </w:rPr>
        <w:t>This study</w:t>
      </w:r>
      <w:r w:rsidR="00D266AF" w:rsidRPr="007A367C">
        <w:rPr>
          <w:rFonts w:asciiTheme="majorBidi" w:hAnsiTheme="majorBidi" w:cstheme="majorBidi"/>
          <w:color w:val="000000" w:themeColor="text1"/>
          <w:sz w:val="24"/>
          <w:szCs w:val="24"/>
          <w:lang w:val="en-US"/>
        </w:rPr>
        <w:t xml:space="preserve"> investigated the effect of soil amendment with raw</w:t>
      </w:r>
      <w:r w:rsidR="000C1B6B" w:rsidRPr="007A367C">
        <w:rPr>
          <w:rFonts w:asciiTheme="majorBidi" w:hAnsiTheme="majorBidi" w:cstheme="majorBidi"/>
          <w:color w:val="000000" w:themeColor="text1"/>
          <w:sz w:val="24"/>
          <w:szCs w:val="24"/>
          <w:lang w:val="en-US"/>
        </w:rPr>
        <w:t xml:space="preserve">, </w:t>
      </w:r>
      <w:r w:rsidR="002E74FE" w:rsidRPr="007A367C">
        <w:rPr>
          <w:rFonts w:asciiTheme="majorBidi" w:hAnsiTheme="majorBidi" w:cstheme="majorBidi"/>
          <w:color w:val="000000" w:themeColor="text1"/>
          <w:sz w:val="24"/>
          <w:szCs w:val="24"/>
          <w:lang w:val="en-US"/>
        </w:rPr>
        <w:t>incubated,</w:t>
      </w:r>
      <w:r w:rsidR="000C1B6B" w:rsidRPr="007A367C">
        <w:rPr>
          <w:rFonts w:asciiTheme="majorBidi" w:hAnsiTheme="majorBidi" w:cstheme="majorBidi"/>
          <w:color w:val="000000" w:themeColor="text1"/>
          <w:sz w:val="24"/>
          <w:szCs w:val="24"/>
          <w:lang w:val="en-US"/>
        </w:rPr>
        <w:t xml:space="preserve"> and composted frass of </w:t>
      </w:r>
      <w:r w:rsidR="00D266AF" w:rsidRPr="007A367C">
        <w:rPr>
          <w:rFonts w:asciiTheme="majorBidi" w:hAnsiTheme="majorBidi" w:cstheme="majorBidi"/>
          <w:color w:val="000000" w:themeColor="text1"/>
          <w:sz w:val="24"/>
          <w:szCs w:val="24"/>
          <w:lang w:val="en-US"/>
        </w:rPr>
        <w:t xml:space="preserve">black soldier fly (BSFF) and </w:t>
      </w:r>
      <w:r w:rsidR="00C81BFE" w:rsidRPr="007A367C">
        <w:rPr>
          <w:rFonts w:asciiTheme="majorBidi" w:hAnsiTheme="majorBidi" w:cstheme="majorBidi"/>
          <w:color w:val="000000" w:themeColor="text1"/>
          <w:sz w:val="24"/>
          <w:szCs w:val="24"/>
          <w:lang w:val="en-US"/>
        </w:rPr>
        <w:t xml:space="preserve">yellow </w:t>
      </w:r>
      <w:r w:rsidR="00D266AF" w:rsidRPr="007A367C">
        <w:rPr>
          <w:rFonts w:asciiTheme="majorBidi" w:hAnsiTheme="majorBidi" w:cstheme="majorBidi"/>
          <w:color w:val="000000" w:themeColor="text1"/>
          <w:sz w:val="24"/>
          <w:szCs w:val="24"/>
          <w:lang w:val="en-US"/>
        </w:rPr>
        <w:t xml:space="preserve">mealworm (MWF) on the growth of </w:t>
      </w:r>
      <w:r w:rsidR="00D266AF" w:rsidRPr="007A367C">
        <w:rPr>
          <w:rFonts w:asciiTheme="majorBidi" w:hAnsiTheme="majorBidi" w:cstheme="majorBidi"/>
          <w:i/>
          <w:iCs/>
          <w:color w:val="000000" w:themeColor="text1"/>
          <w:sz w:val="24"/>
          <w:szCs w:val="24"/>
          <w:lang w:val="en-US"/>
        </w:rPr>
        <w:t>B</w:t>
      </w:r>
      <w:r w:rsidR="00515C2D" w:rsidRPr="007A367C">
        <w:rPr>
          <w:rFonts w:asciiTheme="majorBidi" w:hAnsiTheme="majorBidi" w:cstheme="majorBidi"/>
          <w:i/>
          <w:iCs/>
          <w:color w:val="000000" w:themeColor="text1"/>
          <w:sz w:val="24"/>
          <w:szCs w:val="24"/>
          <w:lang w:val="en-US"/>
        </w:rPr>
        <w:t>.</w:t>
      </w:r>
      <w:r w:rsidR="00D266AF" w:rsidRPr="007A367C">
        <w:rPr>
          <w:rFonts w:asciiTheme="majorBidi" w:hAnsiTheme="majorBidi" w:cstheme="majorBidi"/>
          <w:i/>
          <w:iCs/>
          <w:color w:val="000000" w:themeColor="text1"/>
          <w:sz w:val="24"/>
          <w:szCs w:val="24"/>
          <w:lang w:val="en-US"/>
        </w:rPr>
        <w:t xml:space="preserve"> rapa</w:t>
      </w:r>
      <w:r w:rsidR="000C1B6B" w:rsidRPr="007A367C">
        <w:rPr>
          <w:rFonts w:asciiTheme="majorBidi" w:hAnsiTheme="majorBidi" w:cstheme="majorBidi"/>
          <w:i/>
          <w:iCs/>
          <w:color w:val="000000" w:themeColor="text1"/>
          <w:sz w:val="24"/>
          <w:szCs w:val="24"/>
          <w:lang w:val="en-US"/>
        </w:rPr>
        <w:t xml:space="preserve"> </w:t>
      </w:r>
      <w:r w:rsidR="000C1B6B" w:rsidRPr="007A367C">
        <w:rPr>
          <w:rFonts w:asciiTheme="majorBidi" w:hAnsiTheme="majorBidi" w:cstheme="majorBidi"/>
          <w:color w:val="000000" w:themeColor="text1"/>
          <w:sz w:val="24"/>
          <w:szCs w:val="24"/>
          <w:lang w:val="en-US"/>
        </w:rPr>
        <w:t>plants</w:t>
      </w:r>
      <w:r w:rsidR="000F1CFC" w:rsidRPr="007A367C">
        <w:rPr>
          <w:rFonts w:asciiTheme="majorBidi" w:hAnsiTheme="majorBidi" w:cstheme="majorBidi"/>
          <w:color w:val="000000" w:themeColor="text1"/>
          <w:sz w:val="24"/>
          <w:szCs w:val="24"/>
          <w:lang w:val="en-US"/>
        </w:rPr>
        <w:t xml:space="preserve">. In addition, feeding damage inflicted by diamondback moth larvae, their </w:t>
      </w:r>
      <w:r w:rsidR="00D266AF" w:rsidRPr="007A367C">
        <w:rPr>
          <w:rFonts w:asciiTheme="majorBidi" w:hAnsiTheme="majorBidi" w:cstheme="majorBidi"/>
          <w:color w:val="000000" w:themeColor="text1"/>
          <w:sz w:val="24"/>
          <w:szCs w:val="24"/>
          <w:lang w:val="en-US"/>
        </w:rPr>
        <w:t>survival and development</w:t>
      </w:r>
      <w:r w:rsidR="00B56767" w:rsidRPr="007A367C">
        <w:rPr>
          <w:rFonts w:asciiTheme="majorBidi" w:hAnsiTheme="majorBidi" w:cstheme="majorBidi"/>
          <w:color w:val="000000" w:themeColor="text1"/>
          <w:sz w:val="24"/>
          <w:szCs w:val="24"/>
          <w:lang w:val="en-US"/>
        </w:rPr>
        <w:t>,</w:t>
      </w:r>
      <w:r w:rsidR="000F1CFC" w:rsidRPr="007A367C">
        <w:rPr>
          <w:rFonts w:asciiTheme="majorBidi" w:hAnsiTheme="majorBidi" w:cstheme="majorBidi"/>
          <w:color w:val="000000" w:themeColor="text1"/>
          <w:sz w:val="24"/>
          <w:szCs w:val="24"/>
          <w:lang w:val="en-US"/>
        </w:rPr>
        <w:t xml:space="preserve"> and </w:t>
      </w:r>
      <w:r w:rsidR="00B56767" w:rsidRPr="007A367C">
        <w:rPr>
          <w:rFonts w:asciiTheme="majorBidi" w:hAnsiTheme="majorBidi" w:cstheme="majorBidi"/>
          <w:color w:val="000000" w:themeColor="text1"/>
          <w:sz w:val="24"/>
          <w:szCs w:val="24"/>
          <w:lang w:val="en-US"/>
        </w:rPr>
        <w:t xml:space="preserve">the </w:t>
      </w:r>
      <w:r w:rsidR="000F1CFC" w:rsidRPr="007A367C">
        <w:rPr>
          <w:rFonts w:asciiTheme="majorBidi" w:hAnsiTheme="majorBidi" w:cstheme="majorBidi"/>
          <w:color w:val="000000" w:themeColor="text1"/>
          <w:sz w:val="24"/>
          <w:szCs w:val="24"/>
          <w:lang w:val="en-US"/>
        </w:rPr>
        <w:t>survival, growth</w:t>
      </w:r>
      <w:r w:rsidR="00B56767" w:rsidRPr="007A367C">
        <w:rPr>
          <w:rFonts w:asciiTheme="majorBidi" w:hAnsiTheme="majorBidi" w:cstheme="majorBidi"/>
          <w:color w:val="000000" w:themeColor="text1"/>
          <w:sz w:val="24"/>
          <w:szCs w:val="24"/>
          <w:lang w:val="en-US"/>
        </w:rPr>
        <w:t>,</w:t>
      </w:r>
      <w:r w:rsidR="000F1CFC" w:rsidRPr="007A367C">
        <w:rPr>
          <w:rFonts w:asciiTheme="majorBidi" w:hAnsiTheme="majorBidi" w:cstheme="majorBidi"/>
          <w:color w:val="000000" w:themeColor="text1"/>
          <w:sz w:val="24"/>
          <w:szCs w:val="24"/>
          <w:lang w:val="en-US"/>
        </w:rPr>
        <w:t xml:space="preserve"> and adult </w:t>
      </w:r>
      <w:proofErr w:type="spellStart"/>
      <w:r w:rsidR="000F1CFC" w:rsidRPr="007A367C">
        <w:rPr>
          <w:rFonts w:asciiTheme="majorBidi" w:hAnsiTheme="majorBidi" w:cstheme="majorBidi"/>
          <w:color w:val="000000" w:themeColor="text1"/>
          <w:sz w:val="24"/>
          <w:szCs w:val="24"/>
          <w:lang w:val="en-US"/>
        </w:rPr>
        <w:t>eclosion</w:t>
      </w:r>
      <w:proofErr w:type="spellEnd"/>
      <w:r w:rsidR="000F1CFC" w:rsidRPr="007A367C">
        <w:rPr>
          <w:rFonts w:asciiTheme="majorBidi" w:hAnsiTheme="majorBidi" w:cstheme="majorBidi"/>
          <w:color w:val="000000" w:themeColor="text1"/>
          <w:sz w:val="24"/>
          <w:szCs w:val="24"/>
          <w:lang w:val="en-US"/>
        </w:rPr>
        <w:t xml:space="preserve"> of the </w:t>
      </w:r>
      <w:r w:rsidR="00515C2D" w:rsidRPr="007A367C">
        <w:rPr>
          <w:rFonts w:asciiTheme="majorBidi" w:hAnsiTheme="majorBidi" w:cstheme="majorBidi"/>
          <w:color w:val="000000" w:themeColor="text1"/>
          <w:sz w:val="24"/>
          <w:szCs w:val="24"/>
          <w:lang w:val="en-US"/>
        </w:rPr>
        <w:t xml:space="preserve">cabbage </w:t>
      </w:r>
      <w:r w:rsidR="00D266AF" w:rsidRPr="007A367C">
        <w:rPr>
          <w:rFonts w:asciiTheme="majorBidi" w:hAnsiTheme="majorBidi" w:cstheme="majorBidi"/>
          <w:color w:val="000000" w:themeColor="text1"/>
          <w:sz w:val="24"/>
          <w:szCs w:val="24"/>
          <w:lang w:val="en-US"/>
        </w:rPr>
        <w:t xml:space="preserve">root </w:t>
      </w:r>
      <w:r w:rsidR="00515C2D" w:rsidRPr="007A367C">
        <w:rPr>
          <w:rFonts w:asciiTheme="majorBidi" w:hAnsiTheme="majorBidi" w:cstheme="majorBidi"/>
          <w:color w:val="000000" w:themeColor="text1"/>
          <w:sz w:val="24"/>
          <w:szCs w:val="24"/>
          <w:lang w:val="en-US"/>
        </w:rPr>
        <w:t xml:space="preserve">fly </w:t>
      </w:r>
      <w:r w:rsidR="000F1CFC" w:rsidRPr="007A367C">
        <w:rPr>
          <w:rFonts w:asciiTheme="majorBidi" w:hAnsiTheme="majorBidi" w:cstheme="majorBidi"/>
          <w:color w:val="000000" w:themeColor="text1"/>
          <w:sz w:val="24"/>
          <w:szCs w:val="24"/>
          <w:lang w:val="en-US"/>
        </w:rPr>
        <w:t>were quantified</w:t>
      </w:r>
      <w:r w:rsidR="00D266AF" w:rsidRPr="007A367C">
        <w:rPr>
          <w:rFonts w:asciiTheme="majorBidi" w:hAnsiTheme="majorBidi" w:cstheme="majorBidi"/>
          <w:color w:val="000000" w:themeColor="text1"/>
          <w:sz w:val="24"/>
          <w:szCs w:val="24"/>
          <w:lang w:val="en-US"/>
        </w:rPr>
        <w:t xml:space="preserve">. </w:t>
      </w:r>
      <w:r w:rsidR="00515C2D" w:rsidRPr="007A367C">
        <w:rPr>
          <w:rFonts w:asciiTheme="majorBidi" w:hAnsiTheme="majorBidi" w:cstheme="majorBidi"/>
          <w:color w:val="000000" w:themeColor="text1"/>
          <w:sz w:val="24"/>
          <w:szCs w:val="24"/>
          <w:lang w:val="en-US"/>
        </w:rPr>
        <w:t>Our</w:t>
      </w:r>
      <w:r w:rsidR="00D266AF" w:rsidRPr="007A367C">
        <w:rPr>
          <w:rFonts w:asciiTheme="majorBidi" w:hAnsiTheme="majorBidi" w:cstheme="majorBidi"/>
          <w:color w:val="000000" w:themeColor="text1"/>
          <w:sz w:val="24"/>
          <w:szCs w:val="24"/>
          <w:lang w:val="en-US"/>
        </w:rPr>
        <w:t xml:space="preserve"> results show </w:t>
      </w:r>
      <w:r w:rsidR="009F6B74" w:rsidRPr="007A367C">
        <w:rPr>
          <w:rFonts w:asciiTheme="majorBidi" w:hAnsiTheme="majorBidi" w:cstheme="majorBidi"/>
          <w:color w:val="000000" w:themeColor="text1"/>
          <w:sz w:val="24"/>
          <w:szCs w:val="24"/>
          <w:lang w:val="en-US"/>
        </w:rPr>
        <w:t xml:space="preserve">that </w:t>
      </w:r>
      <w:r w:rsidR="00B56767" w:rsidRPr="007A367C">
        <w:rPr>
          <w:rFonts w:asciiTheme="majorBidi" w:hAnsiTheme="majorBidi" w:cstheme="majorBidi"/>
          <w:color w:val="000000" w:themeColor="text1"/>
          <w:sz w:val="24"/>
          <w:szCs w:val="24"/>
          <w:lang w:val="en-US"/>
        </w:rPr>
        <w:t xml:space="preserve">although </w:t>
      </w:r>
      <w:r w:rsidR="009F6B74" w:rsidRPr="007A367C">
        <w:rPr>
          <w:rFonts w:asciiTheme="majorBidi" w:hAnsiTheme="majorBidi" w:cstheme="majorBidi"/>
          <w:color w:val="000000" w:themeColor="text1"/>
          <w:sz w:val="24"/>
          <w:szCs w:val="24"/>
          <w:lang w:val="en-US"/>
        </w:rPr>
        <w:t>both raw BSFF and MWF frass initially resulted in smaller leaf area</w:t>
      </w:r>
      <w:r w:rsidR="001779A5" w:rsidRPr="007A367C">
        <w:rPr>
          <w:rFonts w:asciiTheme="majorBidi" w:hAnsiTheme="majorBidi" w:cstheme="majorBidi"/>
          <w:color w:val="000000" w:themeColor="text1"/>
          <w:sz w:val="24"/>
          <w:szCs w:val="24"/>
          <w:lang w:val="en-US"/>
        </w:rPr>
        <w:t xml:space="preserve"> and fewer leaves, </w:t>
      </w:r>
      <w:r w:rsidR="009F6B74" w:rsidRPr="007A367C">
        <w:rPr>
          <w:rFonts w:asciiTheme="majorBidi" w:hAnsiTheme="majorBidi" w:cstheme="majorBidi"/>
          <w:color w:val="000000" w:themeColor="text1"/>
          <w:sz w:val="24"/>
          <w:szCs w:val="24"/>
          <w:lang w:val="en-US"/>
        </w:rPr>
        <w:t>the negative effect of raw MWF disappeared over time, wh</w:t>
      </w:r>
      <w:r w:rsidR="001779A5" w:rsidRPr="007A367C">
        <w:rPr>
          <w:rFonts w:asciiTheme="majorBidi" w:hAnsiTheme="majorBidi" w:cstheme="majorBidi"/>
          <w:color w:val="000000" w:themeColor="text1"/>
          <w:sz w:val="24"/>
          <w:szCs w:val="24"/>
          <w:lang w:val="en-US"/>
        </w:rPr>
        <w:t>ereas</w:t>
      </w:r>
      <w:r w:rsidR="009F6B74" w:rsidRPr="007A367C">
        <w:rPr>
          <w:rFonts w:asciiTheme="majorBidi" w:hAnsiTheme="majorBidi" w:cstheme="majorBidi"/>
          <w:color w:val="000000" w:themeColor="text1"/>
          <w:sz w:val="24"/>
          <w:szCs w:val="24"/>
          <w:lang w:val="en-US"/>
        </w:rPr>
        <w:t xml:space="preserve"> raw BSFF consistently resulted in smaller leaf area </w:t>
      </w:r>
      <w:r w:rsidR="001779A5" w:rsidRPr="007A367C">
        <w:rPr>
          <w:rFonts w:asciiTheme="majorBidi" w:hAnsiTheme="majorBidi" w:cstheme="majorBidi"/>
          <w:color w:val="000000" w:themeColor="text1"/>
          <w:sz w:val="24"/>
          <w:szCs w:val="24"/>
          <w:lang w:val="en-US"/>
        </w:rPr>
        <w:t xml:space="preserve">and fewer leaves </w:t>
      </w:r>
      <w:r w:rsidR="009F6B74" w:rsidRPr="007A367C">
        <w:rPr>
          <w:rFonts w:asciiTheme="majorBidi" w:hAnsiTheme="majorBidi" w:cstheme="majorBidi"/>
          <w:color w:val="000000" w:themeColor="text1"/>
          <w:sz w:val="24"/>
          <w:szCs w:val="24"/>
          <w:lang w:val="en-US"/>
        </w:rPr>
        <w:t xml:space="preserve">compared to both MWF and the NoFrass control. </w:t>
      </w:r>
      <w:r w:rsidR="00616395" w:rsidRPr="007A367C">
        <w:rPr>
          <w:rFonts w:asciiTheme="majorBidi" w:hAnsiTheme="majorBidi" w:cstheme="majorBidi"/>
          <w:color w:val="000000" w:themeColor="text1"/>
          <w:sz w:val="24"/>
          <w:szCs w:val="24"/>
          <w:lang w:val="en-US"/>
        </w:rPr>
        <w:t xml:space="preserve">Raw </w:t>
      </w:r>
      <w:r w:rsidR="00E929B4" w:rsidRPr="007A367C">
        <w:rPr>
          <w:rFonts w:asciiTheme="majorBidi" w:hAnsiTheme="majorBidi" w:cstheme="majorBidi"/>
          <w:color w:val="000000" w:themeColor="text1"/>
          <w:sz w:val="24"/>
          <w:szCs w:val="24"/>
          <w:lang w:val="en-US"/>
        </w:rPr>
        <w:t xml:space="preserve">BSFF </w:t>
      </w:r>
      <w:r w:rsidR="00616395" w:rsidRPr="007A367C">
        <w:rPr>
          <w:rFonts w:asciiTheme="majorBidi" w:hAnsiTheme="majorBidi" w:cstheme="majorBidi"/>
          <w:color w:val="000000" w:themeColor="text1"/>
          <w:sz w:val="24"/>
          <w:szCs w:val="24"/>
          <w:lang w:val="en-US"/>
        </w:rPr>
        <w:t xml:space="preserve">resulted in </w:t>
      </w:r>
      <w:r w:rsidR="00D266AF" w:rsidRPr="007A367C">
        <w:rPr>
          <w:rFonts w:asciiTheme="majorBidi" w:hAnsiTheme="majorBidi" w:cstheme="majorBidi"/>
          <w:color w:val="000000" w:themeColor="text1"/>
          <w:sz w:val="24"/>
          <w:szCs w:val="24"/>
          <w:lang w:val="en-US"/>
        </w:rPr>
        <w:t xml:space="preserve">longer time until flowering compared to </w:t>
      </w:r>
      <w:r w:rsidR="00616395" w:rsidRPr="007A367C">
        <w:rPr>
          <w:rFonts w:asciiTheme="majorBidi" w:hAnsiTheme="majorBidi" w:cstheme="majorBidi"/>
          <w:color w:val="000000" w:themeColor="text1"/>
          <w:sz w:val="24"/>
          <w:szCs w:val="24"/>
          <w:lang w:val="en-US"/>
        </w:rPr>
        <w:t xml:space="preserve">MWF and </w:t>
      </w:r>
      <w:r w:rsidR="00515C2D" w:rsidRPr="007A367C">
        <w:rPr>
          <w:rFonts w:asciiTheme="majorBidi" w:hAnsiTheme="majorBidi" w:cstheme="majorBidi"/>
          <w:color w:val="000000" w:themeColor="text1"/>
          <w:sz w:val="24"/>
          <w:szCs w:val="24"/>
          <w:lang w:val="en-US"/>
        </w:rPr>
        <w:t>NoFrass</w:t>
      </w:r>
      <w:r w:rsidR="00D266AF" w:rsidRPr="007A367C">
        <w:rPr>
          <w:rFonts w:asciiTheme="majorBidi" w:hAnsiTheme="majorBidi" w:cstheme="majorBidi"/>
          <w:color w:val="000000" w:themeColor="text1"/>
          <w:sz w:val="24"/>
          <w:szCs w:val="24"/>
          <w:lang w:val="en-US"/>
        </w:rPr>
        <w:t xml:space="preserve">. </w:t>
      </w:r>
      <w:r w:rsidR="00D9309E" w:rsidRPr="007A367C">
        <w:rPr>
          <w:rFonts w:asciiTheme="majorBidi" w:hAnsiTheme="majorBidi" w:cstheme="majorBidi"/>
          <w:color w:val="000000" w:themeColor="text1"/>
          <w:sz w:val="24"/>
          <w:szCs w:val="24"/>
          <w:lang w:val="en-US"/>
        </w:rPr>
        <w:t xml:space="preserve">Soil amendment with </w:t>
      </w:r>
      <w:r w:rsidR="00D266AF" w:rsidRPr="007A367C">
        <w:rPr>
          <w:rFonts w:asciiTheme="majorBidi" w:hAnsiTheme="majorBidi" w:cstheme="majorBidi"/>
          <w:color w:val="000000" w:themeColor="text1"/>
          <w:sz w:val="24"/>
          <w:szCs w:val="24"/>
          <w:lang w:val="en-US"/>
        </w:rPr>
        <w:t xml:space="preserve">BSFF resulted in </w:t>
      </w:r>
      <w:r w:rsidR="00E929B4" w:rsidRPr="007A367C">
        <w:rPr>
          <w:rFonts w:asciiTheme="majorBidi" w:hAnsiTheme="majorBidi" w:cstheme="majorBidi"/>
          <w:color w:val="000000" w:themeColor="text1"/>
          <w:sz w:val="24"/>
          <w:szCs w:val="24"/>
          <w:lang w:val="en-US"/>
        </w:rPr>
        <w:t xml:space="preserve">a significantly lower </w:t>
      </w:r>
      <w:r w:rsidR="00D266AF" w:rsidRPr="007A367C">
        <w:rPr>
          <w:rFonts w:asciiTheme="majorBidi" w:hAnsiTheme="majorBidi" w:cstheme="majorBidi"/>
          <w:color w:val="000000" w:themeColor="text1"/>
          <w:sz w:val="24"/>
          <w:szCs w:val="24"/>
          <w:lang w:val="en-US"/>
        </w:rPr>
        <w:t xml:space="preserve">survival </w:t>
      </w:r>
      <w:r w:rsidR="00746A95" w:rsidRPr="007A367C">
        <w:rPr>
          <w:rFonts w:asciiTheme="majorBidi" w:hAnsiTheme="majorBidi" w:cstheme="majorBidi"/>
          <w:color w:val="000000" w:themeColor="text1"/>
          <w:sz w:val="24"/>
          <w:szCs w:val="24"/>
          <w:lang w:val="en-US"/>
        </w:rPr>
        <w:t xml:space="preserve">and biomass </w:t>
      </w:r>
      <w:r w:rsidR="00D266AF" w:rsidRPr="007A367C">
        <w:rPr>
          <w:rFonts w:asciiTheme="majorBidi" w:hAnsiTheme="majorBidi" w:cstheme="majorBidi"/>
          <w:color w:val="000000" w:themeColor="text1"/>
          <w:sz w:val="24"/>
          <w:szCs w:val="24"/>
          <w:lang w:val="en-US"/>
        </w:rPr>
        <w:t xml:space="preserve">of </w:t>
      </w:r>
      <w:r w:rsidR="00D266AF" w:rsidRPr="007A367C">
        <w:rPr>
          <w:rFonts w:asciiTheme="majorBidi" w:hAnsiTheme="majorBidi" w:cstheme="majorBidi"/>
          <w:i/>
          <w:iCs/>
          <w:color w:val="000000" w:themeColor="text1"/>
          <w:sz w:val="24"/>
          <w:szCs w:val="24"/>
          <w:lang w:val="en-US"/>
        </w:rPr>
        <w:t>D. radicum</w:t>
      </w:r>
      <w:r w:rsidR="00D266AF" w:rsidRPr="007A367C">
        <w:rPr>
          <w:rFonts w:asciiTheme="majorBidi" w:hAnsiTheme="majorBidi" w:cstheme="majorBidi"/>
          <w:color w:val="000000" w:themeColor="text1"/>
          <w:sz w:val="24"/>
          <w:szCs w:val="24"/>
          <w:lang w:val="en-US"/>
        </w:rPr>
        <w:t xml:space="preserve"> larvae</w:t>
      </w:r>
      <w:r w:rsidR="00746A95" w:rsidRPr="007A367C">
        <w:rPr>
          <w:rFonts w:asciiTheme="majorBidi" w:hAnsiTheme="majorBidi" w:cstheme="majorBidi"/>
          <w:color w:val="000000" w:themeColor="text1"/>
          <w:sz w:val="24"/>
          <w:szCs w:val="24"/>
          <w:lang w:val="en-US"/>
        </w:rPr>
        <w:t xml:space="preserve"> and pupae</w:t>
      </w:r>
      <w:r w:rsidR="00B56767" w:rsidRPr="007A367C">
        <w:rPr>
          <w:rFonts w:asciiTheme="majorBidi" w:hAnsiTheme="majorBidi" w:cstheme="majorBidi"/>
          <w:color w:val="000000" w:themeColor="text1"/>
          <w:sz w:val="24"/>
          <w:szCs w:val="24"/>
          <w:lang w:val="en-US"/>
        </w:rPr>
        <w:t>,</w:t>
      </w:r>
      <w:r w:rsidR="00746A95" w:rsidRPr="007A367C">
        <w:rPr>
          <w:rFonts w:asciiTheme="majorBidi" w:hAnsiTheme="majorBidi" w:cstheme="majorBidi"/>
          <w:color w:val="000000" w:themeColor="text1"/>
          <w:sz w:val="24"/>
          <w:szCs w:val="24"/>
          <w:lang w:val="en-US"/>
        </w:rPr>
        <w:t xml:space="preserve"> respectively</w:t>
      </w:r>
      <w:r w:rsidR="00D266AF" w:rsidRPr="007A367C">
        <w:rPr>
          <w:rFonts w:asciiTheme="majorBidi" w:hAnsiTheme="majorBidi" w:cstheme="majorBidi"/>
          <w:color w:val="000000" w:themeColor="text1"/>
          <w:sz w:val="24"/>
          <w:szCs w:val="24"/>
          <w:lang w:val="en-US"/>
        </w:rPr>
        <w:t>, whe</w:t>
      </w:r>
      <w:r w:rsidR="00B56767" w:rsidRPr="007A367C">
        <w:rPr>
          <w:rFonts w:asciiTheme="majorBidi" w:hAnsiTheme="majorBidi" w:cstheme="majorBidi"/>
          <w:color w:val="000000" w:themeColor="text1"/>
          <w:sz w:val="24"/>
          <w:szCs w:val="24"/>
          <w:lang w:val="en-US"/>
        </w:rPr>
        <w:t>reas</w:t>
      </w:r>
      <w:r w:rsidR="00D266AF" w:rsidRPr="007A367C">
        <w:rPr>
          <w:rFonts w:asciiTheme="majorBidi" w:hAnsiTheme="majorBidi" w:cstheme="majorBidi"/>
          <w:color w:val="000000" w:themeColor="text1"/>
          <w:sz w:val="24"/>
          <w:szCs w:val="24"/>
          <w:lang w:val="en-US"/>
        </w:rPr>
        <w:t xml:space="preserve"> </w:t>
      </w:r>
      <w:r w:rsidR="000F1CFC" w:rsidRPr="007A367C">
        <w:rPr>
          <w:rFonts w:asciiTheme="majorBidi" w:hAnsiTheme="majorBidi" w:cstheme="majorBidi"/>
          <w:color w:val="000000" w:themeColor="text1"/>
          <w:sz w:val="24"/>
          <w:szCs w:val="24"/>
          <w:lang w:val="en-US"/>
        </w:rPr>
        <w:t xml:space="preserve">amendment with </w:t>
      </w:r>
      <w:r w:rsidR="00D266AF" w:rsidRPr="007A367C">
        <w:rPr>
          <w:rFonts w:asciiTheme="majorBidi" w:hAnsiTheme="majorBidi" w:cstheme="majorBidi"/>
          <w:color w:val="000000" w:themeColor="text1"/>
          <w:sz w:val="24"/>
          <w:szCs w:val="24"/>
          <w:lang w:val="en-US"/>
        </w:rPr>
        <w:lastRenderedPageBreak/>
        <w:t xml:space="preserve">MWF resulted in </w:t>
      </w:r>
      <w:r w:rsidR="00375EC7" w:rsidRPr="007A367C">
        <w:rPr>
          <w:rFonts w:asciiTheme="majorBidi" w:hAnsiTheme="majorBidi" w:cstheme="majorBidi"/>
          <w:color w:val="000000" w:themeColor="text1"/>
          <w:sz w:val="24"/>
          <w:szCs w:val="24"/>
          <w:lang w:val="en-US"/>
        </w:rPr>
        <w:t>considerably</w:t>
      </w:r>
      <w:r w:rsidR="00E929B4" w:rsidRPr="007A367C">
        <w:rPr>
          <w:rFonts w:asciiTheme="majorBidi" w:hAnsiTheme="majorBidi" w:cstheme="majorBidi"/>
          <w:color w:val="000000" w:themeColor="text1"/>
          <w:sz w:val="24"/>
          <w:szCs w:val="24"/>
          <w:lang w:val="en-US"/>
        </w:rPr>
        <w:t xml:space="preserve"> higher </w:t>
      </w:r>
      <w:r w:rsidR="007607D4" w:rsidRPr="007A367C">
        <w:rPr>
          <w:rFonts w:asciiTheme="majorBidi" w:hAnsiTheme="majorBidi" w:cstheme="majorBidi"/>
          <w:i/>
          <w:iCs/>
          <w:color w:val="000000" w:themeColor="text1"/>
          <w:sz w:val="24"/>
          <w:szCs w:val="24"/>
          <w:lang w:val="en-US"/>
        </w:rPr>
        <w:t>D. radicum</w:t>
      </w:r>
      <w:r w:rsidR="007607D4" w:rsidRPr="007A367C">
        <w:rPr>
          <w:rFonts w:asciiTheme="majorBidi" w:hAnsiTheme="majorBidi" w:cstheme="majorBidi"/>
          <w:color w:val="000000" w:themeColor="text1"/>
          <w:sz w:val="24"/>
          <w:szCs w:val="24"/>
          <w:lang w:val="en-US"/>
        </w:rPr>
        <w:t xml:space="preserve"> </w:t>
      </w:r>
      <w:r w:rsidR="00D266AF" w:rsidRPr="007A367C">
        <w:rPr>
          <w:rFonts w:asciiTheme="majorBidi" w:hAnsiTheme="majorBidi" w:cstheme="majorBidi"/>
          <w:color w:val="000000" w:themeColor="text1"/>
          <w:sz w:val="24"/>
          <w:szCs w:val="24"/>
          <w:lang w:val="en-US"/>
        </w:rPr>
        <w:t>larval survival</w:t>
      </w:r>
      <w:r w:rsidR="00ED25B8" w:rsidRPr="007A367C">
        <w:rPr>
          <w:rFonts w:asciiTheme="majorBidi" w:hAnsiTheme="majorBidi" w:cstheme="majorBidi"/>
          <w:color w:val="000000" w:themeColor="text1"/>
          <w:sz w:val="24"/>
          <w:szCs w:val="24"/>
          <w:lang w:val="en-US"/>
        </w:rPr>
        <w:t xml:space="preserve"> and biomass</w:t>
      </w:r>
      <w:r w:rsidR="00E929B4" w:rsidRPr="007A367C">
        <w:rPr>
          <w:rFonts w:asciiTheme="majorBidi" w:hAnsiTheme="majorBidi" w:cstheme="majorBidi"/>
          <w:color w:val="000000" w:themeColor="text1"/>
          <w:sz w:val="24"/>
          <w:szCs w:val="24"/>
          <w:lang w:val="en-US"/>
        </w:rPr>
        <w:t xml:space="preserve"> than on NoFrass control plants</w:t>
      </w:r>
      <w:r w:rsidR="00D266AF" w:rsidRPr="007A367C">
        <w:rPr>
          <w:rFonts w:asciiTheme="majorBidi" w:hAnsiTheme="majorBidi" w:cstheme="majorBidi"/>
          <w:color w:val="000000" w:themeColor="text1"/>
          <w:sz w:val="24"/>
          <w:szCs w:val="24"/>
          <w:lang w:val="en-US"/>
        </w:rPr>
        <w:t xml:space="preserve">. </w:t>
      </w:r>
      <w:r w:rsidR="0038051C" w:rsidRPr="007A367C">
        <w:rPr>
          <w:rFonts w:asciiTheme="majorBidi" w:hAnsiTheme="majorBidi" w:cstheme="majorBidi"/>
          <w:color w:val="000000" w:themeColor="text1"/>
          <w:sz w:val="24"/>
          <w:szCs w:val="24"/>
          <w:lang w:val="en-US"/>
        </w:rPr>
        <w:t>Interestingly</w:t>
      </w:r>
      <w:r w:rsidR="00746A95" w:rsidRPr="007A367C">
        <w:rPr>
          <w:rFonts w:asciiTheme="majorBidi" w:hAnsiTheme="majorBidi" w:cstheme="majorBidi"/>
          <w:color w:val="000000" w:themeColor="text1"/>
          <w:sz w:val="24"/>
          <w:szCs w:val="24"/>
          <w:lang w:val="en-US"/>
        </w:rPr>
        <w:t xml:space="preserve">, soil amendment with BSFF resulted in lower survival of </w:t>
      </w:r>
      <w:r w:rsidR="00746A95" w:rsidRPr="007A367C">
        <w:rPr>
          <w:rFonts w:asciiTheme="majorBidi" w:hAnsiTheme="majorBidi" w:cstheme="majorBidi"/>
          <w:i/>
          <w:iCs/>
          <w:color w:val="000000" w:themeColor="text1"/>
          <w:sz w:val="24"/>
          <w:szCs w:val="24"/>
          <w:lang w:val="en-US"/>
        </w:rPr>
        <w:t>P. xylostella</w:t>
      </w:r>
      <w:r w:rsidR="00746A95" w:rsidRPr="007A367C">
        <w:rPr>
          <w:rFonts w:asciiTheme="majorBidi" w:hAnsiTheme="majorBidi" w:cstheme="majorBidi"/>
          <w:color w:val="000000" w:themeColor="text1"/>
          <w:sz w:val="24"/>
          <w:szCs w:val="24"/>
          <w:lang w:val="en-US"/>
        </w:rPr>
        <w:t xml:space="preserve"> larvae compared to the control and MWF. Larval feeding damage on the leaves of </w:t>
      </w:r>
      <w:r w:rsidR="00746A95" w:rsidRPr="007A367C">
        <w:rPr>
          <w:rFonts w:asciiTheme="majorBidi" w:hAnsiTheme="majorBidi" w:cstheme="majorBidi"/>
          <w:i/>
          <w:iCs/>
          <w:color w:val="000000" w:themeColor="text1"/>
          <w:sz w:val="24"/>
          <w:szCs w:val="24"/>
          <w:lang w:val="en-US"/>
        </w:rPr>
        <w:t>B. rapa</w:t>
      </w:r>
      <w:r w:rsidR="00746A95" w:rsidRPr="007A367C">
        <w:rPr>
          <w:rFonts w:asciiTheme="majorBidi" w:hAnsiTheme="majorBidi" w:cstheme="majorBidi"/>
          <w:color w:val="000000" w:themeColor="text1"/>
          <w:sz w:val="24"/>
          <w:szCs w:val="24"/>
          <w:lang w:val="en-US"/>
        </w:rPr>
        <w:t xml:space="preserve"> was not significantly affected by frass treatments</w:t>
      </w:r>
      <w:r w:rsidR="00D266AF" w:rsidRPr="007A367C">
        <w:rPr>
          <w:rFonts w:asciiTheme="majorBidi" w:hAnsiTheme="majorBidi" w:cstheme="majorBidi"/>
          <w:color w:val="000000" w:themeColor="text1"/>
          <w:sz w:val="24"/>
          <w:szCs w:val="24"/>
          <w:lang w:val="en-US"/>
        </w:rPr>
        <w:t xml:space="preserve">. </w:t>
      </w:r>
      <w:r w:rsidR="005A7959" w:rsidRPr="007A367C">
        <w:rPr>
          <w:rFonts w:asciiTheme="majorBidi" w:hAnsiTheme="majorBidi" w:cstheme="majorBidi"/>
          <w:color w:val="000000" w:themeColor="text1"/>
          <w:sz w:val="24"/>
          <w:szCs w:val="24"/>
          <w:lang w:val="en-US"/>
        </w:rPr>
        <w:t>Interestingly, w</w:t>
      </w:r>
      <w:r w:rsidR="00D266AF" w:rsidRPr="007A367C">
        <w:rPr>
          <w:rFonts w:asciiTheme="majorBidi" w:hAnsiTheme="majorBidi" w:cstheme="majorBidi"/>
          <w:color w:val="000000" w:themeColor="text1"/>
          <w:sz w:val="24"/>
          <w:szCs w:val="24"/>
          <w:lang w:val="en-US"/>
        </w:rPr>
        <w:t>hen frass was incubated</w:t>
      </w:r>
      <w:r w:rsidR="00974AB5" w:rsidRPr="007A367C">
        <w:rPr>
          <w:rFonts w:asciiTheme="majorBidi" w:hAnsiTheme="majorBidi" w:cstheme="majorBidi"/>
          <w:color w:val="000000" w:themeColor="text1"/>
          <w:sz w:val="24"/>
          <w:szCs w:val="24"/>
          <w:lang w:val="en-US"/>
        </w:rPr>
        <w:t xml:space="preserve"> in the soil or composted before being added to the soil</w:t>
      </w:r>
      <w:r w:rsidR="00D266AF" w:rsidRPr="007A367C">
        <w:rPr>
          <w:rFonts w:asciiTheme="majorBidi" w:hAnsiTheme="majorBidi" w:cstheme="majorBidi"/>
          <w:color w:val="000000" w:themeColor="text1"/>
          <w:sz w:val="24"/>
          <w:szCs w:val="24"/>
          <w:lang w:val="en-US"/>
        </w:rPr>
        <w:t xml:space="preserve">, it </w:t>
      </w:r>
      <w:r w:rsidRPr="007A367C">
        <w:rPr>
          <w:rFonts w:asciiTheme="majorBidi" w:hAnsiTheme="majorBidi" w:cstheme="majorBidi"/>
          <w:color w:val="000000" w:themeColor="text1"/>
          <w:sz w:val="24"/>
          <w:szCs w:val="24"/>
          <w:lang w:val="en-US"/>
        </w:rPr>
        <w:t>promoted</w:t>
      </w:r>
      <w:r w:rsidR="00D266AF" w:rsidRPr="007A367C">
        <w:rPr>
          <w:rFonts w:asciiTheme="majorBidi" w:hAnsiTheme="majorBidi" w:cstheme="majorBidi"/>
          <w:color w:val="000000" w:themeColor="text1"/>
          <w:sz w:val="24"/>
          <w:szCs w:val="24"/>
          <w:lang w:val="en-US"/>
        </w:rPr>
        <w:t xml:space="preserve"> the growth of </w:t>
      </w:r>
      <w:r w:rsidR="00D266AF" w:rsidRPr="007A367C">
        <w:rPr>
          <w:rFonts w:asciiTheme="majorBidi" w:hAnsiTheme="majorBidi" w:cstheme="majorBidi"/>
          <w:i/>
          <w:iCs/>
          <w:color w:val="000000" w:themeColor="text1"/>
          <w:sz w:val="24"/>
          <w:szCs w:val="24"/>
          <w:lang w:val="en-US"/>
        </w:rPr>
        <w:t>B. rapa</w:t>
      </w:r>
      <w:r w:rsidR="005A7959"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Notably</w:t>
      </w:r>
      <w:r w:rsidR="005A7959" w:rsidRPr="007A367C">
        <w:rPr>
          <w:rFonts w:asciiTheme="majorBidi" w:hAnsiTheme="majorBidi" w:cstheme="majorBidi"/>
          <w:color w:val="000000" w:themeColor="text1"/>
          <w:sz w:val="24"/>
          <w:szCs w:val="24"/>
          <w:lang w:val="en-US"/>
        </w:rPr>
        <w:t>, the growth inhibition that was previously observed for raw BSFF and MWF ha</w:t>
      </w:r>
      <w:r w:rsidR="00974AB5" w:rsidRPr="007A367C">
        <w:rPr>
          <w:rFonts w:asciiTheme="majorBidi" w:hAnsiTheme="majorBidi" w:cstheme="majorBidi"/>
          <w:color w:val="000000" w:themeColor="text1"/>
          <w:sz w:val="24"/>
          <w:szCs w:val="24"/>
          <w:lang w:val="en-US"/>
        </w:rPr>
        <w:t>d</w:t>
      </w:r>
      <w:r w:rsidR="005A7959" w:rsidRPr="007A367C">
        <w:rPr>
          <w:rFonts w:asciiTheme="majorBidi" w:hAnsiTheme="majorBidi" w:cstheme="majorBidi"/>
          <w:color w:val="000000" w:themeColor="text1"/>
          <w:sz w:val="24"/>
          <w:szCs w:val="24"/>
          <w:lang w:val="en-US"/>
        </w:rPr>
        <w:t xml:space="preserve"> been eliminated</w:t>
      </w:r>
      <w:r w:rsidR="00F97B92" w:rsidRPr="007A367C">
        <w:rPr>
          <w:rFonts w:asciiTheme="majorBidi" w:hAnsiTheme="majorBidi" w:cstheme="majorBidi"/>
          <w:color w:val="000000" w:themeColor="text1"/>
          <w:sz w:val="24"/>
          <w:szCs w:val="24"/>
          <w:lang w:val="en-US"/>
        </w:rPr>
        <w:t xml:space="preserve"> by </w:t>
      </w:r>
      <w:r w:rsidR="00375EC7" w:rsidRPr="007A367C">
        <w:rPr>
          <w:rFonts w:asciiTheme="majorBidi" w:hAnsiTheme="majorBidi" w:cstheme="majorBidi"/>
          <w:color w:val="000000" w:themeColor="text1"/>
          <w:sz w:val="24"/>
          <w:szCs w:val="24"/>
          <w:lang w:val="en-US"/>
        </w:rPr>
        <w:t>pre-treating</w:t>
      </w:r>
      <w:r w:rsidR="00F97B92" w:rsidRPr="007A367C">
        <w:rPr>
          <w:rFonts w:asciiTheme="majorBidi" w:hAnsiTheme="majorBidi" w:cstheme="majorBidi"/>
          <w:color w:val="000000" w:themeColor="text1"/>
          <w:sz w:val="24"/>
          <w:szCs w:val="24"/>
          <w:lang w:val="en-US"/>
        </w:rPr>
        <w:t xml:space="preserve"> the frass</w:t>
      </w:r>
      <w:r w:rsidR="00974AB5" w:rsidRPr="007A367C">
        <w:rPr>
          <w:rFonts w:asciiTheme="majorBidi" w:hAnsiTheme="majorBidi" w:cstheme="majorBidi"/>
          <w:color w:val="000000" w:themeColor="text1"/>
          <w:sz w:val="24"/>
          <w:szCs w:val="24"/>
          <w:lang w:val="en-US"/>
        </w:rPr>
        <w:t>.</w:t>
      </w:r>
    </w:p>
    <w:bookmarkEnd w:id="36"/>
    <w:p w14:paraId="6F101313" w14:textId="339E1802" w:rsidR="006627EF" w:rsidRPr="007A367C" w:rsidRDefault="005361CA" w:rsidP="00DF46D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The plant growth inhibition by raw frass</w:t>
      </w:r>
      <w:r w:rsidR="00444291" w:rsidRPr="007A367C">
        <w:rPr>
          <w:rFonts w:asciiTheme="majorBidi" w:hAnsiTheme="majorBidi" w:cstheme="majorBidi"/>
          <w:color w:val="000000" w:themeColor="text1"/>
          <w:sz w:val="24"/>
          <w:szCs w:val="24"/>
          <w:lang w:val="en-US"/>
        </w:rPr>
        <w:t xml:space="preserve"> use</w:t>
      </w:r>
      <w:r w:rsidRPr="007A367C">
        <w:rPr>
          <w:rFonts w:asciiTheme="majorBidi" w:hAnsiTheme="majorBidi" w:cstheme="majorBidi"/>
          <w:color w:val="000000" w:themeColor="text1"/>
          <w:sz w:val="24"/>
          <w:szCs w:val="24"/>
          <w:lang w:val="en-US"/>
        </w:rPr>
        <w:t xml:space="preserve"> in our study is consistent with previous studies. For example, </w:t>
      </w:r>
      <w:r w:rsidR="008712D5" w:rsidRPr="007A367C">
        <w:rPr>
          <w:rFonts w:asciiTheme="majorBidi" w:hAnsiTheme="majorBidi" w:cstheme="majorBidi"/>
          <w:color w:val="000000" w:themeColor="text1"/>
          <w:sz w:val="24"/>
          <w:szCs w:val="24"/>
          <w:lang w:val="en-US"/>
        </w:rPr>
        <w:t xml:space="preserve">maize plant growth trials showed that </w:t>
      </w:r>
      <w:r w:rsidRPr="007A367C">
        <w:rPr>
          <w:rFonts w:asciiTheme="majorBidi" w:hAnsiTheme="majorBidi" w:cstheme="majorBidi"/>
          <w:color w:val="000000" w:themeColor="text1"/>
          <w:sz w:val="24"/>
          <w:szCs w:val="24"/>
          <w:lang w:val="en-US"/>
        </w:rPr>
        <w:t xml:space="preserve">soil amendment </w:t>
      </w:r>
      <w:r w:rsidR="005D66F5" w:rsidRPr="007A367C">
        <w:rPr>
          <w:rFonts w:asciiTheme="majorBidi" w:hAnsiTheme="majorBidi" w:cstheme="majorBidi"/>
          <w:color w:val="000000" w:themeColor="text1"/>
          <w:sz w:val="24"/>
          <w:szCs w:val="24"/>
          <w:lang w:val="en-US"/>
        </w:rPr>
        <w:t>with BSFF</w:t>
      </w:r>
      <w:r w:rsidRPr="007A367C">
        <w:rPr>
          <w:rFonts w:asciiTheme="majorBidi" w:hAnsiTheme="majorBidi" w:cstheme="majorBidi"/>
          <w:color w:val="000000" w:themeColor="text1"/>
          <w:sz w:val="24"/>
          <w:szCs w:val="24"/>
          <w:lang w:val="en-US"/>
        </w:rPr>
        <w:t xml:space="preserve"> resulted in stunted growth, fewer leaves, smaller leaf area, and lower </w:t>
      </w:r>
      <w:r w:rsidR="00444291" w:rsidRPr="007A367C">
        <w:rPr>
          <w:rFonts w:asciiTheme="majorBidi" w:hAnsiTheme="majorBidi" w:cstheme="majorBidi"/>
          <w:color w:val="000000" w:themeColor="text1"/>
          <w:sz w:val="24"/>
          <w:szCs w:val="24"/>
          <w:lang w:val="en-US"/>
        </w:rPr>
        <w:t xml:space="preserve">N </w:t>
      </w:r>
      <w:r w:rsidRPr="007A367C">
        <w:rPr>
          <w:rFonts w:asciiTheme="majorBidi" w:hAnsiTheme="majorBidi" w:cstheme="majorBidi"/>
          <w:color w:val="000000" w:themeColor="text1"/>
          <w:sz w:val="24"/>
          <w:szCs w:val="24"/>
          <w:lang w:val="en-US"/>
        </w:rPr>
        <w:t>use efficienc</w:t>
      </w:r>
      <w:r w:rsidR="001B1349" w:rsidRPr="007A367C">
        <w:rPr>
          <w:rFonts w:asciiTheme="majorBidi" w:hAnsiTheme="majorBidi" w:cstheme="majorBidi"/>
          <w:color w:val="000000" w:themeColor="text1"/>
          <w:sz w:val="24"/>
          <w:szCs w:val="24"/>
          <w:lang w:val="en-US"/>
        </w:rPr>
        <w:t>y</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noProof/>
          <w:color w:val="000000" w:themeColor="text1"/>
          <w:sz w:val="24"/>
          <w:szCs w:val="24"/>
          <w:lang w:val="en-US"/>
        </w:rPr>
        <w:t>(Alattar et al., 2016; Gärttling et al., 2020)</w:t>
      </w:r>
      <w:r w:rsidRPr="007A367C">
        <w:rPr>
          <w:rFonts w:asciiTheme="majorBidi" w:hAnsiTheme="majorBidi" w:cstheme="majorBidi"/>
          <w:color w:val="000000" w:themeColor="text1"/>
          <w:sz w:val="24"/>
          <w:szCs w:val="24"/>
          <w:lang w:val="en-US"/>
        </w:rPr>
        <w:t xml:space="preserve">. Recently, research on </w:t>
      </w:r>
      <w:r w:rsidRPr="007A367C">
        <w:rPr>
          <w:rFonts w:asciiTheme="majorBidi" w:hAnsiTheme="majorBidi" w:cstheme="majorBidi"/>
          <w:i/>
          <w:iCs/>
          <w:color w:val="000000" w:themeColor="text1"/>
          <w:sz w:val="24"/>
          <w:szCs w:val="24"/>
          <w:lang w:val="en-US"/>
        </w:rPr>
        <w:t>B</w:t>
      </w:r>
      <w:r w:rsidR="008712D5" w:rsidRPr="007A367C">
        <w:rPr>
          <w:rFonts w:asciiTheme="majorBidi" w:hAnsiTheme="majorBidi" w:cstheme="majorBidi"/>
          <w:i/>
          <w:iCs/>
          <w:color w:val="000000" w:themeColor="text1"/>
          <w:sz w:val="24"/>
          <w:szCs w:val="24"/>
          <w:lang w:val="en-US"/>
        </w:rPr>
        <w:t>.</w:t>
      </w:r>
      <w:r w:rsidRPr="007A367C">
        <w:rPr>
          <w:rFonts w:asciiTheme="majorBidi" w:hAnsiTheme="majorBidi" w:cstheme="majorBidi"/>
          <w:i/>
          <w:iCs/>
          <w:color w:val="000000" w:themeColor="text1"/>
          <w:sz w:val="24"/>
          <w:szCs w:val="24"/>
          <w:lang w:val="en-US"/>
        </w:rPr>
        <w:t xml:space="preserve"> oleracea</w:t>
      </w:r>
      <w:r w:rsidRPr="007A367C">
        <w:rPr>
          <w:rFonts w:asciiTheme="majorBidi" w:hAnsiTheme="majorBidi" w:cstheme="majorBidi"/>
          <w:color w:val="000000" w:themeColor="text1"/>
          <w:sz w:val="24"/>
          <w:szCs w:val="24"/>
          <w:lang w:val="en-US"/>
        </w:rPr>
        <w:t xml:space="preserve"> grown in soil amended with BSF</w:t>
      </w:r>
      <w:r w:rsidR="008712D5" w:rsidRPr="007A367C">
        <w:rPr>
          <w:rFonts w:asciiTheme="majorBidi" w:hAnsiTheme="majorBidi" w:cstheme="majorBidi"/>
          <w:color w:val="000000" w:themeColor="text1"/>
          <w:sz w:val="24"/>
          <w:szCs w:val="24"/>
          <w:lang w:val="en-US"/>
        </w:rPr>
        <w:t>F</w:t>
      </w:r>
      <w:r w:rsidRPr="007A367C">
        <w:rPr>
          <w:rFonts w:asciiTheme="majorBidi" w:hAnsiTheme="majorBidi" w:cstheme="majorBidi"/>
          <w:color w:val="000000" w:themeColor="text1"/>
          <w:sz w:val="24"/>
          <w:szCs w:val="24"/>
          <w:lang w:val="en-US"/>
        </w:rPr>
        <w:t xml:space="preserve"> revealed a decrease in dry shoot biomass</w:t>
      </w:r>
      <w:r w:rsidR="004E1A09" w:rsidRPr="007A367C">
        <w:rPr>
          <w:rFonts w:asciiTheme="majorBidi" w:hAnsiTheme="majorBidi" w:cstheme="majorBidi"/>
          <w:color w:val="000000" w:themeColor="text1"/>
          <w:sz w:val="24"/>
          <w:szCs w:val="24"/>
          <w:lang w:val="en-US"/>
        </w:rPr>
        <w:t xml:space="preserve"> compared to a synthetic fertili</w:t>
      </w:r>
      <w:r w:rsidR="001B1349" w:rsidRPr="007A367C">
        <w:rPr>
          <w:rFonts w:asciiTheme="majorBidi" w:hAnsiTheme="majorBidi" w:cstheme="majorBidi"/>
          <w:color w:val="000000" w:themeColor="text1"/>
          <w:sz w:val="24"/>
          <w:szCs w:val="24"/>
          <w:lang w:val="en-US"/>
        </w:rPr>
        <w:t>z</w:t>
      </w:r>
      <w:r w:rsidR="004E1A09" w:rsidRPr="007A367C">
        <w:rPr>
          <w:rFonts w:asciiTheme="majorBidi" w:hAnsiTheme="majorBidi" w:cstheme="majorBidi"/>
          <w:color w:val="000000" w:themeColor="text1"/>
          <w:sz w:val="24"/>
          <w:szCs w:val="24"/>
          <w:lang w:val="en-US"/>
        </w:rPr>
        <w:t>er</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noProof/>
          <w:color w:val="000000" w:themeColor="text1"/>
          <w:sz w:val="24"/>
          <w:szCs w:val="24"/>
          <w:lang w:val="en-US"/>
        </w:rPr>
        <w:t>(Wantulla et al., 2022)</w:t>
      </w:r>
      <w:r w:rsidR="002C168D" w:rsidRPr="007A367C">
        <w:rPr>
          <w:rFonts w:asciiTheme="majorBidi" w:hAnsiTheme="majorBidi" w:cstheme="majorBidi"/>
          <w:color w:val="000000" w:themeColor="text1"/>
          <w:sz w:val="24"/>
          <w:szCs w:val="24"/>
          <w:lang w:val="en-US"/>
        </w:rPr>
        <w:t>.</w:t>
      </w:r>
      <w:r w:rsidR="004E1A09" w:rsidRPr="007A367C">
        <w:rPr>
          <w:rFonts w:asciiTheme="majorBidi" w:hAnsiTheme="majorBidi" w:cstheme="majorBidi"/>
          <w:color w:val="000000" w:themeColor="text1"/>
          <w:sz w:val="24"/>
          <w:szCs w:val="24"/>
          <w:lang w:val="en-US"/>
        </w:rPr>
        <w:t xml:space="preserve"> </w:t>
      </w:r>
      <w:r w:rsidR="005359B5" w:rsidRPr="007A367C">
        <w:rPr>
          <w:rFonts w:asciiTheme="majorBidi" w:hAnsiTheme="majorBidi" w:cstheme="majorBidi"/>
          <w:color w:val="000000" w:themeColor="text1"/>
          <w:sz w:val="24"/>
          <w:szCs w:val="24"/>
          <w:lang w:val="en-US"/>
        </w:rPr>
        <w:t>The effects of</w:t>
      </w:r>
      <w:r w:rsidR="00375EC7" w:rsidRPr="007A367C">
        <w:rPr>
          <w:rFonts w:asciiTheme="majorBidi" w:hAnsiTheme="majorBidi" w:cstheme="majorBidi"/>
          <w:color w:val="000000" w:themeColor="text1"/>
          <w:sz w:val="24"/>
          <w:szCs w:val="24"/>
          <w:lang w:val="en-US"/>
        </w:rPr>
        <w:t xml:space="preserve"> </w:t>
      </w:r>
      <w:r w:rsidR="00AB337A" w:rsidRPr="007A367C">
        <w:rPr>
          <w:rFonts w:asciiTheme="majorBidi" w:hAnsiTheme="majorBidi" w:cstheme="majorBidi"/>
          <w:color w:val="000000" w:themeColor="text1"/>
          <w:sz w:val="24"/>
          <w:szCs w:val="24"/>
          <w:lang w:val="en-US"/>
        </w:rPr>
        <w:t xml:space="preserve">frass vary with plant species, insect species, and time. </w:t>
      </w:r>
      <w:r w:rsidR="00375EC7" w:rsidRPr="007A367C">
        <w:rPr>
          <w:rFonts w:asciiTheme="majorBidi" w:hAnsiTheme="majorBidi" w:cstheme="majorBidi"/>
          <w:color w:val="000000" w:themeColor="text1"/>
          <w:sz w:val="24"/>
          <w:szCs w:val="24"/>
          <w:lang w:val="en-US"/>
        </w:rPr>
        <w:t>Applying</w:t>
      </w:r>
      <w:r w:rsidR="00480275" w:rsidRPr="007A367C">
        <w:rPr>
          <w:rFonts w:asciiTheme="majorBidi" w:hAnsiTheme="majorBidi" w:cstheme="majorBidi"/>
          <w:color w:val="000000" w:themeColor="text1"/>
          <w:sz w:val="24"/>
          <w:szCs w:val="24"/>
          <w:lang w:val="en-US"/>
        </w:rPr>
        <w:t xml:space="preserve"> </w:t>
      </w:r>
      <w:r w:rsidR="002A3C26" w:rsidRPr="007A367C">
        <w:rPr>
          <w:rFonts w:asciiTheme="majorBidi" w:hAnsiTheme="majorBidi" w:cstheme="majorBidi"/>
          <w:color w:val="000000" w:themeColor="text1"/>
          <w:sz w:val="24"/>
          <w:szCs w:val="24"/>
          <w:lang w:val="en-US"/>
        </w:rPr>
        <w:t>MWF</w:t>
      </w:r>
      <w:r w:rsidR="00480275" w:rsidRPr="007A367C">
        <w:rPr>
          <w:rFonts w:asciiTheme="majorBidi" w:hAnsiTheme="majorBidi" w:cstheme="majorBidi"/>
          <w:color w:val="000000" w:themeColor="text1"/>
          <w:sz w:val="24"/>
          <w:szCs w:val="24"/>
          <w:lang w:val="en-US"/>
        </w:rPr>
        <w:t xml:space="preserve"> did not increase biomass and nutrient uptake</w:t>
      </w:r>
      <w:r w:rsidR="00444291" w:rsidRPr="007A367C">
        <w:rPr>
          <w:rFonts w:asciiTheme="majorBidi" w:hAnsiTheme="majorBidi" w:cstheme="majorBidi"/>
          <w:color w:val="000000" w:themeColor="text1"/>
          <w:sz w:val="24"/>
          <w:szCs w:val="24"/>
          <w:lang w:val="en-US"/>
        </w:rPr>
        <w:t xml:space="preserve"> in barley plants</w:t>
      </w:r>
      <w:r w:rsidR="00480275" w:rsidRPr="007A367C">
        <w:rPr>
          <w:rFonts w:asciiTheme="majorBidi" w:hAnsiTheme="majorBidi" w:cstheme="majorBidi"/>
          <w:color w:val="000000" w:themeColor="text1"/>
          <w:sz w:val="24"/>
          <w:szCs w:val="24"/>
          <w:lang w:val="en-US"/>
        </w:rPr>
        <w:t xml:space="preserve">. However, when frass was applied </w:t>
      </w:r>
      <w:r w:rsidR="00375EC7" w:rsidRPr="007A367C">
        <w:rPr>
          <w:rFonts w:asciiTheme="majorBidi" w:hAnsiTheme="majorBidi" w:cstheme="majorBidi"/>
          <w:color w:val="000000" w:themeColor="text1"/>
          <w:sz w:val="24"/>
          <w:szCs w:val="24"/>
          <w:lang w:val="en-US"/>
        </w:rPr>
        <w:t>with a synthetic N-P-K fertili</w:t>
      </w:r>
      <w:r w:rsidR="001B1349" w:rsidRPr="007A367C">
        <w:rPr>
          <w:rFonts w:asciiTheme="majorBidi" w:hAnsiTheme="majorBidi" w:cstheme="majorBidi"/>
          <w:color w:val="000000" w:themeColor="text1"/>
          <w:sz w:val="24"/>
          <w:szCs w:val="24"/>
          <w:lang w:val="en-US"/>
        </w:rPr>
        <w:t>z</w:t>
      </w:r>
      <w:r w:rsidR="00375EC7" w:rsidRPr="007A367C">
        <w:rPr>
          <w:rFonts w:asciiTheme="majorBidi" w:hAnsiTheme="majorBidi" w:cstheme="majorBidi"/>
          <w:color w:val="000000" w:themeColor="text1"/>
          <w:sz w:val="24"/>
          <w:szCs w:val="24"/>
          <w:lang w:val="en-US"/>
        </w:rPr>
        <w:t xml:space="preserve">er, </w:t>
      </w:r>
      <w:r w:rsidR="0042378C" w:rsidRPr="007A367C">
        <w:rPr>
          <w:rFonts w:asciiTheme="majorBidi" w:hAnsiTheme="majorBidi" w:cstheme="majorBidi"/>
          <w:color w:val="000000" w:themeColor="text1"/>
          <w:sz w:val="24"/>
          <w:szCs w:val="24"/>
          <w:lang w:val="en-US"/>
        </w:rPr>
        <w:t xml:space="preserve">biomass and nutrient uptake </w:t>
      </w:r>
      <w:r w:rsidR="00480275" w:rsidRPr="007A367C">
        <w:rPr>
          <w:rFonts w:asciiTheme="majorBidi" w:hAnsiTheme="majorBidi" w:cstheme="majorBidi"/>
          <w:color w:val="000000" w:themeColor="text1"/>
          <w:sz w:val="24"/>
          <w:szCs w:val="24"/>
          <w:lang w:val="en-US"/>
        </w:rPr>
        <w:t>increase</w:t>
      </w:r>
      <w:r w:rsidR="0042378C" w:rsidRPr="007A367C">
        <w:rPr>
          <w:rFonts w:asciiTheme="majorBidi" w:hAnsiTheme="majorBidi" w:cstheme="majorBidi"/>
          <w:color w:val="000000" w:themeColor="text1"/>
          <w:sz w:val="24"/>
          <w:szCs w:val="24"/>
          <w:lang w:val="en-US"/>
        </w:rPr>
        <w:t>d</w:t>
      </w:r>
      <w:r w:rsidR="00480275" w:rsidRPr="007A367C">
        <w:rPr>
          <w:rFonts w:asciiTheme="majorBidi" w:hAnsiTheme="majorBidi" w:cstheme="majorBidi"/>
          <w:color w:val="000000" w:themeColor="text1"/>
          <w:sz w:val="24"/>
          <w:szCs w:val="24"/>
          <w:lang w:val="en-US"/>
        </w:rPr>
        <w:t xml:space="preserve"> </w:t>
      </w:r>
      <w:r w:rsidR="00480275" w:rsidRPr="007A367C">
        <w:rPr>
          <w:rFonts w:asciiTheme="majorBidi" w:hAnsiTheme="majorBidi" w:cstheme="majorBidi"/>
          <w:noProof/>
          <w:color w:val="000000" w:themeColor="text1"/>
          <w:sz w:val="24"/>
          <w:szCs w:val="24"/>
          <w:lang w:val="en-US"/>
        </w:rPr>
        <w:t>(Houben et al., 2020)</w:t>
      </w:r>
      <w:r w:rsidR="00480275" w:rsidRPr="007A367C">
        <w:rPr>
          <w:rFonts w:asciiTheme="majorBidi" w:hAnsiTheme="majorBidi" w:cstheme="majorBidi"/>
          <w:color w:val="000000" w:themeColor="text1"/>
          <w:sz w:val="24"/>
          <w:szCs w:val="24"/>
          <w:lang w:val="en-US"/>
        </w:rPr>
        <w:t>.</w:t>
      </w:r>
      <w:r w:rsidR="00444291" w:rsidRPr="007A367C">
        <w:rPr>
          <w:rFonts w:asciiTheme="majorBidi" w:hAnsiTheme="majorBidi" w:cstheme="majorBidi"/>
          <w:color w:val="000000" w:themeColor="text1"/>
          <w:sz w:val="24"/>
          <w:szCs w:val="24"/>
          <w:lang w:val="en-US"/>
        </w:rPr>
        <w:t xml:space="preserve"> </w:t>
      </w:r>
      <w:r w:rsidR="00AB337A" w:rsidRPr="007A367C">
        <w:rPr>
          <w:rFonts w:asciiTheme="majorBidi" w:hAnsiTheme="majorBidi" w:cstheme="majorBidi"/>
          <w:color w:val="000000" w:themeColor="text1"/>
          <w:sz w:val="24"/>
          <w:szCs w:val="24"/>
          <w:lang w:val="en-US"/>
        </w:rPr>
        <w:t>Moreover</w:t>
      </w:r>
      <w:r w:rsidR="007607D4" w:rsidRPr="007A367C">
        <w:rPr>
          <w:rFonts w:asciiTheme="majorBidi" w:hAnsiTheme="majorBidi" w:cstheme="majorBidi"/>
          <w:color w:val="000000" w:themeColor="text1"/>
          <w:sz w:val="24"/>
          <w:szCs w:val="24"/>
          <w:lang w:val="en-US"/>
        </w:rPr>
        <w:t xml:space="preserve">, </w:t>
      </w:r>
      <w:r w:rsidR="002A3C26" w:rsidRPr="007A367C">
        <w:rPr>
          <w:rFonts w:asciiTheme="majorBidi" w:hAnsiTheme="majorBidi" w:cstheme="majorBidi"/>
          <w:color w:val="000000" w:themeColor="text1"/>
          <w:sz w:val="24"/>
          <w:szCs w:val="24"/>
          <w:lang w:val="en-US"/>
        </w:rPr>
        <w:t>combining BSFF with synthetic fertili</w:t>
      </w:r>
      <w:r w:rsidR="001B1349" w:rsidRPr="007A367C">
        <w:rPr>
          <w:rFonts w:asciiTheme="majorBidi" w:hAnsiTheme="majorBidi" w:cstheme="majorBidi"/>
          <w:color w:val="000000" w:themeColor="text1"/>
          <w:sz w:val="24"/>
          <w:szCs w:val="24"/>
          <w:lang w:val="en-US"/>
        </w:rPr>
        <w:t>z</w:t>
      </w:r>
      <w:r w:rsidR="002A3C26" w:rsidRPr="007A367C">
        <w:rPr>
          <w:rFonts w:asciiTheme="majorBidi" w:hAnsiTheme="majorBidi" w:cstheme="majorBidi"/>
          <w:color w:val="000000" w:themeColor="text1"/>
          <w:sz w:val="24"/>
          <w:szCs w:val="24"/>
          <w:lang w:val="en-US"/>
        </w:rPr>
        <w:t>ers improve</w:t>
      </w:r>
      <w:r w:rsidR="0042378C" w:rsidRPr="007A367C">
        <w:rPr>
          <w:rFonts w:asciiTheme="majorBidi" w:hAnsiTheme="majorBidi" w:cstheme="majorBidi"/>
          <w:color w:val="000000" w:themeColor="text1"/>
          <w:sz w:val="24"/>
          <w:szCs w:val="24"/>
          <w:lang w:val="en-US"/>
        </w:rPr>
        <w:t>d</w:t>
      </w:r>
      <w:r w:rsidR="002A3C26" w:rsidRPr="007A367C">
        <w:rPr>
          <w:rFonts w:asciiTheme="majorBidi" w:hAnsiTheme="majorBidi" w:cstheme="majorBidi"/>
          <w:color w:val="000000" w:themeColor="text1"/>
          <w:sz w:val="24"/>
          <w:szCs w:val="24"/>
          <w:lang w:val="en-US"/>
        </w:rPr>
        <w:t xml:space="preserve"> rice plant growth </w:t>
      </w:r>
      <w:r w:rsidR="002A3C26" w:rsidRPr="007A367C">
        <w:rPr>
          <w:rFonts w:asciiTheme="majorBidi" w:hAnsiTheme="majorBidi" w:cstheme="majorBidi"/>
          <w:noProof/>
          <w:color w:val="000000" w:themeColor="text1"/>
          <w:sz w:val="24"/>
          <w:szCs w:val="24"/>
          <w:lang w:val="en-US"/>
        </w:rPr>
        <w:t>(Reswita et al., 2022; Zim et al., 2022)</w:t>
      </w:r>
      <w:r w:rsidR="002A3C26" w:rsidRPr="007A367C">
        <w:rPr>
          <w:rFonts w:asciiTheme="majorBidi" w:hAnsiTheme="majorBidi" w:cstheme="majorBidi"/>
          <w:color w:val="000000" w:themeColor="text1"/>
          <w:sz w:val="24"/>
          <w:szCs w:val="24"/>
          <w:lang w:val="en-US"/>
        </w:rPr>
        <w:t xml:space="preserve">. </w:t>
      </w:r>
      <w:r w:rsidR="007607D4" w:rsidRPr="007A367C">
        <w:rPr>
          <w:rFonts w:asciiTheme="majorBidi" w:hAnsiTheme="majorBidi" w:cstheme="majorBidi"/>
          <w:color w:val="000000" w:themeColor="text1"/>
          <w:sz w:val="24"/>
          <w:szCs w:val="24"/>
          <w:lang w:val="en-US"/>
        </w:rPr>
        <w:t>L</w:t>
      </w:r>
      <w:r w:rsidR="002A3C26" w:rsidRPr="007A367C">
        <w:rPr>
          <w:rFonts w:asciiTheme="majorBidi" w:hAnsiTheme="majorBidi" w:cstheme="majorBidi"/>
          <w:color w:val="000000" w:themeColor="text1"/>
          <w:sz w:val="24"/>
          <w:szCs w:val="24"/>
          <w:lang w:val="en-US"/>
        </w:rPr>
        <w:t xml:space="preserve">ettuce plants grew better in soil </w:t>
      </w:r>
      <w:r w:rsidR="00375EC7" w:rsidRPr="007A367C">
        <w:rPr>
          <w:rFonts w:asciiTheme="majorBidi" w:hAnsiTheme="majorBidi" w:cstheme="majorBidi"/>
          <w:color w:val="000000" w:themeColor="text1"/>
          <w:sz w:val="24"/>
          <w:szCs w:val="24"/>
          <w:lang w:val="en-US"/>
        </w:rPr>
        <w:t xml:space="preserve">amended with BSFF than in soil </w:t>
      </w:r>
      <w:r w:rsidR="002A3C26" w:rsidRPr="007A367C">
        <w:rPr>
          <w:rFonts w:asciiTheme="majorBidi" w:hAnsiTheme="majorBidi" w:cstheme="majorBidi"/>
          <w:color w:val="000000" w:themeColor="text1"/>
          <w:sz w:val="24"/>
          <w:szCs w:val="24"/>
          <w:lang w:val="en-US"/>
        </w:rPr>
        <w:t>fertili</w:t>
      </w:r>
      <w:r w:rsidR="001B1349" w:rsidRPr="007A367C">
        <w:rPr>
          <w:rFonts w:asciiTheme="majorBidi" w:hAnsiTheme="majorBidi" w:cstheme="majorBidi"/>
          <w:color w:val="000000" w:themeColor="text1"/>
          <w:sz w:val="24"/>
          <w:szCs w:val="24"/>
          <w:lang w:val="en-US"/>
        </w:rPr>
        <w:t>z</w:t>
      </w:r>
      <w:r w:rsidR="002A3C26" w:rsidRPr="007A367C">
        <w:rPr>
          <w:rFonts w:asciiTheme="majorBidi" w:hAnsiTheme="majorBidi" w:cstheme="majorBidi"/>
          <w:color w:val="000000" w:themeColor="text1"/>
          <w:sz w:val="24"/>
          <w:szCs w:val="24"/>
          <w:lang w:val="en-US"/>
        </w:rPr>
        <w:t xml:space="preserve">ed with urea or left unamended </w:t>
      </w:r>
      <w:r w:rsidR="002A3C26" w:rsidRPr="007A367C">
        <w:rPr>
          <w:rFonts w:asciiTheme="majorBidi" w:hAnsiTheme="majorBidi" w:cstheme="majorBidi"/>
          <w:noProof/>
          <w:color w:val="000000" w:themeColor="text1"/>
          <w:sz w:val="24"/>
          <w:szCs w:val="24"/>
          <w:lang w:val="en-US"/>
        </w:rPr>
        <w:t>(Dzepe et al., 2022)</w:t>
      </w:r>
      <w:r w:rsidR="002A3C26" w:rsidRPr="007A367C">
        <w:rPr>
          <w:rFonts w:asciiTheme="majorBidi" w:hAnsiTheme="majorBidi" w:cstheme="majorBidi"/>
          <w:color w:val="000000" w:themeColor="text1"/>
          <w:sz w:val="24"/>
          <w:szCs w:val="24"/>
          <w:lang w:val="en-US"/>
        </w:rPr>
        <w:t xml:space="preserve">. </w:t>
      </w:r>
      <w:r w:rsidR="000C7D9E" w:rsidRPr="007A367C">
        <w:rPr>
          <w:rFonts w:asciiTheme="majorBidi" w:hAnsiTheme="majorBidi" w:cstheme="majorBidi"/>
          <w:color w:val="000000" w:themeColor="text1"/>
          <w:sz w:val="24"/>
          <w:szCs w:val="24"/>
          <w:lang w:val="en-US"/>
        </w:rPr>
        <w:t>C</w:t>
      </w:r>
      <w:r w:rsidR="002A3C26" w:rsidRPr="007A367C">
        <w:rPr>
          <w:rFonts w:asciiTheme="majorBidi" w:hAnsiTheme="majorBidi" w:cstheme="majorBidi"/>
          <w:color w:val="000000" w:themeColor="text1"/>
          <w:sz w:val="24"/>
          <w:szCs w:val="24"/>
          <w:lang w:val="en-US"/>
        </w:rPr>
        <w:t xml:space="preserve">ompared to unamended sandy soil, zucchini plants grown in BSFF- and MWF-treated soil </w:t>
      </w:r>
      <w:r w:rsidR="00444291" w:rsidRPr="007A367C">
        <w:rPr>
          <w:rFonts w:asciiTheme="majorBidi" w:hAnsiTheme="majorBidi" w:cstheme="majorBidi"/>
          <w:color w:val="000000" w:themeColor="text1"/>
          <w:sz w:val="24"/>
          <w:szCs w:val="24"/>
          <w:lang w:val="en-US"/>
        </w:rPr>
        <w:t xml:space="preserve">were </w:t>
      </w:r>
      <w:r w:rsidR="002A3C26" w:rsidRPr="007A367C">
        <w:rPr>
          <w:rFonts w:asciiTheme="majorBidi" w:hAnsiTheme="majorBidi" w:cstheme="majorBidi"/>
          <w:color w:val="000000" w:themeColor="text1"/>
          <w:sz w:val="24"/>
          <w:szCs w:val="24"/>
          <w:lang w:val="en-US"/>
        </w:rPr>
        <w:t>considerably taller</w:t>
      </w:r>
      <w:r w:rsidR="001B1349" w:rsidRPr="007A367C">
        <w:rPr>
          <w:rFonts w:asciiTheme="majorBidi" w:hAnsiTheme="majorBidi" w:cstheme="majorBidi"/>
          <w:color w:val="000000" w:themeColor="text1"/>
          <w:sz w:val="24"/>
          <w:szCs w:val="24"/>
          <w:lang w:val="en-US"/>
        </w:rPr>
        <w:t xml:space="preserve"> and</w:t>
      </w:r>
      <w:r w:rsidR="002A3C26" w:rsidRPr="007A367C">
        <w:rPr>
          <w:rFonts w:asciiTheme="majorBidi" w:hAnsiTheme="majorBidi" w:cstheme="majorBidi"/>
          <w:color w:val="000000" w:themeColor="text1"/>
          <w:sz w:val="24"/>
          <w:szCs w:val="24"/>
          <w:lang w:val="en-US"/>
        </w:rPr>
        <w:t xml:space="preserve"> </w:t>
      </w:r>
      <w:r w:rsidR="00444291" w:rsidRPr="007A367C">
        <w:rPr>
          <w:rFonts w:asciiTheme="majorBidi" w:hAnsiTheme="majorBidi" w:cstheme="majorBidi"/>
          <w:color w:val="000000" w:themeColor="text1"/>
          <w:sz w:val="24"/>
          <w:szCs w:val="24"/>
          <w:lang w:val="en-US"/>
        </w:rPr>
        <w:t xml:space="preserve">had </w:t>
      </w:r>
      <w:r w:rsidR="002A3C26" w:rsidRPr="007A367C">
        <w:rPr>
          <w:rFonts w:asciiTheme="majorBidi" w:hAnsiTheme="majorBidi" w:cstheme="majorBidi"/>
          <w:color w:val="000000" w:themeColor="text1"/>
          <w:sz w:val="24"/>
          <w:szCs w:val="24"/>
          <w:lang w:val="en-US"/>
        </w:rPr>
        <w:t xml:space="preserve">bigger leaf area and dry leaf weights </w:t>
      </w:r>
      <w:r w:rsidR="002A3C26" w:rsidRPr="007A367C">
        <w:rPr>
          <w:rFonts w:asciiTheme="majorBidi" w:hAnsiTheme="majorBidi" w:cstheme="majorBidi"/>
          <w:noProof/>
          <w:color w:val="000000" w:themeColor="text1"/>
          <w:sz w:val="24"/>
          <w:szCs w:val="24"/>
          <w:lang w:val="en-US"/>
        </w:rPr>
        <w:t>(Zim et al., 2022)</w:t>
      </w:r>
      <w:r w:rsidR="002A3C26" w:rsidRPr="007A367C">
        <w:rPr>
          <w:rFonts w:asciiTheme="majorBidi" w:hAnsiTheme="majorBidi" w:cstheme="majorBidi"/>
          <w:color w:val="000000" w:themeColor="text1"/>
          <w:sz w:val="24"/>
          <w:szCs w:val="24"/>
          <w:lang w:val="en-US"/>
        </w:rPr>
        <w:t>.</w:t>
      </w:r>
      <w:r w:rsidR="006627EF" w:rsidRPr="007A367C">
        <w:rPr>
          <w:rFonts w:asciiTheme="majorBidi" w:hAnsiTheme="majorBidi" w:cstheme="majorBidi"/>
          <w:color w:val="000000" w:themeColor="text1"/>
          <w:sz w:val="24"/>
          <w:szCs w:val="24"/>
          <w:lang w:val="en-US"/>
        </w:rPr>
        <w:t xml:space="preserve"> </w:t>
      </w:r>
    </w:p>
    <w:p w14:paraId="7A5EFCAE" w14:textId="07FE5BF9" w:rsidR="00226B77" w:rsidRPr="007A367C" w:rsidRDefault="00CB3D18" w:rsidP="00DF46D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A p</w:t>
      </w:r>
      <w:r w:rsidR="001062FB" w:rsidRPr="007A367C">
        <w:rPr>
          <w:rFonts w:asciiTheme="majorBidi" w:hAnsiTheme="majorBidi" w:cstheme="majorBidi"/>
          <w:color w:val="000000" w:themeColor="text1"/>
          <w:sz w:val="24"/>
          <w:szCs w:val="24"/>
          <w:lang w:val="en-US"/>
        </w:rPr>
        <w:t xml:space="preserve">robable </w:t>
      </w:r>
      <w:r w:rsidR="000A7F9A" w:rsidRPr="007A367C">
        <w:rPr>
          <w:rFonts w:asciiTheme="majorBidi" w:hAnsiTheme="majorBidi" w:cstheme="majorBidi"/>
          <w:color w:val="000000" w:themeColor="text1"/>
          <w:sz w:val="24"/>
          <w:szCs w:val="24"/>
          <w:lang w:val="en-US"/>
        </w:rPr>
        <w:t xml:space="preserve">explanation for the negative effect of raw </w:t>
      </w:r>
      <w:r w:rsidR="00AF5481" w:rsidRPr="007A367C">
        <w:rPr>
          <w:rFonts w:asciiTheme="majorBidi" w:hAnsiTheme="majorBidi" w:cstheme="majorBidi"/>
          <w:color w:val="000000" w:themeColor="text1"/>
          <w:sz w:val="24"/>
          <w:szCs w:val="24"/>
          <w:lang w:val="en-US"/>
        </w:rPr>
        <w:t xml:space="preserve">frass </w:t>
      </w:r>
      <w:r w:rsidRPr="007A367C">
        <w:rPr>
          <w:rFonts w:asciiTheme="majorBidi" w:hAnsiTheme="majorBidi" w:cstheme="majorBidi"/>
          <w:color w:val="000000" w:themeColor="text1"/>
          <w:sz w:val="24"/>
          <w:szCs w:val="24"/>
          <w:lang w:val="en-US"/>
        </w:rPr>
        <w:t xml:space="preserve">on plant growth </w:t>
      </w:r>
      <w:r w:rsidR="00695027" w:rsidRPr="007A367C">
        <w:rPr>
          <w:rFonts w:asciiTheme="majorBidi" w:hAnsiTheme="majorBidi" w:cstheme="majorBidi"/>
          <w:color w:val="000000" w:themeColor="text1"/>
          <w:sz w:val="24"/>
          <w:szCs w:val="24"/>
          <w:lang w:val="en-US"/>
        </w:rPr>
        <w:t xml:space="preserve">in the current study </w:t>
      </w:r>
      <w:r w:rsidR="000A7F9A" w:rsidRPr="007A367C">
        <w:rPr>
          <w:rFonts w:asciiTheme="majorBidi" w:hAnsiTheme="majorBidi" w:cstheme="majorBidi"/>
          <w:color w:val="000000" w:themeColor="text1"/>
          <w:sz w:val="24"/>
          <w:szCs w:val="24"/>
          <w:lang w:val="en-US"/>
        </w:rPr>
        <w:t>is that the frass</w:t>
      </w:r>
      <w:r w:rsidRPr="007A367C">
        <w:rPr>
          <w:rFonts w:asciiTheme="majorBidi" w:hAnsiTheme="majorBidi" w:cstheme="majorBidi"/>
          <w:color w:val="000000" w:themeColor="text1"/>
          <w:sz w:val="24"/>
          <w:szCs w:val="24"/>
          <w:lang w:val="en-US"/>
        </w:rPr>
        <w:t xml:space="preserve"> used might have</w:t>
      </w:r>
      <w:r w:rsidR="000A7F9A" w:rsidRPr="007A367C">
        <w:rPr>
          <w:rFonts w:asciiTheme="majorBidi" w:hAnsiTheme="majorBidi" w:cstheme="majorBidi"/>
          <w:color w:val="000000" w:themeColor="text1"/>
          <w:sz w:val="24"/>
          <w:szCs w:val="24"/>
          <w:lang w:val="en-US"/>
        </w:rPr>
        <w:t xml:space="preserve"> contain</w:t>
      </w:r>
      <w:r w:rsidRPr="007A367C">
        <w:rPr>
          <w:rFonts w:asciiTheme="majorBidi" w:hAnsiTheme="majorBidi" w:cstheme="majorBidi"/>
          <w:color w:val="000000" w:themeColor="text1"/>
          <w:sz w:val="24"/>
          <w:szCs w:val="24"/>
          <w:lang w:val="en-US"/>
        </w:rPr>
        <w:t>ed</w:t>
      </w:r>
      <w:r w:rsidR="000A7F9A" w:rsidRPr="007A367C">
        <w:rPr>
          <w:rFonts w:asciiTheme="majorBidi" w:hAnsiTheme="majorBidi" w:cstheme="majorBidi"/>
          <w:color w:val="000000" w:themeColor="text1"/>
          <w:sz w:val="24"/>
          <w:szCs w:val="24"/>
          <w:lang w:val="en-US"/>
        </w:rPr>
        <w:t xml:space="preserve"> compounds that </w:t>
      </w:r>
      <w:r w:rsidR="002A4D0D" w:rsidRPr="007A367C">
        <w:rPr>
          <w:rFonts w:asciiTheme="majorBidi" w:hAnsiTheme="majorBidi" w:cstheme="majorBidi"/>
          <w:color w:val="000000" w:themeColor="text1"/>
          <w:sz w:val="24"/>
          <w:szCs w:val="24"/>
          <w:lang w:val="en-US"/>
        </w:rPr>
        <w:t>interfere with</w:t>
      </w:r>
      <w:r w:rsidR="000A7F9A" w:rsidRPr="007A367C">
        <w:rPr>
          <w:rFonts w:asciiTheme="majorBidi" w:hAnsiTheme="majorBidi" w:cstheme="majorBidi"/>
          <w:color w:val="000000" w:themeColor="text1"/>
          <w:sz w:val="24"/>
          <w:szCs w:val="24"/>
          <w:lang w:val="en-US"/>
        </w:rPr>
        <w:t xml:space="preserve"> plant</w:t>
      </w:r>
      <w:r w:rsidR="002A4D0D" w:rsidRPr="007A367C">
        <w:rPr>
          <w:rFonts w:asciiTheme="majorBidi" w:hAnsiTheme="majorBidi" w:cstheme="majorBidi"/>
          <w:color w:val="000000" w:themeColor="text1"/>
          <w:sz w:val="24"/>
          <w:szCs w:val="24"/>
          <w:lang w:val="en-US"/>
        </w:rPr>
        <w:t xml:space="preserve"> growth</w:t>
      </w:r>
      <w:r w:rsidR="000A7F9A" w:rsidRPr="007A367C">
        <w:rPr>
          <w:rFonts w:asciiTheme="majorBidi" w:hAnsiTheme="majorBidi" w:cstheme="majorBidi"/>
          <w:color w:val="000000" w:themeColor="text1"/>
          <w:sz w:val="24"/>
          <w:szCs w:val="24"/>
          <w:lang w:val="en-US"/>
        </w:rPr>
        <w:t>.</w:t>
      </w:r>
      <w:r w:rsidR="00C47CC8" w:rsidRPr="007A367C">
        <w:rPr>
          <w:rFonts w:asciiTheme="majorBidi" w:hAnsiTheme="majorBidi" w:cstheme="majorBidi"/>
          <w:color w:val="000000" w:themeColor="text1"/>
          <w:sz w:val="24"/>
          <w:szCs w:val="24"/>
          <w:lang w:val="en-US"/>
        </w:rPr>
        <w:t xml:space="preserve"> </w:t>
      </w:r>
      <w:r w:rsidR="000C7D9E" w:rsidRPr="007A367C">
        <w:rPr>
          <w:rFonts w:asciiTheme="majorBidi" w:hAnsiTheme="majorBidi" w:cstheme="majorBidi"/>
          <w:color w:val="000000" w:themeColor="text1"/>
          <w:sz w:val="24"/>
          <w:szCs w:val="24"/>
          <w:lang w:val="en-US"/>
        </w:rPr>
        <w:t>F</w:t>
      </w:r>
      <w:r w:rsidR="00CA280C" w:rsidRPr="007A367C">
        <w:rPr>
          <w:rFonts w:asciiTheme="majorBidi" w:hAnsiTheme="majorBidi" w:cstheme="majorBidi"/>
          <w:color w:val="000000" w:themeColor="text1"/>
          <w:sz w:val="24"/>
          <w:szCs w:val="24"/>
          <w:lang w:val="en-US"/>
        </w:rPr>
        <w:t xml:space="preserve">rass quality depends on the larval substrate as well as postharvest processing. </w:t>
      </w:r>
      <w:r w:rsidR="000C7D9E" w:rsidRPr="007A367C">
        <w:rPr>
          <w:rFonts w:asciiTheme="majorBidi" w:hAnsiTheme="majorBidi" w:cstheme="majorBidi"/>
          <w:color w:val="000000" w:themeColor="text1"/>
          <w:sz w:val="24"/>
          <w:szCs w:val="24"/>
          <w:lang w:val="en-US"/>
        </w:rPr>
        <w:t>S</w:t>
      </w:r>
      <w:r w:rsidR="009F3D4C" w:rsidRPr="007A367C">
        <w:rPr>
          <w:rFonts w:asciiTheme="majorBidi" w:hAnsiTheme="majorBidi" w:cstheme="majorBidi"/>
          <w:color w:val="000000" w:themeColor="text1"/>
          <w:sz w:val="24"/>
          <w:szCs w:val="24"/>
          <w:lang w:val="en-US"/>
        </w:rPr>
        <w:t>oil amendment with</w:t>
      </w:r>
      <w:r w:rsidRPr="007A367C">
        <w:rPr>
          <w:rFonts w:asciiTheme="majorBidi" w:hAnsiTheme="majorBidi" w:cstheme="majorBidi"/>
          <w:color w:val="000000" w:themeColor="text1"/>
          <w:sz w:val="24"/>
          <w:szCs w:val="24"/>
          <w:lang w:val="en-US"/>
        </w:rPr>
        <w:t xml:space="preserve"> frass </w:t>
      </w:r>
      <w:r w:rsidR="009F3D4C" w:rsidRPr="007A367C">
        <w:rPr>
          <w:rFonts w:asciiTheme="majorBidi" w:hAnsiTheme="majorBidi" w:cstheme="majorBidi"/>
          <w:color w:val="000000" w:themeColor="text1"/>
          <w:sz w:val="24"/>
          <w:szCs w:val="24"/>
          <w:lang w:val="en-US"/>
        </w:rPr>
        <w:t>in this study might have</w:t>
      </w:r>
      <w:r w:rsidRPr="007A367C">
        <w:rPr>
          <w:rFonts w:asciiTheme="majorBidi" w:hAnsiTheme="majorBidi" w:cstheme="majorBidi"/>
          <w:color w:val="000000" w:themeColor="text1"/>
          <w:sz w:val="24"/>
          <w:szCs w:val="24"/>
          <w:lang w:val="en-US"/>
        </w:rPr>
        <w:t xml:space="preserve"> </w:t>
      </w:r>
      <w:r w:rsidR="000A7F9A" w:rsidRPr="007A367C">
        <w:rPr>
          <w:rFonts w:asciiTheme="majorBidi" w:hAnsiTheme="majorBidi" w:cstheme="majorBidi"/>
          <w:color w:val="000000" w:themeColor="text1"/>
          <w:sz w:val="24"/>
          <w:szCs w:val="24"/>
          <w:lang w:val="en-US"/>
        </w:rPr>
        <w:t>alter</w:t>
      </w:r>
      <w:r w:rsidR="009F3D4C" w:rsidRPr="007A367C">
        <w:rPr>
          <w:rFonts w:asciiTheme="majorBidi" w:hAnsiTheme="majorBidi" w:cstheme="majorBidi"/>
          <w:color w:val="000000" w:themeColor="text1"/>
          <w:sz w:val="24"/>
          <w:szCs w:val="24"/>
          <w:lang w:val="en-US"/>
        </w:rPr>
        <w:t>ed</w:t>
      </w:r>
      <w:r w:rsidR="000A7F9A" w:rsidRPr="007A367C">
        <w:rPr>
          <w:rFonts w:asciiTheme="majorBidi" w:hAnsiTheme="majorBidi" w:cstheme="majorBidi"/>
          <w:color w:val="000000" w:themeColor="text1"/>
          <w:sz w:val="24"/>
          <w:szCs w:val="24"/>
          <w:lang w:val="en-US"/>
        </w:rPr>
        <w:t xml:space="preserve"> the physical properties of the soil</w:t>
      </w:r>
      <w:r w:rsidRPr="007A367C">
        <w:rPr>
          <w:rFonts w:asciiTheme="majorBidi" w:hAnsiTheme="majorBidi" w:cstheme="majorBidi"/>
          <w:color w:val="000000" w:themeColor="text1"/>
          <w:sz w:val="24"/>
          <w:szCs w:val="24"/>
          <w:lang w:val="en-US"/>
        </w:rPr>
        <w:t xml:space="preserve"> and obstruct</w:t>
      </w:r>
      <w:r w:rsidR="009F3D4C" w:rsidRPr="007A367C">
        <w:rPr>
          <w:rFonts w:asciiTheme="majorBidi" w:hAnsiTheme="majorBidi" w:cstheme="majorBidi"/>
          <w:color w:val="000000" w:themeColor="text1"/>
          <w:sz w:val="24"/>
          <w:szCs w:val="24"/>
          <w:lang w:val="en-US"/>
        </w:rPr>
        <w:t>ed</w:t>
      </w:r>
      <w:r w:rsidRPr="007A367C">
        <w:rPr>
          <w:rFonts w:asciiTheme="majorBidi" w:hAnsiTheme="majorBidi" w:cstheme="majorBidi"/>
          <w:color w:val="000000" w:themeColor="text1"/>
          <w:sz w:val="24"/>
          <w:szCs w:val="24"/>
          <w:lang w:val="en-US"/>
        </w:rPr>
        <w:t xml:space="preserve"> root growth.</w:t>
      </w:r>
      <w:r w:rsidR="00CA280C" w:rsidRPr="007A367C">
        <w:rPr>
          <w:rFonts w:asciiTheme="majorBidi" w:hAnsiTheme="majorBidi" w:cstheme="majorBidi"/>
          <w:color w:val="000000" w:themeColor="text1"/>
          <w:sz w:val="24"/>
          <w:szCs w:val="24"/>
          <w:lang w:val="en-US"/>
        </w:rPr>
        <w:t xml:space="preserve"> E</w:t>
      </w:r>
      <w:r w:rsidR="000A7F9A" w:rsidRPr="007A367C">
        <w:rPr>
          <w:rFonts w:asciiTheme="majorBidi" w:hAnsiTheme="majorBidi" w:cstheme="majorBidi"/>
          <w:color w:val="000000" w:themeColor="text1"/>
          <w:sz w:val="24"/>
          <w:szCs w:val="24"/>
          <w:lang w:val="en-US"/>
        </w:rPr>
        <w:t>xcess</w:t>
      </w:r>
      <w:r w:rsidRPr="007A367C">
        <w:rPr>
          <w:rFonts w:asciiTheme="majorBidi" w:hAnsiTheme="majorBidi" w:cstheme="majorBidi"/>
          <w:color w:val="000000" w:themeColor="text1"/>
          <w:sz w:val="24"/>
          <w:szCs w:val="24"/>
          <w:lang w:val="en-US"/>
        </w:rPr>
        <w:t xml:space="preserve"> frass</w:t>
      </w:r>
      <w:r w:rsidR="000A7F9A"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in the soil </w:t>
      </w:r>
      <w:r w:rsidR="000E191B" w:rsidRPr="007A367C">
        <w:rPr>
          <w:rFonts w:asciiTheme="majorBidi" w:hAnsiTheme="majorBidi" w:cstheme="majorBidi"/>
          <w:color w:val="000000" w:themeColor="text1"/>
          <w:sz w:val="24"/>
          <w:szCs w:val="24"/>
          <w:lang w:val="en-US"/>
        </w:rPr>
        <w:t xml:space="preserve">may </w:t>
      </w:r>
      <w:r w:rsidR="000A7F9A" w:rsidRPr="007A367C">
        <w:rPr>
          <w:rFonts w:asciiTheme="majorBidi" w:hAnsiTheme="majorBidi" w:cstheme="majorBidi"/>
          <w:color w:val="000000" w:themeColor="text1"/>
          <w:sz w:val="24"/>
          <w:szCs w:val="24"/>
          <w:lang w:val="en-US"/>
        </w:rPr>
        <w:t>lead to soil compaction or waterlogging, limit</w:t>
      </w:r>
      <w:r w:rsidR="0042378C" w:rsidRPr="007A367C">
        <w:rPr>
          <w:rFonts w:asciiTheme="majorBidi" w:hAnsiTheme="majorBidi" w:cstheme="majorBidi"/>
          <w:color w:val="000000" w:themeColor="text1"/>
          <w:sz w:val="24"/>
          <w:szCs w:val="24"/>
          <w:lang w:val="en-US"/>
        </w:rPr>
        <w:t>ing</w:t>
      </w:r>
      <w:r w:rsidR="000A7F9A" w:rsidRPr="007A367C">
        <w:rPr>
          <w:rFonts w:asciiTheme="majorBidi" w:hAnsiTheme="majorBidi" w:cstheme="majorBidi"/>
          <w:color w:val="000000" w:themeColor="text1"/>
          <w:sz w:val="24"/>
          <w:szCs w:val="24"/>
          <w:lang w:val="en-US"/>
        </w:rPr>
        <w:t xml:space="preserve"> the availability of oxygen and essential nutrients to plant roots (Liu et al., 2019).</w:t>
      </w:r>
      <w:r w:rsidR="00420479" w:rsidRPr="007A367C">
        <w:rPr>
          <w:rFonts w:asciiTheme="majorBidi" w:hAnsiTheme="majorBidi" w:cstheme="majorBidi"/>
          <w:color w:val="000000" w:themeColor="text1"/>
          <w:sz w:val="24"/>
          <w:szCs w:val="24"/>
          <w:lang w:val="en-US"/>
        </w:rPr>
        <w:t xml:space="preserve"> </w:t>
      </w:r>
      <w:r w:rsidR="000A7F9A" w:rsidRPr="007A367C">
        <w:rPr>
          <w:rFonts w:asciiTheme="majorBidi" w:hAnsiTheme="majorBidi" w:cstheme="majorBidi"/>
          <w:color w:val="000000" w:themeColor="text1"/>
          <w:sz w:val="24"/>
          <w:szCs w:val="24"/>
          <w:lang w:val="en-US"/>
        </w:rPr>
        <w:t xml:space="preserve">Alternatively, </w:t>
      </w:r>
      <w:r w:rsidRPr="007A367C">
        <w:rPr>
          <w:rFonts w:asciiTheme="majorBidi" w:hAnsiTheme="majorBidi" w:cstheme="majorBidi"/>
          <w:color w:val="000000" w:themeColor="text1"/>
          <w:sz w:val="24"/>
          <w:szCs w:val="24"/>
          <w:lang w:val="en-US"/>
        </w:rPr>
        <w:t xml:space="preserve">frass salinity may </w:t>
      </w:r>
      <w:r w:rsidR="0042378C" w:rsidRPr="007A367C">
        <w:rPr>
          <w:rFonts w:asciiTheme="majorBidi" w:hAnsiTheme="majorBidi" w:cstheme="majorBidi"/>
          <w:color w:val="000000" w:themeColor="text1"/>
          <w:sz w:val="24"/>
          <w:szCs w:val="24"/>
          <w:lang w:val="en-US"/>
        </w:rPr>
        <w:t>have caused inhibitory effects on plant growth</w:t>
      </w:r>
      <w:r w:rsidR="009F3D4C" w:rsidRPr="007A367C">
        <w:rPr>
          <w:rFonts w:asciiTheme="majorBidi" w:hAnsiTheme="majorBidi" w:cstheme="majorBidi"/>
          <w:color w:val="000000" w:themeColor="text1"/>
          <w:sz w:val="24"/>
          <w:szCs w:val="24"/>
          <w:lang w:val="en-US"/>
        </w:rPr>
        <w:t xml:space="preserve">. For example, </w:t>
      </w:r>
      <w:r w:rsidR="000A7F9A" w:rsidRPr="007A367C">
        <w:rPr>
          <w:rFonts w:asciiTheme="majorBidi" w:hAnsiTheme="majorBidi" w:cstheme="majorBidi"/>
          <w:color w:val="000000" w:themeColor="text1"/>
          <w:sz w:val="24"/>
          <w:szCs w:val="24"/>
          <w:lang w:val="en-US"/>
        </w:rPr>
        <w:t>high salt content</w:t>
      </w:r>
      <w:r w:rsidR="00DD73B8" w:rsidRPr="007A367C">
        <w:rPr>
          <w:rFonts w:asciiTheme="majorBidi" w:hAnsiTheme="majorBidi" w:cstheme="majorBidi"/>
          <w:color w:val="000000" w:themeColor="text1"/>
          <w:sz w:val="24"/>
          <w:szCs w:val="24"/>
          <w:lang w:val="en-US"/>
        </w:rPr>
        <w:t xml:space="preserve"> </w:t>
      </w:r>
      <w:r w:rsidR="000E191B" w:rsidRPr="007A367C">
        <w:rPr>
          <w:rFonts w:asciiTheme="majorBidi" w:hAnsiTheme="majorBidi" w:cstheme="majorBidi"/>
          <w:color w:val="000000" w:themeColor="text1"/>
          <w:sz w:val="24"/>
          <w:szCs w:val="24"/>
          <w:lang w:val="en-US"/>
        </w:rPr>
        <w:t xml:space="preserve">may </w:t>
      </w:r>
      <w:r w:rsidR="000A7F9A" w:rsidRPr="007A367C">
        <w:rPr>
          <w:rFonts w:asciiTheme="majorBidi" w:hAnsiTheme="majorBidi" w:cstheme="majorBidi"/>
          <w:color w:val="000000" w:themeColor="text1"/>
          <w:sz w:val="24"/>
          <w:szCs w:val="24"/>
          <w:lang w:val="en-US"/>
        </w:rPr>
        <w:t xml:space="preserve">disrupt the balance of ions and nutrients in the soil, </w:t>
      </w:r>
      <w:r w:rsidR="000C7D9E" w:rsidRPr="007A367C">
        <w:rPr>
          <w:rFonts w:asciiTheme="majorBidi" w:hAnsiTheme="majorBidi" w:cstheme="majorBidi"/>
          <w:color w:val="000000" w:themeColor="text1"/>
          <w:sz w:val="24"/>
          <w:szCs w:val="24"/>
          <w:lang w:val="en-US"/>
        </w:rPr>
        <w:t xml:space="preserve">impairing </w:t>
      </w:r>
      <w:r w:rsidR="000A7F9A" w:rsidRPr="007A367C">
        <w:rPr>
          <w:rFonts w:asciiTheme="majorBidi" w:hAnsiTheme="majorBidi" w:cstheme="majorBidi"/>
          <w:color w:val="000000" w:themeColor="text1"/>
          <w:sz w:val="24"/>
          <w:szCs w:val="24"/>
          <w:lang w:val="en-US"/>
        </w:rPr>
        <w:t xml:space="preserve">plant growth </w:t>
      </w:r>
      <w:r w:rsidR="00DD73B8" w:rsidRPr="007A367C">
        <w:rPr>
          <w:rFonts w:asciiTheme="majorBidi" w:hAnsiTheme="majorBidi" w:cstheme="majorBidi"/>
          <w:noProof/>
          <w:color w:val="000000" w:themeColor="text1"/>
          <w:sz w:val="24"/>
          <w:szCs w:val="24"/>
          <w:lang w:val="en-US"/>
        </w:rPr>
        <w:t>(Zhang et al., 2012)</w:t>
      </w:r>
      <w:r w:rsidR="00DD73B8" w:rsidRPr="007A367C">
        <w:rPr>
          <w:rFonts w:asciiTheme="majorBidi" w:hAnsiTheme="majorBidi" w:cstheme="majorBidi"/>
          <w:color w:val="000000" w:themeColor="text1"/>
          <w:sz w:val="24"/>
          <w:szCs w:val="24"/>
          <w:lang w:val="en-US"/>
        </w:rPr>
        <w:t>.</w:t>
      </w:r>
      <w:r w:rsidR="00CA280C" w:rsidRPr="007A367C">
        <w:rPr>
          <w:rFonts w:asciiTheme="majorBidi" w:hAnsiTheme="majorBidi" w:cstheme="majorBidi"/>
          <w:color w:val="000000" w:themeColor="text1"/>
          <w:sz w:val="24"/>
          <w:szCs w:val="24"/>
          <w:lang w:val="en-US"/>
        </w:rPr>
        <w:t xml:space="preserve"> </w:t>
      </w:r>
      <w:r w:rsidR="00A22473" w:rsidRPr="007A367C">
        <w:rPr>
          <w:rFonts w:asciiTheme="majorBidi" w:hAnsiTheme="majorBidi" w:cstheme="majorBidi"/>
          <w:color w:val="000000" w:themeColor="text1"/>
          <w:sz w:val="24"/>
          <w:szCs w:val="24"/>
          <w:lang w:val="en-US"/>
        </w:rPr>
        <w:t xml:space="preserve">It should be </w:t>
      </w:r>
      <w:r w:rsidR="00F56818" w:rsidRPr="007A367C">
        <w:rPr>
          <w:rFonts w:asciiTheme="majorBidi" w:hAnsiTheme="majorBidi" w:cstheme="majorBidi"/>
          <w:color w:val="000000" w:themeColor="text1"/>
          <w:sz w:val="24"/>
          <w:szCs w:val="24"/>
          <w:lang w:val="en-US"/>
        </w:rPr>
        <w:t>noted</w:t>
      </w:r>
      <w:r w:rsidR="00A22473" w:rsidRPr="007A367C">
        <w:rPr>
          <w:rFonts w:asciiTheme="majorBidi" w:hAnsiTheme="majorBidi" w:cstheme="majorBidi"/>
          <w:color w:val="000000" w:themeColor="text1"/>
          <w:sz w:val="24"/>
          <w:szCs w:val="24"/>
          <w:lang w:val="en-US"/>
        </w:rPr>
        <w:t xml:space="preserve"> that the quality of the </w:t>
      </w:r>
      <w:r w:rsidR="00AB48EC" w:rsidRPr="007A367C">
        <w:rPr>
          <w:rFonts w:asciiTheme="majorBidi" w:hAnsiTheme="majorBidi" w:cstheme="majorBidi"/>
          <w:color w:val="000000" w:themeColor="text1"/>
          <w:sz w:val="24"/>
          <w:szCs w:val="24"/>
          <w:lang w:val="en-US"/>
        </w:rPr>
        <w:t xml:space="preserve">raw </w:t>
      </w:r>
      <w:r w:rsidR="00A22473" w:rsidRPr="007A367C">
        <w:rPr>
          <w:rFonts w:asciiTheme="majorBidi" w:hAnsiTheme="majorBidi" w:cstheme="majorBidi"/>
          <w:color w:val="000000" w:themeColor="text1"/>
          <w:sz w:val="24"/>
          <w:szCs w:val="24"/>
          <w:lang w:val="en-US"/>
        </w:rPr>
        <w:t>frass used in this study may have been impacted by the extended heat treatment (24 h at 60</w:t>
      </w:r>
      <w:r w:rsidR="00DF3BE6" w:rsidRPr="007A367C">
        <w:rPr>
          <w:rFonts w:asciiTheme="majorBidi" w:hAnsiTheme="majorBidi" w:cstheme="majorBidi"/>
          <w:color w:val="000000" w:themeColor="text1"/>
          <w:sz w:val="24"/>
          <w:szCs w:val="24"/>
          <w:lang w:val="en-US"/>
        </w:rPr>
        <w:t xml:space="preserve"> </w:t>
      </w:r>
      <w:r w:rsidR="00A22473" w:rsidRPr="007A367C">
        <w:rPr>
          <w:rFonts w:asciiTheme="majorBidi" w:hAnsiTheme="majorBidi" w:cstheme="majorBidi"/>
          <w:color w:val="000000" w:themeColor="text1"/>
          <w:sz w:val="24"/>
          <w:szCs w:val="24"/>
          <w:lang w:val="en-US"/>
        </w:rPr>
        <w:t>°C) compared to the shorter duration of 1 h at 70</w:t>
      </w:r>
      <w:r w:rsidR="00DF3BE6" w:rsidRPr="007A367C">
        <w:rPr>
          <w:rFonts w:asciiTheme="majorBidi" w:hAnsiTheme="majorBidi" w:cstheme="majorBidi"/>
          <w:color w:val="000000" w:themeColor="text1"/>
          <w:sz w:val="24"/>
          <w:szCs w:val="24"/>
          <w:lang w:val="en-US"/>
        </w:rPr>
        <w:t xml:space="preserve"> </w:t>
      </w:r>
      <w:r w:rsidR="00A22473" w:rsidRPr="007A367C">
        <w:rPr>
          <w:rFonts w:asciiTheme="majorBidi" w:hAnsiTheme="majorBidi" w:cstheme="majorBidi"/>
          <w:color w:val="000000" w:themeColor="text1"/>
          <w:sz w:val="24"/>
          <w:szCs w:val="24"/>
          <w:lang w:val="en-US"/>
        </w:rPr>
        <w:t>°C required by the EU Commission regulation EU 2021/1925</w:t>
      </w:r>
      <w:r w:rsidR="00226B77" w:rsidRPr="007A367C">
        <w:rPr>
          <w:rFonts w:asciiTheme="majorBidi" w:hAnsiTheme="majorBidi" w:cstheme="majorBidi"/>
          <w:color w:val="000000" w:themeColor="text1"/>
          <w:sz w:val="24"/>
          <w:szCs w:val="24"/>
          <w:lang w:val="en-US"/>
        </w:rPr>
        <w:t>, a</w:t>
      </w:r>
      <w:r w:rsidR="00EF12BD" w:rsidRPr="007A367C">
        <w:rPr>
          <w:rFonts w:asciiTheme="majorBidi" w:hAnsiTheme="majorBidi" w:cstheme="majorBidi"/>
          <w:color w:val="000000" w:themeColor="text1"/>
          <w:sz w:val="24"/>
          <w:szCs w:val="24"/>
          <w:lang w:val="en-US"/>
        </w:rPr>
        <w:t xml:space="preserve">nd confirmed by Van </w:t>
      </w:r>
      <w:proofErr w:type="spellStart"/>
      <w:r w:rsidR="00EF12BD" w:rsidRPr="007A367C">
        <w:rPr>
          <w:rFonts w:asciiTheme="majorBidi" w:hAnsiTheme="majorBidi" w:cstheme="majorBidi"/>
          <w:color w:val="000000" w:themeColor="text1"/>
          <w:sz w:val="24"/>
          <w:szCs w:val="24"/>
          <w:lang w:val="en-US"/>
        </w:rPr>
        <w:t>Looveren</w:t>
      </w:r>
      <w:proofErr w:type="spellEnd"/>
      <w:r w:rsidR="00EF12BD" w:rsidRPr="007A367C">
        <w:rPr>
          <w:rFonts w:asciiTheme="majorBidi" w:hAnsiTheme="majorBidi" w:cstheme="majorBidi"/>
          <w:color w:val="000000" w:themeColor="text1"/>
          <w:sz w:val="24"/>
          <w:szCs w:val="24"/>
          <w:lang w:val="en-US"/>
        </w:rPr>
        <w:t xml:space="preserve"> et al.'s (2021) study, which assessed the effects of heat treatment on BSFF</w:t>
      </w:r>
      <w:r w:rsidR="00226B77" w:rsidRPr="007A367C">
        <w:rPr>
          <w:rFonts w:asciiTheme="majorBidi" w:hAnsiTheme="majorBidi" w:cstheme="majorBidi"/>
          <w:color w:val="000000" w:themeColor="text1"/>
          <w:sz w:val="24"/>
          <w:szCs w:val="24"/>
          <w:lang w:val="en-US"/>
        </w:rPr>
        <w:t xml:space="preserve"> </w:t>
      </w:r>
      <w:r w:rsidR="008E0C0C" w:rsidRPr="007A367C">
        <w:rPr>
          <w:rFonts w:asciiTheme="majorBidi" w:hAnsiTheme="majorBidi" w:cstheme="majorBidi"/>
          <w:color w:val="000000" w:themeColor="text1"/>
          <w:sz w:val="24"/>
          <w:szCs w:val="24"/>
          <w:lang w:val="en-US"/>
        </w:rPr>
        <w:t xml:space="preserve">and </w:t>
      </w:r>
      <w:r w:rsidR="00C018EA" w:rsidRPr="007A367C">
        <w:rPr>
          <w:rFonts w:asciiTheme="majorBidi" w:hAnsiTheme="majorBidi" w:cstheme="majorBidi"/>
          <w:color w:val="000000" w:themeColor="text1"/>
          <w:sz w:val="24"/>
          <w:szCs w:val="24"/>
          <w:lang w:val="en-US"/>
        </w:rPr>
        <w:t xml:space="preserve">found that </w:t>
      </w:r>
      <w:bookmarkStart w:id="37" w:name="_Hlk146013098"/>
      <w:r w:rsidR="00C018EA" w:rsidRPr="007A367C">
        <w:rPr>
          <w:rFonts w:asciiTheme="majorBidi" w:hAnsiTheme="majorBidi" w:cstheme="majorBidi"/>
          <w:color w:val="000000" w:themeColor="text1"/>
          <w:sz w:val="24"/>
          <w:szCs w:val="24"/>
          <w:lang w:val="en-US"/>
        </w:rPr>
        <w:t>treatment at 70</w:t>
      </w:r>
      <w:r w:rsidR="00553B92" w:rsidRPr="007A367C">
        <w:rPr>
          <w:rFonts w:asciiTheme="majorBidi" w:hAnsiTheme="majorBidi" w:cstheme="majorBidi"/>
          <w:color w:val="000000" w:themeColor="text1"/>
          <w:sz w:val="24"/>
          <w:szCs w:val="24"/>
          <w:lang w:val="en-US"/>
        </w:rPr>
        <w:t xml:space="preserve"> </w:t>
      </w:r>
      <w:r w:rsidR="00C018EA" w:rsidRPr="007A367C">
        <w:rPr>
          <w:rFonts w:asciiTheme="majorBidi" w:hAnsiTheme="majorBidi" w:cstheme="majorBidi"/>
          <w:color w:val="000000" w:themeColor="text1"/>
          <w:sz w:val="24"/>
          <w:szCs w:val="24"/>
          <w:lang w:val="en-US"/>
        </w:rPr>
        <w:t xml:space="preserve">°C for 1 h </w:t>
      </w:r>
      <w:r w:rsidR="00375EC7" w:rsidRPr="007A367C">
        <w:rPr>
          <w:rFonts w:asciiTheme="majorBidi" w:hAnsiTheme="majorBidi" w:cstheme="majorBidi"/>
          <w:color w:val="000000" w:themeColor="text1"/>
          <w:sz w:val="24"/>
          <w:szCs w:val="24"/>
          <w:lang w:val="en-US"/>
        </w:rPr>
        <w:t>successfully eliminated detectable amounts of foodborne pathogens</w:t>
      </w:r>
      <w:bookmarkEnd w:id="37"/>
      <w:r w:rsidR="00375EC7" w:rsidRPr="007A367C">
        <w:rPr>
          <w:rFonts w:asciiTheme="majorBidi" w:hAnsiTheme="majorBidi" w:cstheme="majorBidi"/>
          <w:color w:val="000000" w:themeColor="text1"/>
          <w:sz w:val="24"/>
          <w:szCs w:val="24"/>
          <w:lang w:val="en-US"/>
        </w:rPr>
        <w:t xml:space="preserve"> </w:t>
      </w:r>
      <w:r w:rsidR="000E191B" w:rsidRPr="007A367C">
        <w:rPr>
          <w:rFonts w:asciiTheme="majorBidi" w:hAnsiTheme="majorBidi" w:cstheme="majorBidi"/>
          <w:color w:val="000000" w:themeColor="text1"/>
          <w:sz w:val="24"/>
          <w:szCs w:val="24"/>
          <w:lang w:val="en-US"/>
        </w:rPr>
        <w:t>such as salmonella</w:t>
      </w:r>
      <w:r w:rsidR="00375EC7" w:rsidRPr="007A367C">
        <w:rPr>
          <w:rFonts w:asciiTheme="majorBidi" w:hAnsiTheme="majorBidi" w:cstheme="majorBidi"/>
          <w:color w:val="000000" w:themeColor="text1"/>
          <w:sz w:val="24"/>
          <w:szCs w:val="24"/>
          <w:lang w:val="en-US"/>
        </w:rPr>
        <w:t xml:space="preserve">, </w:t>
      </w:r>
      <w:r w:rsidR="00375EC7" w:rsidRPr="007A367C">
        <w:rPr>
          <w:rFonts w:asciiTheme="majorBidi" w:hAnsiTheme="majorBidi" w:cstheme="majorBidi"/>
          <w:i/>
          <w:iCs/>
          <w:color w:val="000000" w:themeColor="text1"/>
          <w:sz w:val="24"/>
          <w:szCs w:val="24"/>
          <w:lang w:val="en-US"/>
        </w:rPr>
        <w:t>Clostridium perfringens</w:t>
      </w:r>
      <w:r w:rsidR="000E191B" w:rsidRPr="007A367C">
        <w:rPr>
          <w:rFonts w:asciiTheme="majorBidi" w:hAnsiTheme="majorBidi" w:cstheme="majorBidi"/>
          <w:i/>
          <w:iCs/>
          <w:color w:val="000000" w:themeColor="text1"/>
          <w:sz w:val="24"/>
          <w:szCs w:val="24"/>
          <w:lang w:val="en-US"/>
        </w:rPr>
        <w:t xml:space="preserve"> </w:t>
      </w:r>
      <w:r w:rsidR="000E191B" w:rsidRPr="007A367C">
        <w:rPr>
          <w:rFonts w:asciiTheme="majorBidi" w:hAnsiTheme="majorBidi" w:cstheme="majorBidi"/>
          <w:color w:val="000000" w:themeColor="text1"/>
          <w:sz w:val="24"/>
          <w:szCs w:val="24"/>
          <w:lang w:val="en-US"/>
        </w:rPr>
        <w:lastRenderedPageBreak/>
        <w:t xml:space="preserve">(Veillon &amp; Zuber) </w:t>
      </w:r>
      <w:proofErr w:type="spellStart"/>
      <w:r w:rsidR="000E191B" w:rsidRPr="007A367C">
        <w:rPr>
          <w:rFonts w:asciiTheme="majorBidi" w:hAnsiTheme="majorBidi" w:cstheme="majorBidi"/>
          <w:color w:val="000000" w:themeColor="text1"/>
          <w:sz w:val="24"/>
          <w:szCs w:val="24"/>
          <w:lang w:val="en-US"/>
        </w:rPr>
        <w:t>Hauduroy</w:t>
      </w:r>
      <w:proofErr w:type="spellEnd"/>
      <w:r w:rsidR="000E191B" w:rsidRPr="007A367C">
        <w:rPr>
          <w:rFonts w:asciiTheme="majorBidi" w:hAnsiTheme="majorBidi" w:cstheme="majorBidi"/>
          <w:color w:val="000000" w:themeColor="text1"/>
          <w:sz w:val="24"/>
          <w:szCs w:val="24"/>
          <w:lang w:val="en-US"/>
        </w:rPr>
        <w:t xml:space="preserve"> et al.</w:t>
      </w:r>
      <w:r w:rsidR="00375EC7" w:rsidRPr="007A367C">
        <w:rPr>
          <w:rFonts w:asciiTheme="majorBidi" w:hAnsiTheme="majorBidi" w:cstheme="majorBidi"/>
          <w:color w:val="000000" w:themeColor="text1"/>
          <w:sz w:val="24"/>
          <w:szCs w:val="24"/>
          <w:lang w:val="en-US"/>
        </w:rPr>
        <w:t>, and Enterobacteriaceae</w:t>
      </w:r>
      <w:r w:rsidR="00C018EA" w:rsidRPr="007A367C">
        <w:rPr>
          <w:rFonts w:asciiTheme="majorBidi" w:hAnsiTheme="majorBidi" w:cstheme="majorBidi"/>
          <w:color w:val="000000" w:themeColor="text1"/>
          <w:sz w:val="24"/>
          <w:szCs w:val="24"/>
          <w:lang w:val="en-US"/>
        </w:rPr>
        <w:t xml:space="preserve">. Hence, this heat treatment appears suitable for ensuring the microbiological safety of insect frass as a soil amendment </w:t>
      </w:r>
      <w:r w:rsidR="00226B77" w:rsidRPr="007A367C">
        <w:rPr>
          <w:rFonts w:asciiTheme="majorBidi" w:hAnsiTheme="majorBidi" w:cstheme="majorBidi"/>
          <w:noProof/>
          <w:color w:val="000000" w:themeColor="text1"/>
          <w:sz w:val="24"/>
          <w:szCs w:val="24"/>
          <w:lang w:val="en-US"/>
        </w:rPr>
        <w:t>(Van Looveren et al., 2021)</w:t>
      </w:r>
      <w:r w:rsidR="00BF0042" w:rsidRPr="007A367C">
        <w:rPr>
          <w:rFonts w:asciiTheme="majorBidi" w:hAnsiTheme="majorBidi" w:cstheme="majorBidi"/>
          <w:color w:val="000000" w:themeColor="text1"/>
          <w:sz w:val="24"/>
          <w:szCs w:val="24"/>
          <w:lang w:val="en-US"/>
        </w:rPr>
        <w:t xml:space="preserve">. </w:t>
      </w:r>
      <w:r w:rsidR="00A254B3" w:rsidRPr="007A367C">
        <w:rPr>
          <w:rFonts w:asciiTheme="majorBidi" w:hAnsiTheme="majorBidi" w:cstheme="majorBidi"/>
          <w:color w:val="000000" w:themeColor="text1"/>
          <w:sz w:val="24"/>
          <w:szCs w:val="24"/>
          <w:lang w:val="en-US"/>
        </w:rPr>
        <w:t xml:space="preserve">The application of raw BSFF resulted in a longer time until flowering compared to MWF and the NoFrass control. However, when the experiment was repeated under similar conditions, no significant effect of soil treatment on time until flowering was observed. </w:t>
      </w:r>
      <w:r w:rsidR="0063469F" w:rsidRPr="007A367C">
        <w:rPr>
          <w:rFonts w:asciiTheme="majorBidi" w:hAnsiTheme="majorBidi" w:cstheme="majorBidi"/>
          <w:color w:val="000000" w:themeColor="text1"/>
          <w:sz w:val="24"/>
          <w:szCs w:val="24"/>
          <w:lang w:val="en-US"/>
        </w:rPr>
        <w:t xml:space="preserve">Overall, these findings suggest that </w:t>
      </w:r>
      <w:r w:rsidR="00375EC7" w:rsidRPr="007A367C">
        <w:rPr>
          <w:rFonts w:asciiTheme="majorBidi" w:hAnsiTheme="majorBidi" w:cstheme="majorBidi"/>
          <w:color w:val="000000" w:themeColor="text1"/>
          <w:sz w:val="24"/>
          <w:szCs w:val="24"/>
          <w:lang w:val="en-US"/>
        </w:rPr>
        <w:t xml:space="preserve">using raw BSFF or raw MWF as soil amendments may negatively affect the growth and flowering of </w:t>
      </w:r>
      <w:r w:rsidR="00375EC7" w:rsidRPr="007A367C">
        <w:rPr>
          <w:rFonts w:asciiTheme="majorBidi" w:hAnsiTheme="majorBidi" w:cstheme="majorBidi"/>
          <w:i/>
          <w:iCs/>
          <w:color w:val="000000" w:themeColor="text1"/>
          <w:sz w:val="24"/>
          <w:szCs w:val="24"/>
          <w:lang w:val="en-US"/>
        </w:rPr>
        <w:t>B. rapa</w:t>
      </w:r>
      <w:r w:rsidR="00375EC7" w:rsidRPr="007A367C">
        <w:rPr>
          <w:rFonts w:asciiTheme="majorBidi" w:hAnsiTheme="majorBidi" w:cstheme="majorBidi"/>
          <w:color w:val="000000" w:themeColor="text1"/>
          <w:sz w:val="24"/>
          <w:szCs w:val="24"/>
          <w:lang w:val="en-US"/>
        </w:rPr>
        <w:t xml:space="preserve"> plants, particularly in </w:t>
      </w:r>
      <w:r w:rsidR="0063469F" w:rsidRPr="007A367C">
        <w:rPr>
          <w:rFonts w:asciiTheme="majorBidi" w:hAnsiTheme="majorBidi" w:cstheme="majorBidi"/>
          <w:color w:val="000000" w:themeColor="text1"/>
          <w:sz w:val="24"/>
          <w:szCs w:val="24"/>
          <w:lang w:val="en-US"/>
        </w:rPr>
        <w:t xml:space="preserve">leaf production. </w:t>
      </w:r>
      <w:bookmarkStart w:id="38" w:name="_Hlk145599723"/>
      <w:r w:rsidR="0045532B" w:rsidRPr="007A367C">
        <w:rPr>
          <w:rFonts w:asciiTheme="majorBidi" w:hAnsiTheme="majorBidi" w:cstheme="majorBidi"/>
          <w:color w:val="000000" w:themeColor="text1"/>
          <w:sz w:val="24"/>
          <w:szCs w:val="24"/>
          <w:lang w:val="en-US"/>
        </w:rPr>
        <w:t xml:space="preserve">The negative effects observed </w:t>
      </w:r>
      <w:r w:rsidR="00773A1D" w:rsidRPr="007A367C">
        <w:rPr>
          <w:rFonts w:asciiTheme="majorBidi" w:hAnsiTheme="majorBidi" w:cstheme="majorBidi"/>
          <w:color w:val="000000" w:themeColor="text1"/>
          <w:sz w:val="24"/>
          <w:szCs w:val="24"/>
          <w:lang w:val="en-US"/>
        </w:rPr>
        <w:t xml:space="preserve">of </w:t>
      </w:r>
      <w:r w:rsidR="0045532B" w:rsidRPr="007A367C">
        <w:rPr>
          <w:rFonts w:asciiTheme="majorBidi" w:hAnsiTheme="majorBidi" w:cstheme="majorBidi"/>
          <w:color w:val="000000" w:themeColor="text1"/>
          <w:sz w:val="24"/>
          <w:szCs w:val="24"/>
          <w:lang w:val="en-US"/>
        </w:rPr>
        <w:t xml:space="preserve">raw BSFF or MWF </w:t>
      </w:r>
      <w:r w:rsidR="00773A1D" w:rsidRPr="007A367C">
        <w:rPr>
          <w:rFonts w:asciiTheme="majorBidi" w:hAnsiTheme="majorBidi" w:cstheme="majorBidi"/>
          <w:color w:val="000000" w:themeColor="text1"/>
          <w:sz w:val="24"/>
          <w:szCs w:val="24"/>
          <w:lang w:val="en-US"/>
        </w:rPr>
        <w:t xml:space="preserve">on leaf production of </w:t>
      </w:r>
      <w:r w:rsidR="0045532B" w:rsidRPr="007A367C">
        <w:rPr>
          <w:rFonts w:asciiTheme="majorBidi" w:hAnsiTheme="majorBidi" w:cstheme="majorBidi"/>
          <w:i/>
          <w:iCs/>
          <w:color w:val="000000" w:themeColor="text1"/>
          <w:sz w:val="24"/>
          <w:szCs w:val="24"/>
          <w:lang w:val="en-US"/>
        </w:rPr>
        <w:t>B. rapa</w:t>
      </w:r>
      <w:r w:rsidR="0045532B" w:rsidRPr="007A367C">
        <w:rPr>
          <w:rFonts w:asciiTheme="majorBidi" w:hAnsiTheme="majorBidi" w:cstheme="majorBidi"/>
          <w:color w:val="000000" w:themeColor="text1"/>
          <w:sz w:val="24"/>
          <w:szCs w:val="24"/>
          <w:lang w:val="en-US"/>
        </w:rPr>
        <w:t xml:space="preserve"> could be due to a combination of factors </w:t>
      </w:r>
      <w:bookmarkEnd w:id="38"/>
      <w:r w:rsidR="0045532B" w:rsidRPr="007A367C">
        <w:rPr>
          <w:rFonts w:asciiTheme="majorBidi" w:hAnsiTheme="majorBidi" w:cstheme="majorBidi"/>
          <w:color w:val="000000" w:themeColor="text1"/>
          <w:sz w:val="24"/>
          <w:szCs w:val="24"/>
          <w:lang w:val="en-US"/>
        </w:rPr>
        <w:t>related to nutrient composition, pH, soil structure, toxicity, microbial activity</w:t>
      </w:r>
      <w:r w:rsidR="000E191B" w:rsidRPr="007A367C">
        <w:rPr>
          <w:rFonts w:asciiTheme="majorBidi" w:hAnsiTheme="majorBidi" w:cstheme="majorBidi"/>
          <w:color w:val="000000" w:themeColor="text1"/>
          <w:sz w:val="24"/>
          <w:szCs w:val="24"/>
          <w:lang w:val="en-US"/>
        </w:rPr>
        <w:t>,</w:t>
      </w:r>
      <w:r w:rsidR="0045532B" w:rsidRPr="007A367C">
        <w:rPr>
          <w:rFonts w:asciiTheme="majorBidi" w:hAnsiTheme="majorBidi" w:cstheme="majorBidi"/>
          <w:color w:val="000000" w:themeColor="text1"/>
          <w:sz w:val="24"/>
          <w:szCs w:val="24"/>
          <w:lang w:val="en-US"/>
        </w:rPr>
        <w:t xml:space="preserve"> </w:t>
      </w:r>
      <w:r w:rsidR="002E69AF" w:rsidRPr="007A367C">
        <w:rPr>
          <w:rFonts w:asciiTheme="majorBidi" w:hAnsiTheme="majorBidi" w:cstheme="majorBidi"/>
          <w:color w:val="000000" w:themeColor="text1"/>
          <w:sz w:val="24"/>
          <w:szCs w:val="24"/>
          <w:lang w:val="en-US"/>
        </w:rPr>
        <w:t>and</w:t>
      </w:r>
      <w:r w:rsidR="0045532B" w:rsidRPr="007A367C">
        <w:rPr>
          <w:rFonts w:asciiTheme="majorBidi" w:hAnsiTheme="majorBidi" w:cstheme="majorBidi"/>
          <w:color w:val="000000" w:themeColor="text1"/>
          <w:sz w:val="24"/>
          <w:szCs w:val="24"/>
          <w:lang w:val="en-US"/>
        </w:rPr>
        <w:t xml:space="preserve"> salinity. Further research and detailed analysis would be needed to pinpoint the exact mechanisms responsible for these observations.</w:t>
      </w:r>
      <w:r w:rsidR="002E69AF" w:rsidRPr="007A367C">
        <w:rPr>
          <w:rFonts w:asciiTheme="majorBidi" w:hAnsiTheme="majorBidi" w:cstheme="majorBidi"/>
          <w:color w:val="000000" w:themeColor="text1"/>
          <w:sz w:val="24"/>
          <w:szCs w:val="24"/>
          <w:lang w:val="en-US"/>
        </w:rPr>
        <w:t xml:space="preserve"> </w:t>
      </w:r>
      <w:r w:rsidR="0063469F" w:rsidRPr="007A367C">
        <w:rPr>
          <w:rFonts w:asciiTheme="majorBidi" w:hAnsiTheme="majorBidi" w:cstheme="majorBidi"/>
          <w:color w:val="000000" w:themeColor="text1"/>
          <w:sz w:val="24"/>
          <w:szCs w:val="24"/>
          <w:lang w:val="en-US"/>
        </w:rPr>
        <w:t xml:space="preserve">However, the effect on time until flowering </w:t>
      </w:r>
      <w:r w:rsidR="00C65A29" w:rsidRPr="007A367C">
        <w:rPr>
          <w:rFonts w:asciiTheme="majorBidi" w:hAnsiTheme="majorBidi" w:cstheme="majorBidi"/>
          <w:color w:val="000000" w:themeColor="text1"/>
          <w:sz w:val="24"/>
          <w:szCs w:val="24"/>
          <w:lang w:val="en-US"/>
        </w:rPr>
        <w:t xml:space="preserve">seems to </w:t>
      </w:r>
      <w:r w:rsidR="0063469F" w:rsidRPr="007A367C">
        <w:rPr>
          <w:rFonts w:asciiTheme="majorBidi" w:hAnsiTheme="majorBidi" w:cstheme="majorBidi"/>
          <w:color w:val="000000" w:themeColor="text1"/>
          <w:sz w:val="24"/>
          <w:szCs w:val="24"/>
          <w:lang w:val="en-US"/>
        </w:rPr>
        <w:t>be more variable</w:t>
      </w:r>
      <w:r w:rsidR="00A254B3" w:rsidRPr="007A367C">
        <w:rPr>
          <w:rFonts w:asciiTheme="majorBidi" w:hAnsiTheme="majorBidi" w:cstheme="majorBidi"/>
          <w:color w:val="000000" w:themeColor="text1"/>
          <w:sz w:val="24"/>
          <w:szCs w:val="24"/>
          <w:lang w:val="en-US"/>
        </w:rPr>
        <w:t>.</w:t>
      </w:r>
      <w:r w:rsidR="007D584F" w:rsidRPr="007A367C">
        <w:rPr>
          <w:rFonts w:asciiTheme="majorBidi" w:hAnsiTheme="majorBidi" w:cstheme="majorBidi"/>
          <w:color w:val="000000" w:themeColor="text1"/>
          <w:sz w:val="24"/>
          <w:szCs w:val="24"/>
          <w:lang w:val="en-US"/>
        </w:rPr>
        <w:t xml:space="preserve"> </w:t>
      </w:r>
      <w:r w:rsidR="00226B77" w:rsidRPr="007A367C">
        <w:rPr>
          <w:rFonts w:asciiTheme="majorBidi" w:hAnsiTheme="majorBidi" w:cstheme="majorBidi"/>
          <w:color w:val="000000" w:themeColor="text1"/>
          <w:sz w:val="24"/>
          <w:szCs w:val="24"/>
          <w:lang w:val="en-US"/>
        </w:rPr>
        <w:t>The disparities between the effects of raw frass in the current study and the positive results reported in previous studies illustrate the difficulty in generali</w:t>
      </w:r>
      <w:r w:rsidR="000E191B" w:rsidRPr="007A367C">
        <w:rPr>
          <w:rFonts w:asciiTheme="majorBidi" w:hAnsiTheme="majorBidi" w:cstheme="majorBidi"/>
          <w:color w:val="000000" w:themeColor="text1"/>
          <w:sz w:val="24"/>
          <w:szCs w:val="24"/>
          <w:lang w:val="en-US"/>
        </w:rPr>
        <w:t>z</w:t>
      </w:r>
      <w:r w:rsidR="00226B77" w:rsidRPr="007A367C">
        <w:rPr>
          <w:rFonts w:asciiTheme="majorBidi" w:hAnsiTheme="majorBidi" w:cstheme="majorBidi"/>
          <w:color w:val="000000" w:themeColor="text1"/>
          <w:sz w:val="24"/>
          <w:szCs w:val="24"/>
          <w:lang w:val="en-US"/>
        </w:rPr>
        <w:t>ing the effect of frass as an organic fertili</w:t>
      </w:r>
      <w:r w:rsidR="000E191B" w:rsidRPr="007A367C">
        <w:rPr>
          <w:rFonts w:asciiTheme="majorBidi" w:hAnsiTheme="majorBidi" w:cstheme="majorBidi"/>
          <w:color w:val="000000" w:themeColor="text1"/>
          <w:sz w:val="24"/>
          <w:szCs w:val="24"/>
          <w:lang w:val="en-US"/>
        </w:rPr>
        <w:t>z</w:t>
      </w:r>
      <w:r w:rsidR="00226B77" w:rsidRPr="007A367C">
        <w:rPr>
          <w:rFonts w:asciiTheme="majorBidi" w:hAnsiTheme="majorBidi" w:cstheme="majorBidi"/>
          <w:color w:val="000000" w:themeColor="text1"/>
          <w:sz w:val="24"/>
          <w:szCs w:val="24"/>
          <w:lang w:val="en-US"/>
        </w:rPr>
        <w:t xml:space="preserve">er on </w:t>
      </w:r>
      <w:r w:rsidR="00DF3BE6" w:rsidRPr="007A367C">
        <w:rPr>
          <w:rFonts w:asciiTheme="majorBidi" w:hAnsiTheme="majorBidi" w:cstheme="majorBidi"/>
          <w:color w:val="000000" w:themeColor="text1"/>
          <w:sz w:val="24"/>
          <w:szCs w:val="24"/>
          <w:lang w:val="en-US"/>
        </w:rPr>
        <w:t xml:space="preserve">plant </w:t>
      </w:r>
      <w:r w:rsidR="00226B77" w:rsidRPr="007A367C">
        <w:rPr>
          <w:rFonts w:asciiTheme="majorBidi" w:hAnsiTheme="majorBidi" w:cstheme="majorBidi"/>
          <w:color w:val="000000" w:themeColor="text1"/>
          <w:sz w:val="24"/>
          <w:szCs w:val="24"/>
          <w:lang w:val="en-US"/>
        </w:rPr>
        <w:t>growth performance.</w:t>
      </w:r>
    </w:p>
    <w:p w14:paraId="1D57651C" w14:textId="02546E42" w:rsidR="00F8784C" w:rsidRPr="007A367C" w:rsidRDefault="00D17207" w:rsidP="00DF46D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Pests of cruciferous plants, especially </w:t>
      </w:r>
      <w:r w:rsidR="0042378C" w:rsidRPr="007A367C">
        <w:rPr>
          <w:rFonts w:asciiTheme="majorBidi" w:hAnsiTheme="majorBidi" w:cstheme="majorBidi"/>
          <w:color w:val="000000" w:themeColor="text1"/>
          <w:sz w:val="24"/>
          <w:szCs w:val="24"/>
          <w:lang w:val="en-US"/>
        </w:rPr>
        <w:t>b</w:t>
      </w:r>
      <w:r w:rsidRPr="007A367C">
        <w:rPr>
          <w:rFonts w:asciiTheme="majorBidi" w:hAnsiTheme="majorBidi" w:cstheme="majorBidi"/>
          <w:color w:val="000000" w:themeColor="text1"/>
          <w:sz w:val="24"/>
          <w:szCs w:val="24"/>
          <w:lang w:val="en-US"/>
        </w:rPr>
        <w:t xml:space="preserve">rassicas, include </w:t>
      </w:r>
      <w:r w:rsidR="00DF3BE6" w:rsidRPr="007A367C">
        <w:rPr>
          <w:rFonts w:asciiTheme="majorBidi" w:hAnsiTheme="majorBidi" w:cstheme="majorBidi"/>
          <w:i/>
          <w:iCs/>
          <w:color w:val="000000" w:themeColor="text1"/>
          <w:sz w:val="24"/>
          <w:szCs w:val="24"/>
          <w:lang w:val="en-US"/>
        </w:rPr>
        <w:t xml:space="preserve">D. </w:t>
      </w:r>
      <w:r w:rsidRPr="007A367C">
        <w:rPr>
          <w:rFonts w:asciiTheme="majorBidi" w:hAnsiTheme="majorBidi" w:cstheme="majorBidi"/>
          <w:i/>
          <w:iCs/>
          <w:color w:val="000000" w:themeColor="text1"/>
          <w:sz w:val="24"/>
          <w:szCs w:val="24"/>
          <w:lang w:val="en-US"/>
        </w:rPr>
        <w:t>radicum</w:t>
      </w:r>
      <w:r w:rsidRPr="007A367C">
        <w:rPr>
          <w:rFonts w:asciiTheme="majorBidi" w:hAnsiTheme="majorBidi" w:cstheme="majorBidi"/>
          <w:color w:val="000000" w:themeColor="text1"/>
          <w:sz w:val="24"/>
          <w:szCs w:val="24"/>
          <w:lang w:val="en-US"/>
        </w:rPr>
        <w:t xml:space="preserve"> and </w:t>
      </w:r>
      <w:r w:rsidR="00DF3BE6" w:rsidRPr="007A367C">
        <w:rPr>
          <w:rFonts w:asciiTheme="majorBidi" w:hAnsiTheme="majorBidi" w:cstheme="majorBidi"/>
          <w:i/>
          <w:iCs/>
          <w:color w:val="000000" w:themeColor="text1"/>
          <w:sz w:val="24"/>
          <w:szCs w:val="24"/>
          <w:lang w:val="en-US"/>
        </w:rPr>
        <w:t xml:space="preserve">P. </w:t>
      </w:r>
      <w:r w:rsidRPr="007A367C">
        <w:rPr>
          <w:rFonts w:asciiTheme="majorBidi" w:hAnsiTheme="majorBidi" w:cstheme="majorBidi"/>
          <w:i/>
          <w:iCs/>
          <w:color w:val="000000" w:themeColor="text1"/>
          <w:sz w:val="24"/>
          <w:szCs w:val="24"/>
          <w:lang w:val="en-US"/>
        </w:rPr>
        <w:t>xylostella</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i/>
          <w:iCs/>
          <w:color w:val="000000" w:themeColor="text1"/>
          <w:sz w:val="24"/>
          <w:szCs w:val="24"/>
          <w:lang w:val="en-US"/>
        </w:rPr>
        <w:t>D</w:t>
      </w:r>
      <w:r w:rsidR="000E191B" w:rsidRPr="007A367C">
        <w:rPr>
          <w:rFonts w:asciiTheme="majorBidi" w:hAnsiTheme="majorBidi" w:cstheme="majorBidi"/>
          <w:i/>
          <w:iCs/>
          <w:color w:val="000000" w:themeColor="text1"/>
          <w:sz w:val="24"/>
          <w:szCs w:val="24"/>
          <w:lang w:val="en-US"/>
        </w:rPr>
        <w:t xml:space="preserve">elia </w:t>
      </w:r>
      <w:r w:rsidRPr="007A367C">
        <w:rPr>
          <w:rFonts w:asciiTheme="majorBidi" w:hAnsiTheme="majorBidi" w:cstheme="majorBidi"/>
          <w:i/>
          <w:iCs/>
          <w:color w:val="000000" w:themeColor="text1"/>
          <w:sz w:val="24"/>
          <w:szCs w:val="24"/>
          <w:lang w:val="en-US"/>
        </w:rPr>
        <w:t>radicum</w:t>
      </w:r>
      <w:r w:rsidRPr="007A367C">
        <w:rPr>
          <w:rFonts w:asciiTheme="majorBidi" w:hAnsiTheme="majorBidi" w:cstheme="majorBidi"/>
          <w:color w:val="000000" w:themeColor="text1"/>
          <w:sz w:val="24"/>
          <w:szCs w:val="24"/>
          <w:lang w:val="en-US"/>
        </w:rPr>
        <w:t xml:space="preserve"> larvae feed on plant roots, but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larvae feed on </w:t>
      </w:r>
      <w:r w:rsidR="000F3C0B" w:rsidRPr="007A367C">
        <w:rPr>
          <w:rFonts w:asciiTheme="majorBidi" w:hAnsiTheme="majorBidi" w:cstheme="majorBidi"/>
          <w:color w:val="000000" w:themeColor="text1"/>
          <w:sz w:val="24"/>
          <w:szCs w:val="24"/>
          <w:lang w:val="en-US"/>
        </w:rPr>
        <w:t xml:space="preserve">the </w:t>
      </w:r>
      <w:r w:rsidRPr="007A367C">
        <w:rPr>
          <w:rFonts w:asciiTheme="majorBidi" w:hAnsiTheme="majorBidi" w:cstheme="majorBidi"/>
          <w:color w:val="000000" w:themeColor="text1"/>
          <w:sz w:val="24"/>
          <w:szCs w:val="24"/>
          <w:lang w:val="en-US"/>
        </w:rPr>
        <w:t>leaves, resulting in severe reductions in plant growth and yield</w:t>
      </w:r>
      <w:r w:rsidR="000F3C0B" w:rsidRPr="007A367C">
        <w:rPr>
          <w:rFonts w:asciiTheme="majorBidi" w:hAnsiTheme="majorBidi" w:cstheme="majorBidi"/>
          <w:color w:val="000000" w:themeColor="text1"/>
          <w:sz w:val="24"/>
          <w:szCs w:val="24"/>
          <w:lang w:val="en-US"/>
        </w:rPr>
        <w:t xml:space="preserve"> </w:t>
      </w:r>
      <w:r w:rsidR="004D6852" w:rsidRPr="007A367C">
        <w:rPr>
          <w:rFonts w:asciiTheme="majorBidi" w:hAnsiTheme="majorBidi" w:cstheme="majorBidi"/>
          <w:noProof/>
          <w:color w:val="000000" w:themeColor="text1"/>
          <w:sz w:val="24"/>
          <w:szCs w:val="24"/>
          <w:lang w:val="en-US"/>
        </w:rPr>
        <w:t>(Ahuja et al., 2010)</w:t>
      </w:r>
      <w:r w:rsidRPr="007A367C">
        <w:rPr>
          <w:rFonts w:asciiTheme="majorBidi" w:hAnsiTheme="majorBidi" w:cstheme="majorBidi"/>
          <w:color w:val="000000" w:themeColor="text1"/>
          <w:sz w:val="24"/>
          <w:szCs w:val="24"/>
          <w:lang w:val="en-US"/>
        </w:rPr>
        <w:t>.</w:t>
      </w:r>
      <w:r w:rsidR="00FE4B11" w:rsidRPr="007A367C">
        <w:rPr>
          <w:rFonts w:asciiTheme="majorBidi" w:hAnsiTheme="majorBidi" w:cstheme="majorBidi"/>
          <w:color w:val="000000" w:themeColor="text1"/>
          <w:sz w:val="24"/>
          <w:szCs w:val="24"/>
          <w:lang w:val="en-US"/>
        </w:rPr>
        <w:t xml:space="preserve"> </w:t>
      </w:r>
      <w:r w:rsidR="00381D08" w:rsidRPr="007A367C">
        <w:rPr>
          <w:rFonts w:asciiTheme="majorBidi" w:hAnsiTheme="majorBidi" w:cstheme="majorBidi"/>
          <w:color w:val="000000" w:themeColor="text1"/>
          <w:sz w:val="24"/>
          <w:szCs w:val="24"/>
          <w:lang w:val="en-US"/>
        </w:rPr>
        <w:t xml:space="preserve">In our study, amending soil with </w:t>
      </w:r>
      <w:r w:rsidR="00361C1D" w:rsidRPr="007A367C">
        <w:rPr>
          <w:rFonts w:asciiTheme="majorBidi" w:hAnsiTheme="majorBidi" w:cstheme="majorBidi"/>
          <w:color w:val="000000" w:themeColor="text1"/>
          <w:sz w:val="24"/>
          <w:szCs w:val="24"/>
          <w:lang w:val="en-US"/>
        </w:rPr>
        <w:t>raw BSF</w:t>
      </w:r>
      <w:r w:rsidR="007F5AB0" w:rsidRPr="007A367C">
        <w:rPr>
          <w:rFonts w:asciiTheme="majorBidi" w:hAnsiTheme="majorBidi" w:cstheme="majorBidi"/>
          <w:color w:val="000000" w:themeColor="text1"/>
          <w:sz w:val="24"/>
          <w:szCs w:val="24"/>
          <w:lang w:val="en-US"/>
        </w:rPr>
        <w:t>F</w:t>
      </w:r>
      <w:r w:rsidR="00381D08" w:rsidRPr="007A367C">
        <w:rPr>
          <w:rFonts w:asciiTheme="majorBidi" w:hAnsiTheme="majorBidi" w:cstheme="majorBidi"/>
          <w:color w:val="000000" w:themeColor="text1"/>
          <w:sz w:val="24"/>
          <w:szCs w:val="24"/>
          <w:lang w:val="en-US"/>
        </w:rPr>
        <w:t xml:space="preserve"> </w:t>
      </w:r>
      <w:r w:rsidR="00ED0909" w:rsidRPr="007A367C">
        <w:rPr>
          <w:rFonts w:asciiTheme="majorBidi" w:hAnsiTheme="majorBidi" w:cstheme="majorBidi"/>
          <w:color w:val="000000" w:themeColor="text1"/>
          <w:sz w:val="24"/>
          <w:szCs w:val="24"/>
          <w:lang w:val="en-US"/>
        </w:rPr>
        <w:t>significantly decreased</w:t>
      </w:r>
      <w:r w:rsidR="00381D08" w:rsidRPr="007A367C">
        <w:rPr>
          <w:rFonts w:asciiTheme="majorBidi" w:hAnsiTheme="majorBidi" w:cstheme="majorBidi"/>
          <w:color w:val="000000" w:themeColor="text1"/>
          <w:sz w:val="24"/>
          <w:szCs w:val="24"/>
          <w:lang w:val="en-US"/>
        </w:rPr>
        <w:t xml:space="preserve"> the survival of </w:t>
      </w:r>
      <w:r w:rsidR="00381D08" w:rsidRPr="007A367C">
        <w:rPr>
          <w:rFonts w:asciiTheme="majorBidi" w:hAnsiTheme="majorBidi" w:cstheme="majorBidi"/>
          <w:i/>
          <w:iCs/>
          <w:color w:val="000000" w:themeColor="text1"/>
          <w:sz w:val="24"/>
          <w:szCs w:val="24"/>
          <w:lang w:val="en-US"/>
        </w:rPr>
        <w:t>D</w:t>
      </w:r>
      <w:r w:rsidR="00346F83" w:rsidRPr="007A367C">
        <w:rPr>
          <w:rFonts w:asciiTheme="majorBidi" w:hAnsiTheme="majorBidi" w:cstheme="majorBidi"/>
          <w:i/>
          <w:iCs/>
          <w:color w:val="000000" w:themeColor="text1"/>
          <w:sz w:val="24"/>
          <w:szCs w:val="24"/>
          <w:lang w:val="en-US"/>
        </w:rPr>
        <w:t xml:space="preserve">. </w:t>
      </w:r>
      <w:r w:rsidR="00381D08" w:rsidRPr="007A367C">
        <w:rPr>
          <w:rFonts w:asciiTheme="majorBidi" w:hAnsiTheme="majorBidi" w:cstheme="majorBidi"/>
          <w:i/>
          <w:iCs/>
          <w:color w:val="000000" w:themeColor="text1"/>
          <w:sz w:val="24"/>
          <w:szCs w:val="24"/>
          <w:lang w:val="en-US"/>
        </w:rPr>
        <w:t xml:space="preserve">radicum </w:t>
      </w:r>
      <w:r w:rsidR="00381D08" w:rsidRPr="007A367C">
        <w:rPr>
          <w:rFonts w:asciiTheme="majorBidi" w:hAnsiTheme="majorBidi" w:cstheme="majorBidi"/>
          <w:color w:val="000000" w:themeColor="text1"/>
          <w:sz w:val="24"/>
          <w:szCs w:val="24"/>
          <w:lang w:val="en-US"/>
        </w:rPr>
        <w:t>larvae</w:t>
      </w:r>
      <w:r w:rsidR="007F5AB0" w:rsidRPr="007A367C">
        <w:rPr>
          <w:rFonts w:asciiTheme="majorBidi" w:hAnsiTheme="majorBidi" w:cstheme="majorBidi"/>
          <w:color w:val="000000" w:themeColor="text1"/>
          <w:sz w:val="24"/>
          <w:szCs w:val="24"/>
          <w:lang w:val="en-US"/>
        </w:rPr>
        <w:t xml:space="preserve"> and </w:t>
      </w:r>
      <w:r w:rsidR="007F5AB0" w:rsidRPr="007A367C">
        <w:rPr>
          <w:rFonts w:asciiTheme="majorBidi" w:hAnsiTheme="majorBidi" w:cstheme="majorBidi"/>
          <w:i/>
          <w:iCs/>
          <w:color w:val="000000" w:themeColor="text1"/>
          <w:sz w:val="24"/>
          <w:szCs w:val="24"/>
          <w:lang w:val="en-US"/>
        </w:rPr>
        <w:t>P. xylostella</w:t>
      </w:r>
      <w:r w:rsidR="007F5AB0" w:rsidRPr="007A367C">
        <w:rPr>
          <w:rFonts w:asciiTheme="majorBidi" w:hAnsiTheme="majorBidi" w:cstheme="majorBidi"/>
          <w:color w:val="000000" w:themeColor="text1"/>
          <w:sz w:val="24"/>
          <w:szCs w:val="24"/>
          <w:lang w:val="en-US"/>
        </w:rPr>
        <w:t xml:space="preserve"> larvae</w:t>
      </w:r>
      <w:r w:rsidR="00381D08" w:rsidRPr="007A367C">
        <w:rPr>
          <w:rFonts w:asciiTheme="majorBidi" w:hAnsiTheme="majorBidi" w:cstheme="majorBidi"/>
          <w:color w:val="000000" w:themeColor="text1"/>
          <w:sz w:val="24"/>
          <w:szCs w:val="24"/>
          <w:lang w:val="en-US"/>
        </w:rPr>
        <w:t xml:space="preserve">. </w:t>
      </w:r>
      <w:r w:rsidR="004A0C68" w:rsidRPr="007A367C">
        <w:rPr>
          <w:rFonts w:asciiTheme="majorBidi" w:hAnsiTheme="majorBidi" w:cstheme="majorBidi"/>
          <w:color w:val="000000" w:themeColor="text1"/>
          <w:sz w:val="24"/>
          <w:szCs w:val="24"/>
          <w:lang w:val="en-US"/>
        </w:rPr>
        <w:t xml:space="preserve">Similarly, soil amendment with raw BSFF resulted in the lowest </w:t>
      </w:r>
      <w:r w:rsidR="004A0C68" w:rsidRPr="007A367C">
        <w:rPr>
          <w:rFonts w:asciiTheme="majorBidi" w:hAnsiTheme="majorBidi" w:cstheme="majorBidi"/>
          <w:i/>
          <w:iCs/>
          <w:color w:val="000000" w:themeColor="text1"/>
          <w:sz w:val="24"/>
          <w:szCs w:val="24"/>
          <w:lang w:val="en-US"/>
        </w:rPr>
        <w:t>D. radicum</w:t>
      </w:r>
      <w:r w:rsidR="004A0C68" w:rsidRPr="007A367C">
        <w:rPr>
          <w:rFonts w:asciiTheme="majorBidi" w:hAnsiTheme="majorBidi" w:cstheme="majorBidi"/>
          <w:color w:val="000000" w:themeColor="text1"/>
          <w:sz w:val="24"/>
          <w:szCs w:val="24"/>
          <w:lang w:val="en-US"/>
        </w:rPr>
        <w:t xml:space="preserve"> pupal biomass, whe</w:t>
      </w:r>
      <w:r w:rsidR="000E191B" w:rsidRPr="007A367C">
        <w:rPr>
          <w:rFonts w:asciiTheme="majorBidi" w:hAnsiTheme="majorBidi" w:cstheme="majorBidi"/>
          <w:color w:val="000000" w:themeColor="text1"/>
          <w:sz w:val="24"/>
          <w:szCs w:val="24"/>
          <w:lang w:val="en-US"/>
        </w:rPr>
        <w:t>reas</w:t>
      </w:r>
      <w:r w:rsidR="004A0C68" w:rsidRPr="007A367C">
        <w:rPr>
          <w:rFonts w:asciiTheme="majorBidi" w:hAnsiTheme="majorBidi" w:cstheme="majorBidi"/>
          <w:color w:val="000000" w:themeColor="text1"/>
          <w:sz w:val="24"/>
          <w:szCs w:val="24"/>
          <w:lang w:val="en-US"/>
        </w:rPr>
        <w:t xml:space="preserve"> MWF </w:t>
      </w:r>
      <w:r w:rsidR="00ED0909" w:rsidRPr="007A367C">
        <w:rPr>
          <w:rFonts w:asciiTheme="majorBidi" w:hAnsiTheme="majorBidi" w:cstheme="majorBidi"/>
          <w:color w:val="000000" w:themeColor="text1"/>
          <w:sz w:val="24"/>
          <w:szCs w:val="24"/>
          <w:lang w:val="en-US"/>
        </w:rPr>
        <w:t>produced</w:t>
      </w:r>
      <w:r w:rsidR="004A0C68" w:rsidRPr="007A367C">
        <w:rPr>
          <w:rFonts w:asciiTheme="majorBidi" w:hAnsiTheme="majorBidi" w:cstheme="majorBidi"/>
          <w:color w:val="000000" w:themeColor="text1"/>
          <w:sz w:val="24"/>
          <w:szCs w:val="24"/>
          <w:lang w:val="en-US"/>
        </w:rPr>
        <w:t xml:space="preserve"> the highest</w:t>
      </w:r>
      <w:r w:rsidR="00DE0381" w:rsidRPr="007A367C">
        <w:rPr>
          <w:rFonts w:asciiTheme="majorBidi" w:hAnsiTheme="majorBidi" w:cstheme="majorBidi"/>
          <w:color w:val="000000" w:themeColor="text1"/>
          <w:sz w:val="24"/>
          <w:szCs w:val="24"/>
          <w:lang w:val="en-US"/>
        </w:rPr>
        <w:t>.</w:t>
      </w:r>
      <w:r w:rsidR="004A0C68" w:rsidRPr="007A367C">
        <w:rPr>
          <w:rFonts w:asciiTheme="majorBidi" w:hAnsiTheme="majorBidi" w:cstheme="majorBidi"/>
          <w:color w:val="000000" w:themeColor="text1"/>
          <w:sz w:val="24"/>
          <w:szCs w:val="24"/>
          <w:lang w:val="en-US"/>
        </w:rPr>
        <w:t xml:space="preserve"> </w:t>
      </w:r>
      <w:r w:rsidR="00381D08" w:rsidRPr="007A367C">
        <w:rPr>
          <w:rFonts w:asciiTheme="majorBidi" w:hAnsiTheme="majorBidi" w:cstheme="majorBidi"/>
          <w:color w:val="000000" w:themeColor="text1"/>
          <w:sz w:val="24"/>
          <w:szCs w:val="24"/>
          <w:lang w:val="en-US"/>
        </w:rPr>
        <w:t>Th</w:t>
      </w:r>
      <w:r w:rsidR="00DE0381" w:rsidRPr="007A367C">
        <w:rPr>
          <w:rFonts w:asciiTheme="majorBidi" w:hAnsiTheme="majorBidi" w:cstheme="majorBidi"/>
          <w:color w:val="000000" w:themeColor="text1"/>
          <w:sz w:val="24"/>
          <w:szCs w:val="24"/>
          <w:lang w:val="en-US"/>
        </w:rPr>
        <w:t>ese findings</w:t>
      </w:r>
      <w:r w:rsidR="00381D08" w:rsidRPr="007A367C">
        <w:rPr>
          <w:rFonts w:asciiTheme="majorBidi" w:hAnsiTheme="majorBidi" w:cstheme="majorBidi"/>
          <w:color w:val="000000" w:themeColor="text1"/>
          <w:sz w:val="24"/>
          <w:szCs w:val="24"/>
          <w:lang w:val="en-US"/>
        </w:rPr>
        <w:t xml:space="preserve"> suggest that the frass </w:t>
      </w:r>
      <w:r w:rsidR="000F3C0B" w:rsidRPr="007A367C">
        <w:rPr>
          <w:rFonts w:asciiTheme="majorBidi" w:hAnsiTheme="majorBidi" w:cstheme="majorBidi"/>
          <w:color w:val="000000" w:themeColor="text1"/>
          <w:sz w:val="24"/>
          <w:szCs w:val="24"/>
          <w:lang w:val="en-US"/>
        </w:rPr>
        <w:t>application</w:t>
      </w:r>
      <w:r w:rsidR="00381D08" w:rsidRPr="007A367C">
        <w:rPr>
          <w:rFonts w:asciiTheme="majorBidi" w:hAnsiTheme="majorBidi" w:cstheme="majorBidi"/>
          <w:color w:val="000000" w:themeColor="text1"/>
          <w:sz w:val="24"/>
          <w:szCs w:val="24"/>
          <w:lang w:val="en-US"/>
        </w:rPr>
        <w:t xml:space="preserve"> </w:t>
      </w:r>
      <w:r w:rsidR="0042378C" w:rsidRPr="007A367C">
        <w:rPr>
          <w:rFonts w:asciiTheme="majorBidi" w:hAnsiTheme="majorBidi" w:cstheme="majorBidi"/>
          <w:color w:val="000000" w:themeColor="text1"/>
          <w:sz w:val="24"/>
          <w:szCs w:val="24"/>
          <w:lang w:val="en-US"/>
        </w:rPr>
        <w:t xml:space="preserve">negatively affected </w:t>
      </w:r>
      <w:r w:rsidR="00346F83" w:rsidRPr="007A367C">
        <w:rPr>
          <w:rFonts w:asciiTheme="majorBidi" w:hAnsiTheme="majorBidi" w:cstheme="majorBidi"/>
          <w:i/>
          <w:iCs/>
          <w:color w:val="000000" w:themeColor="text1"/>
          <w:sz w:val="24"/>
          <w:szCs w:val="24"/>
          <w:lang w:val="en-US"/>
        </w:rPr>
        <w:t xml:space="preserve">D. radicum </w:t>
      </w:r>
      <w:r w:rsidR="00346F83" w:rsidRPr="007A367C">
        <w:rPr>
          <w:rFonts w:asciiTheme="majorBidi" w:hAnsiTheme="majorBidi" w:cstheme="majorBidi"/>
          <w:color w:val="000000" w:themeColor="text1"/>
          <w:sz w:val="24"/>
          <w:szCs w:val="24"/>
          <w:lang w:val="en-US"/>
        </w:rPr>
        <w:t xml:space="preserve">larvae </w:t>
      </w:r>
      <w:r w:rsidR="00381D08" w:rsidRPr="007A367C">
        <w:rPr>
          <w:rFonts w:asciiTheme="majorBidi" w:hAnsiTheme="majorBidi" w:cstheme="majorBidi"/>
          <w:color w:val="000000" w:themeColor="text1"/>
          <w:sz w:val="24"/>
          <w:szCs w:val="24"/>
          <w:lang w:val="en-US"/>
        </w:rPr>
        <w:t>in the soil</w:t>
      </w:r>
      <w:r w:rsidR="007F5AB0" w:rsidRPr="007A367C">
        <w:rPr>
          <w:rFonts w:asciiTheme="majorBidi" w:hAnsiTheme="majorBidi" w:cstheme="majorBidi"/>
          <w:color w:val="000000" w:themeColor="text1"/>
          <w:sz w:val="24"/>
          <w:szCs w:val="24"/>
          <w:lang w:val="en-US"/>
        </w:rPr>
        <w:t xml:space="preserve"> and </w:t>
      </w:r>
      <w:r w:rsidR="007F5AB0" w:rsidRPr="007A367C">
        <w:rPr>
          <w:rFonts w:asciiTheme="majorBidi" w:hAnsiTheme="majorBidi" w:cstheme="majorBidi"/>
          <w:i/>
          <w:iCs/>
          <w:color w:val="000000" w:themeColor="text1"/>
          <w:sz w:val="24"/>
          <w:szCs w:val="24"/>
          <w:lang w:val="en-US"/>
        </w:rPr>
        <w:t>P. xylostella</w:t>
      </w:r>
      <w:r w:rsidR="007F5AB0" w:rsidRPr="007A367C">
        <w:rPr>
          <w:rFonts w:asciiTheme="majorBidi" w:hAnsiTheme="majorBidi" w:cstheme="majorBidi"/>
          <w:color w:val="000000" w:themeColor="text1"/>
          <w:sz w:val="24"/>
          <w:szCs w:val="24"/>
          <w:lang w:val="en-US"/>
        </w:rPr>
        <w:t xml:space="preserve"> larvae feeding on the leaves of </w:t>
      </w:r>
      <w:r w:rsidR="007F5AB0" w:rsidRPr="007A367C">
        <w:rPr>
          <w:rFonts w:asciiTheme="majorBidi" w:hAnsiTheme="majorBidi" w:cstheme="majorBidi"/>
          <w:i/>
          <w:iCs/>
          <w:color w:val="000000" w:themeColor="text1"/>
          <w:sz w:val="24"/>
          <w:szCs w:val="24"/>
          <w:lang w:val="en-US"/>
        </w:rPr>
        <w:t>B. rapa</w:t>
      </w:r>
      <w:r w:rsidR="00381D08" w:rsidRPr="007A367C">
        <w:rPr>
          <w:rFonts w:asciiTheme="majorBidi" w:hAnsiTheme="majorBidi" w:cstheme="majorBidi"/>
          <w:color w:val="000000" w:themeColor="text1"/>
          <w:sz w:val="24"/>
          <w:szCs w:val="24"/>
          <w:lang w:val="en-US"/>
        </w:rPr>
        <w:t>.</w:t>
      </w:r>
      <w:r w:rsidR="00346F83" w:rsidRPr="007A367C">
        <w:rPr>
          <w:rFonts w:asciiTheme="majorBidi" w:hAnsiTheme="majorBidi" w:cstheme="majorBidi"/>
          <w:color w:val="000000" w:themeColor="text1"/>
          <w:sz w:val="24"/>
          <w:szCs w:val="24"/>
          <w:lang w:val="en-US"/>
        </w:rPr>
        <w:t xml:space="preserve"> </w:t>
      </w:r>
      <w:r w:rsidR="00381D08" w:rsidRPr="007A367C">
        <w:rPr>
          <w:rFonts w:asciiTheme="majorBidi" w:hAnsiTheme="majorBidi" w:cstheme="majorBidi"/>
          <w:color w:val="000000" w:themeColor="text1"/>
          <w:sz w:val="24"/>
          <w:szCs w:val="24"/>
          <w:lang w:val="en-US"/>
        </w:rPr>
        <w:t>However, it is important to note that the effectiveness of BSF</w:t>
      </w:r>
      <w:r w:rsidR="007F5AB0" w:rsidRPr="007A367C">
        <w:rPr>
          <w:rFonts w:asciiTheme="majorBidi" w:hAnsiTheme="majorBidi" w:cstheme="majorBidi"/>
          <w:color w:val="000000" w:themeColor="text1"/>
          <w:sz w:val="24"/>
          <w:szCs w:val="24"/>
          <w:lang w:val="en-US"/>
        </w:rPr>
        <w:t>F</w:t>
      </w:r>
      <w:r w:rsidR="00381D08" w:rsidRPr="007A367C">
        <w:rPr>
          <w:rFonts w:asciiTheme="majorBidi" w:hAnsiTheme="majorBidi" w:cstheme="majorBidi"/>
          <w:color w:val="000000" w:themeColor="text1"/>
          <w:sz w:val="24"/>
          <w:szCs w:val="24"/>
          <w:lang w:val="en-US"/>
        </w:rPr>
        <w:t xml:space="preserve"> </w:t>
      </w:r>
      <w:r w:rsidR="00E92E5B" w:rsidRPr="007A367C">
        <w:rPr>
          <w:rFonts w:asciiTheme="majorBidi" w:hAnsiTheme="majorBidi" w:cstheme="majorBidi"/>
          <w:color w:val="000000" w:themeColor="text1"/>
          <w:sz w:val="24"/>
          <w:szCs w:val="24"/>
          <w:lang w:val="en-US"/>
        </w:rPr>
        <w:t>to</w:t>
      </w:r>
      <w:r w:rsidR="00ED0909" w:rsidRPr="007A367C">
        <w:rPr>
          <w:rFonts w:asciiTheme="majorBidi" w:hAnsiTheme="majorBidi" w:cstheme="majorBidi"/>
          <w:color w:val="000000" w:themeColor="text1"/>
          <w:sz w:val="24"/>
          <w:szCs w:val="24"/>
          <w:lang w:val="en-US"/>
        </w:rPr>
        <w:t xml:space="preserve"> </w:t>
      </w:r>
      <w:r w:rsidR="00381D08" w:rsidRPr="007A367C">
        <w:rPr>
          <w:rFonts w:asciiTheme="majorBidi" w:hAnsiTheme="majorBidi" w:cstheme="majorBidi"/>
          <w:color w:val="000000" w:themeColor="text1"/>
          <w:sz w:val="24"/>
          <w:szCs w:val="24"/>
          <w:lang w:val="en-US"/>
        </w:rPr>
        <w:t xml:space="preserve">control </w:t>
      </w:r>
      <w:r w:rsidR="00E92E5B" w:rsidRPr="007A367C">
        <w:rPr>
          <w:rFonts w:asciiTheme="majorBidi" w:hAnsiTheme="majorBidi" w:cstheme="majorBidi"/>
          <w:color w:val="000000" w:themeColor="text1"/>
          <w:sz w:val="24"/>
          <w:szCs w:val="24"/>
          <w:lang w:val="en-US"/>
        </w:rPr>
        <w:t xml:space="preserve">pests </w:t>
      </w:r>
      <w:r w:rsidR="00381D08" w:rsidRPr="007A367C">
        <w:rPr>
          <w:rFonts w:asciiTheme="majorBidi" w:hAnsiTheme="majorBidi" w:cstheme="majorBidi"/>
          <w:color w:val="000000" w:themeColor="text1"/>
          <w:sz w:val="24"/>
          <w:szCs w:val="24"/>
          <w:lang w:val="en-US"/>
        </w:rPr>
        <w:t xml:space="preserve">may vary depending on the specific properties of </w:t>
      </w:r>
      <w:r w:rsidR="0042378C" w:rsidRPr="007A367C">
        <w:rPr>
          <w:rFonts w:asciiTheme="majorBidi" w:hAnsiTheme="majorBidi" w:cstheme="majorBidi"/>
          <w:color w:val="000000" w:themeColor="text1"/>
          <w:sz w:val="24"/>
          <w:szCs w:val="24"/>
          <w:lang w:val="en-US"/>
        </w:rPr>
        <w:t xml:space="preserve">both </w:t>
      </w:r>
      <w:r w:rsidR="00381D08" w:rsidRPr="007A367C">
        <w:rPr>
          <w:rFonts w:asciiTheme="majorBidi" w:hAnsiTheme="majorBidi" w:cstheme="majorBidi"/>
          <w:color w:val="000000" w:themeColor="text1"/>
          <w:sz w:val="24"/>
          <w:szCs w:val="24"/>
          <w:lang w:val="en-US"/>
        </w:rPr>
        <w:t xml:space="preserve">the frass </w:t>
      </w:r>
      <w:r w:rsidR="00346F83" w:rsidRPr="007A367C">
        <w:rPr>
          <w:rFonts w:asciiTheme="majorBidi" w:hAnsiTheme="majorBidi" w:cstheme="majorBidi"/>
          <w:color w:val="000000" w:themeColor="text1"/>
          <w:sz w:val="24"/>
          <w:szCs w:val="24"/>
          <w:lang w:val="en-US"/>
        </w:rPr>
        <w:t xml:space="preserve">and </w:t>
      </w:r>
      <w:r w:rsidR="0042378C" w:rsidRPr="007A367C">
        <w:rPr>
          <w:rFonts w:asciiTheme="majorBidi" w:hAnsiTheme="majorBidi" w:cstheme="majorBidi"/>
          <w:color w:val="000000" w:themeColor="text1"/>
          <w:sz w:val="24"/>
          <w:szCs w:val="24"/>
          <w:lang w:val="en-US"/>
        </w:rPr>
        <w:t xml:space="preserve">the </w:t>
      </w:r>
      <w:r w:rsidR="00346F83" w:rsidRPr="007A367C">
        <w:rPr>
          <w:rFonts w:asciiTheme="majorBidi" w:hAnsiTheme="majorBidi" w:cstheme="majorBidi"/>
          <w:color w:val="000000" w:themeColor="text1"/>
          <w:sz w:val="24"/>
          <w:szCs w:val="24"/>
          <w:lang w:val="en-US"/>
        </w:rPr>
        <w:t xml:space="preserve">soil </w:t>
      </w:r>
      <w:r w:rsidR="0042378C" w:rsidRPr="007A367C">
        <w:rPr>
          <w:rFonts w:asciiTheme="majorBidi" w:hAnsiTheme="majorBidi" w:cstheme="majorBidi"/>
          <w:color w:val="000000" w:themeColor="text1"/>
          <w:sz w:val="24"/>
          <w:szCs w:val="24"/>
          <w:lang w:val="en-US"/>
        </w:rPr>
        <w:t xml:space="preserve">type </w:t>
      </w:r>
      <w:r w:rsidR="00381D08" w:rsidRPr="007A367C">
        <w:rPr>
          <w:rFonts w:asciiTheme="majorBidi" w:hAnsiTheme="majorBidi" w:cstheme="majorBidi"/>
          <w:color w:val="000000" w:themeColor="text1"/>
          <w:sz w:val="24"/>
          <w:szCs w:val="24"/>
          <w:lang w:val="en-US"/>
        </w:rPr>
        <w:t>used</w:t>
      </w:r>
      <w:r w:rsidR="00C65A29" w:rsidRPr="007A367C">
        <w:rPr>
          <w:rFonts w:asciiTheme="majorBidi" w:hAnsiTheme="majorBidi" w:cstheme="majorBidi"/>
          <w:color w:val="000000" w:themeColor="text1"/>
          <w:sz w:val="24"/>
          <w:szCs w:val="24"/>
          <w:lang w:val="en-US"/>
        </w:rPr>
        <w:t xml:space="preserve"> (Wantulla et al.</w:t>
      </w:r>
      <w:r w:rsidR="00030A40" w:rsidRPr="007A367C">
        <w:rPr>
          <w:rFonts w:asciiTheme="majorBidi" w:hAnsiTheme="majorBidi" w:cstheme="majorBidi"/>
          <w:color w:val="000000" w:themeColor="text1"/>
          <w:sz w:val="24"/>
          <w:szCs w:val="24"/>
          <w:lang w:val="en-US"/>
        </w:rPr>
        <w:t>,</w:t>
      </w:r>
      <w:r w:rsidR="00C65A29" w:rsidRPr="007A367C">
        <w:rPr>
          <w:rFonts w:asciiTheme="majorBidi" w:hAnsiTheme="majorBidi" w:cstheme="majorBidi"/>
          <w:color w:val="000000" w:themeColor="text1"/>
          <w:sz w:val="24"/>
          <w:szCs w:val="24"/>
          <w:lang w:val="en-US"/>
        </w:rPr>
        <w:t xml:space="preserve"> 202</w:t>
      </w:r>
      <w:r w:rsidR="006312E3" w:rsidRPr="007A367C">
        <w:rPr>
          <w:rFonts w:asciiTheme="majorBidi" w:hAnsiTheme="majorBidi" w:cstheme="majorBidi"/>
          <w:color w:val="000000" w:themeColor="text1"/>
          <w:sz w:val="24"/>
          <w:szCs w:val="24"/>
          <w:lang w:val="en-US"/>
        </w:rPr>
        <w:t>4</w:t>
      </w:r>
      <w:r w:rsidR="00C65A29" w:rsidRPr="007A367C">
        <w:rPr>
          <w:rFonts w:asciiTheme="majorBidi" w:hAnsiTheme="majorBidi" w:cstheme="majorBidi"/>
          <w:color w:val="000000" w:themeColor="text1"/>
          <w:sz w:val="24"/>
          <w:szCs w:val="24"/>
          <w:lang w:val="en-US"/>
        </w:rPr>
        <w:t>)</w:t>
      </w:r>
      <w:r w:rsidR="00D75680" w:rsidRPr="007A367C">
        <w:rPr>
          <w:rFonts w:asciiTheme="majorBidi" w:hAnsiTheme="majorBidi" w:cstheme="majorBidi"/>
          <w:color w:val="000000" w:themeColor="text1"/>
          <w:sz w:val="24"/>
          <w:szCs w:val="24"/>
          <w:lang w:val="en-US"/>
        </w:rPr>
        <w:t xml:space="preserve">. </w:t>
      </w:r>
      <w:r w:rsidR="000E191B" w:rsidRPr="007A367C">
        <w:rPr>
          <w:rFonts w:asciiTheme="majorBidi" w:hAnsiTheme="majorBidi" w:cstheme="majorBidi"/>
          <w:color w:val="000000" w:themeColor="text1"/>
          <w:sz w:val="24"/>
          <w:szCs w:val="24"/>
          <w:lang w:val="en-US"/>
        </w:rPr>
        <w:t xml:space="preserve">Although </w:t>
      </w:r>
      <w:r w:rsidR="00FE4B11" w:rsidRPr="007A367C">
        <w:rPr>
          <w:rFonts w:asciiTheme="majorBidi" w:hAnsiTheme="majorBidi" w:cstheme="majorBidi"/>
          <w:color w:val="000000" w:themeColor="text1"/>
          <w:sz w:val="24"/>
          <w:szCs w:val="24"/>
          <w:lang w:val="en-US"/>
        </w:rPr>
        <w:t>t</w:t>
      </w:r>
      <w:r w:rsidR="00D75680" w:rsidRPr="007A367C">
        <w:rPr>
          <w:rFonts w:asciiTheme="majorBidi" w:hAnsiTheme="majorBidi" w:cstheme="majorBidi"/>
          <w:color w:val="000000" w:themeColor="text1"/>
          <w:sz w:val="24"/>
          <w:szCs w:val="24"/>
          <w:lang w:val="en-US"/>
        </w:rPr>
        <w:t xml:space="preserve">he activation of </w:t>
      </w:r>
      <w:r w:rsidR="00FE4B11" w:rsidRPr="007A367C">
        <w:rPr>
          <w:rFonts w:asciiTheme="majorBidi" w:hAnsiTheme="majorBidi" w:cstheme="majorBidi"/>
          <w:color w:val="000000" w:themeColor="text1"/>
          <w:sz w:val="24"/>
          <w:szCs w:val="24"/>
          <w:lang w:val="en-US"/>
        </w:rPr>
        <w:t xml:space="preserve">plant </w:t>
      </w:r>
      <w:r w:rsidR="00D75680" w:rsidRPr="007A367C">
        <w:rPr>
          <w:rFonts w:asciiTheme="majorBidi" w:hAnsiTheme="majorBidi" w:cstheme="majorBidi"/>
          <w:color w:val="000000" w:themeColor="text1"/>
          <w:sz w:val="24"/>
          <w:szCs w:val="24"/>
          <w:lang w:val="en-US"/>
        </w:rPr>
        <w:t xml:space="preserve">defensive responses </w:t>
      </w:r>
      <w:r w:rsidR="00FE4B11" w:rsidRPr="007A367C">
        <w:rPr>
          <w:rFonts w:asciiTheme="majorBidi" w:hAnsiTheme="majorBidi" w:cstheme="majorBidi"/>
          <w:color w:val="000000" w:themeColor="text1"/>
          <w:sz w:val="24"/>
          <w:szCs w:val="24"/>
          <w:lang w:val="en-US"/>
        </w:rPr>
        <w:t>following</w:t>
      </w:r>
      <w:r w:rsidR="00D75680" w:rsidRPr="007A367C">
        <w:rPr>
          <w:rFonts w:asciiTheme="majorBidi" w:hAnsiTheme="majorBidi" w:cstheme="majorBidi"/>
          <w:color w:val="000000" w:themeColor="text1"/>
          <w:sz w:val="24"/>
          <w:szCs w:val="24"/>
          <w:lang w:val="en-US"/>
        </w:rPr>
        <w:t xml:space="preserve"> frass </w:t>
      </w:r>
      <w:r w:rsidR="000F3C0B" w:rsidRPr="007A367C">
        <w:rPr>
          <w:rFonts w:asciiTheme="majorBidi" w:hAnsiTheme="majorBidi" w:cstheme="majorBidi"/>
          <w:color w:val="000000" w:themeColor="text1"/>
          <w:sz w:val="24"/>
          <w:szCs w:val="24"/>
          <w:lang w:val="en-US"/>
        </w:rPr>
        <w:t xml:space="preserve">treatments </w:t>
      </w:r>
      <w:r w:rsidR="00D75680" w:rsidRPr="007A367C">
        <w:rPr>
          <w:rFonts w:asciiTheme="majorBidi" w:hAnsiTheme="majorBidi" w:cstheme="majorBidi"/>
          <w:color w:val="000000" w:themeColor="text1"/>
          <w:sz w:val="24"/>
          <w:szCs w:val="24"/>
          <w:lang w:val="en-US"/>
        </w:rPr>
        <w:t>has been attributed to the presence of eliciting molecules or microorganisms</w:t>
      </w:r>
      <w:r w:rsidR="00FE4B11" w:rsidRPr="007A367C">
        <w:rPr>
          <w:rFonts w:asciiTheme="majorBidi" w:hAnsiTheme="majorBidi" w:cstheme="majorBidi"/>
          <w:color w:val="000000" w:themeColor="text1"/>
          <w:sz w:val="24"/>
          <w:szCs w:val="24"/>
          <w:lang w:val="en-US"/>
        </w:rPr>
        <w:t xml:space="preserve"> </w:t>
      </w:r>
      <w:r w:rsidR="00FE4B11" w:rsidRPr="007A367C">
        <w:rPr>
          <w:rFonts w:asciiTheme="majorBidi" w:hAnsiTheme="majorBidi" w:cstheme="majorBidi"/>
          <w:noProof/>
          <w:color w:val="000000" w:themeColor="text1"/>
          <w:sz w:val="24"/>
          <w:szCs w:val="24"/>
          <w:lang w:val="en-US"/>
        </w:rPr>
        <w:t>(Poveda, 2021)</w:t>
      </w:r>
      <w:r w:rsidR="00D75680" w:rsidRPr="007A367C">
        <w:rPr>
          <w:rFonts w:asciiTheme="majorBidi" w:hAnsiTheme="majorBidi" w:cstheme="majorBidi"/>
          <w:color w:val="000000" w:themeColor="text1"/>
          <w:sz w:val="24"/>
          <w:szCs w:val="24"/>
          <w:lang w:val="en-US"/>
        </w:rPr>
        <w:t xml:space="preserve">, </w:t>
      </w:r>
      <w:r w:rsidR="0067210A" w:rsidRPr="007A367C">
        <w:rPr>
          <w:rFonts w:asciiTheme="majorBidi" w:hAnsiTheme="majorBidi" w:cstheme="majorBidi"/>
          <w:color w:val="000000" w:themeColor="text1"/>
          <w:sz w:val="24"/>
          <w:szCs w:val="24"/>
          <w:lang w:val="en-US"/>
        </w:rPr>
        <w:t>the particular mechanism</w:t>
      </w:r>
      <w:r w:rsidR="00DE0381" w:rsidRPr="007A367C">
        <w:rPr>
          <w:rFonts w:asciiTheme="majorBidi" w:hAnsiTheme="majorBidi" w:cstheme="majorBidi"/>
          <w:color w:val="000000" w:themeColor="text1"/>
          <w:sz w:val="24"/>
          <w:szCs w:val="24"/>
          <w:lang w:val="en-US"/>
        </w:rPr>
        <w:t>s</w:t>
      </w:r>
      <w:r w:rsidR="0067210A" w:rsidRPr="007A367C">
        <w:rPr>
          <w:rFonts w:asciiTheme="majorBidi" w:hAnsiTheme="majorBidi" w:cstheme="majorBidi"/>
          <w:color w:val="000000" w:themeColor="text1"/>
          <w:sz w:val="24"/>
          <w:szCs w:val="24"/>
          <w:lang w:val="en-US"/>
        </w:rPr>
        <w:t xml:space="preserve"> responsible for the lower herbivore performance in soil amendments with raw BSF</w:t>
      </w:r>
      <w:r w:rsidR="00205AF4" w:rsidRPr="007A367C">
        <w:rPr>
          <w:rFonts w:asciiTheme="majorBidi" w:hAnsiTheme="majorBidi" w:cstheme="majorBidi"/>
          <w:color w:val="000000" w:themeColor="text1"/>
          <w:sz w:val="24"/>
          <w:szCs w:val="24"/>
          <w:lang w:val="en-US"/>
        </w:rPr>
        <w:t>F</w:t>
      </w:r>
      <w:r w:rsidR="0067210A" w:rsidRPr="007A367C">
        <w:rPr>
          <w:rFonts w:asciiTheme="majorBidi" w:hAnsiTheme="majorBidi" w:cstheme="majorBidi"/>
          <w:color w:val="000000" w:themeColor="text1"/>
          <w:sz w:val="24"/>
          <w:szCs w:val="24"/>
          <w:lang w:val="en-US"/>
        </w:rPr>
        <w:t xml:space="preserve"> in the current study </w:t>
      </w:r>
      <w:r w:rsidR="00C65A29" w:rsidRPr="007A367C">
        <w:rPr>
          <w:rFonts w:asciiTheme="majorBidi" w:hAnsiTheme="majorBidi" w:cstheme="majorBidi"/>
          <w:color w:val="000000" w:themeColor="text1"/>
          <w:sz w:val="24"/>
          <w:szCs w:val="24"/>
          <w:lang w:val="en-US"/>
        </w:rPr>
        <w:t xml:space="preserve">remain to be elucidated to assess their </w:t>
      </w:r>
      <w:r w:rsidR="00811922" w:rsidRPr="007A367C">
        <w:rPr>
          <w:rFonts w:asciiTheme="majorBidi" w:hAnsiTheme="majorBidi" w:cstheme="majorBidi"/>
          <w:color w:val="000000" w:themeColor="text1"/>
          <w:sz w:val="24"/>
          <w:szCs w:val="24"/>
          <w:lang w:val="en-US"/>
        </w:rPr>
        <w:t xml:space="preserve">potential </w:t>
      </w:r>
      <w:r w:rsidR="0042378C" w:rsidRPr="007A367C">
        <w:rPr>
          <w:rFonts w:asciiTheme="majorBidi" w:hAnsiTheme="majorBidi" w:cstheme="majorBidi"/>
          <w:color w:val="000000" w:themeColor="text1"/>
          <w:sz w:val="24"/>
          <w:szCs w:val="24"/>
          <w:lang w:val="en-US"/>
        </w:rPr>
        <w:t xml:space="preserve">to contribute to </w:t>
      </w:r>
      <w:r w:rsidR="00811922" w:rsidRPr="007A367C">
        <w:rPr>
          <w:rFonts w:asciiTheme="majorBidi" w:hAnsiTheme="majorBidi" w:cstheme="majorBidi"/>
          <w:color w:val="000000" w:themeColor="text1"/>
          <w:sz w:val="24"/>
          <w:szCs w:val="24"/>
          <w:lang w:val="en-US"/>
        </w:rPr>
        <w:t xml:space="preserve">pest management </w:t>
      </w:r>
      <w:r w:rsidR="0067210A" w:rsidRPr="007A367C">
        <w:rPr>
          <w:rFonts w:asciiTheme="majorBidi" w:hAnsiTheme="majorBidi" w:cstheme="majorBidi"/>
          <w:color w:val="000000" w:themeColor="text1"/>
          <w:sz w:val="24"/>
          <w:szCs w:val="24"/>
          <w:lang w:val="en-US"/>
        </w:rPr>
        <w:t>in agricultur</w:t>
      </w:r>
      <w:r w:rsidR="00811922" w:rsidRPr="007A367C">
        <w:rPr>
          <w:rFonts w:asciiTheme="majorBidi" w:hAnsiTheme="majorBidi" w:cstheme="majorBidi"/>
          <w:color w:val="000000" w:themeColor="text1"/>
          <w:sz w:val="24"/>
          <w:szCs w:val="24"/>
          <w:lang w:val="en-US"/>
        </w:rPr>
        <w:t>e.</w:t>
      </w:r>
      <w:r w:rsidR="002C2051" w:rsidRPr="007A367C">
        <w:rPr>
          <w:rFonts w:asciiTheme="majorBidi" w:hAnsiTheme="majorBidi" w:cstheme="majorBidi"/>
          <w:color w:val="000000" w:themeColor="text1"/>
          <w:sz w:val="24"/>
          <w:szCs w:val="24"/>
          <w:lang w:val="en-US"/>
        </w:rPr>
        <w:t xml:space="preserve"> </w:t>
      </w:r>
      <w:r w:rsidR="00E53919" w:rsidRPr="007A367C">
        <w:rPr>
          <w:rFonts w:asciiTheme="majorBidi" w:hAnsiTheme="majorBidi" w:cstheme="majorBidi"/>
          <w:color w:val="000000" w:themeColor="text1"/>
          <w:sz w:val="24"/>
          <w:szCs w:val="24"/>
          <w:lang w:val="en-US"/>
        </w:rPr>
        <w:t xml:space="preserve">Our findings indicate that soil amendment with raw frass did not </w:t>
      </w:r>
      <w:r w:rsidR="00ED0909" w:rsidRPr="007A367C">
        <w:rPr>
          <w:rFonts w:asciiTheme="majorBidi" w:hAnsiTheme="majorBidi" w:cstheme="majorBidi"/>
          <w:color w:val="000000" w:themeColor="text1"/>
          <w:sz w:val="24"/>
          <w:szCs w:val="24"/>
          <w:lang w:val="en-US"/>
        </w:rPr>
        <w:t>significantly impact</w:t>
      </w:r>
      <w:r w:rsidR="00E53919" w:rsidRPr="007A367C">
        <w:rPr>
          <w:rFonts w:asciiTheme="majorBidi" w:hAnsiTheme="majorBidi" w:cstheme="majorBidi"/>
          <w:color w:val="000000" w:themeColor="text1"/>
          <w:sz w:val="24"/>
          <w:szCs w:val="24"/>
          <w:lang w:val="en-US"/>
        </w:rPr>
        <w:t xml:space="preserve"> the damage caused by larvae of </w:t>
      </w:r>
      <w:r w:rsidR="00E53919" w:rsidRPr="007A367C">
        <w:rPr>
          <w:rFonts w:asciiTheme="majorBidi" w:hAnsiTheme="majorBidi" w:cstheme="majorBidi"/>
          <w:i/>
          <w:iCs/>
          <w:color w:val="000000" w:themeColor="text1"/>
          <w:sz w:val="24"/>
          <w:szCs w:val="24"/>
          <w:lang w:val="en-US"/>
        </w:rPr>
        <w:t>P. xylostella</w:t>
      </w:r>
      <w:r w:rsidR="00E53919" w:rsidRPr="007A367C">
        <w:rPr>
          <w:rFonts w:asciiTheme="majorBidi" w:hAnsiTheme="majorBidi" w:cstheme="majorBidi"/>
          <w:color w:val="000000" w:themeColor="text1"/>
          <w:sz w:val="24"/>
          <w:szCs w:val="24"/>
          <w:lang w:val="en-US"/>
        </w:rPr>
        <w:t xml:space="preserve"> feeding on the leaves of </w:t>
      </w:r>
      <w:r w:rsidR="00E53919" w:rsidRPr="007A367C">
        <w:rPr>
          <w:rFonts w:asciiTheme="majorBidi" w:hAnsiTheme="majorBidi" w:cstheme="majorBidi"/>
          <w:i/>
          <w:iCs/>
          <w:color w:val="000000" w:themeColor="text1"/>
          <w:sz w:val="24"/>
          <w:szCs w:val="24"/>
          <w:lang w:val="en-US"/>
        </w:rPr>
        <w:t>B. rapa</w:t>
      </w:r>
      <w:r w:rsidR="00E53919" w:rsidRPr="007A367C">
        <w:rPr>
          <w:rFonts w:asciiTheme="majorBidi" w:hAnsiTheme="majorBidi" w:cstheme="majorBidi"/>
          <w:color w:val="000000" w:themeColor="text1"/>
          <w:sz w:val="24"/>
          <w:szCs w:val="24"/>
          <w:lang w:val="en-US"/>
        </w:rPr>
        <w:t xml:space="preserve">. </w:t>
      </w:r>
      <w:r w:rsidR="006F567F" w:rsidRPr="007A367C">
        <w:rPr>
          <w:rFonts w:asciiTheme="majorBidi" w:hAnsiTheme="majorBidi" w:cstheme="majorBidi"/>
          <w:color w:val="000000" w:themeColor="text1"/>
          <w:sz w:val="24"/>
          <w:szCs w:val="24"/>
          <w:lang w:val="en-US"/>
        </w:rPr>
        <w:t xml:space="preserve">It remains to be investigated what the effects are on natural enemies of </w:t>
      </w:r>
      <w:r w:rsidR="006623B6" w:rsidRPr="007A367C">
        <w:rPr>
          <w:rFonts w:asciiTheme="majorBidi" w:hAnsiTheme="majorBidi" w:cstheme="majorBidi"/>
          <w:i/>
          <w:iCs/>
          <w:color w:val="000000" w:themeColor="text1"/>
          <w:sz w:val="24"/>
          <w:szCs w:val="24"/>
          <w:lang w:val="en-US"/>
        </w:rPr>
        <w:t>P. xylostella</w:t>
      </w:r>
      <w:r w:rsidR="00E53919" w:rsidRPr="007A367C">
        <w:rPr>
          <w:rFonts w:asciiTheme="majorBidi" w:hAnsiTheme="majorBidi" w:cstheme="majorBidi"/>
          <w:color w:val="000000" w:themeColor="text1"/>
          <w:sz w:val="24"/>
          <w:szCs w:val="24"/>
          <w:lang w:val="en-US"/>
        </w:rPr>
        <w:t>.</w:t>
      </w:r>
      <w:r w:rsidR="00773A1D" w:rsidRPr="007A367C">
        <w:rPr>
          <w:rFonts w:asciiTheme="majorBidi" w:hAnsiTheme="majorBidi" w:cstheme="majorBidi"/>
          <w:color w:val="000000" w:themeColor="text1"/>
          <w:sz w:val="24"/>
          <w:szCs w:val="24"/>
          <w:lang w:val="en-US"/>
        </w:rPr>
        <w:t xml:space="preserve"> </w:t>
      </w:r>
      <w:r w:rsidR="0067210A" w:rsidRPr="007A367C">
        <w:rPr>
          <w:rFonts w:asciiTheme="majorBidi" w:hAnsiTheme="majorBidi" w:cstheme="majorBidi"/>
          <w:color w:val="000000" w:themeColor="text1"/>
          <w:sz w:val="24"/>
          <w:szCs w:val="24"/>
          <w:lang w:val="en-US"/>
        </w:rPr>
        <w:t>Int</w:t>
      </w:r>
      <w:r w:rsidR="00001479" w:rsidRPr="007A367C">
        <w:rPr>
          <w:rFonts w:asciiTheme="majorBidi" w:hAnsiTheme="majorBidi" w:cstheme="majorBidi"/>
          <w:color w:val="000000" w:themeColor="text1"/>
          <w:sz w:val="24"/>
          <w:szCs w:val="24"/>
          <w:lang w:val="en-US"/>
        </w:rPr>
        <w:t>riguing</w:t>
      </w:r>
      <w:r w:rsidR="0067210A" w:rsidRPr="007A367C">
        <w:rPr>
          <w:rFonts w:asciiTheme="majorBidi" w:hAnsiTheme="majorBidi" w:cstheme="majorBidi"/>
          <w:color w:val="000000" w:themeColor="text1"/>
          <w:sz w:val="24"/>
          <w:szCs w:val="24"/>
          <w:lang w:val="en-US"/>
        </w:rPr>
        <w:t>ly,</w:t>
      </w:r>
      <w:r w:rsidR="001062FB" w:rsidRPr="007A367C">
        <w:rPr>
          <w:rFonts w:asciiTheme="majorBidi" w:hAnsiTheme="majorBidi" w:cstheme="majorBidi"/>
          <w:color w:val="000000" w:themeColor="text1"/>
          <w:sz w:val="24"/>
          <w:szCs w:val="24"/>
          <w:lang w:val="en-US"/>
        </w:rPr>
        <w:t xml:space="preserve"> </w:t>
      </w:r>
      <w:r w:rsidR="0067210A" w:rsidRPr="007A367C">
        <w:rPr>
          <w:rFonts w:asciiTheme="majorBidi" w:hAnsiTheme="majorBidi" w:cstheme="majorBidi"/>
          <w:color w:val="000000" w:themeColor="text1"/>
          <w:sz w:val="24"/>
          <w:szCs w:val="24"/>
          <w:lang w:val="en-US"/>
        </w:rPr>
        <w:t xml:space="preserve">amending soil with raw </w:t>
      </w:r>
      <w:r w:rsidR="00205AF4" w:rsidRPr="007A367C">
        <w:rPr>
          <w:rFonts w:asciiTheme="majorBidi" w:hAnsiTheme="majorBidi" w:cstheme="majorBidi"/>
          <w:color w:val="000000" w:themeColor="text1"/>
          <w:sz w:val="24"/>
          <w:szCs w:val="24"/>
          <w:lang w:val="en-US"/>
        </w:rPr>
        <w:t>MWF</w:t>
      </w:r>
      <w:r w:rsidR="0067210A" w:rsidRPr="007A367C">
        <w:rPr>
          <w:rFonts w:asciiTheme="majorBidi" w:hAnsiTheme="majorBidi" w:cstheme="majorBidi"/>
          <w:color w:val="000000" w:themeColor="text1"/>
          <w:sz w:val="24"/>
          <w:szCs w:val="24"/>
          <w:lang w:val="en-US"/>
        </w:rPr>
        <w:t xml:space="preserve"> resulted in higher herbivore performance </w:t>
      </w:r>
      <w:r w:rsidR="00001479" w:rsidRPr="007A367C">
        <w:rPr>
          <w:rFonts w:asciiTheme="majorBidi" w:hAnsiTheme="majorBidi" w:cstheme="majorBidi"/>
          <w:color w:val="000000" w:themeColor="text1"/>
          <w:sz w:val="24"/>
          <w:szCs w:val="24"/>
          <w:lang w:val="en-US"/>
        </w:rPr>
        <w:t>than</w:t>
      </w:r>
      <w:r w:rsidR="0067210A" w:rsidRPr="007A367C">
        <w:rPr>
          <w:rFonts w:asciiTheme="majorBidi" w:hAnsiTheme="majorBidi" w:cstheme="majorBidi"/>
          <w:color w:val="000000" w:themeColor="text1"/>
          <w:sz w:val="24"/>
          <w:szCs w:val="24"/>
          <w:lang w:val="en-US"/>
        </w:rPr>
        <w:t xml:space="preserve"> raw BSF</w:t>
      </w:r>
      <w:r w:rsidR="00205AF4" w:rsidRPr="007A367C">
        <w:rPr>
          <w:rFonts w:asciiTheme="majorBidi" w:hAnsiTheme="majorBidi" w:cstheme="majorBidi"/>
          <w:color w:val="000000" w:themeColor="text1"/>
          <w:sz w:val="24"/>
          <w:szCs w:val="24"/>
          <w:lang w:val="en-US"/>
        </w:rPr>
        <w:t>F</w:t>
      </w:r>
      <w:r w:rsidR="0067210A" w:rsidRPr="007A367C">
        <w:rPr>
          <w:rFonts w:asciiTheme="majorBidi" w:hAnsiTheme="majorBidi" w:cstheme="majorBidi"/>
          <w:color w:val="000000" w:themeColor="text1"/>
          <w:sz w:val="24"/>
          <w:szCs w:val="24"/>
          <w:lang w:val="en-US"/>
        </w:rPr>
        <w:t xml:space="preserve"> amendment.</w:t>
      </w:r>
      <w:r w:rsidR="00FE4B11" w:rsidRPr="007A367C">
        <w:rPr>
          <w:rFonts w:asciiTheme="majorBidi" w:hAnsiTheme="majorBidi" w:cstheme="majorBidi"/>
          <w:color w:val="000000" w:themeColor="text1"/>
          <w:sz w:val="24"/>
          <w:szCs w:val="24"/>
          <w:lang w:val="en-US"/>
        </w:rPr>
        <w:t xml:space="preserve"> </w:t>
      </w:r>
      <w:bookmarkStart w:id="39" w:name="_Hlk132539848"/>
      <w:r w:rsidR="003D63F4" w:rsidRPr="007A367C">
        <w:rPr>
          <w:rFonts w:asciiTheme="majorBidi" w:hAnsiTheme="majorBidi" w:cstheme="majorBidi"/>
          <w:color w:val="000000" w:themeColor="text1"/>
          <w:sz w:val="24"/>
          <w:szCs w:val="24"/>
          <w:lang w:val="en-US"/>
        </w:rPr>
        <w:t>W</w:t>
      </w:r>
      <w:r w:rsidR="008560BF" w:rsidRPr="007A367C">
        <w:rPr>
          <w:rFonts w:asciiTheme="majorBidi" w:hAnsiTheme="majorBidi" w:cstheme="majorBidi"/>
          <w:color w:val="000000" w:themeColor="text1"/>
          <w:sz w:val="24"/>
          <w:szCs w:val="24"/>
          <w:lang w:val="en-US"/>
        </w:rPr>
        <w:t>e hypothesi</w:t>
      </w:r>
      <w:r w:rsidR="000E191B" w:rsidRPr="007A367C">
        <w:rPr>
          <w:rFonts w:asciiTheme="majorBidi" w:hAnsiTheme="majorBidi" w:cstheme="majorBidi"/>
          <w:color w:val="000000" w:themeColor="text1"/>
          <w:sz w:val="24"/>
          <w:szCs w:val="24"/>
          <w:lang w:val="en-US"/>
        </w:rPr>
        <w:t>z</w:t>
      </w:r>
      <w:r w:rsidR="008560BF" w:rsidRPr="007A367C">
        <w:rPr>
          <w:rFonts w:asciiTheme="majorBidi" w:hAnsiTheme="majorBidi" w:cstheme="majorBidi"/>
          <w:color w:val="000000" w:themeColor="text1"/>
          <w:sz w:val="24"/>
          <w:szCs w:val="24"/>
          <w:lang w:val="en-US"/>
        </w:rPr>
        <w:t xml:space="preserve">ed that </w:t>
      </w:r>
      <w:r w:rsidR="00ED0909" w:rsidRPr="007A367C">
        <w:rPr>
          <w:rFonts w:asciiTheme="majorBidi" w:hAnsiTheme="majorBidi" w:cstheme="majorBidi"/>
          <w:color w:val="000000" w:themeColor="text1"/>
          <w:sz w:val="24"/>
          <w:szCs w:val="24"/>
          <w:lang w:val="en-US"/>
        </w:rPr>
        <w:t>adding</w:t>
      </w:r>
      <w:r w:rsidR="008560BF" w:rsidRPr="007A367C">
        <w:rPr>
          <w:rFonts w:asciiTheme="majorBidi" w:hAnsiTheme="majorBidi" w:cstheme="majorBidi"/>
          <w:color w:val="000000" w:themeColor="text1"/>
          <w:sz w:val="24"/>
          <w:szCs w:val="24"/>
          <w:lang w:val="en-US"/>
        </w:rPr>
        <w:t xml:space="preserve"> frass to the soil would reduce herbivore performance by </w:t>
      </w:r>
      <w:r w:rsidR="00C65A29" w:rsidRPr="007A367C">
        <w:rPr>
          <w:rFonts w:asciiTheme="majorBidi" w:hAnsiTheme="majorBidi" w:cstheme="majorBidi"/>
          <w:color w:val="000000" w:themeColor="text1"/>
          <w:sz w:val="24"/>
          <w:szCs w:val="24"/>
          <w:lang w:val="en-US"/>
        </w:rPr>
        <w:t>inducing</w:t>
      </w:r>
      <w:r w:rsidR="000433B7" w:rsidRPr="007A367C">
        <w:rPr>
          <w:rFonts w:asciiTheme="majorBidi" w:hAnsiTheme="majorBidi" w:cstheme="majorBidi"/>
          <w:color w:val="000000" w:themeColor="text1"/>
          <w:sz w:val="24"/>
          <w:szCs w:val="24"/>
          <w:lang w:val="en-US"/>
        </w:rPr>
        <w:t xml:space="preserve"> plant </w:t>
      </w:r>
      <w:r w:rsidR="00ED0909" w:rsidRPr="007A367C">
        <w:rPr>
          <w:rFonts w:asciiTheme="majorBidi" w:hAnsiTheme="majorBidi" w:cstheme="majorBidi"/>
          <w:color w:val="000000" w:themeColor="text1"/>
          <w:sz w:val="24"/>
          <w:szCs w:val="24"/>
          <w:lang w:val="en-US"/>
        </w:rPr>
        <w:t>defen</w:t>
      </w:r>
      <w:r w:rsidR="000E191B" w:rsidRPr="007A367C">
        <w:rPr>
          <w:rFonts w:asciiTheme="majorBidi" w:hAnsiTheme="majorBidi" w:cstheme="majorBidi"/>
          <w:color w:val="000000" w:themeColor="text1"/>
          <w:sz w:val="24"/>
          <w:szCs w:val="24"/>
          <w:lang w:val="en-US"/>
        </w:rPr>
        <w:t>s</w:t>
      </w:r>
      <w:r w:rsidR="00ED0909" w:rsidRPr="007A367C">
        <w:rPr>
          <w:rFonts w:asciiTheme="majorBidi" w:hAnsiTheme="majorBidi" w:cstheme="majorBidi"/>
          <w:color w:val="000000" w:themeColor="text1"/>
          <w:sz w:val="24"/>
          <w:szCs w:val="24"/>
          <w:lang w:val="en-US"/>
        </w:rPr>
        <w:t>es</w:t>
      </w:r>
      <w:r w:rsidR="008560BF" w:rsidRPr="007A367C">
        <w:rPr>
          <w:rFonts w:asciiTheme="majorBidi" w:hAnsiTheme="majorBidi" w:cstheme="majorBidi"/>
          <w:color w:val="000000" w:themeColor="text1"/>
          <w:sz w:val="24"/>
          <w:szCs w:val="24"/>
          <w:lang w:val="en-US"/>
        </w:rPr>
        <w:t xml:space="preserve"> against </w:t>
      </w:r>
      <w:r w:rsidR="000433B7" w:rsidRPr="007A367C">
        <w:rPr>
          <w:rFonts w:asciiTheme="majorBidi" w:hAnsiTheme="majorBidi" w:cstheme="majorBidi"/>
          <w:color w:val="000000" w:themeColor="text1"/>
          <w:sz w:val="24"/>
          <w:szCs w:val="24"/>
          <w:lang w:val="en-US"/>
        </w:rPr>
        <w:lastRenderedPageBreak/>
        <w:t xml:space="preserve">herbivorous insect </w:t>
      </w:r>
      <w:r w:rsidR="008560BF" w:rsidRPr="007A367C">
        <w:rPr>
          <w:rFonts w:asciiTheme="majorBidi" w:hAnsiTheme="majorBidi" w:cstheme="majorBidi"/>
          <w:color w:val="000000" w:themeColor="text1"/>
          <w:sz w:val="24"/>
          <w:szCs w:val="24"/>
          <w:lang w:val="en-US"/>
        </w:rPr>
        <w:t xml:space="preserve">pests </w:t>
      </w:r>
      <w:bookmarkEnd w:id="39"/>
      <w:r w:rsidR="00E976B1" w:rsidRPr="007A367C">
        <w:rPr>
          <w:rFonts w:asciiTheme="majorBidi" w:hAnsiTheme="majorBidi" w:cstheme="majorBidi"/>
          <w:noProof/>
          <w:color w:val="000000" w:themeColor="text1"/>
          <w:sz w:val="24"/>
          <w:szCs w:val="24"/>
          <w:lang w:val="en-US"/>
        </w:rPr>
        <w:t>(Ray et al., 2015</w:t>
      </w:r>
      <w:r w:rsidR="000E191B" w:rsidRPr="007A367C">
        <w:rPr>
          <w:rFonts w:asciiTheme="majorBidi" w:hAnsiTheme="majorBidi" w:cstheme="majorBidi"/>
          <w:noProof/>
          <w:color w:val="000000" w:themeColor="text1"/>
          <w:sz w:val="24"/>
          <w:szCs w:val="24"/>
          <w:lang w:val="en-US"/>
        </w:rPr>
        <w:t>; Barragán-Fonseca et al., 2022</w:t>
      </w:r>
      <w:r w:rsidR="00E976B1" w:rsidRPr="007A367C">
        <w:rPr>
          <w:rFonts w:asciiTheme="majorBidi" w:hAnsiTheme="majorBidi" w:cstheme="majorBidi"/>
          <w:noProof/>
          <w:color w:val="000000" w:themeColor="text1"/>
          <w:sz w:val="24"/>
          <w:szCs w:val="24"/>
          <w:lang w:val="en-US"/>
        </w:rPr>
        <w:t>)</w:t>
      </w:r>
      <w:r w:rsidR="000330BE" w:rsidRPr="007A367C">
        <w:rPr>
          <w:rFonts w:asciiTheme="majorBidi" w:hAnsiTheme="majorBidi" w:cstheme="majorBidi"/>
          <w:color w:val="000000" w:themeColor="text1"/>
          <w:sz w:val="24"/>
          <w:szCs w:val="24"/>
          <w:lang w:val="en-US"/>
        </w:rPr>
        <w:t xml:space="preserve">. However, </w:t>
      </w:r>
      <w:r w:rsidR="00205AF4" w:rsidRPr="007A367C">
        <w:rPr>
          <w:rFonts w:asciiTheme="majorBidi" w:hAnsiTheme="majorBidi" w:cstheme="majorBidi"/>
          <w:color w:val="000000" w:themeColor="text1"/>
          <w:sz w:val="24"/>
          <w:szCs w:val="24"/>
          <w:lang w:val="en-US"/>
        </w:rPr>
        <w:t xml:space="preserve">it appears that </w:t>
      </w:r>
      <w:r w:rsidR="00ED0909" w:rsidRPr="007A367C">
        <w:rPr>
          <w:rFonts w:asciiTheme="majorBidi" w:hAnsiTheme="majorBidi" w:cstheme="majorBidi"/>
          <w:color w:val="000000" w:themeColor="text1"/>
          <w:sz w:val="24"/>
          <w:szCs w:val="24"/>
          <w:lang w:val="en-US"/>
        </w:rPr>
        <w:t>adding</w:t>
      </w:r>
      <w:r w:rsidR="000330BE" w:rsidRPr="007A367C">
        <w:rPr>
          <w:rFonts w:asciiTheme="majorBidi" w:hAnsiTheme="majorBidi" w:cstheme="majorBidi"/>
          <w:color w:val="000000" w:themeColor="text1"/>
          <w:sz w:val="24"/>
          <w:szCs w:val="24"/>
          <w:lang w:val="en-US"/>
        </w:rPr>
        <w:t xml:space="preserve"> </w:t>
      </w:r>
      <w:r w:rsidR="00205AF4" w:rsidRPr="007A367C">
        <w:rPr>
          <w:rFonts w:asciiTheme="majorBidi" w:hAnsiTheme="majorBidi" w:cstheme="majorBidi"/>
          <w:color w:val="000000" w:themeColor="text1"/>
          <w:sz w:val="24"/>
          <w:szCs w:val="24"/>
          <w:lang w:val="en-US"/>
        </w:rPr>
        <w:t>MWF</w:t>
      </w:r>
      <w:r w:rsidR="000330BE" w:rsidRPr="007A367C">
        <w:rPr>
          <w:rFonts w:asciiTheme="majorBidi" w:hAnsiTheme="majorBidi" w:cstheme="majorBidi"/>
          <w:color w:val="000000" w:themeColor="text1"/>
          <w:sz w:val="24"/>
          <w:szCs w:val="24"/>
          <w:lang w:val="en-US"/>
        </w:rPr>
        <w:t xml:space="preserve"> to the soil favo</w:t>
      </w:r>
      <w:r w:rsidR="002C266B" w:rsidRPr="007A367C">
        <w:rPr>
          <w:rFonts w:asciiTheme="majorBidi" w:hAnsiTheme="majorBidi" w:cstheme="majorBidi"/>
          <w:color w:val="000000" w:themeColor="text1"/>
          <w:sz w:val="24"/>
          <w:szCs w:val="24"/>
          <w:lang w:val="en-US"/>
        </w:rPr>
        <w:t>red</w:t>
      </w:r>
      <w:r w:rsidR="000330BE" w:rsidRPr="007A367C">
        <w:rPr>
          <w:rFonts w:asciiTheme="majorBidi" w:hAnsiTheme="majorBidi" w:cstheme="majorBidi"/>
          <w:color w:val="000000" w:themeColor="text1"/>
          <w:sz w:val="24"/>
          <w:szCs w:val="24"/>
          <w:lang w:val="en-US"/>
        </w:rPr>
        <w:t xml:space="preserve"> the survival </w:t>
      </w:r>
      <w:r w:rsidR="00A82B8A" w:rsidRPr="007A367C">
        <w:rPr>
          <w:rFonts w:asciiTheme="majorBidi" w:hAnsiTheme="majorBidi" w:cstheme="majorBidi"/>
          <w:color w:val="000000" w:themeColor="text1"/>
          <w:sz w:val="24"/>
          <w:szCs w:val="24"/>
          <w:lang w:val="en-US"/>
        </w:rPr>
        <w:t xml:space="preserve">and biomass accumulation in </w:t>
      </w:r>
      <w:r w:rsidR="002C266B" w:rsidRPr="007A367C">
        <w:rPr>
          <w:rFonts w:asciiTheme="majorBidi" w:hAnsiTheme="majorBidi" w:cstheme="majorBidi"/>
          <w:color w:val="000000" w:themeColor="text1"/>
          <w:sz w:val="24"/>
          <w:szCs w:val="24"/>
          <w:lang w:val="en-US"/>
        </w:rPr>
        <w:t xml:space="preserve">root-feeding </w:t>
      </w:r>
      <w:r w:rsidR="002C266B" w:rsidRPr="007A367C">
        <w:rPr>
          <w:rFonts w:asciiTheme="majorBidi" w:hAnsiTheme="majorBidi" w:cstheme="majorBidi"/>
          <w:i/>
          <w:iCs/>
          <w:color w:val="000000" w:themeColor="text1"/>
          <w:sz w:val="24"/>
          <w:szCs w:val="24"/>
          <w:lang w:val="en-US"/>
        </w:rPr>
        <w:t>D.</w:t>
      </w:r>
      <w:r w:rsidR="000330BE" w:rsidRPr="007A367C">
        <w:rPr>
          <w:rFonts w:asciiTheme="majorBidi" w:hAnsiTheme="majorBidi" w:cstheme="majorBidi"/>
          <w:i/>
          <w:iCs/>
          <w:color w:val="000000" w:themeColor="text1"/>
          <w:sz w:val="24"/>
          <w:szCs w:val="24"/>
          <w:lang w:val="en-US"/>
        </w:rPr>
        <w:t xml:space="preserve"> radicum </w:t>
      </w:r>
      <w:r w:rsidR="002C266B" w:rsidRPr="007A367C">
        <w:rPr>
          <w:rFonts w:asciiTheme="majorBidi" w:hAnsiTheme="majorBidi" w:cstheme="majorBidi"/>
          <w:color w:val="000000" w:themeColor="text1"/>
          <w:sz w:val="24"/>
          <w:szCs w:val="24"/>
          <w:lang w:val="en-US"/>
        </w:rPr>
        <w:t xml:space="preserve">larvae </w:t>
      </w:r>
      <w:r w:rsidR="000330BE" w:rsidRPr="007A367C">
        <w:rPr>
          <w:rFonts w:asciiTheme="majorBidi" w:hAnsiTheme="majorBidi" w:cstheme="majorBidi"/>
          <w:color w:val="000000" w:themeColor="text1"/>
          <w:sz w:val="24"/>
          <w:szCs w:val="24"/>
          <w:lang w:val="en-US"/>
        </w:rPr>
        <w:t xml:space="preserve">and </w:t>
      </w:r>
      <w:r w:rsidR="002C266B" w:rsidRPr="007A367C">
        <w:rPr>
          <w:rFonts w:asciiTheme="majorBidi" w:hAnsiTheme="majorBidi" w:cstheme="majorBidi"/>
          <w:color w:val="000000" w:themeColor="text1"/>
          <w:sz w:val="24"/>
          <w:szCs w:val="24"/>
          <w:lang w:val="en-US"/>
        </w:rPr>
        <w:t xml:space="preserve">provided better </w:t>
      </w:r>
      <w:r w:rsidR="00327954" w:rsidRPr="007A367C">
        <w:rPr>
          <w:rFonts w:asciiTheme="majorBidi" w:hAnsiTheme="majorBidi" w:cstheme="majorBidi"/>
          <w:color w:val="000000" w:themeColor="text1"/>
          <w:sz w:val="24"/>
          <w:szCs w:val="24"/>
          <w:lang w:val="en-US"/>
        </w:rPr>
        <w:t xml:space="preserve">and readily available </w:t>
      </w:r>
      <w:r w:rsidR="002C266B" w:rsidRPr="007A367C">
        <w:rPr>
          <w:rFonts w:asciiTheme="majorBidi" w:hAnsiTheme="majorBidi" w:cstheme="majorBidi"/>
          <w:color w:val="000000" w:themeColor="text1"/>
          <w:sz w:val="24"/>
          <w:szCs w:val="24"/>
          <w:lang w:val="en-US"/>
        </w:rPr>
        <w:t>plant nutrition for</w:t>
      </w:r>
      <w:r w:rsidR="002C266B" w:rsidRPr="007A367C">
        <w:rPr>
          <w:rFonts w:asciiTheme="majorBidi" w:hAnsiTheme="majorBidi" w:cstheme="majorBidi"/>
          <w:i/>
          <w:iCs/>
          <w:color w:val="000000" w:themeColor="text1"/>
          <w:sz w:val="24"/>
          <w:szCs w:val="24"/>
          <w:lang w:val="en-US"/>
        </w:rPr>
        <w:t xml:space="preserve"> </w:t>
      </w:r>
      <w:r w:rsidR="002C266B" w:rsidRPr="007A367C">
        <w:rPr>
          <w:rFonts w:asciiTheme="majorBidi" w:hAnsiTheme="majorBidi" w:cstheme="majorBidi"/>
          <w:color w:val="000000" w:themeColor="text1"/>
          <w:sz w:val="24"/>
          <w:szCs w:val="24"/>
          <w:lang w:val="en-US"/>
        </w:rPr>
        <w:t xml:space="preserve">leaf-feeding </w:t>
      </w:r>
      <w:r w:rsidR="002C266B" w:rsidRPr="007A367C">
        <w:rPr>
          <w:rFonts w:asciiTheme="majorBidi" w:hAnsiTheme="majorBidi" w:cstheme="majorBidi"/>
          <w:i/>
          <w:iCs/>
          <w:color w:val="000000" w:themeColor="text1"/>
          <w:sz w:val="24"/>
          <w:szCs w:val="24"/>
          <w:lang w:val="en-US"/>
        </w:rPr>
        <w:t>P. xylostella</w:t>
      </w:r>
      <w:r w:rsidR="002C266B" w:rsidRPr="007A367C">
        <w:rPr>
          <w:rFonts w:asciiTheme="majorBidi" w:hAnsiTheme="majorBidi" w:cstheme="majorBidi"/>
          <w:color w:val="000000" w:themeColor="text1"/>
          <w:sz w:val="24"/>
          <w:szCs w:val="24"/>
          <w:lang w:val="en-US"/>
        </w:rPr>
        <w:t xml:space="preserve"> larv</w:t>
      </w:r>
      <w:r w:rsidR="000330BE" w:rsidRPr="007A367C">
        <w:rPr>
          <w:rFonts w:asciiTheme="majorBidi" w:hAnsiTheme="majorBidi" w:cstheme="majorBidi"/>
          <w:color w:val="000000" w:themeColor="text1"/>
          <w:sz w:val="24"/>
          <w:szCs w:val="24"/>
          <w:lang w:val="en-US"/>
        </w:rPr>
        <w:t>ae.</w:t>
      </w:r>
      <w:r w:rsidR="00327954" w:rsidRPr="007A367C">
        <w:rPr>
          <w:rFonts w:asciiTheme="majorBidi" w:hAnsiTheme="majorBidi" w:cstheme="majorBidi"/>
          <w:color w:val="000000" w:themeColor="text1"/>
          <w:sz w:val="24"/>
          <w:szCs w:val="24"/>
          <w:lang w:val="en-US"/>
        </w:rPr>
        <w:t xml:space="preserve"> For instance, a pot experiment </w:t>
      </w:r>
      <w:r w:rsidR="0042378C" w:rsidRPr="007A367C">
        <w:rPr>
          <w:rFonts w:asciiTheme="majorBidi" w:hAnsiTheme="majorBidi" w:cstheme="majorBidi"/>
          <w:color w:val="000000" w:themeColor="text1"/>
          <w:sz w:val="24"/>
          <w:szCs w:val="24"/>
          <w:lang w:val="en-US"/>
        </w:rPr>
        <w:t xml:space="preserve">indicated </w:t>
      </w:r>
      <w:r w:rsidR="00470FDD" w:rsidRPr="007A367C">
        <w:rPr>
          <w:rFonts w:asciiTheme="majorBidi" w:hAnsiTheme="majorBidi" w:cstheme="majorBidi"/>
          <w:color w:val="000000" w:themeColor="text1"/>
          <w:sz w:val="24"/>
          <w:szCs w:val="24"/>
          <w:lang w:val="en-US"/>
        </w:rPr>
        <w:t>high minerali</w:t>
      </w:r>
      <w:r w:rsidR="000E191B" w:rsidRPr="007A367C">
        <w:rPr>
          <w:rFonts w:asciiTheme="majorBidi" w:hAnsiTheme="majorBidi" w:cstheme="majorBidi"/>
          <w:color w:val="000000" w:themeColor="text1"/>
          <w:sz w:val="24"/>
          <w:szCs w:val="24"/>
          <w:lang w:val="en-US"/>
        </w:rPr>
        <w:t>z</w:t>
      </w:r>
      <w:r w:rsidR="00470FDD" w:rsidRPr="007A367C">
        <w:rPr>
          <w:rFonts w:asciiTheme="majorBidi" w:hAnsiTheme="majorBidi" w:cstheme="majorBidi"/>
          <w:color w:val="000000" w:themeColor="text1"/>
          <w:sz w:val="24"/>
          <w:szCs w:val="24"/>
          <w:lang w:val="en-US"/>
        </w:rPr>
        <w:t xml:space="preserve">ation of </w:t>
      </w:r>
      <w:r w:rsidR="00205AF4" w:rsidRPr="007A367C">
        <w:rPr>
          <w:rFonts w:asciiTheme="majorBidi" w:hAnsiTheme="majorBidi" w:cstheme="majorBidi"/>
          <w:color w:val="000000" w:themeColor="text1"/>
          <w:sz w:val="24"/>
          <w:szCs w:val="24"/>
          <w:lang w:val="en-US"/>
        </w:rPr>
        <w:t>MWF</w:t>
      </w:r>
      <w:r w:rsidR="00ED0909" w:rsidRPr="007A367C">
        <w:rPr>
          <w:rFonts w:asciiTheme="majorBidi" w:hAnsiTheme="majorBidi" w:cstheme="majorBidi"/>
          <w:color w:val="000000" w:themeColor="text1"/>
          <w:sz w:val="24"/>
          <w:szCs w:val="24"/>
          <w:lang w:val="en-US"/>
        </w:rPr>
        <w:t>,</w:t>
      </w:r>
      <w:r w:rsidR="00470FDD" w:rsidRPr="007A367C">
        <w:rPr>
          <w:rFonts w:asciiTheme="majorBidi" w:hAnsiTheme="majorBidi" w:cstheme="majorBidi"/>
          <w:color w:val="000000" w:themeColor="text1"/>
          <w:sz w:val="24"/>
          <w:szCs w:val="24"/>
          <w:lang w:val="en-US"/>
        </w:rPr>
        <w:t xml:space="preserve"> particularly at higher </w:t>
      </w:r>
      <w:r w:rsidR="00ED0909" w:rsidRPr="007A367C">
        <w:rPr>
          <w:rFonts w:asciiTheme="majorBidi" w:hAnsiTheme="majorBidi" w:cstheme="majorBidi"/>
          <w:color w:val="000000" w:themeColor="text1"/>
          <w:sz w:val="24"/>
          <w:szCs w:val="24"/>
          <w:lang w:val="en-US"/>
        </w:rPr>
        <w:t>application rates</w:t>
      </w:r>
      <w:r w:rsidR="00470FDD" w:rsidRPr="007A367C">
        <w:rPr>
          <w:rFonts w:asciiTheme="majorBidi" w:hAnsiTheme="majorBidi" w:cstheme="majorBidi"/>
          <w:color w:val="000000" w:themeColor="text1"/>
          <w:sz w:val="24"/>
          <w:szCs w:val="24"/>
          <w:lang w:val="en-US"/>
        </w:rPr>
        <w:t xml:space="preserve"> </w:t>
      </w:r>
      <w:r w:rsidR="00470FDD" w:rsidRPr="007A367C">
        <w:rPr>
          <w:rFonts w:asciiTheme="majorBidi" w:hAnsiTheme="majorBidi" w:cstheme="majorBidi"/>
          <w:noProof/>
          <w:color w:val="000000" w:themeColor="text1"/>
          <w:sz w:val="24"/>
          <w:szCs w:val="24"/>
          <w:lang w:val="en-US"/>
        </w:rPr>
        <w:t>(Houben et al., 2021)</w:t>
      </w:r>
      <w:r w:rsidR="00470FDD" w:rsidRPr="007A367C">
        <w:rPr>
          <w:rFonts w:asciiTheme="majorBidi" w:hAnsiTheme="majorBidi" w:cstheme="majorBidi"/>
          <w:color w:val="000000" w:themeColor="text1"/>
          <w:sz w:val="24"/>
          <w:szCs w:val="24"/>
          <w:lang w:val="en-US"/>
        </w:rPr>
        <w:t>.</w:t>
      </w:r>
      <w:r w:rsidR="002C266B" w:rsidRPr="007A367C">
        <w:rPr>
          <w:rFonts w:asciiTheme="majorBidi" w:hAnsiTheme="majorBidi" w:cstheme="majorBidi"/>
          <w:color w:val="000000" w:themeColor="text1"/>
          <w:sz w:val="24"/>
          <w:szCs w:val="24"/>
          <w:lang w:val="en-US"/>
        </w:rPr>
        <w:t xml:space="preserve"> </w:t>
      </w:r>
      <w:r w:rsidR="00A8170D" w:rsidRPr="007A367C">
        <w:rPr>
          <w:rFonts w:asciiTheme="majorBidi" w:hAnsiTheme="majorBidi" w:cstheme="majorBidi"/>
          <w:color w:val="000000" w:themeColor="text1"/>
          <w:sz w:val="24"/>
          <w:szCs w:val="24"/>
          <w:lang w:val="en-US"/>
        </w:rPr>
        <w:t>Moreover</w:t>
      </w:r>
      <w:r w:rsidR="000330BE" w:rsidRPr="007A367C">
        <w:rPr>
          <w:rFonts w:asciiTheme="majorBidi" w:hAnsiTheme="majorBidi" w:cstheme="majorBidi"/>
          <w:color w:val="000000" w:themeColor="text1"/>
          <w:sz w:val="24"/>
          <w:szCs w:val="24"/>
          <w:lang w:val="en-US"/>
        </w:rPr>
        <w:t xml:space="preserve">, the </w:t>
      </w:r>
      <w:r w:rsidR="00DB768F" w:rsidRPr="007A367C">
        <w:rPr>
          <w:rFonts w:asciiTheme="majorBidi" w:hAnsiTheme="majorBidi" w:cstheme="majorBidi"/>
          <w:color w:val="000000" w:themeColor="text1"/>
          <w:sz w:val="24"/>
          <w:szCs w:val="24"/>
          <w:lang w:val="en-US"/>
        </w:rPr>
        <w:t xml:space="preserve">addition of </w:t>
      </w:r>
      <w:r w:rsidR="004B2BCB" w:rsidRPr="007A367C">
        <w:rPr>
          <w:rFonts w:asciiTheme="majorBidi" w:hAnsiTheme="majorBidi" w:cstheme="majorBidi"/>
          <w:color w:val="000000" w:themeColor="text1"/>
          <w:sz w:val="24"/>
          <w:szCs w:val="24"/>
          <w:lang w:val="en-US"/>
        </w:rPr>
        <w:t>MWF</w:t>
      </w:r>
      <w:r w:rsidR="000330BE" w:rsidRPr="007A367C">
        <w:rPr>
          <w:rFonts w:asciiTheme="majorBidi" w:hAnsiTheme="majorBidi" w:cstheme="majorBidi"/>
          <w:color w:val="000000" w:themeColor="text1"/>
          <w:sz w:val="24"/>
          <w:szCs w:val="24"/>
          <w:lang w:val="en-US"/>
        </w:rPr>
        <w:t xml:space="preserve"> may have altered the soil microbial community, potentially favoring the growth of</w:t>
      </w:r>
      <w:r w:rsidR="003A1ED7" w:rsidRPr="007A367C">
        <w:rPr>
          <w:rFonts w:asciiTheme="majorBidi" w:hAnsiTheme="majorBidi" w:cstheme="majorBidi"/>
          <w:color w:val="000000" w:themeColor="text1"/>
          <w:sz w:val="24"/>
          <w:szCs w:val="24"/>
          <w:lang w:val="en-US"/>
        </w:rPr>
        <w:t xml:space="preserve"> </w:t>
      </w:r>
      <w:r w:rsidR="000330BE" w:rsidRPr="007A367C">
        <w:rPr>
          <w:rFonts w:asciiTheme="majorBidi" w:hAnsiTheme="majorBidi" w:cstheme="majorBidi"/>
          <w:color w:val="000000" w:themeColor="text1"/>
          <w:sz w:val="24"/>
          <w:szCs w:val="24"/>
          <w:lang w:val="en-US"/>
        </w:rPr>
        <w:t xml:space="preserve">microorganisms beneficial to </w:t>
      </w:r>
      <w:r w:rsidR="003A1ED7" w:rsidRPr="007A367C">
        <w:rPr>
          <w:rFonts w:asciiTheme="majorBidi" w:hAnsiTheme="majorBidi" w:cstheme="majorBidi"/>
          <w:color w:val="000000" w:themeColor="text1"/>
          <w:sz w:val="24"/>
          <w:szCs w:val="24"/>
          <w:lang w:val="en-US"/>
        </w:rPr>
        <w:t xml:space="preserve">the </w:t>
      </w:r>
      <w:r w:rsidR="00AD1676" w:rsidRPr="007A367C">
        <w:rPr>
          <w:rFonts w:asciiTheme="majorBidi" w:hAnsiTheme="majorBidi" w:cstheme="majorBidi"/>
          <w:color w:val="000000" w:themeColor="text1"/>
          <w:sz w:val="24"/>
          <w:szCs w:val="24"/>
          <w:lang w:val="en-US"/>
        </w:rPr>
        <w:t xml:space="preserve">cabbage </w:t>
      </w:r>
      <w:r w:rsidR="004B2BCB" w:rsidRPr="007A367C">
        <w:rPr>
          <w:rFonts w:asciiTheme="majorBidi" w:hAnsiTheme="majorBidi" w:cstheme="majorBidi"/>
          <w:color w:val="000000" w:themeColor="text1"/>
          <w:sz w:val="24"/>
          <w:szCs w:val="24"/>
          <w:lang w:val="en-US"/>
        </w:rPr>
        <w:t>root</w:t>
      </w:r>
      <w:r w:rsidR="00094D8E" w:rsidRPr="007A367C">
        <w:rPr>
          <w:rFonts w:asciiTheme="majorBidi" w:hAnsiTheme="majorBidi" w:cstheme="majorBidi"/>
          <w:color w:val="000000" w:themeColor="text1"/>
          <w:sz w:val="24"/>
          <w:szCs w:val="24"/>
          <w:lang w:val="en-US"/>
        </w:rPr>
        <w:t xml:space="preserve"> </w:t>
      </w:r>
      <w:r w:rsidR="00AD1676" w:rsidRPr="007A367C">
        <w:rPr>
          <w:rFonts w:asciiTheme="majorBidi" w:hAnsiTheme="majorBidi" w:cstheme="majorBidi"/>
          <w:color w:val="000000" w:themeColor="text1"/>
          <w:sz w:val="24"/>
          <w:szCs w:val="24"/>
          <w:lang w:val="en-US"/>
        </w:rPr>
        <w:t>fly larvae</w:t>
      </w:r>
      <w:r w:rsidR="00296400" w:rsidRPr="007A367C">
        <w:rPr>
          <w:rFonts w:asciiTheme="majorBidi" w:hAnsiTheme="majorBidi" w:cstheme="majorBidi"/>
          <w:color w:val="000000" w:themeColor="text1"/>
          <w:sz w:val="24"/>
          <w:szCs w:val="24"/>
          <w:lang w:val="en-US"/>
        </w:rPr>
        <w:t xml:space="preserve"> </w:t>
      </w:r>
      <w:r w:rsidR="00BD74D2" w:rsidRPr="007A367C">
        <w:rPr>
          <w:rFonts w:asciiTheme="majorBidi" w:hAnsiTheme="majorBidi" w:cstheme="majorBidi"/>
          <w:noProof/>
          <w:color w:val="000000" w:themeColor="text1"/>
          <w:sz w:val="24"/>
          <w:szCs w:val="24"/>
          <w:lang w:val="en-US"/>
        </w:rPr>
        <w:t xml:space="preserve">(Wantulla et al., </w:t>
      </w:r>
      <w:commentRangeStart w:id="40"/>
      <w:commentRangeStart w:id="41"/>
      <w:r w:rsidR="00BD74D2" w:rsidRPr="007A367C">
        <w:rPr>
          <w:rFonts w:asciiTheme="majorBidi" w:hAnsiTheme="majorBidi" w:cstheme="majorBidi"/>
          <w:noProof/>
          <w:color w:val="000000" w:themeColor="text1"/>
          <w:sz w:val="24"/>
          <w:szCs w:val="24"/>
          <w:lang w:val="en-US"/>
        </w:rPr>
        <w:t>2023</w:t>
      </w:r>
      <w:commentRangeEnd w:id="40"/>
      <w:r w:rsidR="00D5095B" w:rsidRPr="007A367C">
        <w:rPr>
          <w:rStyle w:val="CommentReference"/>
          <w:color w:val="000000" w:themeColor="text1"/>
          <w:lang w:val="en-US"/>
        </w:rPr>
        <w:commentReference w:id="40"/>
      </w:r>
      <w:commentRangeEnd w:id="41"/>
      <w:r w:rsidR="006312E3" w:rsidRPr="007A367C">
        <w:rPr>
          <w:rStyle w:val="CommentReference"/>
          <w:color w:val="000000" w:themeColor="text1"/>
        </w:rPr>
        <w:commentReference w:id="41"/>
      </w:r>
      <w:r w:rsidR="00BD74D2" w:rsidRPr="007A367C">
        <w:rPr>
          <w:rFonts w:asciiTheme="majorBidi" w:hAnsiTheme="majorBidi" w:cstheme="majorBidi"/>
          <w:noProof/>
          <w:color w:val="000000" w:themeColor="text1"/>
          <w:sz w:val="24"/>
          <w:szCs w:val="24"/>
          <w:lang w:val="en-US"/>
        </w:rPr>
        <w:t>)</w:t>
      </w:r>
      <w:r w:rsidR="000330BE" w:rsidRPr="007A367C">
        <w:rPr>
          <w:rFonts w:asciiTheme="majorBidi" w:hAnsiTheme="majorBidi" w:cstheme="majorBidi"/>
          <w:color w:val="000000" w:themeColor="text1"/>
          <w:sz w:val="24"/>
          <w:szCs w:val="24"/>
          <w:lang w:val="en-US"/>
        </w:rPr>
        <w:t>.</w:t>
      </w:r>
      <w:r w:rsidR="003A1ED7" w:rsidRPr="007A367C">
        <w:rPr>
          <w:rFonts w:asciiTheme="majorBidi" w:hAnsiTheme="majorBidi" w:cstheme="majorBidi"/>
          <w:color w:val="000000" w:themeColor="text1"/>
          <w:sz w:val="24"/>
          <w:szCs w:val="24"/>
          <w:lang w:val="en-US"/>
        </w:rPr>
        <w:t xml:space="preserve"> </w:t>
      </w:r>
      <w:r w:rsidR="000330BE" w:rsidRPr="007A367C">
        <w:rPr>
          <w:rFonts w:asciiTheme="majorBidi" w:hAnsiTheme="majorBidi" w:cstheme="majorBidi"/>
          <w:color w:val="000000" w:themeColor="text1"/>
          <w:sz w:val="24"/>
          <w:szCs w:val="24"/>
          <w:lang w:val="en-US"/>
        </w:rPr>
        <w:t>It</w:t>
      </w:r>
      <w:r w:rsidR="00AD1676" w:rsidRPr="007A367C">
        <w:rPr>
          <w:rFonts w:asciiTheme="majorBidi" w:hAnsiTheme="majorBidi" w:cstheme="majorBidi"/>
          <w:color w:val="000000" w:themeColor="text1"/>
          <w:sz w:val="24"/>
          <w:szCs w:val="24"/>
          <w:lang w:val="en-US"/>
        </w:rPr>
        <w:t xml:space="preserve"> i</w:t>
      </w:r>
      <w:r w:rsidR="000330BE" w:rsidRPr="007A367C">
        <w:rPr>
          <w:rFonts w:asciiTheme="majorBidi" w:hAnsiTheme="majorBidi" w:cstheme="majorBidi"/>
          <w:color w:val="000000" w:themeColor="text1"/>
          <w:sz w:val="24"/>
          <w:szCs w:val="24"/>
          <w:lang w:val="en-US"/>
        </w:rPr>
        <w:t xml:space="preserve">s also possible that the </w:t>
      </w:r>
      <w:r w:rsidR="004B2BCB" w:rsidRPr="007A367C">
        <w:rPr>
          <w:rFonts w:asciiTheme="majorBidi" w:hAnsiTheme="majorBidi" w:cstheme="majorBidi"/>
          <w:color w:val="000000" w:themeColor="text1"/>
          <w:sz w:val="24"/>
          <w:szCs w:val="24"/>
          <w:lang w:val="en-US"/>
        </w:rPr>
        <w:t>MWF</w:t>
      </w:r>
      <w:r w:rsidR="000330BE" w:rsidRPr="007A367C">
        <w:rPr>
          <w:rFonts w:asciiTheme="majorBidi" w:hAnsiTheme="majorBidi" w:cstheme="majorBidi"/>
          <w:color w:val="000000" w:themeColor="text1"/>
          <w:sz w:val="24"/>
          <w:szCs w:val="24"/>
          <w:lang w:val="en-US"/>
        </w:rPr>
        <w:t xml:space="preserve"> used in </w:t>
      </w:r>
      <w:r w:rsidR="003A1ED7" w:rsidRPr="007A367C">
        <w:rPr>
          <w:rFonts w:asciiTheme="majorBidi" w:hAnsiTheme="majorBidi" w:cstheme="majorBidi"/>
          <w:color w:val="000000" w:themeColor="text1"/>
          <w:sz w:val="24"/>
          <w:szCs w:val="24"/>
          <w:lang w:val="en-US"/>
        </w:rPr>
        <w:t>our study</w:t>
      </w:r>
      <w:r w:rsidR="000330BE" w:rsidRPr="007A367C">
        <w:rPr>
          <w:rFonts w:asciiTheme="majorBidi" w:hAnsiTheme="majorBidi" w:cstheme="majorBidi"/>
          <w:color w:val="000000" w:themeColor="text1"/>
          <w:sz w:val="24"/>
          <w:szCs w:val="24"/>
          <w:lang w:val="en-US"/>
        </w:rPr>
        <w:t xml:space="preserve"> had </w:t>
      </w:r>
      <w:r w:rsidR="00AD1676" w:rsidRPr="007A367C">
        <w:rPr>
          <w:rFonts w:asciiTheme="majorBidi" w:hAnsiTheme="majorBidi" w:cstheme="majorBidi"/>
          <w:color w:val="000000" w:themeColor="text1"/>
          <w:sz w:val="24"/>
          <w:szCs w:val="24"/>
          <w:lang w:val="en-US"/>
        </w:rPr>
        <w:t xml:space="preserve">a different </w:t>
      </w:r>
      <w:r w:rsidR="000330BE" w:rsidRPr="007A367C">
        <w:rPr>
          <w:rFonts w:asciiTheme="majorBidi" w:hAnsiTheme="majorBidi" w:cstheme="majorBidi"/>
          <w:color w:val="000000" w:themeColor="text1"/>
          <w:sz w:val="24"/>
          <w:szCs w:val="24"/>
          <w:lang w:val="en-US"/>
        </w:rPr>
        <w:t xml:space="preserve">chemical </w:t>
      </w:r>
      <w:r w:rsidR="00AD1676" w:rsidRPr="007A367C">
        <w:rPr>
          <w:rFonts w:asciiTheme="majorBidi" w:hAnsiTheme="majorBidi" w:cstheme="majorBidi"/>
          <w:color w:val="000000" w:themeColor="text1"/>
          <w:sz w:val="24"/>
          <w:szCs w:val="24"/>
          <w:lang w:val="en-US"/>
        </w:rPr>
        <w:t xml:space="preserve">and/or microbial </w:t>
      </w:r>
      <w:r w:rsidR="000330BE" w:rsidRPr="007A367C">
        <w:rPr>
          <w:rFonts w:asciiTheme="majorBidi" w:hAnsiTheme="majorBidi" w:cstheme="majorBidi"/>
          <w:color w:val="000000" w:themeColor="text1"/>
          <w:sz w:val="24"/>
          <w:szCs w:val="24"/>
          <w:lang w:val="en-US"/>
        </w:rPr>
        <w:t xml:space="preserve">composition </w:t>
      </w:r>
      <w:r w:rsidR="00605F9A" w:rsidRPr="007A367C">
        <w:rPr>
          <w:rFonts w:asciiTheme="majorBidi" w:hAnsiTheme="majorBidi" w:cstheme="majorBidi"/>
          <w:color w:val="000000" w:themeColor="text1"/>
          <w:sz w:val="24"/>
          <w:szCs w:val="24"/>
          <w:lang w:val="en-US"/>
        </w:rPr>
        <w:t>than</w:t>
      </w:r>
      <w:r w:rsidR="000330BE" w:rsidRPr="007A367C">
        <w:rPr>
          <w:rFonts w:asciiTheme="majorBidi" w:hAnsiTheme="majorBidi" w:cstheme="majorBidi"/>
          <w:color w:val="000000" w:themeColor="text1"/>
          <w:sz w:val="24"/>
          <w:szCs w:val="24"/>
          <w:lang w:val="en-US"/>
        </w:rPr>
        <w:t xml:space="preserve"> other sources of insect frass that have been shown to induce plant </w:t>
      </w:r>
      <w:r w:rsidR="00ED0909" w:rsidRPr="007A367C">
        <w:rPr>
          <w:rFonts w:asciiTheme="majorBidi" w:hAnsiTheme="majorBidi" w:cstheme="majorBidi"/>
          <w:color w:val="000000" w:themeColor="text1"/>
          <w:sz w:val="24"/>
          <w:szCs w:val="24"/>
          <w:lang w:val="en-US"/>
        </w:rPr>
        <w:t>defen</w:t>
      </w:r>
      <w:r w:rsidR="001C5AEE" w:rsidRPr="007A367C">
        <w:rPr>
          <w:rFonts w:asciiTheme="majorBidi" w:hAnsiTheme="majorBidi" w:cstheme="majorBidi"/>
          <w:color w:val="000000" w:themeColor="text1"/>
          <w:sz w:val="24"/>
          <w:szCs w:val="24"/>
          <w:lang w:val="en-US"/>
        </w:rPr>
        <w:t>s</w:t>
      </w:r>
      <w:r w:rsidR="00ED0909" w:rsidRPr="007A367C">
        <w:rPr>
          <w:rFonts w:asciiTheme="majorBidi" w:hAnsiTheme="majorBidi" w:cstheme="majorBidi"/>
          <w:color w:val="000000" w:themeColor="text1"/>
          <w:sz w:val="24"/>
          <w:szCs w:val="24"/>
          <w:lang w:val="en-US"/>
        </w:rPr>
        <w:t>es</w:t>
      </w:r>
      <w:r w:rsidR="00470FDD" w:rsidRPr="007A367C">
        <w:rPr>
          <w:rFonts w:asciiTheme="majorBidi" w:hAnsiTheme="majorBidi" w:cstheme="majorBidi"/>
          <w:color w:val="000000" w:themeColor="text1"/>
          <w:sz w:val="24"/>
          <w:szCs w:val="24"/>
          <w:lang w:val="en-US"/>
        </w:rPr>
        <w:t xml:space="preserve"> </w:t>
      </w:r>
      <w:r w:rsidR="00470FDD" w:rsidRPr="007A367C">
        <w:rPr>
          <w:rFonts w:asciiTheme="majorBidi" w:hAnsiTheme="majorBidi" w:cstheme="majorBidi"/>
          <w:noProof/>
          <w:color w:val="000000" w:themeColor="text1"/>
          <w:sz w:val="24"/>
          <w:szCs w:val="24"/>
          <w:lang w:val="en-US"/>
        </w:rPr>
        <w:t>(Poveda et al., 2019)</w:t>
      </w:r>
      <w:r w:rsidR="000330BE" w:rsidRPr="007A367C">
        <w:rPr>
          <w:rFonts w:asciiTheme="majorBidi" w:hAnsiTheme="majorBidi" w:cstheme="majorBidi"/>
          <w:color w:val="000000" w:themeColor="text1"/>
          <w:sz w:val="24"/>
          <w:szCs w:val="24"/>
          <w:lang w:val="en-US"/>
        </w:rPr>
        <w:t xml:space="preserve">. </w:t>
      </w:r>
    </w:p>
    <w:p w14:paraId="03D40759" w14:textId="3A33141B" w:rsidR="00E40C0D" w:rsidRPr="007A367C" w:rsidRDefault="000330BE" w:rsidP="00DF46D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Different insect species produce different types and amounts of defensive compounds, so the composition of frass </w:t>
      </w:r>
      <w:r w:rsidR="001C5AEE" w:rsidRPr="007A367C">
        <w:rPr>
          <w:rFonts w:asciiTheme="majorBidi" w:hAnsiTheme="majorBidi" w:cstheme="majorBidi"/>
          <w:color w:val="000000" w:themeColor="text1"/>
          <w:sz w:val="24"/>
          <w:szCs w:val="24"/>
          <w:lang w:val="en-US"/>
        </w:rPr>
        <w:t xml:space="preserve">may </w:t>
      </w:r>
      <w:r w:rsidRPr="007A367C">
        <w:rPr>
          <w:rFonts w:asciiTheme="majorBidi" w:hAnsiTheme="majorBidi" w:cstheme="majorBidi"/>
          <w:color w:val="000000" w:themeColor="text1"/>
          <w:sz w:val="24"/>
          <w:szCs w:val="24"/>
          <w:lang w:val="en-US"/>
        </w:rPr>
        <w:t>vary depending on the species used</w:t>
      </w:r>
      <w:r w:rsidR="00991C7C" w:rsidRPr="007A367C">
        <w:rPr>
          <w:rFonts w:asciiTheme="majorBidi" w:hAnsiTheme="majorBidi" w:cstheme="majorBidi"/>
          <w:color w:val="000000" w:themeColor="text1"/>
          <w:sz w:val="24"/>
          <w:szCs w:val="24"/>
          <w:lang w:val="en-US"/>
        </w:rPr>
        <w:t xml:space="preserve"> </w:t>
      </w:r>
      <w:r w:rsidR="002C4A66" w:rsidRPr="007A367C">
        <w:rPr>
          <w:rFonts w:asciiTheme="majorBidi" w:hAnsiTheme="majorBidi" w:cstheme="majorBidi"/>
          <w:noProof/>
          <w:color w:val="000000" w:themeColor="text1"/>
          <w:sz w:val="24"/>
          <w:szCs w:val="24"/>
          <w:lang w:val="en-US"/>
        </w:rPr>
        <w:t>(Ray et al., 2016)</w:t>
      </w:r>
      <w:r w:rsidRPr="007A367C">
        <w:rPr>
          <w:rFonts w:asciiTheme="majorBidi" w:hAnsiTheme="majorBidi" w:cstheme="majorBidi"/>
          <w:color w:val="000000" w:themeColor="text1"/>
          <w:sz w:val="24"/>
          <w:szCs w:val="24"/>
          <w:lang w:val="en-US"/>
        </w:rPr>
        <w:t>.</w:t>
      </w:r>
      <w:r w:rsidR="003A1ED7" w:rsidRPr="007A367C">
        <w:rPr>
          <w:rFonts w:asciiTheme="majorBidi" w:hAnsiTheme="majorBidi" w:cstheme="majorBidi"/>
          <w:color w:val="000000" w:themeColor="text1"/>
          <w:sz w:val="24"/>
          <w:szCs w:val="24"/>
          <w:lang w:val="en-US"/>
        </w:rPr>
        <w:t xml:space="preserve"> </w:t>
      </w:r>
      <w:r w:rsidR="00991C7C" w:rsidRPr="007A367C">
        <w:rPr>
          <w:rFonts w:asciiTheme="majorBidi" w:hAnsiTheme="majorBidi" w:cstheme="majorBidi"/>
          <w:color w:val="000000" w:themeColor="text1"/>
          <w:sz w:val="24"/>
          <w:szCs w:val="24"/>
          <w:lang w:val="en-US"/>
        </w:rPr>
        <w:t>A</w:t>
      </w:r>
      <w:r w:rsidR="003A1ED7" w:rsidRPr="007A367C">
        <w:rPr>
          <w:rFonts w:asciiTheme="majorBidi" w:hAnsiTheme="majorBidi" w:cstheme="majorBidi"/>
          <w:color w:val="000000" w:themeColor="text1"/>
          <w:sz w:val="24"/>
          <w:szCs w:val="24"/>
          <w:lang w:val="en-US"/>
        </w:rPr>
        <w:t xml:space="preserve"> greenhouse experiment </w:t>
      </w:r>
      <w:r w:rsidR="002C4A66" w:rsidRPr="007A367C">
        <w:rPr>
          <w:rFonts w:asciiTheme="majorBidi" w:hAnsiTheme="majorBidi" w:cstheme="majorBidi"/>
          <w:color w:val="000000" w:themeColor="text1"/>
          <w:sz w:val="24"/>
          <w:szCs w:val="24"/>
          <w:lang w:val="en-US"/>
        </w:rPr>
        <w:t>to measure frass-induced defen</w:t>
      </w:r>
      <w:r w:rsidR="001C5AEE" w:rsidRPr="007A367C">
        <w:rPr>
          <w:rFonts w:asciiTheme="majorBidi" w:hAnsiTheme="majorBidi" w:cstheme="majorBidi"/>
          <w:color w:val="000000" w:themeColor="text1"/>
          <w:sz w:val="24"/>
          <w:szCs w:val="24"/>
          <w:lang w:val="en-US"/>
        </w:rPr>
        <w:t>s</w:t>
      </w:r>
      <w:r w:rsidR="002C4A66" w:rsidRPr="007A367C">
        <w:rPr>
          <w:rFonts w:asciiTheme="majorBidi" w:hAnsiTheme="majorBidi" w:cstheme="majorBidi"/>
          <w:color w:val="000000" w:themeColor="text1"/>
          <w:sz w:val="24"/>
          <w:szCs w:val="24"/>
          <w:lang w:val="en-US"/>
        </w:rPr>
        <w:t>es of maize, rice, cabbage</w:t>
      </w:r>
      <w:r w:rsidR="00ED0909" w:rsidRPr="007A367C">
        <w:rPr>
          <w:rFonts w:asciiTheme="majorBidi" w:hAnsiTheme="majorBidi" w:cstheme="majorBidi"/>
          <w:color w:val="000000" w:themeColor="text1"/>
          <w:sz w:val="24"/>
          <w:szCs w:val="24"/>
          <w:lang w:val="en-US"/>
        </w:rPr>
        <w:t>,</w:t>
      </w:r>
      <w:r w:rsidR="002C4A66" w:rsidRPr="007A367C">
        <w:rPr>
          <w:rFonts w:asciiTheme="majorBidi" w:hAnsiTheme="majorBidi" w:cstheme="majorBidi"/>
          <w:color w:val="000000" w:themeColor="text1"/>
          <w:sz w:val="24"/>
          <w:szCs w:val="24"/>
          <w:lang w:val="en-US"/>
        </w:rPr>
        <w:t xml:space="preserve"> and tomato plants </w:t>
      </w:r>
      <w:r w:rsidR="003A1ED7" w:rsidRPr="007A367C">
        <w:rPr>
          <w:rFonts w:asciiTheme="majorBidi" w:hAnsiTheme="majorBidi" w:cstheme="majorBidi"/>
          <w:color w:val="000000" w:themeColor="text1"/>
          <w:sz w:val="24"/>
          <w:szCs w:val="24"/>
          <w:lang w:val="en-US"/>
        </w:rPr>
        <w:t>showed that caterpillar</w:t>
      </w:r>
      <w:r w:rsidR="001C5AEE" w:rsidRPr="007A367C">
        <w:rPr>
          <w:rFonts w:asciiTheme="majorBidi" w:hAnsiTheme="majorBidi" w:cstheme="majorBidi"/>
          <w:color w:val="000000" w:themeColor="text1"/>
          <w:sz w:val="24"/>
          <w:szCs w:val="24"/>
          <w:lang w:val="en-US"/>
        </w:rPr>
        <w:t xml:space="preserve"> </w:t>
      </w:r>
      <w:r w:rsidR="003A1ED7" w:rsidRPr="007A367C">
        <w:rPr>
          <w:rFonts w:asciiTheme="majorBidi" w:hAnsiTheme="majorBidi" w:cstheme="majorBidi"/>
          <w:color w:val="000000" w:themeColor="text1"/>
          <w:sz w:val="24"/>
          <w:szCs w:val="24"/>
          <w:lang w:val="en-US"/>
        </w:rPr>
        <w:t>frass-induced plant defen</w:t>
      </w:r>
      <w:r w:rsidR="001C5AEE" w:rsidRPr="007A367C">
        <w:rPr>
          <w:rFonts w:asciiTheme="majorBidi" w:hAnsiTheme="majorBidi" w:cstheme="majorBidi"/>
          <w:color w:val="000000" w:themeColor="text1"/>
          <w:sz w:val="24"/>
          <w:szCs w:val="24"/>
          <w:lang w:val="en-US"/>
        </w:rPr>
        <w:t>s</w:t>
      </w:r>
      <w:r w:rsidR="003A1ED7" w:rsidRPr="007A367C">
        <w:rPr>
          <w:rFonts w:asciiTheme="majorBidi" w:hAnsiTheme="majorBidi" w:cstheme="majorBidi"/>
          <w:color w:val="000000" w:themeColor="text1"/>
          <w:sz w:val="24"/>
          <w:szCs w:val="24"/>
          <w:lang w:val="en-US"/>
        </w:rPr>
        <w:t>es are specific to each host</w:t>
      </w:r>
      <w:r w:rsidR="001C5AEE" w:rsidRPr="007A367C">
        <w:rPr>
          <w:rFonts w:asciiTheme="majorBidi" w:hAnsiTheme="majorBidi" w:cstheme="majorBidi"/>
          <w:color w:val="000000" w:themeColor="text1"/>
          <w:sz w:val="24"/>
          <w:szCs w:val="24"/>
          <w:lang w:val="en-US"/>
        </w:rPr>
        <w:t>–</w:t>
      </w:r>
      <w:r w:rsidR="003A1ED7" w:rsidRPr="007A367C">
        <w:rPr>
          <w:rFonts w:asciiTheme="majorBidi" w:hAnsiTheme="majorBidi" w:cstheme="majorBidi"/>
          <w:color w:val="000000" w:themeColor="text1"/>
          <w:sz w:val="24"/>
          <w:szCs w:val="24"/>
          <w:lang w:val="en-US"/>
        </w:rPr>
        <w:t xml:space="preserve">herbivore system and </w:t>
      </w:r>
      <w:r w:rsidR="001C5AEE" w:rsidRPr="007A367C">
        <w:rPr>
          <w:rFonts w:asciiTheme="majorBidi" w:hAnsiTheme="majorBidi" w:cstheme="majorBidi"/>
          <w:color w:val="000000" w:themeColor="text1"/>
          <w:sz w:val="24"/>
          <w:szCs w:val="24"/>
          <w:lang w:val="en-US"/>
        </w:rPr>
        <w:t xml:space="preserve">may </w:t>
      </w:r>
      <w:r w:rsidR="003A1ED7" w:rsidRPr="007A367C">
        <w:rPr>
          <w:rFonts w:asciiTheme="majorBidi" w:hAnsiTheme="majorBidi" w:cstheme="majorBidi"/>
          <w:color w:val="000000" w:themeColor="text1"/>
          <w:sz w:val="24"/>
          <w:szCs w:val="24"/>
          <w:lang w:val="en-US"/>
        </w:rPr>
        <w:t>induce herbivore or pathogen defen</w:t>
      </w:r>
      <w:r w:rsidR="001C5AEE" w:rsidRPr="007A367C">
        <w:rPr>
          <w:rFonts w:asciiTheme="majorBidi" w:hAnsiTheme="majorBidi" w:cstheme="majorBidi"/>
          <w:color w:val="000000" w:themeColor="text1"/>
          <w:sz w:val="24"/>
          <w:szCs w:val="24"/>
          <w:lang w:val="en-US"/>
        </w:rPr>
        <w:t>s</w:t>
      </w:r>
      <w:r w:rsidR="003A1ED7" w:rsidRPr="007A367C">
        <w:rPr>
          <w:rFonts w:asciiTheme="majorBidi" w:hAnsiTheme="majorBidi" w:cstheme="majorBidi"/>
          <w:color w:val="000000" w:themeColor="text1"/>
          <w:sz w:val="24"/>
          <w:szCs w:val="24"/>
          <w:lang w:val="en-US"/>
        </w:rPr>
        <w:t xml:space="preserve">e responses in the host plant depending on the composition of the frass deposited, the plant organ where it is deposited, and the insect species </w:t>
      </w:r>
      <w:r w:rsidR="00991C7C" w:rsidRPr="007A367C">
        <w:rPr>
          <w:rFonts w:asciiTheme="majorBidi" w:hAnsiTheme="majorBidi" w:cstheme="majorBidi"/>
          <w:noProof/>
          <w:color w:val="000000" w:themeColor="text1"/>
          <w:sz w:val="24"/>
          <w:szCs w:val="24"/>
          <w:lang w:val="en-US"/>
        </w:rPr>
        <w:t>(Ray et al., 2016</w:t>
      </w:r>
      <w:r w:rsidR="001C5AEE" w:rsidRPr="007A367C">
        <w:rPr>
          <w:rFonts w:asciiTheme="majorBidi" w:hAnsiTheme="majorBidi" w:cstheme="majorBidi"/>
          <w:noProof/>
          <w:color w:val="000000" w:themeColor="text1"/>
          <w:sz w:val="24"/>
          <w:szCs w:val="24"/>
          <w:lang w:val="en-US"/>
        </w:rPr>
        <w:t>; Poveda, 2021</w:t>
      </w:r>
      <w:r w:rsidR="00991C7C" w:rsidRPr="007A367C">
        <w:rPr>
          <w:rFonts w:asciiTheme="majorBidi" w:hAnsiTheme="majorBidi" w:cstheme="majorBidi"/>
          <w:noProof/>
          <w:color w:val="000000" w:themeColor="text1"/>
          <w:sz w:val="24"/>
          <w:szCs w:val="24"/>
          <w:lang w:val="en-US"/>
        </w:rPr>
        <w:t>)</w:t>
      </w:r>
      <w:r w:rsidR="004B4320" w:rsidRPr="007A367C">
        <w:rPr>
          <w:rFonts w:asciiTheme="majorBidi" w:hAnsiTheme="majorBidi" w:cstheme="majorBidi"/>
          <w:color w:val="000000" w:themeColor="text1"/>
          <w:sz w:val="24"/>
          <w:szCs w:val="24"/>
          <w:lang w:val="en-US"/>
        </w:rPr>
        <w:t xml:space="preserve">. </w:t>
      </w:r>
      <w:r w:rsidR="003D63F4" w:rsidRPr="007A367C">
        <w:rPr>
          <w:rFonts w:asciiTheme="majorBidi" w:hAnsiTheme="majorBidi" w:cstheme="majorBidi"/>
          <w:color w:val="000000" w:themeColor="text1"/>
          <w:sz w:val="24"/>
          <w:szCs w:val="24"/>
          <w:lang w:val="en-US"/>
        </w:rPr>
        <w:t>However, herbivore performance on maize plants was enhanced due to cues that suppress</w:t>
      </w:r>
      <w:r w:rsidR="004B2BCB" w:rsidRPr="007A367C">
        <w:rPr>
          <w:rFonts w:asciiTheme="majorBidi" w:hAnsiTheme="majorBidi" w:cstheme="majorBidi"/>
          <w:color w:val="000000" w:themeColor="text1"/>
          <w:sz w:val="24"/>
          <w:szCs w:val="24"/>
          <w:lang w:val="en-US"/>
        </w:rPr>
        <w:t>ed</w:t>
      </w:r>
      <w:r w:rsidR="003D63F4" w:rsidRPr="007A367C">
        <w:rPr>
          <w:rFonts w:asciiTheme="majorBidi" w:hAnsiTheme="majorBidi" w:cstheme="majorBidi"/>
          <w:color w:val="000000" w:themeColor="text1"/>
          <w:sz w:val="24"/>
          <w:szCs w:val="24"/>
          <w:lang w:val="en-US"/>
        </w:rPr>
        <w:t xml:space="preserve"> herbivore </w:t>
      </w:r>
      <w:r w:rsidR="00ED0909" w:rsidRPr="007A367C">
        <w:rPr>
          <w:rFonts w:asciiTheme="majorBidi" w:hAnsiTheme="majorBidi" w:cstheme="majorBidi"/>
          <w:color w:val="000000" w:themeColor="text1"/>
          <w:sz w:val="24"/>
          <w:szCs w:val="24"/>
          <w:lang w:val="en-US"/>
        </w:rPr>
        <w:t>defen</w:t>
      </w:r>
      <w:r w:rsidR="001C5AEE" w:rsidRPr="007A367C">
        <w:rPr>
          <w:rFonts w:asciiTheme="majorBidi" w:hAnsiTheme="majorBidi" w:cstheme="majorBidi"/>
          <w:color w:val="000000" w:themeColor="text1"/>
          <w:sz w:val="24"/>
          <w:szCs w:val="24"/>
          <w:lang w:val="en-US"/>
        </w:rPr>
        <w:t>s</w:t>
      </w:r>
      <w:r w:rsidR="00ED0909" w:rsidRPr="007A367C">
        <w:rPr>
          <w:rFonts w:asciiTheme="majorBidi" w:hAnsiTheme="majorBidi" w:cstheme="majorBidi"/>
          <w:color w:val="000000" w:themeColor="text1"/>
          <w:sz w:val="24"/>
          <w:szCs w:val="24"/>
          <w:lang w:val="en-US"/>
        </w:rPr>
        <w:t>es</w:t>
      </w:r>
      <w:r w:rsidR="003D63F4" w:rsidRPr="007A367C">
        <w:rPr>
          <w:rFonts w:asciiTheme="majorBidi" w:hAnsiTheme="majorBidi" w:cstheme="majorBidi"/>
          <w:color w:val="000000" w:themeColor="text1"/>
          <w:sz w:val="24"/>
          <w:szCs w:val="24"/>
          <w:lang w:val="en-US"/>
        </w:rPr>
        <w:t xml:space="preserve"> </w:t>
      </w:r>
      <w:r w:rsidR="00F446EC" w:rsidRPr="007A367C">
        <w:rPr>
          <w:rFonts w:asciiTheme="majorBidi" w:hAnsiTheme="majorBidi" w:cstheme="majorBidi"/>
          <w:noProof/>
          <w:color w:val="000000" w:themeColor="text1"/>
          <w:sz w:val="24"/>
          <w:szCs w:val="24"/>
          <w:lang w:val="en-US"/>
        </w:rPr>
        <w:t>(Ray et al., 2015)</w:t>
      </w:r>
      <w:r w:rsidR="00F446EC" w:rsidRPr="007A367C">
        <w:rPr>
          <w:rFonts w:asciiTheme="majorBidi" w:hAnsiTheme="majorBidi" w:cstheme="majorBidi"/>
          <w:color w:val="000000" w:themeColor="text1"/>
          <w:sz w:val="24"/>
          <w:szCs w:val="24"/>
          <w:lang w:val="en-US"/>
        </w:rPr>
        <w:t>.</w:t>
      </w:r>
      <w:r w:rsidR="004B4320" w:rsidRPr="007A367C">
        <w:rPr>
          <w:rFonts w:asciiTheme="majorBidi" w:hAnsiTheme="majorBidi" w:cstheme="majorBidi"/>
          <w:color w:val="000000" w:themeColor="text1"/>
          <w:sz w:val="24"/>
          <w:szCs w:val="24"/>
          <w:lang w:val="en-US"/>
        </w:rPr>
        <w:t xml:space="preserve"> </w:t>
      </w:r>
      <w:bookmarkStart w:id="42" w:name="_Hlk134522313"/>
      <w:r w:rsidR="001B5C08" w:rsidRPr="007A367C">
        <w:rPr>
          <w:rFonts w:asciiTheme="majorBidi" w:hAnsiTheme="majorBidi" w:cstheme="majorBidi"/>
          <w:color w:val="000000" w:themeColor="text1"/>
          <w:sz w:val="24"/>
          <w:szCs w:val="24"/>
          <w:lang w:val="en-US"/>
        </w:rPr>
        <w:t xml:space="preserve">Overall, </w:t>
      </w:r>
      <w:r w:rsidR="00AD1676" w:rsidRPr="007A367C">
        <w:rPr>
          <w:rFonts w:asciiTheme="majorBidi" w:hAnsiTheme="majorBidi" w:cstheme="majorBidi"/>
          <w:color w:val="000000" w:themeColor="text1"/>
          <w:sz w:val="24"/>
          <w:szCs w:val="24"/>
          <w:lang w:val="en-US"/>
        </w:rPr>
        <w:t>our</w:t>
      </w:r>
      <w:r w:rsidR="001B5C08" w:rsidRPr="007A367C">
        <w:rPr>
          <w:rFonts w:asciiTheme="majorBidi" w:hAnsiTheme="majorBidi" w:cstheme="majorBidi"/>
          <w:color w:val="000000" w:themeColor="text1"/>
          <w:sz w:val="24"/>
          <w:szCs w:val="24"/>
          <w:lang w:val="en-US"/>
        </w:rPr>
        <w:t xml:space="preserve"> findings </w:t>
      </w:r>
      <w:r w:rsidR="0008661F" w:rsidRPr="007A367C">
        <w:rPr>
          <w:rFonts w:asciiTheme="majorBidi" w:hAnsiTheme="majorBidi" w:cstheme="majorBidi"/>
          <w:color w:val="000000" w:themeColor="text1"/>
          <w:sz w:val="24"/>
          <w:szCs w:val="24"/>
          <w:lang w:val="en-US"/>
        </w:rPr>
        <w:t xml:space="preserve">indicate </w:t>
      </w:r>
      <w:r w:rsidR="001B5C08" w:rsidRPr="007A367C">
        <w:rPr>
          <w:rFonts w:asciiTheme="majorBidi" w:hAnsiTheme="majorBidi" w:cstheme="majorBidi"/>
          <w:color w:val="000000" w:themeColor="text1"/>
          <w:sz w:val="24"/>
          <w:szCs w:val="24"/>
          <w:lang w:val="en-US"/>
        </w:rPr>
        <w:t>that soil amendment with raw BSFF</w:t>
      </w:r>
      <w:r w:rsidR="00B219FF" w:rsidRPr="007A367C">
        <w:rPr>
          <w:rFonts w:asciiTheme="majorBidi" w:hAnsiTheme="majorBidi" w:cstheme="majorBidi"/>
          <w:color w:val="000000" w:themeColor="text1"/>
          <w:sz w:val="24"/>
          <w:szCs w:val="24"/>
          <w:lang w:val="en-US"/>
        </w:rPr>
        <w:t xml:space="preserve"> ha</w:t>
      </w:r>
      <w:r w:rsidR="0008661F" w:rsidRPr="007A367C">
        <w:rPr>
          <w:rFonts w:asciiTheme="majorBidi" w:hAnsiTheme="majorBidi" w:cstheme="majorBidi"/>
          <w:color w:val="000000" w:themeColor="text1"/>
          <w:sz w:val="24"/>
          <w:szCs w:val="24"/>
          <w:lang w:val="en-US"/>
        </w:rPr>
        <w:t>s</w:t>
      </w:r>
      <w:r w:rsidR="00B219FF" w:rsidRPr="007A367C">
        <w:rPr>
          <w:rFonts w:asciiTheme="majorBidi" w:hAnsiTheme="majorBidi" w:cstheme="majorBidi"/>
          <w:color w:val="000000" w:themeColor="text1"/>
          <w:sz w:val="24"/>
          <w:szCs w:val="24"/>
          <w:lang w:val="en-US"/>
        </w:rPr>
        <w:t xml:space="preserve"> a detrimental effect on </w:t>
      </w:r>
      <w:r w:rsidR="001D3988" w:rsidRPr="007A367C">
        <w:rPr>
          <w:rFonts w:asciiTheme="majorBidi" w:hAnsiTheme="majorBidi" w:cstheme="majorBidi"/>
          <w:color w:val="000000" w:themeColor="text1"/>
          <w:sz w:val="24"/>
          <w:szCs w:val="24"/>
          <w:lang w:val="en-US"/>
        </w:rPr>
        <w:t>herbivore performance</w:t>
      </w:r>
      <w:r w:rsidR="00B219FF" w:rsidRPr="007A367C">
        <w:rPr>
          <w:rFonts w:asciiTheme="majorBidi" w:hAnsiTheme="majorBidi" w:cstheme="majorBidi"/>
          <w:color w:val="000000" w:themeColor="text1"/>
          <w:sz w:val="24"/>
          <w:szCs w:val="24"/>
          <w:lang w:val="en-US"/>
        </w:rPr>
        <w:t>, whe</w:t>
      </w:r>
      <w:r w:rsidR="001C5AEE" w:rsidRPr="007A367C">
        <w:rPr>
          <w:rFonts w:asciiTheme="majorBidi" w:hAnsiTheme="majorBidi" w:cstheme="majorBidi"/>
          <w:color w:val="000000" w:themeColor="text1"/>
          <w:sz w:val="24"/>
          <w:szCs w:val="24"/>
          <w:lang w:val="en-US"/>
        </w:rPr>
        <w:t>reas</w:t>
      </w:r>
      <w:r w:rsidR="00B219FF" w:rsidRPr="007A367C">
        <w:rPr>
          <w:rFonts w:asciiTheme="majorBidi" w:hAnsiTheme="majorBidi" w:cstheme="majorBidi"/>
          <w:color w:val="000000" w:themeColor="text1"/>
          <w:sz w:val="24"/>
          <w:szCs w:val="24"/>
          <w:lang w:val="en-US"/>
        </w:rPr>
        <w:t xml:space="preserve"> </w:t>
      </w:r>
      <w:r w:rsidR="00ED0909" w:rsidRPr="007A367C">
        <w:rPr>
          <w:rFonts w:asciiTheme="majorBidi" w:hAnsiTheme="majorBidi" w:cstheme="majorBidi"/>
          <w:color w:val="000000" w:themeColor="text1"/>
          <w:sz w:val="24"/>
          <w:szCs w:val="24"/>
          <w:lang w:val="en-US"/>
        </w:rPr>
        <w:t>using</w:t>
      </w:r>
      <w:r w:rsidR="00B219FF" w:rsidRPr="007A367C">
        <w:rPr>
          <w:rFonts w:asciiTheme="majorBidi" w:hAnsiTheme="majorBidi" w:cstheme="majorBidi"/>
          <w:color w:val="000000" w:themeColor="text1"/>
          <w:sz w:val="24"/>
          <w:szCs w:val="24"/>
          <w:lang w:val="en-US"/>
        </w:rPr>
        <w:t xml:space="preserve"> </w:t>
      </w:r>
      <w:r w:rsidR="001B5C08" w:rsidRPr="007A367C">
        <w:rPr>
          <w:rFonts w:asciiTheme="majorBidi" w:hAnsiTheme="majorBidi" w:cstheme="majorBidi"/>
          <w:color w:val="000000" w:themeColor="text1"/>
          <w:sz w:val="24"/>
          <w:szCs w:val="24"/>
          <w:lang w:val="en-US"/>
        </w:rPr>
        <w:t xml:space="preserve">raw MWF </w:t>
      </w:r>
      <w:r w:rsidR="00B219FF" w:rsidRPr="007A367C">
        <w:rPr>
          <w:rFonts w:asciiTheme="majorBidi" w:hAnsiTheme="majorBidi" w:cstheme="majorBidi"/>
          <w:color w:val="000000" w:themeColor="text1"/>
          <w:sz w:val="24"/>
          <w:szCs w:val="24"/>
          <w:lang w:val="en-US"/>
        </w:rPr>
        <w:t xml:space="preserve">may have </w:t>
      </w:r>
      <w:r w:rsidR="007A45C3" w:rsidRPr="007A367C">
        <w:rPr>
          <w:rFonts w:asciiTheme="majorBidi" w:hAnsiTheme="majorBidi" w:cstheme="majorBidi"/>
          <w:color w:val="000000" w:themeColor="text1"/>
          <w:sz w:val="24"/>
          <w:szCs w:val="24"/>
          <w:lang w:val="en-US"/>
        </w:rPr>
        <w:t xml:space="preserve">a </w:t>
      </w:r>
      <w:r w:rsidR="001B5C08" w:rsidRPr="007A367C">
        <w:rPr>
          <w:rFonts w:asciiTheme="majorBidi" w:hAnsiTheme="majorBidi" w:cstheme="majorBidi"/>
          <w:color w:val="000000" w:themeColor="text1"/>
          <w:sz w:val="24"/>
          <w:szCs w:val="24"/>
          <w:lang w:val="en-US"/>
        </w:rPr>
        <w:t>protective effect.</w:t>
      </w:r>
      <w:bookmarkEnd w:id="42"/>
      <w:r w:rsidR="001B5C08" w:rsidRPr="007A367C">
        <w:rPr>
          <w:rFonts w:asciiTheme="majorBidi" w:hAnsiTheme="majorBidi" w:cstheme="majorBidi"/>
          <w:color w:val="000000" w:themeColor="text1"/>
          <w:sz w:val="24"/>
          <w:szCs w:val="24"/>
          <w:lang w:val="en-US"/>
        </w:rPr>
        <w:t xml:space="preserve"> </w:t>
      </w:r>
      <w:r w:rsidR="00AD1676" w:rsidRPr="007A367C">
        <w:rPr>
          <w:rFonts w:asciiTheme="majorBidi" w:hAnsiTheme="majorBidi" w:cstheme="majorBidi"/>
          <w:color w:val="000000" w:themeColor="text1"/>
          <w:sz w:val="24"/>
          <w:szCs w:val="24"/>
          <w:lang w:val="en-US"/>
        </w:rPr>
        <w:t>T</w:t>
      </w:r>
      <w:r w:rsidR="007261F1" w:rsidRPr="007A367C">
        <w:rPr>
          <w:rFonts w:asciiTheme="majorBidi" w:hAnsiTheme="majorBidi" w:cstheme="majorBidi"/>
          <w:color w:val="000000" w:themeColor="text1"/>
          <w:sz w:val="24"/>
          <w:szCs w:val="24"/>
          <w:lang w:val="en-US"/>
        </w:rPr>
        <w:t>he mechanisms that underpin the</w:t>
      </w:r>
      <w:r w:rsidR="00C03D85" w:rsidRPr="007A367C">
        <w:rPr>
          <w:rFonts w:asciiTheme="majorBidi" w:hAnsiTheme="majorBidi" w:cstheme="majorBidi"/>
          <w:color w:val="000000" w:themeColor="text1"/>
          <w:sz w:val="24"/>
          <w:szCs w:val="24"/>
          <w:lang w:val="en-US"/>
        </w:rPr>
        <w:t>se</w:t>
      </w:r>
      <w:r w:rsidR="007261F1" w:rsidRPr="007A367C">
        <w:rPr>
          <w:rFonts w:asciiTheme="majorBidi" w:hAnsiTheme="majorBidi" w:cstheme="majorBidi"/>
          <w:color w:val="000000" w:themeColor="text1"/>
          <w:sz w:val="24"/>
          <w:szCs w:val="24"/>
          <w:lang w:val="en-US"/>
        </w:rPr>
        <w:t xml:space="preserve"> results and the </w:t>
      </w:r>
      <w:r w:rsidR="00C03D85" w:rsidRPr="007A367C">
        <w:rPr>
          <w:rFonts w:asciiTheme="majorBidi" w:hAnsiTheme="majorBidi" w:cstheme="majorBidi"/>
          <w:color w:val="000000" w:themeColor="text1"/>
          <w:sz w:val="24"/>
          <w:szCs w:val="24"/>
          <w:lang w:val="en-US"/>
        </w:rPr>
        <w:t>factors</w:t>
      </w:r>
      <w:r w:rsidR="007261F1" w:rsidRPr="007A367C">
        <w:rPr>
          <w:rFonts w:asciiTheme="majorBidi" w:hAnsiTheme="majorBidi" w:cstheme="majorBidi"/>
          <w:color w:val="000000" w:themeColor="text1"/>
          <w:sz w:val="24"/>
          <w:szCs w:val="24"/>
          <w:lang w:val="en-US"/>
        </w:rPr>
        <w:t xml:space="preserve"> that may have </w:t>
      </w:r>
      <w:r w:rsidR="00C03D85" w:rsidRPr="007A367C">
        <w:rPr>
          <w:rFonts w:asciiTheme="majorBidi" w:hAnsiTheme="majorBidi" w:cstheme="majorBidi"/>
          <w:color w:val="000000" w:themeColor="text1"/>
          <w:sz w:val="24"/>
          <w:szCs w:val="24"/>
          <w:lang w:val="en-US"/>
        </w:rPr>
        <w:t>promoted</w:t>
      </w:r>
      <w:r w:rsidR="007261F1" w:rsidRPr="007A367C">
        <w:rPr>
          <w:rFonts w:asciiTheme="majorBidi" w:hAnsiTheme="majorBidi" w:cstheme="majorBidi"/>
          <w:color w:val="000000" w:themeColor="text1"/>
          <w:sz w:val="24"/>
          <w:szCs w:val="24"/>
          <w:lang w:val="en-US"/>
        </w:rPr>
        <w:t xml:space="preserve"> herbivore performance </w:t>
      </w:r>
      <w:r w:rsidR="00ED0909" w:rsidRPr="007A367C">
        <w:rPr>
          <w:rFonts w:asciiTheme="majorBidi" w:hAnsiTheme="majorBidi" w:cstheme="majorBidi"/>
          <w:color w:val="000000" w:themeColor="text1"/>
          <w:sz w:val="24"/>
          <w:szCs w:val="24"/>
          <w:lang w:val="en-US"/>
        </w:rPr>
        <w:t xml:space="preserve">in </w:t>
      </w:r>
      <w:r w:rsidR="00AD1676" w:rsidRPr="007A367C">
        <w:rPr>
          <w:rFonts w:asciiTheme="majorBidi" w:hAnsiTheme="majorBidi" w:cstheme="majorBidi"/>
          <w:color w:val="000000" w:themeColor="text1"/>
          <w:sz w:val="24"/>
          <w:szCs w:val="24"/>
          <w:lang w:val="en-US"/>
        </w:rPr>
        <w:t xml:space="preserve">soil amended with </w:t>
      </w:r>
      <w:r w:rsidR="00C03D85" w:rsidRPr="007A367C">
        <w:rPr>
          <w:rFonts w:asciiTheme="majorBidi" w:hAnsiTheme="majorBidi" w:cstheme="majorBidi"/>
          <w:color w:val="000000" w:themeColor="text1"/>
          <w:sz w:val="24"/>
          <w:szCs w:val="24"/>
          <w:lang w:val="en-US"/>
        </w:rPr>
        <w:t xml:space="preserve">raw </w:t>
      </w:r>
      <w:r w:rsidR="008B4D57" w:rsidRPr="007A367C">
        <w:rPr>
          <w:rFonts w:asciiTheme="majorBidi" w:hAnsiTheme="majorBidi" w:cstheme="majorBidi"/>
          <w:color w:val="000000" w:themeColor="text1"/>
          <w:sz w:val="24"/>
          <w:szCs w:val="24"/>
          <w:lang w:val="en-US"/>
        </w:rPr>
        <w:t>MWF</w:t>
      </w:r>
      <w:r w:rsidR="007261F1" w:rsidRPr="007A367C">
        <w:rPr>
          <w:rFonts w:asciiTheme="majorBidi" w:hAnsiTheme="majorBidi" w:cstheme="majorBidi"/>
          <w:color w:val="000000" w:themeColor="text1"/>
          <w:sz w:val="24"/>
          <w:szCs w:val="24"/>
          <w:lang w:val="en-US"/>
        </w:rPr>
        <w:t xml:space="preserve"> </w:t>
      </w:r>
      <w:r w:rsidR="00C03D85" w:rsidRPr="007A367C">
        <w:rPr>
          <w:rFonts w:asciiTheme="majorBidi" w:hAnsiTheme="majorBidi" w:cstheme="majorBidi"/>
          <w:color w:val="000000" w:themeColor="text1"/>
          <w:sz w:val="24"/>
          <w:szCs w:val="24"/>
          <w:lang w:val="en-US"/>
        </w:rPr>
        <w:t xml:space="preserve">need </w:t>
      </w:r>
      <w:r w:rsidR="00AD1676" w:rsidRPr="007A367C">
        <w:rPr>
          <w:rFonts w:asciiTheme="majorBidi" w:hAnsiTheme="majorBidi" w:cstheme="majorBidi"/>
          <w:color w:val="000000" w:themeColor="text1"/>
          <w:sz w:val="24"/>
          <w:szCs w:val="24"/>
          <w:lang w:val="en-US"/>
        </w:rPr>
        <w:t xml:space="preserve">further </w:t>
      </w:r>
      <w:r w:rsidR="007261F1" w:rsidRPr="007A367C">
        <w:rPr>
          <w:rFonts w:asciiTheme="majorBidi" w:hAnsiTheme="majorBidi" w:cstheme="majorBidi"/>
          <w:color w:val="000000" w:themeColor="text1"/>
          <w:sz w:val="24"/>
          <w:szCs w:val="24"/>
          <w:lang w:val="en-US"/>
        </w:rPr>
        <w:t>stud</w:t>
      </w:r>
      <w:r w:rsidR="00AD1676" w:rsidRPr="007A367C">
        <w:rPr>
          <w:rFonts w:asciiTheme="majorBidi" w:hAnsiTheme="majorBidi" w:cstheme="majorBidi"/>
          <w:color w:val="000000" w:themeColor="text1"/>
          <w:sz w:val="24"/>
          <w:szCs w:val="24"/>
          <w:lang w:val="en-US"/>
        </w:rPr>
        <w:t>y</w:t>
      </w:r>
      <w:r w:rsidR="007261F1" w:rsidRPr="007A367C">
        <w:rPr>
          <w:rFonts w:asciiTheme="majorBidi" w:hAnsiTheme="majorBidi" w:cstheme="majorBidi"/>
          <w:color w:val="000000" w:themeColor="text1"/>
          <w:sz w:val="24"/>
          <w:szCs w:val="24"/>
          <w:lang w:val="en-US"/>
        </w:rPr>
        <w:t>.</w:t>
      </w:r>
      <w:r w:rsidR="004F16AB" w:rsidRPr="007A367C">
        <w:rPr>
          <w:rFonts w:asciiTheme="majorBidi" w:hAnsiTheme="majorBidi" w:cstheme="majorBidi"/>
          <w:color w:val="000000" w:themeColor="text1"/>
          <w:sz w:val="24"/>
          <w:szCs w:val="24"/>
          <w:lang w:val="en-US"/>
        </w:rPr>
        <w:t xml:space="preserve"> </w:t>
      </w:r>
      <w:r w:rsidR="008745EB" w:rsidRPr="007A367C">
        <w:rPr>
          <w:rFonts w:asciiTheme="majorBidi" w:hAnsiTheme="majorBidi" w:cstheme="majorBidi"/>
          <w:color w:val="000000" w:themeColor="text1"/>
          <w:sz w:val="24"/>
          <w:szCs w:val="24"/>
          <w:lang w:val="en-US"/>
        </w:rPr>
        <w:t xml:space="preserve">The results of our study align with certain prior </w:t>
      </w:r>
      <w:r w:rsidR="00AD1676" w:rsidRPr="007A367C">
        <w:rPr>
          <w:rFonts w:asciiTheme="majorBidi" w:hAnsiTheme="majorBidi" w:cstheme="majorBidi"/>
          <w:color w:val="000000" w:themeColor="text1"/>
          <w:sz w:val="24"/>
          <w:szCs w:val="24"/>
          <w:lang w:val="en-US"/>
        </w:rPr>
        <w:t>reports</w:t>
      </w:r>
      <w:r w:rsidR="008745EB" w:rsidRPr="007A367C">
        <w:rPr>
          <w:rFonts w:asciiTheme="majorBidi" w:hAnsiTheme="majorBidi" w:cstheme="majorBidi"/>
          <w:color w:val="000000" w:themeColor="text1"/>
          <w:sz w:val="24"/>
          <w:szCs w:val="24"/>
          <w:lang w:val="en-US"/>
        </w:rPr>
        <w:t xml:space="preserve"> while contradicting others, as anticipated</w:t>
      </w:r>
      <w:r w:rsidR="00ED0909" w:rsidRPr="007A367C">
        <w:rPr>
          <w:rFonts w:asciiTheme="majorBidi" w:hAnsiTheme="majorBidi" w:cstheme="majorBidi"/>
          <w:color w:val="000000" w:themeColor="text1"/>
          <w:sz w:val="24"/>
          <w:szCs w:val="24"/>
          <w:lang w:val="en-US"/>
        </w:rPr>
        <w:t>,</w:t>
      </w:r>
      <w:r w:rsidR="008745EB" w:rsidRPr="007A367C">
        <w:rPr>
          <w:rFonts w:asciiTheme="majorBidi" w:hAnsiTheme="majorBidi" w:cstheme="majorBidi"/>
          <w:color w:val="000000" w:themeColor="text1"/>
          <w:sz w:val="24"/>
          <w:szCs w:val="24"/>
          <w:lang w:val="en-US"/>
        </w:rPr>
        <w:t xml:space="preserve"> because of differences in frass origin and quality</w:t>
      </w:r>
      <w:r w:rsidR="004F16AB" w:rsidRPr="007A367C">
        <w:rPr>
          <w:rFonts w:asciiTheme="majorBidi" w:hAnsiTheme="majorBidi" w:cstheme="majorBidi"/>
          <w:color w:val="000000" w:themeColor="text1"/>
          <w:sz w:val="24"/>
          <w:szCs w:val="24"/>
          <w:lang w:val="en-US"/>
        </w:rPr>
        <w:t>. This discrepancy highlights the need for additional research to broaden our understanding of the potential of frass application for soil enhancement and plant growth promotion.</w:t>
      </w:r>
      <w:r w:rsidR="00E40C0D" w:rsidRPr="007A367C">
        <w:rPr>
          <w:rFonts w:asciiTheme="majorBidi" w:hAnsiTheme="majorBidi" w:cstheme="majorBidi"/>
          <w:color w:val="000000" w:themeColor="text1"/>
          <w:sz w:val="24"/>
          <w:szCs w:val="24"/>
          <w:lang w:val="en-US"/>
        </w:rPr>
        <w:t xml:space="preserve"> </w:t>
      </w:r>
    </w:p>
    <w:p w14:paraId="77797B2B" w14:textId="4F74416F" w:rsidR="004B612C" w:rsidRPr="007A367C" w:rsidRDefault="00837AB0" w:rsidP="00DF46D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A fascinating </w:t>
      </w:r>
      <w:r w:rsidR="001B5679" w:rsidRPr="007A367C">
        <w:rPr>
          <w:rFonts w:asciiTheme="majorBidi" w:hAnsiTheme="majorBidi" w:cstheme="majorBidi"/>
          <w:color w:val="000000" w:themeColor="text1"/>
          <w:sz w:val="24"/>
          <w:szCs w:val="24"/>
          <w:lang w:val="en-US"/>
        </w:rPr>
        <w:t>finding</w:t>
      </w:r>
      <w:r w:rsidRPr="007A367C">
        <w:rPr>
          <w:rFonts w:asciiTheme="majorBidi" w:hAnsiTheme="majorBidi" w:cstheme="majorBidi"/>
          <w:color w:val="000000" w:themeColor="text1"/>
          <w:sz w:val="24"/>
          <w:szCs w:val="24"/>
          <w:lang w:val="en-US"/>
        </w:rPr>
        <w:t xml:space="preserve"> from </w:t>
      </w:r>
      <w:r w:rsidR="00787907" w:rsidRPr="007A367C">
        <w:rPr>
          <w:rFonts w:asciiTheme="majorBidi" w:hAnsiTheme="majorBidi" w:cstheme="majorBidi"/>
          <w:color w:val="000000" w:themeColor="text1"/>
          <w:sz w:val="24"/>
          <w:szCs w:val="24"/>
          <w:lang w:val="en-US"/>
        </w:rPr>
        <w:t xml:space="preserve">the </w:t>
      </w:r>
      <w:r w:rsidRPr="007A367C">
        <w:rPr>
          <w:rFonts w:asciiTheme="majorBidi" w:hAnsiTheme="majorBidi" w:cstheme="majorBidi"/>
          <w:color w:val="000000" w:themeColor="text1"/>
          <w:sz w:val="24"/>
          <w:szCs w:val="24"/>
          <w:lang w:val="en-US"/>
        </w:rPr>
        <w:t xml:space="preserve">present study is that the process of incubating and composting raw frass </w:t>
      </w:r>
      <w:r w:rsidR="00AD1676" w:rsidRPr="007A367C">
        <w:rPr>
          <w:rFonts w:asciiTheme="majorBidi" w:hAnsiTheme="majorBidi" w:cstheme="majorBidi"/>
          <w:color w:val="000000" w:themeColor="text1"/>
          <w:sz w:val="24"/>
          <w:szCs w:val="24"/>
          <w:lang w:val="en-US"/>
        </w:rPr>
        <w:t>alleviated</w:t>
      </w:r>
      <w:r w:rsidRPr="007A367C">
        <w:rPr>
          <w:rFonts w:asciiTheme="majorBidi" w:hAnsiTheme="majorBidi" w:cstheme="majorBidi"/>
          <w:color w:val="000000" w:themeColor="text1"/>
          <w:sz w:val="24"/>
          <w:szCs w:val="24"/>
          <w:lang w:val="en-US"/>
        </w:rPr>
        <w:t xml:space="preserve"> the </w:t>
      </w:r>
      <w:r w:rsidR="001B5679" w:rsidRPr="007A367C">
        <w:rPr>
          <w:rFonts w:asciiTheme="majorBidi" w:hAnsiTheme="majorBidi" w:cstheme="majorBidi"/>
          <w:color w:val="000000" w:themeColor="text1"/>
          <w:sz w:val="24"/>
          <w:szCs w:val="24"/>
          <w:lang w:val="en-US"/>
        </w:rPr>
        <w:t>inhibition</w:t>
      </w:r>
      <w:r w:rsidRPr="007A367C">
        <w:rPr>
          <w:rFonts w:asciiTheme="majorBidi" w:hAnsiTheme="majorBidi" w:cstheme="majorBidi"/>
          <w:color w:val="000000" w:themeColor="text1"/>
          <w:sz w:val="24"/>
          <w:szCs w:val="24"/>
          <w:lang w:val="en-US"/>
        </w:rPr>
        <w:t xml:space="preserve"> of plant growth. Incubating MWF in the soil before </w:t>
      </w:r>
      <w:r w:rsidR="001B5679" w:rsidRPr="007A367C">
        <w:rPr>
          <w:rFonts w:asciiTheme="majorBidi" w:hAnsiTheme="majorBidi" w:cstheme="majorBidi"/>
          <w:color w:val="000000" w:themeColor="text1"/>
          <w:sz w:val="24"/>
          <w:szCs w:val="24"/>
          <w:lang w:val="en-US"/>
        </w:rPr>
        <w:t>sowing</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seeds resulted in a larger </w:t>
      </w:r>
      <w:r w:rsidR="00787907" w:rsidRPr="007A367C">
        <w:rPr>
          <w:rFonts w:asciiTheme="majorBidi" w:hAnsiTheme="majorBidi" w:cstheme="majorBidi"/>
          <w:color w:val="000000" w:themeColor="text1"/>
          <w:sz w:val="24"/>
          <w:szCs w:val="24"/>
          <w:lang w:val="en-US"/>
        </w:rPr>
        <w:t xml:space="preserve">plant </w:t>
      </w:r>
      <w:r w:rsidRPr="007A367C">
        <w:rPr>
          <w:rFonts w:asciiTheme="majorBidi" w:hAnsiTheme="majorBidi" w:cstheme="majorBidi"/>
          <w:color w:val="000000" w:themeColor="text1"/>
          <w:sz w:val="24"/>
          <w:szCs w:val="24"/>
          <w:lang w:val="en-US"/>
        </w:rPr>
        <w:t xml:space="preserve">leaf area </w:t>
      </w:r>
      <w:r w:rsidR="00ED0909" w:rsidRPr="007A367C">
        <w:rPr>
          <w:rFonts w:asciiTheme="majorBidi" w:hAnsiTheme="majorBidi" w:cstheme="majorBidi"/>
          <w:color w:val="000000" w:themeColor="text1"/>
          <w:sz w:val="24"/>
          <w:szCs w:val="24"/>
          <w:lang w:val="en-US"/>
        </w:rPr>
        <w:t>than</w:t>
      </w:r>
      <w:r w:rsidRPr="007A367C">
        <w:rPr>
          <w:rFonts w:asciiTheme="majorBidi" w:hAnsiTheme="majorBidi" w:cstheme="majorBidi"/>
          <w:color w:val="000000" w:themeColor="text1"/>
          <w:sz w:val="24"/>
          <w:szCs w:val="24"/>
          <w:lang w:val="en-US"/>
        </w:rPr>
        <w:t xml:space="preserve"> the NoFrass control.</w:t>
      </w:r>
      <w:r w:rsidR="004B612C" w:rsidRPr="007A367C">
        <w:rPr>
          <w:rFonts w:asciiTheme="majorBidi" w:hAnsiTheme="majorBidi" w:cstheme="majorBidi"/>
          <w:color w:val="000000" w:themeColor="text1"/>
          <w:sz w:val="24"/>
          <w:szCs w:val="24"/>
          <w:lang w:val="en-US"/>
        </w:rPr>
        <w:t xml:space="preserve"> </w:t>
      </w:r>
      <w:r w:rsidR="0059514A" w:rsidRPr="007A367C">
        <w:rPr>
          <w:rFonts w:asciiTheme="majorBidi" w:hAnsiTheme="majorBidi" w:cstheme="majorBidi"/>
          <w:color w:val="000000" w:themeColor="text1"/>
          <w:sz w:val="24"/>
          <w:szCs w:val="24"/>
          <w:lang w:val="en-US"/>
        </w:rPr>
        <w:t xml:space="preserve">Furthermore, composted MWF significantly increased the number of leaves per plant. </w:t>
      </w:r>
      <w:r w:rsidR="004B612C" w:rsidRPr="007A367C">
        <w:rPr>
          <w:rFonts w:asciiTheme="majorBidi" w:hAnsiTheme="majorBidi" w:cstheme="majorBidi"/>
          <w:color w:val="000000" w:themeColor="text1"/>
          <w:sz w:val="24"/>
          <w:szCs w:val="24"/>
          <w:lang w:val="en-US"/>
        </w:rPr>
        <w:t xml:space="preserve">Frass contains </w:t>
      </w:r>
      <w:r w:rsidR="00E40C0D" w:rsidRPr="007A367C">
        <w:rPr>
          <w:rFonts w:asciiTheme="majorBidi" w:hAnsiTheme="majorBidi" w:cstheme="majorBidi"/>
          <w:color w:val="000000" w:themeColor="text1"/>
          <w:sz w:val="24"/>
          <w:szCs w:val="24"/>
          <w:lang w:val="en-US"/>
        </w:rPr>
        <w:t>N</w:t>
      </w:r>
      <w:r w:rsidR="004B612C" w:rsidRPr="007A367C">
        <w:rPr>
          <w:rFonts w:asciiTheme="majorBidi" w:hAnsiTheme="majorBidi" w:cstheme="majorBidi"/>
          <w:color w:val="000000" w:themeColor="text1"/>
          <w:sz w:val="24"/>
          <w:szCs w:val="24"/>
          <w:lang w:val="en-US"/>
        </w:rPr>
        <w:t xml:space="preserve">, </w:t>
      </w:r>
      <w:r w:rsidR="00E40C0D" w:rsidRPr="007A367C">
        <w:rPr>
          <w:rFonts w:asciiTheme="majorBidi" w:hAnsiTheme="majorBidi" w:cstheme="majorBidi"/>
          <w:color w:val="000000" w:themeColor="text1"/>
          <w:sz w:val="24"/>
          <w:szCs w:val="24"/>
          <w:lang w:val="en-US"/>
        </w:rPr>
        <w:t>P</w:t>
      </w:r>
      <w:r w:rsidR="004B612C" w:rsidRPr="007A367C">
        <w:rPr>
          <w:rFonts w:asciiTheme="majorBidi" w:hAnsiTheme="majorBidi" w:cstheme="majorBidi"/>
          <w:color w:val="000000" w:themeColor="text1"/>
          <w:sz w:val="24"/>
          <w:szCs w:val="24"/>
          <w:lang w:val="en-US"/>
        </w:rPr>
        <w:t xml:space="preserve">, </w:t>
      </w:r>
      <w:r w:rsidR="00E40C0D" w:rsidRPr="007A367C">
        <w:rPr>
          <w:rFonts w:asciiTheme="majorBidi" w:hAnsiTheme="majorBidi" w:cstheme="majorBidi"/>
          <w:color w:val="000000" w:themeColor="text1"/>
          <w:sz w:val="24"/>
          <w:szCs w:val="24"/>
          <w:lang w:val="en-US"/>
        </w:rPr>
        <w:t>K</w:t>
      </w:r>
      <w:r w:rsidR="004B612C" w:rsidRPr="007A367C">
        <w:rPr>
          <w:rFonts w:asciiTheme="majorBidi" w:hAnsiTheme="majorBidi" w:cstheme="majorBidi"/>
          <w:color w:val="000000" w:themeColor="text1"/>
          <w:sz w:val="24"/>
          <w:szCs w:val="24"/>
          <w:lang w:val="en-US"/>
        </w:rPr>
        <w:t>, micronutrients, and beneficial microbes</w:t>
      </w:r>
      <w:r w:rsidR="00155B51" w:rsidRPr="007A367C">
        <w:rPr>
          <w:rFonts w:asciiTheme="majorBidi" w:hAnsiTheme="majorBidi" w:cstheme="majorBidi"/>
          <w:color w:val="000000" w:themeColor="text1"/>
          <w:sz w:val="24"/>
          <w:szCs w:val="24"/>
          <w:lang w:val="en-US"/>
        </w:rPr>
        <w:t>. Adding frass to the soil makes these nutrients readily available to the plants, which in turn may improve plant</w:t>
      </w:r>
      <w:r w:rsidR="0059514A" w:rsidRPr="007A367C">
        <w:rPr>
          <w:rFonts w:asciiTheme="majorBidi" w:hAnsiTheme="majorBidi" w:cstheme="majorBidi"/>
          <w:color w:val="000000" w:themeColor="text1"/>
          <w:sz w:val="24"/>
          <w:szCs w:val="24"/>
          <w:lang w:val="en-US"/>
        </w:rPr>
        <w:t xml:space="preserve"> growth</w:t>
      </w:r>
      <w:r w:rsidR="00155B51" w:rsidRPr="007A367C">
        <w:rPr>
          <w:rFonts w:asciiTheme="majorBidi" w:hAnsiTheme="majorBidi" w:cstheme="majorBidi"/>
          <w:color w:val="000000" w:themeColor="text1"/>
          <w:sz w:val="24"/>
          <w:szCs w:val="24"/>
          <w:lang w:val="en-US"/>
        </w:rPr>
        <w:t xml:space="preserve"> </w:t>
      </w:r>
      <w:r w:rsidR="00155B51" w:rsidRPr="007A367C">
        <w:rPr>
          <w:rFonts w:asciiTheme="majorBidi" w:hAnsiTheme="majorBidi" w:cstheme="majorBidi"/>
          <w:noProof/>
          <w:color w:val="000000" w:themeColor="text1"/>
          <w:sz w:val="24"/>
          <w:szCs w:val="24"/>
          <w:lang w:val="en-US"/>
        </w:rPr>
        <w:t>(</w:t>
      </w:r>
      <w:r w:rsidR="00C261E9" w:rsidRPr="007A367C">
        <w:rPr>
          <w:rFonts w:asciiTheme="majorBidi" w:hAnsiTheme="majorBidi" w:cstheme="majorBidi"/>
          <w:noProof/>
          <w:color w:val="000000" w:themeColor="text1"/>
          <w:sz w:val="24"/>
          <w:szCs w:val="24"/>
          <w:lang w:val="en-US"/>
        </w:rPr>
        <w:t>Poveda et al., 2019</w:t>
      </w:r>
      <w:r w:rsidR="00155B51" w:rsidRPr="007A367C">
        <w:rPr>
          <w:rFonts w:asciiTheme="majorBidi" w:hAnsiTheme="majorBidi" w:cstheme="majorBidi"/>
          <w:noProof/>
          <w:color w:val="000000" w:themeColor="text1"/>
          <w:sz w:val="24"/>
          <w:szCs w:val="24"/>
          <w:lang w:val="en-US"/>
        </w:rPr>
        <w:t>; Houben et al., 2020; Poveda, 2021</w:t>
      </w:r>
      <w:r w:rsidR="00C261E9" w:rsidRPr="007A367C">
        <w:rPr>
          <w:rFonts w:asciiTheme="majorBidi" w:hAnsiTheme="majorBidi" w:cstheme="majorBidi"/>
          <w:noProof/>
          <w:color w:val="000000" w:themeColor="text1"/>
          <w:sz w:val="24"/>
          <w:szCs w:val="24"/>
          <w:lang w:val="en-US"/>
        </w:rPr>
        <w:t>; Gärttling &amp; Schulz, 2022; Gebremikael et al., 2022</w:t>
      </w:r>
      <w:r w:rsidR="00155B51" w:rsidRPr="007A367C">
        <w:rPr>
          <w:rFonts w:asciiTheme="majorBidi" w:hAnsiTheme="majorBidi" w:cstheme="majorBidi"/>
          <w:noProof/>
          <w:color w:val="000000" w:themeColor="text1"/>
          <w:sz w:val="24"/>
          <w:szCs w:val="24"/>
          <w:lang w:val="en-US"/>
        </w:rPr>
        <w:t>)</w:t>
      </w:r>
      <w:r w:rsidR="004B612C" w:rsidRPr="007A367C">
        <w:rPr>
          <w:rFonts w:asciiTheme="majorBidi" w:hAnsiTheme="majorBidi" w:cstheme="majorBidi"/>
          <w:color w:val="000000" w:themeColor="text1"/>
          <w:sz w:val="24"/>
          <w:szCs w:val="24"/>
          <w:lang w:val="en-US"/>
        </w:rPr>
        <w:t xml:space="preserve">. </w:t>
      </w:r>
      <w:r w:rsidR="00ED0909" w:rsidRPr="007A367C">
        <w:rPr>
          <w:rFonts w:asciiTheme="majorBidi" w:hAnsiTheme="majorBidi" w:cstheme="majorBidi"/>
          <w:color w:val="000000" w:themeColor="text1"/>
          <w:sz w:val="24"/>
          <w:szCs w:val="24"/>
          <w:lang w:val="en-US"/>
        </w:rPr>
        <w:t>Organic fertili</w:t>
      </w:r>
      <w:r w:rsidR="00C261E9" w:rsidRPr="007A367C">
        <w:rPr>
          <w:rFonts w:asciiTheme="majorBidi" w:hAnsiTheme="majorBidi" w:cstheme="majorBidi"/>
          <w:color w:val="000000" w:themeColor="text1"/>
          <w:sz w:val="24"/>
          <w:szCs w:val="24"/>
          <w:lang w:val="en-US"/>
        </w:rPr>
        <w:t>z</w:t>
      </w:r>
      <w:r w:rsidR="00ED0909" w:rsidRPr="007A367C">
        <w:rPr>
          <w:rFonts w:asciiTheme="majorBidi" w:hAnsiTheme="majorBidi" w:cstheme="majorBidi"/>
          <w:color w:val="000000" w:themeColor="text1"/>
          <w:sz w:val="24"/>
          <w:szCs w:val="24"/>
          <w:lang w:val="en-US"/>
        </w:rPr>
        <w:t>ers, including animal manure and compost, have</w:t>
      </w:r>
      <w:r w:rsidR="00257B7F" w:rsidRPr="007A367C">
        <w:rPr>
          <w:rFonts w:asciiTheme="majorBidi" w:hAnsiTheme="majorBidi" w:cstheme="majorBidi"/>
          <w:color w:val="000000" w:themeColor="text1"/>
          <w:sz w:val="24"/>
          <w:szCs w:val="24"/>
          <w:lang w:val="en-US"/>
        </w:rPr>
        <w:t xml:space="preserve"> </w:t>
      </w:r>
      <w:r w:rsidR="00257B7F" w:rsidRPr="007A367C">
        <w:rPr>
          <w:rFonts w:asciiTheme="majorBidi" w:hAnsiTheme="majorBidi" w:cstheme="majorBidi"/>
          <w:color w:val="000000" w:themeColor="text1"/>
          <w:sz w:val="24"/>
          <w:szCs w:val="24"/>
          <w:lang w:val="en-US"/>
        </w:rPr>
        <w:lastRenderedPageBreak/>
        <w:t xml:space="preserve">been associated with enhanced soil fertility and plant growth </w:t>
      </w:r>
      <w:r w:rsidR="006868DB" w:rsidRPr="007A367C">
        <w:rPr>
          <w:rFonts w:asciiTheme="majorBidi" w:hAnsiTheme="majorBidi" w:cstheme="majorBidi"/>
          <w:noProof/>
          <w:color w:val="000000" w:themeColor="text1"/>
          <w:sz w:val="24"/>
          <w:szCs w:val="24"/>
          <w:lang w:val="en-US"/>
        </w:rPr>
        <w:t>(Rayne &amp; Aula, 2020</w:t>
      </w:r>
      <w:r w:rsidR="00C261E9" w:rsidRPr="007A367C">
        <w:rPr>
          <w:rFonts w:asciiTheme="majorBidi" w:hAnsiTheme="majorBidi" w:cstheme="majorBidi"/>
          <w:noProof/>
          <w:color w:val="000000" w:themeColor="text1"/>
          <w:sz w:val="24"/>
          <w:szCs w:val="24"/>
          <w:lang w:val="en-US"/>
        </w:rPr>
        <w:t>; Bashir et al., 2021</w:t>
      </w:r>
      <w:r w:rsidR="006868DB" w:rsidRPr="007A367C">
        <w:rPr>
          <w:rFonts w:asciiTheme="majorBidi" w:hAnsiTheme="majorBidi" w:cstheme="majorBidi"/>
          <w:noProof/>
          <w:color w:val="000000" w:themeColor="text1"/>
          <w:sz w:val="24"/>
          <w:szCs w:val="24"/>
          <w:lang w:val="en-US"/>
        </w:rPr>
        <w:t>)</w:t>
      </w:r>
      <w:r w:rsidR="00132DFB" w:rsidRPr="007A367C">
        <w:rPr>
          <w:rFonts w:asciiTheme="majorBidi" w:hAnsiTheme="majorBidi" w:cstheme="majorBidi"/>
          <w:color w:val="000000" w:themeColor="text1"/>
          <w:sz w:val="24"/>
          <w:szCs w:val="24"/>
          <w:lang w:val="en-US"/>
        </w:rPr>
        <w:t>, aligning with our findings</w:t>
      </w:r>
      <w:r w:rsidR="006868DB" w:rsidRPr="007A367C">
        <w:rPr>
          <w:rFonts w:asciiTheme="majorBidi" w:hAnsiTheme="majorBidi" w:cstheme="majorBidi"/>
          <w:color w:val="000000" w:themeColor="text1"/>
          <w:sz w:val="24"/>
          <w:szCs w:val="24"/>
          <w:lang w:val="en-US"/>
        </w:rPr>
        <w:t xml:space="preserve">. </w:t>
      </w:r>
      <w:r w:rsidR="0059514A" w:rsidRPr="007A367C">
        <w:rPr>
          <w:rFonts w:asciiTheme="majorBidi" w:hAnsiTheme="majorBidi" w:cstheme="majorBidi"/>
          <w:color w:val="000000" w:themeColor="text1"/>
          <w:sz w:val="24"/>
          <w:szCs w:val="24"/>
          <w:lang w:val="en-US"/>
        </w:rPr>
        <w:t xml:space="preserve">Interestingly, the incubation of frass in the soil did not significantly affect the time until flowering of </w:t>
      </w:r>
      <w:r w:rsidR="0059514A" w:rsidRPr="007A367C">
        <w:rPr>
          <w:rFonts w:asciiTheme="majorBidi" w:hAnsiTheme="majorBidi" w:cstheme="majorBidi"/>
          <w:i/>
          <w:iCs/>
          <w:color w:val="000000" w:themeColor="text1"/>
          <w:sz w:val="24"/>
          <w:szCs w:val="24"/>
          <w:lang w:val="en-US"/>
        </w:rPr>
        <w:t>B. rapa</w:t>
      </w:r>
      <w:r w:rsidR="0059514A" w:rsidRPr="007A367C">
        <w:rPr>
          <w:rFonts w:asciiTheme="majorBidi" w:hAnsiTheme="majorBidi" w:cstheme="majorBidi"/>
          <w:color w:val="000000" w:themeColor="text1"/>
          <w:sz w:val="24"/>
          <w:szCs w:val="24"/>
          <w:lang w:val="en-US"/>
        </w:rPr>
        <w:t xml:space="preserve">. This suggests that the effects of frass on plant growth and development may be more pronounced during the vegetative stage of growth than during the reproductive </w:t>
      </w:r>
      <w:r w:rsidR="00ED0909" w:rsidRPr="007A367C">
        <w:rPr>
          <w:rFonts w:asciiTheme="majorBidi" w:hAnsiTheme="majorBidi" w:cstheme="majorBidi"/>
          <w:color w:val="000000" w:themeColor="text1"/>
          <w:sz w:val="24"/>
          <w:szCs w:val="24"/>
          <w:lang w:val="en-US"/>
        </w:rPr>
        <w:t>phase</w:t>
      </w:r>
      <w:r w:rsidR="0059514A" w:rsidRPr="007A367C">
        <w:rPr>
          <w:rFonts w:asciiTheme="majorBidi" w:hAnsiTheme="majorBidi" w:cstheme="majorBidi"/>
          <w:color w:val="000000" w:themeColor="text1"/>
          <w:sz w:val="24"/>
          <w:szCs w:val="24"/>
          <w:lang w:val="en-US"/>
        </w:rPr>
        <w:t>.</w:t>
      </w:r>
      <w:r w:rsidR="00161C9F" w:rsidRPr="007A367C">
        <w:rPr>
          <w:rFonts w:asciiTheme="majorBidi" w:hAnsiTheme="majorBidi" w:cstheme="majorBidi"/>
          <w:color w:val="000000" w:themeColor="text1"/>
          <w:sz w:val="24"/>
          <w:szCs w:val="24"/>
          <w:lang w:val="en-US"/>
        </w:rPr>
        <w:t xml:space="preserve"> </w:t>
      </w:r>
    </w:p>
    <w:p w14:paraId="1C550890" w14:textId="0AA60FBC" w:rsidR="00040DD3" w:rsidRPr="007A367C" w:rsidRDefault="00040DD3" w:rsidP="00DF46D7">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A limitation of the current study is that </w:t>
      </w:r>
      <w:r w:rsidR="007C6A8D" w:rsidRPr="007A367C">
        <w:rPr>
          <w:rFonts w:asciiTheme="majorBidi" w:hAnsiTheme="majorBidi" w:cstheme="majorBidi"/>
          <w:color w:val="000000" w:themeColor="text1"/>
          <w:sz w:val="24"/>
          <w:szCs w:val="24"/>
          <w:lang w:val="en-US"/>
        </w:rPr>
        <w:t xml:space="preserve">although </w:t>
      </w:r>
      <w:r w:rsidRPr="007A367C">
        <w:rPr>
          <w:rFonts w:asciiTheme="majorBidi" w:hAnsiTheme="majorBidi" w:cstheme="majorBidi"/>
          <w:color w:val="000000" w:themeColor="text1"/>
          <w:sz w:val="24"/>
          <w:szCs w:val="24"/>
          <w:lang w:val="en-US"/>
        </w:rPr>
        <w:t xml:space="preserve">we tested the effects of raw frass on both plant growth and herbivore performance, we tested the effects of incubated and composted frass </w:t>
      </w:r>
      <w:r w:rsidR="002C33B8" w:rsidRPr="007A367C">
        <w:rPr>
          <w:rFonts w:asciiTheme="majorBidi" w:hAnsiTheme="majorBidi" w:cstheme="majorBidi"/>
          <w:color w:val="000000" w:themeColor="text1"/>
          <w:sz w:val="24"/>
          <w:szCs w:val="24"/>
          <w:lang w:val="en-US"/>
        </w:rPr>
        <w:t xml:space="preserve">only </w:t>
      </w:r>
      <w:r w:rsidRPr="007A367C">
        <w:rPr>
          <w:rFonts w:asciiTheme="majorBidi" w:hAnsiTheme="majorBidi" w:cstheme="majorBidi"/>
          <w:color w:val="000000" w:themeColor="text1"/>
          <w:sz w:val="24"/>
          <w:szCs w:val="24"/>
          <w:lang w:val="en-US"/>
        </w:rPr>
        <w:t xml:space="preserve">on plant growth. This means that we do not </w:t>
      </w:r>
      <w:r w:rsidR="00ED0909" w:rsidRPr="007A367C">
        <w:rPr>
          <w:rFonts w:asciiTheme="majorBidi" w:hAnsiTheme="majorBidi" w:cstheme="majorBidi"/>
          <w:color w:val="000000" w:themeColor="text1"/>
          <w:sz w:val="24"/>
          <w:szCs w:val="24"/>
          <w:lang w:val="en-US"/>
        </w:rPr>
        <w:t>completely understand</w:t>
      </w:r>
      <w:r w:rsidRPr="007A367C">
        <w:rPr>
          <w:rFonts w:asciiTheme="majorBidi" w:hAnsiTheme="majorBidi" w:cstheme="majorBidi"/>
          <w:color w:val="000000" w:themeColor="text1"/>
          <w:sz w:val="24"/>
          <w:szCs w:val="24"/>
          <w:lang w:val="en-US"/>
        </w:rPr>
        <w:t xml:space="preserve"> the effects of these different types of frass on herbivore performance. In future studies, it </w:t>
      </w:r>
      <w:r w:rsidR="0008661F" w:rsidRPr="007A367C">
        <w:rPr>
          <w:rFonts w:asciiTheme="majorBidi" w:hAnsiTheme="majorBidi" w:cstheme="majorBidi"/>
          <w:color w:val="000000" w:themeColor="text1"/>
          <w:sz w:val="24"/>
          <w:szCs w:val="24"/>
          <w:lang w:val="en-US"/>
        </w:rPr>
        <w:t xml:space="preserve">will </w:t>
      </w:r>
      <w:r w:rsidRPr="007A367C">
        <w:rPr>
          <w:rFonts w:asciiTheme="majorBidi" w:hAnsiTheme="majorBidi" w:cstheme="majorBidi"/>
          <w:color w:val="000000" w:themeColor="text1"/>
          <w:sz w:val="24"/>
          <w:szCs w:val="24"/>
          <w:lang w:val="en-US"/>
        </w:rPr>
        <w:t xml:space="preserve">be important to include measurements of herbivore performance when testing the effects of </w:t>
      </w:r>
      <w:r w:rsidR="007C6A8D" w:rsidRPr="007A367C">
        <w:rPr>
          <w:rFonts w:asciiTheme="majorBidi" w:hAnsiTheme="majorBidi" w:cstheme="majorBidi"/>
          <w:color w:val="000000" w:themeColor="text1"/>
          <w:sz w:val="24"/>
          <w:szCs w:val="24"/>
          <w:lang w:val="en-US"/>
        </w:rPr>
        <w:t xml:space="preserve">various </w:t>
      </w:r>
      <w:r w:rsidRPr="007A367C">
        <w:rPr>
          <w:rFonts w:asciiTheme="majorBidi" w:hAnsiTheme="majorBidi" w:cstheme="majorBidi"/>
          <w:color w:val="000000" w:themeColor="text1"/>
          <w:sz w:val="24"/>
          <w:szCs w:val="24"/>
          <w:lang w:val="en-US"/>
        </w:rPr>
        <w:t xml:space="preserve">types of frass on plant growth. </w:t>
      </w:r>
    </w:p>
    <w:p w14:paraId="471B56D3" w14:textId="51D1498E" w:rsidR="00AC013F" w:rsidRPr="007A367C" w:rsidRDefault="00977DB8" w:rsidP="007A367C">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Th</w:t>
      </w:r>
      <w:r w:rsidR="00CF73AA" w:rsidRPr="007A367C">
        <w:rPr>
          <w:rFonts w:asciiTheme="majorBidi" w:hAnsiTheme="majorBidi" w:cstheme="majorBidi"/>
          <w:color w:val="000000" w:themeColor="text1"/>
          <w:sz w:val="24"/>
          <w:szCs w:val="24"/>
          <w:lang w:val="en-US"/>
        </w:rPr>
        <w:t>is study has shown</w:t>
      </w:r>
      <w:r w:rsidRPr="007A367C">
        <w:rPr>
          <w:rFonts w:asciiTheme="majorBidi" w:hAnsiTheme="majorBidi" w:cstheme="majorBidi"/>
          <w:color w:val="000000" w:themeColor="text1"/>
          <w:sz w:val="24"/>
          <w:szCs w:val="24"/>
          <w:lang w:val="en-US"/>
        </w:rPr>
        <w:t xml:space="preserve"> that </w:t>
      </w:r>
      <w:r w:rsidR="00E265A3" w:rsidRPr="007A367C">
        <w:rPr>
          <w:rFonts w:asciiTheme="majorBidi" w:hAnsiTheme="majorBidi" w:cstheme="majorBidi"/>
          <w:color w:val="000000" w:themeColor="text1"/>
          <w:sz w:val="24"/>
          <w:szCs w:val="24"/>
          <w:lang w:val="en-US"/>
        </w:rPr>
        <w:t xml:space="preserve">BSFF and MWF </w:t>
      </w:r>
      <w:r w:rsidR="00A260DD" w:rsidRPr="007A367C">
        <w:rPr>
          <w:rFonts w:asciiTheme="majorBidi" w:hAnsiTheme="majorBidi" w:cstheme="majorBidi"/>
          <w:color w:val="000000" w:themeColor="text1"/>
          <w:sz w:val="24"/>
          <w:szCs w:val="24"/>
          <w:lang w:val="en-US"/>
        </w:rPr>
        <w:t>have</w:t>
      </w:r>
      <w:r w:rsidR="00447ADD" w:rsidRPr="007A367C">
        <w:rPr>
          <w:rFonts w:asciiTheme="majorBidi" w:hAnsiTheme="majorBidi" w:cstheme="majorBidi"/>
          <w:color w:val="000000" w:themeColor="text1"/>
          <w:sz w:val="24"/>
          <w:szCs w:val="24"/>
          <w:lang w:val="en-US"/>
        </w:rPr>
        <w:t xml:space="preserve"> potential</w:t>
      </w:r>
      <w:r w:rsidR="00E265A3" w:rsidRPr="007A367C">
        <w:rPr>
          <w:rFonts w:asciiTheme="majorBidi" w:hAnsiTheme="majorBidi" w:cstheme="majorBidi"/>
          <w:color w:val="000000" w:themeColor="text1"/>
          <w:sz w:val="24"/>
          <w:szCs w:val="24"/>
          <w:lang w:val="en-US"/>
        </w:rPr>
        <w:t xml:space="preserve"> alternative sources of organic fertili</w:t>
      </w:r>
      <w:r w:rsidR="007C6A8D" w:rsidRPr="007A367C">
        <w:rPr>
          <w:rFonts w:asciiTheme="majorBidi" w:hAnsiTheme="majorBidi" w:cstheme="majorBidi"/>
          <w:color w:val="000000" w:themeColor="text1"/>
          <w:sz w:val="24"/>
          <w:szCs w:val="24"/>
          <w:lang w:val="en-US"/>
        </w:rPr>
        <w:t>z</w:t>
      </w:r>
      <w:r w:rsidR="00E265A3" w:rsidRPr="007A367C">
        <w:rPr>
          <w:rFonts w:asciiTheme="majorBidi" w:hAnsiTheme="majorBidi" w:cstheme="majorBidi"/>
          <w:color w:val="000000" w:themeColor="text1"/>
          <w:sz w:val="24"/>
          <w:szCs w:val="24"/>
          <w:lang w:val="en-US"/>
        </w:rPr>
        <w:t>er</w:t>
      </w:r>
      <w:r w:rsidRPr="007A367C">
        <w:rPr>
          <w:rFonts w:asciiTheme="majorBidi" w:hAnsiTheme="majorBidi" w:cstheme="majorBidi"/>
          <w:color w:val="000000" w:themeColor="text1"/>
          <w:sz w:val="24"/>
          <w:szCs w:val="24"/>
          <w:lang w:val="en-US"/>
        </w:rPr>
        <w:t xml:space="preserve"> for sustainable agriculture. However, </w:t>
      </w:r>
      <w:r w:rsidR="00E265A3" w:rsidRPr="007A367C">
        <w:rPr>
          <w:rFonts w:asciiTheme="majorBidi" w:hAnsiTheme="majorBidi" w:cstheme="majorBidi"/>
          <w:color w:val="000000" w:themeColor="text1"/>
          <w:sz w:val="24"/>
          <w:szCs w:val="24"/>
          <w:lang w:val="en-US"/>
        </w:rPr>
        <w:t>using</w:t>
      </w:r>
      <w:r w:rsidR="00CF73AA" w:rsidRPr="007A367C">
        <w:rPr>
          <w:rFonts w:asciiTheme="majorBidi" w:hAnsiTheme="majorBidi" w:cstheme="majorBidi"/>
          <w:color w:val="000000" w:themeColor="text1"/>
          <w:sz w:val="24"/>
          <w:szCs w:val="24"/>
          <w:lang w:val="en-US"/>
        </w:rPr>
        <w:t xml:space="preserve"> raw </w:t>
      </w:r>
      <w:r w:rsidRPr="007A367C">
        <w:rPr>
          <w:rFonts w:asciiTheme="majorBidi" w:hAnsiTheme="majorBidi" w:cstheme="majorBidi"/>
          <w:color w:val="000000" w:themeColor="text1"/>
          <w:sz w:val="24"/>
          <w:szCs w:val="24"/>
          <w:lang w:val="en-US"/>
        </w:rPr>
        <w:t>BSF</w:t>
      </w:r>
      <w:r w:rsidR="00CF73AA" w:rsidRPr="007A367C">
        <w:rPr>
          <w:rFonts w:asciiTheme="majorBidi" w:hAnsiTheme="majorBidi" w:cstheme="majorBidi"/>
          <w:color w:val="000000" w:themeColor="text1"/>
          <w:sz w:val="24"/>
          <w:szCs w:val="24"/>
          <w:lang w:val="en-US"/>
        </w:rPr>
        <w:t>F</w:t>
      </w:r>
      <w:r w:rsidRPr="007A367C">
        <w:rPr>
          <w:rFonts w:asciiTheme="majorBidi" w:hAnsiTheme="majorBidi" w:cstheme="majorBidi"/>
          <w:color w:val="000000" w:themeColor="text1"/>
          <w:sz w:val="24"/>
          <w:szCs w:val="24"/>
          <w:lang w:val="en-US"/>
        </w:rPr>
        <w:t xml:space="preserve"> may also have implications for insect </w:t>
      </w:r>
      <w:r w:rsidR="006E665C" w:rsidRPr="007A367C">
        <w:rPr>
          <w:rFonts w:asciiTheme="majorBidi" w:hAnsiTheme="majorBidi" w:cstheme="majorBidi"/>
          <w:color w:val="000000" w:themeColor="text1"/>
          <w:sz w:val="24"/>
          <w:szCs w:val="24"/>
          <w:lang w:val="en-US"/>
        </w:rPr>
        <w:t>herbivore control</w:t>
      </w:r>
      <w:r w:rsidRPr="007A367C">
        <w:rPr>
          <w:rFonts w:asciiTheme="majorBidi" w:hAnsiTheme="majorBidi" w:cstheme="majorBidi"/>
          <w:color w:val="000000" w:themeColor="text1"/>
          <w:sz w:val="24"/>
          <w:szCs w:val="24"/>
          <w:lang w:val="en-US"/>
        </w:rPr>
        <w:t>, as it decrease</w:t>
      </w:r>
      <w:r w:rsidR="00701E70"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the </w:t>
      </w:r>
      <w:r w:rsidR="00701E70" w:rsidRPr="007A367C">
        <w:rPr>
          <w:rFonts w:asciiTheme="majorBidi" w:hAnsiTheme="majorBidi" w:cstheme="majorBidi"/>
          <w:color w:val="000000" w:themeColor="text1"/>
          <w:sz w:val="24"/>
          <w:szCs w:val="24"/>
          <w:lang w:val="en-US"/>
        </w:rPr>
        <w:t xml:space="preserve">performance </w:t>
      </w:r>
      <w:r w:rsidRPr="007A367C">
        <w:rPr>
          <w:rFonts w:asciiTheme="majorBidi" w:hAnsiTheme="majorBidi" w:cstheme="majorBidi"/>
          <w:color w:val="000000" w:themeColor="text1"/>
          <w:sz w:val="24"/>
          <w:szCs w:val="24"/>
          <w:lang w:val="en-US"/>
        </w:rPr>
        <w:t xml:space="preserve">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and </w:t>
      </w:r>
      <w:bookmarkStart w:id="43" w:name="_Hlk132417782"/>
      <w:r w:rsidRPr="007A367C">
        <w:rPr>
          <w:rFonts w:asciiTheme="majorBidi" w:hAnsiTheme="majorBidi" w:cstheme="majorBidi"/>
          <w:i/>
          <w:iCs/>
          <w:color w:val="000000" w:themeColor="text1"/>
          <w:sz w:val="24"/>
          <w:szCs w:val="24"/>
          <w:lang w:val="en-US"/>
        </w:rPr>
        <w:t>P. xylostella</w:t>
      </w:r>
      <w:bookmarkEnd w:id="43"/>
      <w:r w:rsidR="00A17219" w:rsidRPr="007A367C">
        <w:rPr>
          <w:rFonts w:asciiTheme="majorBidi" w:hAnsiTheme="majorBidi" w:cstheme="majorBidi"/>
          <w:color w:val="000000" w:themeColor="text1"/>
          <w:sz w:val="24"/>
          <w:szCs w:val="24"/>
          <w:lang w:val="en-US"/>
        </w:rPr>
        <w:t xml:space="preserve"> larvae.</w:t>
      </w:r>
      <w:r w:rsidRPr="007A367C">
        <w:rPr>
          <w:rFonts w:asciiTheme="majorBidi" w:hAnsiTheme="majorBidi" w:cstheme="majorBidi"/>
          <w:color w:val="000000" w:themeColor="text1"/>
          <w:sz w:val="24"/>
          <w:szCs w:val="24"/>
          <w:lang w:val="en-US"/>
        </w:rPr>
        <w:t xml:space="preserve"> In contrast, </w:t>
      </w:r>
      <w:r w:rsidR="00E265A3" w:rsidRPr="007A367C">
        <w:rPr>
          <w:rFonts w:asciiTheme="majorBidi" w:hAnsiTheme="majorBidi" w:cstheme="majorBidi"/>
          <w:color w:val="000000" w:themeColor="text1"/>
          <w:sz w:val="24"/>
          <w:szCs w:val="24"/>
          <w:lang w:val="en-US"/>
        </w:rPr>
        <w:t>using raw MWF increases these pests' survival</w:t>
      </w:r>
      <w:r w:rsidRPr="007A367C">
        <w:rPr>
          <w:rFonts w:asciiTheme="majorBidi" w:hAnsiTheme="majorBidi" w:cstheme="majorBidi"/>
          <w:color w:val="000000" w:themeColor="text1"/>
          <w:sz w:val="24"/>
          <w:szCs w:val="24"/>
          <w:lang w:val="en-US"/>
        </w:rPr>
        <w:t xml:space="preserve">. Additionally, the effect of incubating and composting frass on plant growth performance highlights the importance of </w:t>
      </w:r>
      <w:r w:rsidR="00E265A3" w:rsidRPr="007A367C">
        <w:rPr>
          <w:rFonts w:asciiTheme="majorBidi" w:hAnsiTheme="majorBidi" w:cstheme="majorBidi"/>
          <w:color w:val="000000" w:themeColor="text1"/>
          <w:sz w:val="24"/>
          <w:szCs w:val="24"/>
          <w:lang w:val="en-US"/>
        </w:rPr>
        <w:t>properly handling and treating</w:t>
      </w:r>
      <w:r w:rsidRPr="007A367C">
        <w:rPr>
          <w:rFonts w:asciiTheme="majorBidi" w:hAnsiTheme="majorBidi" w:cstheme="majorBidi"/>
          <w:color w:val="000000" w:themeColor="text1"/>
          <w:sz w:val="24"/>
          <w:szCs w:val="24"/>
          <w:lang w:val="en-US"/>
        </w:rPr>
        <w:t xml:space="preserve"> frass to </w:t>
      </w:r>
      <w:r w:rsidR="00E265A3" w:rsidRPr="007A367C">
        <w:rPr>
          <w:rFonts w:asciiTheme="majorBidi" w:hAnsiTheme="majorBidi" w:cstheme="majorBidi"/>
          <w:color w:val="000000" w:themeColor="text1"/>
          <w:sz w:val="24"/>
          <w:szCs w:val="24"/>
          <w:lang w:val="en-US"/>
        </w:rPr>
        <w:t>maximi</w:t>
      </w:r>
      <w:r w:rsidR="007C6A8D" w:rsidRPr="007A367C">
        <w:rPr>
          <w:rFonts w:asciiTheme="majorBidi" w:hAnsiTheme="majorBidi" w:cstheme="majorBidi"/>
          <w:color w:val="000000" w:themeColor="text1"/>
          <w:sz w:val="24"/>
          <w:szCs w:val="24"/>
          <w:lang w:val="en-US"/>
        </w:rPr>
        <w:t>z</w:t>
      </w:r>
      <w:r w:rsidR="00E265A3" w:rsidRPr="007A367C">
        <w:rPr>
          <w:rFonts w:asciiTheme="majorBidi" w:hAnsiTheme="majorBidi" w:cstheme="majorBidi"/>
          <w:color w:val="000000" w:themeColor="text1"/>
          <w:sz w:val="24"/>
          <w:szCs w:val="24"/>
          <w:lang w:val="en-US"/>
        </w:rPr>
        <w:t>e</w:t>
      </w:r>
      <w:r w:rsidRPr="007A367C">
        <w:rPr>
          <w:rFonts w:asciiTheme="majorBidi" w:hAnsiTheme="majorBidi" w:cstheme="majorBidi"/>
          <w:color w:val="000000" w:themeColor="text1"/>
          <w:sz w:val="24"/>
          <w:szCs w:val="24"/>
          <w:lang w:val="en-US"/>
        </w:rPr>
        <w:t xml:space="preserve"> its potential benefits. </w:t>
      </w:r>
      <w:r w:rsidR="0008661F" w:rsidRPr="007A367C">
        <w:rPr>
          <w:rFonts w:asciiTheme="majorBidi" w:hAnsiTheme="majorBidi" w:cstheme="majorBidi"/>
          <w:color w:val="000000" w:themeColor="text1"/>
          <w:sz w:val="24"/>
          <w:szCs w:val="24"/>
          <w:lang w:val="en-US"/>
        </w:rPr>
        <w:t>This</w:t>
      </w:r>
      <w:r w:rsidR="00A17219" w:rsidRPr="007A367C">
        <w:rPr>
          <w:rFonts w:asciiTheme="majorBidi" w:hAnsiTheme="majorBidi" w:cstheme="majorBidi"/>
          <w:color w:val="000000" w:themeColor="text1"/>
          <w:sz w:val="24"/>
          <w:szCs w:val="24"/>
          <w:lang w:val="en-US"/>
        </w:rPr>
        <w:t xml:space="preserve"> study </w:t>
      </w:r>
      <w:r w:rsidR="00CF73AA" w:rsidRPr="007A367C">
        <w:rPr>
          <w:rFonts w:asciiTheme="majorBidi" w:hAnsiTheme="majorBidi" w:cstheme="majorBidi"/>
          <w:color w:val="000000" w:themeColor="text1"/>
          <w:sz w:val="24"/>
          <w:szCs w:val="24"/>
          <w:lang w:val="en-US"/>
        </w:rPr>
        <w:t>indicates</w:t>
      </w:r>
      <w:r w:rsidR="00A17219" w:rsidRPr="007A367C">
        <w:rPr>
          <w:rFonts w:asciiTheme="majorBidi" w:hAnsiTheme="majorBidi" w:cstheme="majorBidi"/>
          <w:color w:val="000000" w:themeColor="text1"/>
          <w:sz w:val="24"/>
          <w:szCs w:val="24"/>
          <w:lang w:val="en-US"/>
        </w:rPr>
        <w:t xml:space="preserve"> that </w:t>
      </w:r>
      <w:r w:rsidR="00E265A3" w:rsidRPr="007A367C">
        <w:rPr>
          <w:rFonts w:asciiTheme="majorBidi" w:hAnsiTheme="majorBidi" w:cstheme="majorBidi"/>
          <w:color w:val="000000" w:themeColor="text1"/>
          <w:sz w:val="24"/>
          <w:szCs w:val="24"/>
          <w:lang w:val="en-US"/>
        </w:rPr>
        <w:t xml:space="preserve">incubating frass in the soil may be more effective </w:t>
      </w:r>
      <w:r w:rsidR="00A17219" w:rsidRPr="007A367C">
        <w:rPr>
          <w:rFonts w:asciiTheme="majorBidi" w:hAnsiTheme="majorBidi" w:cstheme="majorBidi"/>
          <w:color w:val="000000" w:themeColor="text1"/>
          <w:sz w:val="24"/>
          <w:szCs w:val="24"/>
          <w:lang w:val="en-US"/>
        </w:rPr>
        <w:t xml:space="preserve">before sowing seeds. </w:t>
      </w:r>
      <w:r w:rsidRPr="007A367C">
        <w:rPr>
          <w:rFonts w:asciiTheme="majorBidi" w:hAnsiTheme="majorBidi" w:cstheme="majorBidi"/>
          <w:color w:val="000000" w:themeColor="text1"/>
          <w:sz w:val="24"/>
          <w:szCs w:val="24"/>
          <w:lang w:val="en-US"/>
        </w:rPr>
        <w:t>These findings suggest that a</w:t>
      </w:r>
      <w:r w:rsidR="0008661F" w:rsidRPr="007A367C">
        <w:rPr>
          <w:rFonts w:asciiTheme="majorBidi" w:hAnsiTheme="majorBidi" w:cstheme="majorBidi"/>
          <w:color w:val="000000" w:themeColor="text1"/>
          <w:sz w:val="24"/>
          <w:szCs w:val="24"/>
          <w:lang w:val="en-US"/>
        </w:rPr>
        <w:t>n integrated</w:t>
      </w:r>
      <w:r w:rsidRPr="007A367C">
        <w:rPr>
          <w:rFonts w:asciiTheme="majorBidi" w:hAnsiTheme="majorBidi" w:cstheme="majorBidi"/>
          <w:color w:val="000000" w:themeColor="text1"/>
          <w:sz w:val="24"/>
          <w:szCs w:val="24"/>
          <w:lang w:val="en-US"/>
        </w:rPr>
        <w:t xml:space="preserve"> approach, combining the use of frass as a sustainable fertili</w:t>
      </w:r>
      <w:r w:rsidR="007C6A8D"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er with pest management strategies, may </w:t>
      </w:r>
      <w:r w:rsidR="0008661F" w:rsidRPr="007A367C">
        <w:rPr>
          <w:rFonts w:asciiTheme="majorBidi" w:hAnsiTheme="majorBidi" w:cstheme="majorBidi"/>
          <w:color w:val="000000" w:themeColor="text1"/>
          <w:sz w:val="24"/>
          <w:szCs w:val="24"/>
          <w:lang w:val="en-US"/>
        </w:rPr>
        <w:t xml:space="preserve">lead to </w:t>
      </w:r>
      <w:r w:rsidRPr="007A367C">
        <w:rPr>
          <w:rFonts w:asciiTheme="majorBidi" w:hAnsiTheme="majorBidi" w:cstheme="majorBidi"/>
          <w:color w:val="000000" w:themeColor="text1"/>
          <w:sz w:val="24"/>
          <w:szCs w:val="24"/>
          <w:lang w:val="en-US"/>
        </w:rPr>
        <w:t>sustainable agricultur</w:t>
      </w:r>
      <w:r w:rsidR="00343022" w:rsidRPr="007A367C">
        <w:rPr>
          <w:rFonts w:asciiTheme="majorBidi" w:hAnsiTheme="majorBidi" w:cstheme="majorBidi"/>
          <w:color w:val="000000" w:themeColor="text1"/>
          <w:sz w:val="24"/>
          <w:szCs w:val="24"/>
          <w:lang w:val="en-US"/>
        </w:rPr>
        <w:t>al</w:t>
      </w:r>
      <w:r w:rsidRPr="007A367C">
        <w:rPr>
          <w:rFonts w:asciiTheme="majorBidi" w:hAnsiTheme="majorBidi" w:cstheme="majorBidi"/>
          <w:color w:val="000000" w:themeColor="text1"/>
          <w:sz w:val="24"/>
          <w:szCs w:val="24"/>
          <w:lang w:val="en-US"/>
        </w:rPr>
        <w:t xml:space="preserve"> practices.</w:t>
      </w:r>
      <w:r w:rsidR="00231204" w:rsidRPr="007A367C">
        <w:rPr>
          <w:rFonts w:asciiTheme="majorBidi" w:hAnsiTheme="majorBidi" w:cstheme="majorBidi"/>
          <w:color w:val="000000" w:themeColor="text1"/>
          <w:sz w:val="24"/>
          <w:szCs w:val="24"/>
          <w:lang w:val="en-US"/>
        </w:rPr>
        <w:t xml:space="preserve"> Future studies should compare the </w:t>
      </w:r>
      <w:r w:rsidR="00F275C0" w:rsidRPr="007A367C">
        <w:rPr>
          <w:rFonts w:asciiTheme="majorBidi" w:hAnsiTheme="majorBidi" w:cstheme="majorBidi"/>
          <w:color w:val="000000" w:themeColor="text1"/>
          <w:sz w:val="24"/>
          <w:szCs w:val="24"/>
          <w:lang w:val="en-US"/>
        </w:rPr>
        <w:t xml:space="preserve">effects </w:t>
      </w:r>
      <w:r w:rsidR="00231204" w:rsidRPr="007A367C">
        <w:rPr>
          <w:rFonts w:asciiTheme="majorBidi" w:hAnsiTheme="majorBidi" w:cstheme="majorBidi"/>
          <w:color w:val="000000" w:themeColor="text1"/>
          <w:sz w:val="24"/>
          <w:szCs w:val="24"/>
          <w:lang w:val="en-US"/>
        </w:rPr>
        <w:t xml:space="preserve">of raw frass, incubated </w:t>
      </w:r>
      <w:r w:rsidR="007C6A8D" w:rsidRPr="007A367C">
        <w:rPr>
          <w:rFonts w:asciiTheme="majorBidi" w:hAnsiTheme="majorBidi" w:cstheme="majorBidi"/>
          <w:color w:val="000000" w:themeColor="text1"/>
          <w:sz w:val="24"/>
          <w:szCs w:val="24"/>
          <w:lang w:val="en-US"/>
        </w:rPr>
        <w:t xml:space="preserve">frass, </w:t>
      </w:r>
      <w:r w:rsidR="00231204" w:rsidRPr="007A367C">
        <w:rPr>
          <w:rFonts w:asciiTheme="majorBidi" w:hAnsiTheme="majorBidi" w:cstheme="majorBidi"/>
          <w:color w:val="000000" w:themeColor="text1"/>
          <w:sz w:val="24"/>
          <w:szCs w:val="24"/>
          <w:lang w:val="en-US"/>
        </w:rPr>
        <w:t xml:space="preserve">and composted frass </w:t>
      </w:r>
      <w:r w:rsidR="00F275C0" w:rsidRPr="007A367C">
        <w:rPr>
          <w:rFonts w:asciiTheme="majorBidi" w:hAnsiTheme="majorBidi" w:cstheme="majorBidi"/>
          <w:color w:val="000000" w:themeColor="text1"/>
          <w:sz w:val="24"/>
          <w:szCs w:val="24"/>
          <w:lang w:val="en-US"/>
        </w:rPr>
        <w:t>on insect herbivores and the mechanisms of action</w:t>
      </w:r>
      <w:r w:rsidR="00231204" w:rsidRPr="007A367C">
        <w:rPr>
          <w:rFonts w:asciiTheme="majorBidi" w:hAnsiTheme="majorBidi" w:cstheme="majorBidi"/>
          <w:color w:val="000000" w:themeColor="text1"/>
          <w:sz w:val="24"/>
          <w:szCs w:val="24"/>
          <w:lang w:val="en-US"/>
        </w:rPr>
        <w:t xml:space="preserve"> to understand their potential for </w:t>
      </w:r>
      <w:r w:rsidR="00F275C0" w:rsidRPr="007A367C">
        <w:rPr>
          <w:rFonts w:asciiTheme="majorBidi" w:hAnsiTheme="majorBidi" w:cstheme="majorBidi"/>
          <w:color w:val="000000" w:themeColor="text1"/>
          <w:sz w:val="24"/>
          <w:szCs w:val="24"/>
          <w:lang w:val="en-US"/>
        </w:rPr>
        <w:t xml:space="preserve">sustainable </w:t>
      </w:r>
      <w:r w:rsidR="00231204" w:rsidRPr="007A367C">
        <w:rPr>
          <w:rFonts w:asciiTheme="majorBidi" w:hAnsiTheme="majorBidi" w:cstheme="majorBidi"/>
          <w:color w:val="000000" w:themeColor="text1"/>
          <w:sz w:val="24"/>
          <w:szCs w:val="24"/>
          <w:lang w:val="en-US"/>
        </w:rPr>
        <w:t>herbivore control.</w:t>
      </w:r>
    </w:p>
    <w:p w14:paraId="2AF192B3" w14:textId="77777777" w:rsidR="00DF46D7" w:rsidRPr="007A367C" w:rsidRDefault="00DF46D7" w:rsidP="00DF46D7">
      <w:pPr>
        <w:widowControl w:val="0"/>
        <w:suppressAutoHyphens/>
        <w:spacing w:after="0"/>
        <w:contextualSpacing/>
        <w:rPr>
          <w:rFonts w:asciiTheme="majorBidi" w:hAnsiTheme="majorBidi" w:cstheme="majorBidi"/>
          <w:color w:val="000000" w:themeColor="text1"/>
          <w:sz w:val="24"/>
          <w:szCs w:val="24"/>
          <w:lang w:val="en-US"/>
        </w:rPr>
      </w:pPr>
    </w:p>
    <w:p w14:paraId="10959860" w14:textId="77777777" w:rsidR="00DF46D7" w:rsidRPr="007A367C" w:rsidRDefault="00DF46D7" w:rsidP="00DF46D7">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Acknowledgements</w:t>
      </w:r>
    </w:p>
    <w:p w14:paraId="560348F4" w14:textId="5FE6729D" w:rsidR="00DF46D7" w:rsidRPr="007A367C" w:rsidRDefault="00DF46D7" w:rsidP="00DF46D7">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This work was funded by Wageningen University &amp; Research through the Africa Talent Programme (ATP). We are grateful to </w:t>
      </w:r>
      <w:proofErr w:type="spellStart"/>
      <w:r w:rsidRPr="007A367C">
        <w:rPr>
          <w:rFonts w:asciiTheme="majorBidi" w:hAnsiTheme="majorBidi" w:cstheme="majorBidi"/>
          <w:color w:val="000000" w:themeColor="text1"/>
          <w:sz w:val="24"/>
          <w:szCs w:val="24"/>
          <w:lang w:val="en-US"/>
        </w:rPr>
        <w:t>Azkia</w:t>
      </w:r>
      <w:proofErr w:type="spellEnd"/>
      <w:r w:rsidRPr="007A367C">
        <w:rPr>
          <w:rFonts w:asciiTheme="majorBidi" w:hAnsiTheme="majorBidi" w:cstheme="majorBidi"/>
          <w:color w:val="000000" w:themeColor="text1"/>
          <w:sz w:val="24"/>
          <w:szCs w:val="24"/>
          <w:lang w:val="en-US"/>
        </w:rPr>
        <w:t xml:space="preserve"> </w:t>
      </w:r>
      <w:proofErr w:type="spellStart"/>
      <w:r w:rsidRPr="007A367C">
        <w:rPr>
          <w:rFonts w:asciiTheme="majorBidi" w:hAnsiTheme="majorBidi" w:cstheme="majorBidi"/>
          <w:color w:val="000000" w:themeColor="text1"/>
          <w:sz w:val="24"/>
          <w:szCs w:val="24"/>
          <w:lang w:val="en-US"/>
        </w:rPr>
        <w:t>Nurfikari</w:t>
      </w:r>
      <w:proofErr w:type="spellEnd"/>
      <w:r w:rsidRPr="007A367C">
        <w:rPr>
          <w:rFonts w:asciiTheme="majorBidi" w:hAnsiTheme="majorBidi" w:cstheme="majorBidi"/>
          <w:color w:val="000000" w:themeColor="text1"/>
          <w:sz w:val="24"/>
          <w:szCs w:val="24"/>
          <w:lang w:val="en-US"/>
        </w:rPr>
        <w:t xml:space="preserve"> for oven-drying frass samples and to Daan Mertens and Thibault </w:t>
      </w:r>
      <w:proofErr w:type="spellStart"/>
      <w:r w:rsidRPr="007A367C">
        <w:rPr>
          <w:rFonts w:asciiTheme="majorBidi" w:hAnsiTheme="majorBidi" w:cstheme="majorBidi"/>
          <w:color w:val="000000" w:themeColor="text1"/>
          <w:sz w:val="24"/>
          <w:szCs w:val="24"/>
          <w:lang w:val="en-US"/>
        </w:rPr>
        <w:t>Costaz</w:t>
      </w:r>
      <w:proofErr w:type="spellEnd"/>
      <w:r w:rsidRPr="007A367C">
        <w:rPr>
          <w:rFonts w:asciiTheme="majorBidi" w:hAnsiTheme="majorBidi" w:cstheme="majorBidi"/>
          <w:color w:val="000000" w:themeColor="text1"/>
          <w:sz w:val="24"/>
          <w:szCs w:val="24"/>
          <w:lang w:val="en-US"/>
        </w:rPr>
        <w:t xml:space="preserve"> for their advice on </w:t>
      </w:r>
      <w:r w:rsidR="001F348A" w:rsidRPr="007A367C">
        <w:rPr>
          <w:rFonts w:asciiTheme="majorBidi" w:hAnsiTheme="majorBidi" w:cstheme="majorBidi"/>
          <w:color w:val="000000" w:themeColor="text1"/>
          <w:sz w:val="24"/>
          <w:szCs w:val="24"/>
          <w:lang w:val="en-US"/>
        </w:rPr>
        <w:t xml:space="preserve">data </w:t>
      </w:r>
      <w:r w:rsidRPr="007A367C">
        <w:rPr>
          <w:rFonts w:asciiTheme="majorBidi" w:hAnsiTheme="majorBidi" w:cstheme="majorBidi"/>
          <w:color w:val="000000" w:themeColor="text1"/>
          <w:sz w:val="24"/>
          <w:szCs w:val="24"/>
          <w:lang w:val="en-US"/>
        </w:rPr>
        <w:t>analysis in this study.</w:t>
      </w:r>
    </w:p>
    <w:p w14:paraId="3C66F365" w14:textId="77777777" w:rsidR="00F05426" w:rsidRPr="007A367C" w:rsidRDefault="00F05426" w:rsidP="00F06186">
      <w:pPr>
        <w:widowControl w:val="0"/>
        <w:suppressAutoHyphens/>
        <w:spacing w:after="0"/>
        <w:contextualSpacing/>
        <w:rPr>
          <w:rFonts w:asciiTheme="majorBidi" w:hAnsiTheme="majorBidi" w:cstheme="majorBidi"/>
          <w:color w:val="000000" w:themeColor="text1"/>
          <w:sz w:val="24"/>
          <w:szCs w:val="24"/>
          <w:lang w:val="en-US"/>
        </w:rPr>
      </w:pPr>
    </w:p>
    <w:p w14:paraId="40EE0F83" w14:textId="77777777" w:rsidR="00935FF7" w:rsidRPr="007A367C" w:rsidRDefault="00935FF7" w:rsidP="00F06186">
      <w:pPr>
        <w:widowControl w:val="0"/>
        <w:suppressAutoHyphens/>
        <w:spacing w:after="0"/>
        <w:contextualSpacing/>
        <w:rPr>
          <w:rFonts w:asciiTheme="majorBidi" w:hAnsiTheme="majorBidi" w:cstheme="majorBidi"/>
          <w:b/>
          <w:bCs/>
          <w:strike/>
          <w:color w:val="000000" w:themeColor="text1"/>
          <w:sz w:val="24"/>
          <w:szCs w:val="24"/>
          <w:lang w:val="en-US"/>
        </w:rPr>
      </w:pPr>
      <w:r w:rsidRPr="007A367C">
        <w:rPr>
          <w:rFonts w:asciiTheme="majorBidi" w:hAnsiTheme="majorBidi" w:cstheme="majorBidi"/>
          <w:b/>
          <w:bCs/>
          <w:strike/>
          <w:color w:val="000000" w:themeColor="text1"/>
          <w:sz w:val="24"/>
          <w:szCs w:val="24"/>
          <w:lang w:val="en-US"/>
        </w:rPr>
        <w:t>Author Contribution</w:t>
      </w:r>
    </w:p>
    <w:p w14:paraId="2DAB4E3A" w14:textId="07D5DEEC" w:rsidR="00935FF7" w:rsidRPr="007A367C" w:rsidRDefault="00935FF7" w:rsidP="00F06186">
      <w:pPr>
        <w:widowControl w:val="0"/>
        <w:suppressAutoHyphens/>
        <w:spacing w:after="0"/>
        <w:contextualSpacing/>
        <w:rPr>
          <w:rFonts w:asciiTheme="majorBidi" w:hAnsiTheme="majorBidi" w:cstheme="majorBidi"/>
          <w:strike/>
          <w:color w:val="000000" w:themeColor="text1"/>
          <w:sz w:val="24"/>
          <w:szCs w:val="24"/>
          <w:lang w:val="en-US"/>
        </w:rPr>
      </w:pPr>
      <w:r w:rsidRPr="007A367C">
        <w:rPr>
          <w:rFonts w:asciiTheme="majorBidi" w:hAnsiTheme="majorBidi" w:cstheme="majorBidi"/>
          <w:strike/>
          <w:color w:val="000000" w:themeColor="text1"/>
          <w:sz w:val="24"/>
          <w:szCs w:val="24"/>
          <w:lang w:val="en-US"/>
        </w:rPr>
        <w:t>The authors collectively developed the research question and experiments, SYC executed the experiments, analysed the data and wrote the manuscript with input from JJAvL and MD.</w:t>
      </w:r>
    </w:p>
    <w:p w14:paraId="40BBF3BB" w14:textId="021EA930" w:rsidR="00E265A3" w:rsidRPr="007A367C" w:rsidRDefault="00447ADD"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Data availability statement</w:t>
      </w:r>
    </w:p>
    <w:p w14:paraId="533A6913" w14:textId="26C7C901" w:rsidR="00447ADD" w:rsidRPr="007A367C" w:rsidRDefault="00447ADD"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data that support the findings of this study are available from the corresponding author </w:t>
      </w:r>
      <w:r w:rsidRPr="007A367C">
        <w:rPr>
          <w:rFonts w:asciiTheme="majorBidi" w:hAnsiTheme="majorBidi" w:cstheme="majorBidi"/>
          <w:color w:val="000000" w:themeColor="text1"/>
          <w:sz w:val="24"/>
          <w:szCs w:val="24"/>
          <w:lang w:val="en-US"/>
        </w:rPr>
        <w:lastRenderedPageBreak/>
        <w:t>upon reasonable request.</w:t>
      </w:r>
    </w:p>
    <w:p w14:paraId="36B27DB2" w14:textId="1CBC5E80" w:rsidR="00E508BD" w:rsidRPr="007A367C" w:rsidRDefault="00E508BD"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Declaration of conflict of interest</w:t>
      </w:r>
    </w:p>
    <w:p w14:paraId="20A83673" w14:textId="093AD014" w:rsidR="00161C9F" w:rsidRPr="007A367C" w:rsidRDefault="0008661F"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The authors declare that they do not have a conflict of interest.</w:t>
      </w:r>
    </w:p>
    <w:p w14:paraId="791AF5F9" w14:textId="2EBF9D96" w:rsidR="00343022" w:rsidRPr="007A367C" w:rsidRDefault="00343022" w:rsidP="00F06186">
      <w:pPr>
        <w:widowControl w:val="0"/>
        <w:suppressAutoHyphens/>
        <w:spacing w:after="0"/>
        <w:contextualSpacing/>
        <w:rPr>
          <w:rFonts w:asciiTheme="majorBidi" w:hAnsiTheme="majorBidi" w:cstheme="majorBidi"/>
          <w:color w:val="000000" w:themeColor="text1"/>
          <w:sz w:val="24"/>
          <w:szCs w:val="24"/>
          <w:lang w:val="en-US"/>
        </w:rPr>
      </w:pPr>
    </w:p>
    <w:p w14:paraId="06535484" w14:textId="7DAC6488" w:rsidR="006B6DF5" w:rsidRPr="007A367C" w:rsidRDefault="00500D19" w:rsidP="00F06186">
      <w:pPr>
        <w:widowControl w:val="0"/>
        <w:suppressAutoHyphens/>
        <w:spacing w:after="0"/>
        <w:contextualSpacing/>
        <w:rPr>
          <w:rFonts w:asciiTheme="majorBidi" w:hAnsiTheme="majorBidi" w:cstheme="majorBidi"/>
          <w:b/>
          <w:bCs/>
          <w:color w:val="000000" w:themeColor="text1"/>
          <w:sz w:val="28"/>
          <w:szCs w:val="28"/>
          <w:lang w:val="en-US"/>
        </w:rPr>
      </w:pPr>
      <w:r w:rsidRPr="007A367C">
        <w:rPr>
          <w:rFonts w:asciiTheme="majorBidi" w:hAnsiTheme="majorBidi" w:cstheme="majorBidi"/>
          <w:b/>
          <w:bCs/>
          <w:color w:val="000000" w:themeColor="text1"/>
          <w:sz w:val="28"/>
          <w:szCs w:val="28"/>
          <w:lang w:val="en-US"/>
        </w:rPr>
        <w:t>Reference</w:t>
      </w:r>
      <w:r w:rsidR="00FE62D9" w:rsidRPr="007A367C">
        <w:rPr>
          <w:rFonts w:asciiTheme="majorBidi" w:hAnsiTheme="majorBidi" w:cstheme="majorBidi"/>
          <w:b/>
          <w:bCs/>
          <w:color w:val="000000" w:themeColor="text1"/>
          <w:sz w:val="28"/>
          <w:szCs w:val="28"/>
          <w:lang w:val="en-US"/>
        </w:rPr>
        <w:t>s</w:t>
      </w:r>
    </w:p>
    <w:p w14:paraId="24F9A25D" w14:textId="5976E84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bookmarkStart w:id="44" w:name="_Hlk134550334"/>
      <w:bookmarkStart w:id="45" w:name="_Hlk139226472"/>
      <w:r w:rsidRPr="007A367C">
        <w:rPr>
          <w:rFonts w:asciiTheme="majorBidi" w:hAnsiTheme="majorBidi" w:cstheme="majorBidi"/>
          <w:color w:val="000000" w:themeColor="text1"/>
          <w:sz w:val="24"/>
          <w:szCs w:val="24"/>
        </w:rPr>
        <w:t>Adedia D, Asem L, Appiah SK, Nanga S, Boateng Y</w:t>
      </w:r>
      <w:r w:rsidR="001F348A"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(2020) Assessment of hypertension-induced deaths in Ghana: a nation-wide study from 2012 to 2016. </w:t>
      </w:r>
      <w:r w:rsidRPr="007A367C">
        <w:rPr>
          <w:rFonts w:asciiTheme="majorBidi" w:hAnsiTheme="majorBidi" w:cstheme="majorBidi"/>
          <w:i/>
          <w:iCs/>
          <w:color w:val="000000" w:themeColor="text1"/>
          <w:sz w:val="24"/>
          <w:szCs w:val="24"/>
        </w:rPr>
        <w:t>Journal of Data Analysis and Information Processing</w:t>
      </w:r>
      <w:r w:rsidRPr="007A367C">
        <w:rPr>
          <w:rFonts w:asciiTheme="majorBidi" w:hAnsiTheme="majorBidi" w:cstheme="majorBidi"/>
          <w:color w:val="000000" w:themeColor="text1"/>
          <w:sz w:val="24"/>
          <w:szCs w:val="24"/>
        </w:rPr>
        <w:t xml:space="preserve"> 8: 158</w:t>
      </w:r>
      <w:r w:rsidR="004B4682" w:rsidRPr="007A367C">
        <w:rPr>
          <w:rFonts w:asciiTheme="majorBidi" w:hAnsiTheme="majorBidi" w:cstheme="majorBidi"/>
          <w:color w:val="000000" w:themeColor="text1"/>
          <w:sz w:val="24"/>
          <w:szCs w:val="24"/>
        </w:rPr>
        <w:t>-170</w:t>
      </w:r>
      <w:r w:rsidRPr="007A367C">
        <w:rPr>
          <w:rFonts w:asciiTheme="majorBidi" w:hAnsiTheme="majorBidi" w:cstheme="majorBidi"/>
          <w:color w:val="000000" w:themeColor="text1"/>
          <w:sz w:val="24"/>
          <w:szCs w:val="24"/>
        </w:rPr>
        <w:t>.</w:t>
      </w:r>
    </w:p>
    <w:p w14:paraId="588AE0E9" w14:textId="1D91F749"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Ahuja I, Rohloff J &amp; Bones AM (2010) Defence mechanisms of Brassicaceae: implications for plant-insect interactions and potential for integrated pest management. A review. </w:t>
      </w:r>
      <w:r w:rsidRPr="007A367C">
        <w:rPr>
          <w:rFonts w:asciiTheme="majorBidi" w:hAnsiTheme="majorBidi" w:cstheme="majorBidi"/>
          <w:i/>
          <w:iCs/>
          <w:color w:val="000000" w:themeColor="text1"/>
          <w:sz w:val="24"/>
          <w:szCs w:val="24"/>
        </w:rPr>
        <w:t>Agronomy for Sustainable Development</w:t>
      </w:r>
      <w:r w:rsidRPr="007A367C">
        <w:rPr>
          <w:rFonts w:asciiTheme="majorBidi" w:hAnsiTheme="majorBidi" w:cstheme="majorBidi"/>
          <w:color w:val="000000" w:themeColor="text1"/>
          <w:sz w:val="24"/>
          <w:szCs w:val="24"/>
        </w:rPr>
        <w:t xml:space="preserve"> 30: 311-348.</w:t>
      </w:r>
    </w:p>
    <w:p w14:paraId="5286A24C" w14:textId="7777777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Alattar MA, Alattar FN &amp; Popa R (2016) Effects of microaerobic fermentation and black soldier fly larvae food scrap processing residues on the growth of corn plants (</w:t>
      </w:r>
      <w:r w:rsidRPr="007A367C">
        <w:rPr>
          <w:rFonts w:asciiTheme="majorBidi" w:hAnsiTheme="majorBidi" w:cstheme="majorBidi"/>
          <w:i/>
          <w:iCs/>
          <w:color w:val="000000" w:themeColor="text1"/>
          <w:sz w:val="24"/>
          <w:szCs w:val="24"/>
        </w:rPr>
        <w:t>Zea mays</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Plant Science Today</w:t>
      </w:r>
      <w:r w:rsidRPr="007A367C">
        <w:rPr>
          <w:rFonts w:asciiTheme="majorBidi" w:hAnsiTheme="majorBidi" w:cstheme="majorBidi"/>
          <w:color w:val="000000" w:themeColor="text1"/>
          <w:sz w:val="24"/>
          <w:szCs w:val="24"/>
        </w:rPr>
        <w:t xml:space="preserve"> 3: 57-62.</w:t>
      </w:r>
    </w:p>
    <w:p w14:paraId="2F19346F" w14:textId="41B9DF7C"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Barragán-Fonseca KY, Nurfikari A, van de Zande EM, Wantulla M, van Loon JJA</w:t>
      </w:r>
      <w:r w:rsidR="001F348A"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(2022) Insect frass and exuviae to promote plant growth and health. </w:t>
      </w:r>
      <w:r w:rsidRPr="007A367C">
        <w:rPr>
          <w:rFonts w:asciiTheme="majorBidi" w:hAnsiTheme="majorBidi" w:cstheme="majorBidi"/>
          <w:i/>
          <w:iCs/>
          <w:color w:val="000000" w:themeColor="text1"/>
          <w:sz w:val="24"/>
          <w:szCs w:val="24"/>
        </w:rPr>
        <w:t xml:space="preserve">Trends </w:t>
      </w:r>
      <w:r w:rsidR="001F348A" w:rsidRPr="007A367C">
        <w:rPr>
          <w:rFonts w:asciiTheme="majorBidi" w:hAnsiTheme="majorBidi" w:cstheme="majorBidi"/>
          <w:i/>
          <w:iCs/>
          <w:color w:val="000000" w:themeColor="text1"/>
          <w:sz w:val="24"/>
          <w:szCs w:val="24"/>
        </w:rPr>
        <w:t xml:space="preserve">in </w:t>
      </w:r>
      <w:r w:rsidRPr="007A367C">
        <w:rPr>
          <w:rFonts w:asciiTheme="majorBidi" w:hAnsiTheme="majorBidi" w:cstheme="majorBidi"/>
          <w:i/>
          <w:iCs/>
          <w:color w:val="000000" w:themeColor="text1"/>
          <w:sz w:val="24"/>
          <w:szCs w:val="24"/>
        </w:rPr>
        <w:t>Plant Sci</w:t>
      </w:r>
      <w:r w:rsidR="004B4682" w:rsidRPr="007A367C">
        <w:rPr>
          <w:rFonts w:asciiTheme="majorBidi" w:hAnsiTheme="majorBidi" w:cstheme="majorBidi"/>
          <w:i/>
          <w:iCs/>
          <w:color w:val="000000" w:themeColor="text1"/>
          <w:sz w:val="24"/>
          <w:szCs w:val="24"/>
        </w:rPr>
        <w:t>ence</w:t>
      </w:r>
      <w:r w:rsidRPr="007A367C">
        <w:rPr>
          <w:rFonts w:asciiTheme="majorBidi" w:hAnsiTheme="majorBidi" w:cstheme="majorBidi"/>
          <w:color w:val="000000" w:themeColor="text1"/>
          <w:sz w:val="24"/>
          <w:szCs w:val="24"/>
        </w:rPr>
        <w:t xml:space="preserve"> 27: 646-654.</w:t>
      </w:r>
    </w:p>
    <w:p w14:paraId="65D9A721" w14:textId="4A72ED08"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Barthod J, Rumpel C &amp; Dignac M-F (2018) Composting with additives to improve organic amendments. A review. </w:t>
      </w:r>
      <w:r w:rsidRPr="007A367C">
        <w:rPr>
          <w:rFonts w:asciiTheme="majorBidi" w:hAnsiTheme="majorBidi" w:cstheme="majorBidi"/>
          <w:i/>
          <w:iCs/>
          <w:color w:val="000000" w:themeColor="text1"/>
          <w:sz w:val="24"/>
          <w:szCs w:val="24"/>
        </w:rPr>
        <w:t>Agronomy for Sustainable Development</w:t>
      </w:r>
      <w:r w:rsidRPr="007A367C">
        <w:rPr>
          <w:rFonts w:asciiTheme="majorBidi" w:hAnsiTheme="majorBidi" w:cstheme="majorBidi"/>
          <w:color w:val="000000" w:themeColor="text1"/>
          <w:sz w:val="24"/>
          <w:szCs w:val="24"/>
        </w:rPr>
        <w:t xml:space="preserve"> 38: 17. </w:t>
      </w:r>
    </w:p>
    <w:p w14:paraId="491CFCB2" w14:textId="12BF5CE9"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Bashir S, Bakhsh Gulshan A, Iqbal J, Husain A, Alwahibi MS</w:t>
      </w:r>
      <w:r w:rsidR="001F348A"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(2021) Comparative role of animal manure and vegetable waste induced compost for polluted soil restoration and maize growth. </w:t>
      </w:r>
      <w:r w:rsidRPr="007A367C">
        <w:rPr>
          <w:rFonts w:asciiTheme="majorBidi" w:hAnsiTheme="majorBidi" w:cstheme="majorBidi"/>
          <w:i/>
          <w:iCs/>
          <w:color w:val="000000" w:themeColor="text1"/>
          <w:sz w:val="24"/>
          <w:szCs w:val="24"/>
        </w:rPr>
        <w:t xml:space="preserve">Saudi </w:t>
      </w:r>
      <w:r w:rsidR="004B4682" w:rsidRPr="007A367C">
        <w:rPr>
          <w:rFonts w:asciiTheme="majorBidi" w:hAnsiTheme="majorBidi" w:cstheme="majorBidi"/>
          <w:i/>
          <w:iCs/>
          <w:color w:val="000000" w:themeColor="text1"/>
          <w:sz w:val="24"/>
          <w:szCs w:val="24"/>
        </w:rPr>
        <w:t>J</w:t>
      </w:r>
      <w:r w:rsidRPr="007A367C">
        <w:rPr>
          <w:rFonts w:asciiTheme="majorBidi" w:hAnsiTheme="majorBidi" w:cstheme="majorBidi"/>
          <w:i/>
          <w:iCs/>
          <w:color w:val="000000" w:themeColor="text1"/>
          <w:sz w:val="24"/>
          <w:szCs w:val="24"/>
        </w:rPr>
        <w:t xml:space="preserve">ournal of </w:t>
      </w:r>
      <w:r w:rsidR="004B4682" w:rsidRPr="007A367C">
        <w:rPr>
          <w:rFonts w:asciiTheme="majorBidi" w:hAnsiTheme="majorBidi" w:cstheme="majorBidi"/>
          <w:i/>
          <w:iCs/>
          <w:color w:val="000000" w:themeColor="text1"/>
          <w:sz w:val="24"/>
          <w:szCs w:val="24"/>
        </w:rPr>
        <w:t>B</w:t>
      </w:r>
      <w:r w:rsidRPr="007A367C">
        <w:rPr>
          <w:rFonts w:asciiTheme="majorBidi" w:hAnsiTheme="majorBidi" w:cstheme="majorBidi"/>
          <w:i/>
          <w:iCs/>
          <w:color w:val="000000" w:themeColor="text1"/>
          <w:sz w:val="24"/>
          <w:szCs w:val="24"/>
        </w:rPr>
        <w:t xml:space="preserve">iological </w:t>
      </w:r>
      <w:r w:rsidR="004B4682" w:rsidRPr="007A367C">
        <w:rPr>
          <w:rFonts w:asciiTheme="majorBidi" w:hAnsiTheme="majorBidi" w:cstheme="majorBidi"/>
          <w:i/>
          <w:iCs/>
          <w:color w:val="000000" w:themeColor="text1"/>
          <w:sz w:val="24"/>
          <w:szCs w:val="24"/>
        </w:rPr>
        <w:t>S</w:t>
      </w:r>
      <w:r w:rsidRPr="007A367C">
        <w:rPr>
          <w:rFonts w:asciiTheme="majorBidi" w:hAnsiTheme="majorBidi" w:cstheme="majorBidi"/>
          <w:i/>
          <w:iCs/>
          <w:color w:val="000000" w:themeColor="text1"/>
          <w:sz w:val="24"/>
          <w:szCs w:val="24"/>
        </w:rPr>
        <w:t>ciences</w:t>
      </w:r>
      <w:r w:rsidRPr="007A367C">
        <w:rPr>
          <w:rFonts w:asciiTheme="majorBidi" w:hAnsiTheme="majorBidi" w:cstheme="majorBidi"/>
          <w:color w:val="000000" w:themeColor="text1"/>
          <w:sz w:val="24"/>
          <w:szCs w:val="24"/>
        </w:rPr>
        <w:t xml:space="preserve"> 28: 2534-2539. </w:t>
      </w:r>
    </w:p>
    <w:p w14:paraId="743EC10D" w14:textId="05F5E014"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Basri NEA, Azman NA, Ahmad IK, Suja F, Jalil NAA &amp; Amrul NF (2022) </w:t>
      </w:r>
      <w:r w:rsidR="00277777" w:rsidRPr="007A367C">
        <w:rPr>
          <w:rFonts w:asciiTheme="majorBidi" w:hAnsiTheme="majorBidi" w:cstheme="majorBidi"/>
          <w:color w:val="000000" w:themeColor="text1"/>
          <w:sz w:val="24"/>
          <w:szCs w:val="24"/>
        </w:rPr>
        <w:t>P</w:t>
      </w:r>
      <w:r w:rsidR="004B4682" w:rsidRPr="007A367C">
        <w:rPr>
          <w:rFonts w:asciiTheme="majorBidi" w:hAnsiTheme="majorBidi" w:cstheme="majorBidi"/>
          <w:color w:val="000000" w:themeColor="text1"/>
          <w:sz w:val="24"/>
          <w:szCs w:val="24"/>
        </w:rPr>
        <w:t>otential applications of frass derived from black soldier fly larvae treatment of food waste</w:t>
      </w:r>
      <w:r w:rsidRPr="007A367C">
        <w:rPr>
          <w:rFonts w:asciiTheme="majorBidi" w:hAnsiTheme="majorBidi" w:cstheme="majorBidi"/>
          <w:color w:val="000000" w:themeColor="text1"/>
          <w:sz w:val="24"/>
          <w:szCs w:val="24"/>
        </w:rPr>
        <w:t xml:space="preserve">: </w:t>
      </w:r>
      <w:r w:rsidR="001F348A" w:rsidRPr="007A367C">
        <w:rPr>
          <w:rFonts w:asciiTheme="majorBidi" w:hAnsiTheme="majorBidi" w:cstheme="majorBidi"/>
          <w:color w:val="000000" w:themeColor="text1"/>
          <w:sz w:val="24"/>
          <w:szCs w:val="24"/>
        </w:rPr>
        <w:t>a</w:t>
      </w:r>
      <w:r w:rsidRPr="007A367C">
        <w:rPr>
          <w:rFonts w:asciiTheme="majorBidi" w:hAnsiTheme="majorBidi" w:cstheme="majorBidi"/>
          <w:color w:val="000000" w:themeColor="text1"/>
          <w:sz w:val="24"/>
          <w:szCs w:val="24"/>
        </w:rPr>
        <w:t xml:space="preserve"> </w:t>
      </w:r>
      <w:r w:rsidR="00277777" w:rsidRPr="007A367C">
        <w:rPr>
          <w:rFonts w:asciiTheme="majorBidi" w:hAnsiTheme="majorBidi" w:cstheme="majorBidi"/>
          <w:color w:val="000000" w:themeColor="text1"/>
          <w:sz w:val="24"/>
          <w:szCs w:val="24"/>
        </w:rPr>
        <w:t>r</w:t>
      </w:r>
      <w:r w:rsidRPr="007A367C">
        <w:rPr>
          <w:rFonts w:asciiTheme="majorBidi" w:hAnsiTheme="majorBidi" w:cstheme="majorBidi"/>
          <w:color w:val="000000" w:themeColor="text1"/>
          <w:sz w:val="24"/>
          <w:szCs w:val="24"/>
        </w:rPr>
        <w:t xml:space="preserve">eview. </w:t>
      </w:r>
      <w:r w:rsidRPr="007A367C">
        <w:rPr>
          <w:rFonts w:asciiTheme="majorBidi" w:hAnsiTheme="majorBidi" w:cstheme="majorBidi"/>
          <w:i/>
          <w:iCs/>
          <w:color w:val="000000" w:themeColor="text1"/>
          <w:sz w:val="24"/>
          <w:szCs w:val="24"/>
        </w:rPr>
        <w:t>Foods</w:t>
      </w:r>
      <w:r w:rsidRPr="007A367C">
        <w:rPr>
          <w:rFonts w:asciiTheme="majorBidi" w:hAnsiTheme="majorBidi" w:cstheme="majorBidi"/>
          <w:color w:val="000000" w:themeColor="text1"/>
          <w:sz w:val="24"/>
          <w:szCs w:val="24"/>
        </w:rPr>
        <w:t xml:space="preserve"> 11: 2664.</w:t>
      </w:r>
    </w:p>
    <w:p w14:paraId="1E15900D" w14:textId="525C0759"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Basu A, Prasad P, Das SN, Kalam S, Sayyed R</w:t>
      </w:r>
      <w:r w:rsidR="001F348A"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(2021) Plant growth promoting rhizobacteria (PGPR) as green bioinoculants: recent developments, constraints, and prospects. </w:t>
      </w:r>
      <w:r w:rsidRPr="007A367C">
        <w:rPr>
          <w:rFonts w:asciiTheme="majorBidi" w:hAnsiTheme="majorBidi" w:cstheme="majorBidi"/>
          <w:i/>
          <w:iCs/>
          <w:color w:val="000000" w:themeColor="text1"/>
          <w:sz w:val="24"/>
          <w:szCs w:val="24"/>
        </w:rPr>
        <w:t>Sustainability</w:t>
      </w:r>
      <w:r w:rsidRPr="007A367C">
        <w:rPr>
          <w:rFonts w:asciiTheme="majorBidi" w:hAnsiTheme="majorBidi" w:cstheme="majorBidi"/>
          <w:color w:val="000000" w:themeColor="text1"/>
          <w:sz w:val="24"/>
          <w:szCs w:val="24"/>
        </w:rPr>
        <w:t xml:space="preserve"> 13: 1140.</w:t>
      </w:r>
    </w:p>
    <w:p w14:paraId="1A9E6248" w14:textId="52CED029"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Berendsen RL, Pieterse CM &amp; Bakker PA (2012) The rhizosphere microbiome and plant health. </w:t>
      </w:r>
      <w:r w:rsidRPr="007A367C">
        <w:rPr>
          <w:rFonts w:asciiTheme="majorBidi" w:hAnsiTheme="majorBidi" w:cstheme="majorBidi"/>
          <w:i/>
          <w:iCs/>
          <w:color w:val="000000" w:themeColor="text1"/>
          <w:sz w:val="24"/>
          <w:szCs w:val="24"/>
        </w:rPr>
        <w:t xml:space="preserve">Trends </w:t>
      </w:r>
      <w:r w:rsidR="001F348A" w:rsidRPr="007A367C">
        <w:rPr>
          <w:rFonts w:asciiTheme="majorBidi" w:hAnsiTheme="majorBidi" w:cstheme="majorBidi"/>
          <w:i/>
          <w:iCs/>
          <w:color w:val="000000" w:themeColor="text1"/>
          <w:sz w:val="24"/>
          <w:szCs w:val="24"/>
        </w:rPr>
        <w:t xml:space="preserve">in </w:t>
      </w:r>
      <w:r w:rsidRPr="007A367C">
        <w:rPr>
          <w:rFonts w:asciiTheme="majorBidi" w:hAnsiTheme="majorBidi" w:cstheme="majorBidi"/>
          <w:i/>
          <w:iCs/>
          <w:color w:val="000000" w:themeColor="text1"/>
          <w:sz w:val="24"/>
          <w:szCs w:val="24"/>
        </w:rPr>
        <w:t>Plant Sci</w:t>
      </w:r>
      <w:r w:rsidR="00837D6D" w:rsidRPr="007A367C">
        <w:rPr>
          <w:rFonts w:asciiTheme="majorBidi" w:hAnsiTheme="majorBidi" w:cstheme="majorBidi"/>
          <w:i/>
          <w:iCs/>
          <w:color w:val="000000" w:themeColor="text1"/>
          <w:sz w:val="24"/>
          <w:szCs w:val="24"/>
        </w:rPr>
        <w:t>ence</w:t>
      </w:r>
      <w:r w:rsidRPr="007A367C">
        <w:rPr>
          <w:rFonts w:asciiTheme="majorBidi" w:hAnsiTheme="majorBidi" w:cstheme="majorBidi"/>
          <w:color w:val="000000" w:themeColor="text1"/>
          <w:sz w:val="24"/>
          <w:szCs w:val="24"/>
        </w:rPr>
        <w:t xml:space="preserve"> 17: 478-486.</w:t>
      </w:r>
    </w:p>
    <w:p w14:paraId="52438FC4" w14:textId="2B851443"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Chia SY, Tanga CM, Osuga IM, Cheseto X, Ekesi S</w:t>
      </w:r>
      <w:r w:rsidR="001F348A"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(2020) Nutritional composition of black soldier fly larvae feeding on agro‐industrial by‐products. </w:t>
      </w:r>
      <w:r w:rsidRPr="007A367C">
        <w:rPr>
          <w:rFonts w:asciiTheme="majorBidi" w:hAnsiTheme="majorBidi" w:cstheme="majorBidi"/>
          <w:i/>
          <w:iCs/>
          <w:color w:val="000000" w:themeColor="text1"/>
          <w:sz w:val="24"/>
          <w:szCs w:val="24"/>
        </w:rPr>
        <w:t>Entomologia Experimentalis et Applicata</w:t>
      </w:r>
      <w:r w:rsidRPr="007A367C">
        <w:rPr>
          <w:rFonts w:asciiTheme="majorBidi" w:hAnsiTheme="majorBidi" w:cstheme="majorBidi"/>
          <w:color w:val="000000" w:themeColor="text1"/>
          <w:sz w:val="24"/>
          <w:szCs w:val="24"/>
        </w:rPr>
        <w:t xml:space="preserve"> 168: 472-481.</w:t>
      </w:r>
    </w:p>
    <w:p w14:paraId="369FD8E9" w14:textId="2CC14AD5"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lastRenderedPageBreak/>
        <w:t>Chia SY, Tanga CM, van Loon JJ</w:t>
      </w:r>
      <w:r w:rsidR="00D70533" w:rsidRPr="007A367C">
        <w:rPr>
          <w:rFonts w:asciiTheme="majorBidi" w:hAnsiTheme="majorBidi" w:cstheme="majorBidi"/>
          <w:color w:val="000000" w:themeColor="text1"/>
          <w:sz w:val="24"/>
          <w:szCs w:val="24"/>
        </w:rPr>
        <w:t>A</w:t>
      </w:r>
      <w:r w:rsidRPr="007A367C">
        <w:rPr>
          <w:rFonts w:asciiTheme="majorBidi" w:hAnsiTheme="majorBidi" w:cstheme="majorBidi"/>
          <w:color w:val="000000" w:themeColor="text1"/>
          <w:sz w:val="24"/>
          <w:szCs w:val="24"/>
        </w:rPr>
        <w:t xml:space="preserve"> &amp; Dicke M (2019) Insects for sustainable animal feed: inclusive business models involving smallholder farmers. </w:t>
      </w:r>
      <w:r w:rsidRPr="007A367C">
        <w:rPr>
          <w:rFonts w:asciiTheme="majorBidi" w:hAnsiTheme="majorBidi" w:cstheme="majorBidi"/>
          <w:i/>
          <w:iCs/>
          <w:color w:val="000000" w:themeColor="text1"/>
          <w:sz w:val="24"/>
          <w:szCs w:val="24"/>
        </w:rPr>
        <w:t>Current Opinion in Environmental Sustainability</w:t>
      </w:r>
      <w:r w:rsidRPr="007A367C">
        <w:rPr>
          <w:rFonts w:asciiTheme="majorBidi" w:hAnsiTheme="majorBidi" w:cstheme="majorBidi"/>
          <w:color w:val="000000" w:themeColor="text1"/>
          <w:sz w:val="24"/>
          <w:szCs w:val="24"/>
        </w:rPr>
        <w:t xml:space="preserve"> 41: 23-30.</w:t>
      </w:r>
    </w:p>
    <w:p w14:paraId="55E9E320" w14:textId="6E5F4F2C"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Choi S &amp; Hassanzadeh N (2019) BSFL </w:t>
      </w:r>
      <w:r w:rsidR="00837D6D" w:rsidRPr="007A367C">
        <w:rPr>
          <w:rFonts w:asciiTheme="majorBidi" w:hAnsiTheme="majorBidi" w:cstheme="majorBidi"/>
          <w:color w:val="000000" w:themeColor="text1"/>
          <w:sz w:val="24"/>
          <w:szCs w:val="24"/>
        </w:rPr>
        <w:t>f</w:t>
      </w:r>
      <w:r w:rsidRPr="007A367C">
        <w:rPr>
          <w:rFonts w:asciiTheme="majorBidi" w:hAnsiTheme="majorBidi" w:cstheme="majorBidi"/>
          <w:color w:val="000000" w:themeColor="text1"/>
          <w:sz w:val="24"/>
          <w:szCs w:val="24"/>
        </w:rPr>
        <w:t xml:space="preserve">rass: A novel </w:t>
      </w:r>
      <w:r w:rsidR="00633BEE" w:rsidRPr="007A367C">
        <w:rPr>
          <w:rFonts w:asciiTheme="majorBidi" w:hAnsiTheme="majorBidi" w:cstheme="majorBidi"/>
          <w:color w:val="000000" w:themeColor="text1"/>
          <w:sz w:val="24"/>
          <w:szCs w:val="24"/>
        </w:rPr>
        <w:t>biofertiliser</w:t>
      </w:r>
      <w:r w:rsidRPr="007A367C">
        <w:rPr>
          <w:rFonts w:asciiTheme="majorBidi" w:hAnsiTheme="majorBidi" w:cstheme="majorBidi"/>
          <w:color w:val="000000" w:themeColor="text1"/>
          <w:sz w:val="24"/>
          <w:szCs w:val="24"/>
        </w:rPr>
        <w:t xml:space="preserve"> for improving plant health while </w:t>
      </w:r>
      <w:r w:rsidR="00633BEE" w:rsidRPr="007A367C">
        <w:rPr>
          <w:rFonts w:asciiTheme="majorBidi" w:hAnsiTheme="majorBidi" w:cstheme="majorBidi"/>
          <w:color w:val="000000" w:themeColor="text1"/>
          <w:sz w:val="24"/>
          <w:szCs w:val="24"/>
        </w:rPr>
        <w:t>minimising</w:t>
      </w:r>
      <w:r w:rsidRPr="007A367C">
        <w:rPr>
          <w:rFonts w:asciiTheme="majorBidi" w:hAnsiTheme="majorBidi" w:cstheme="majorBidi"/>
          <w:color w:val="000000" w:themeColor="text1"/>
          <w:sz w:val="24"/>
          <w:szCs w:val="24"/>
        </w:rPr>
        <w:t xml:space="preserve"> environmental impact. </w:t>
      </w:r>
      <w:r w:rsidRPr="007A367C">
        <w:rPr>
          <w:rFonts w:asciiTheme="majorBidi" w:hAnsiTheme="majorBidi" w:cstheme="majorBidi"/>
          <w:i/>
          <w:iCs/>
          <w:color w:val="000000" w:themeColor="text1"/>
          <w:sz w:val="24"/>
          <w:szCs w:val="24"/>
        </w:rPr>
        <w:t>Candian Sci</w:t>
      </w:r>
      <w:r w:rsidR="00837D6D" w:rsidRPr="007A367C">
        <w:rPr>
          <w:rFonts w:asciiTheme="majorBidi" w:hAnsiTheme="majorBidi" w:cstheme="majorBidi"/>
          <w:i/>
          <w:iCs/>
          <w:color w:val="000000" w:themeColor="text1"/>
          <w:sz w:val="24"/>
          <w:szCs w:val="24"/>
        </w:rPr>
        <w:t>ence</w:t>
      </w:r>
      <w:r w:rsidRPr="007A367C">
        <w:rPr>
          <w:rFonts w:asciiTheme="majorBidi" w:hAnsiTheme="majorBidi" w:cstheme="majorBidi"/>
          <w:i/>
          <w:iCs/>
          <w:color w:val="000000" w:themeColor="text1"/>
          <w:sz w:val="24"/>
          <w:szCs w:val="24"/>
        </w:rPr>
        <w:t xml:space="preserve"> Fair J</w:t>
      </w:r>
      <w:r w:rsidR="00837D6D" w:rsidRPr="007A367C">
        <w:rPr>
          <w:rFonts w:asciiTheme="majorBidi" w:hAnsiTheme="majorBidi" w:cstheme="majorBidi"/>
          <w:i/>
          <w:iCs/>
          <w:color w:val="000000" w:themeColor="text1"/>
          <w:sz w:val="24"/>
          <w:szCs w:val="24"/>
        </w:rPr>
        <w:t>ournal</w:t>
      </w:r>
      <w:r w:rsidRPr="007A367C">
        <w:rPr>
          <w:rFonts w:asciiTheme="majorBidi" w:hAnsiTheme="majorBidi" w:cstheme="majorBidi"/>
          <w:color w:val="000000" w:themeColor="text1"/>
          <w:sz w:val="24"/>
          <w:szCs w:val="24"/>
        </w:rPr>
        <w:t xml:space="preserve"> 2: 41-46.</w:t>
      </w:r>
    </w:p>
    <w:p w14:paraId="4CDE44CB" w14:textId="2B670EB4"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Dzepe D, Mbenda TK, Ngassa G, Mube H, Chia SY</w:t>
      </w:r>
      <w:r w:rsidR="001F348A"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(2022) Application of </w:t>
      </w:r>
      <w:r w:rsidR="00837D6D" w:rsidRPr="007A367C">
        <w:rPr>
          <w:rFonts w:asciiTheme="majorBidi" w:hAnsiTheme="majorBidi" w:cstheme="majorBidi"/>
          <w:color w:val="000000" w:themeColor="text1"/>
          <w:sz w:val="24"/>
          <w:szCs w:val="24"/>
        </w:rPr>
        <w:t>b</w:t>
      </w:r>
      <w:r w:rsidRPr="007A367C">
        <w:rPr>
          <w:rFonts w:asciiTheme="majorBidi" w:hAnsiTheme="majorBidi" w:cstheme="majorBidi"/>
          <w:color w:val="000000" w:themeColor="text1"/>
          <w:sz w:val="24"/>
          <w:szCs w:val="24"/>
        </w:rPr>
        <w:t xml:space="preserve">lack </w:t>
      </w:r>
      <w:r w:rsidR="00837D6D" w:rsidRPr="007A367C">
        <w:rPr>
          <w:rFonts w:asciiTheme="majorBidi" w:hAnsiTheme="majorBidi" w:cstheme="majorBidi"/>
          <w:color w:val="000000" w:themeColor="text1"/>
          <w:sz w:val="24"/>
          <w:szCs w:val="24"/>
        </w:rPr>
        <w:t>s</w:t>
      </w:r>
      <w:r w:rsidRPr="007A367C">
        <w:rPr>
          <w:rFonts w:asciiTheme="majorBidi" w:hAnsiTheme="majorBidi" w:cstheme="majorBidi"/>
          <w:color w:val="000000" w:themeColor="text1"/>
          <w:sz w:val="24"/>
          <w:szCs w:val="24"/>
        </w:rPr>
        <w:t xml:space="preserve">oldier </w:t>
      </w:r>
      <w:r w:rsidR="00837D6D" w:rsidRPr="007A367C">
        <w:rPr>
          <w:rFonts w:asciiTheme="majorBidi" w:hAnsiTheme="majorBidi" w:cstheme="majorBidi"/>
          <w:color w:val="000000" w:themeColor="text1"/>
          <w:sz w:val="24"/>
          <w:szCs w:val="24"/>
        </w:rPr>
        <w:t>f</w:t>
      </w:r>
      <w:r w:rsidRPr="007A367C">
        <w:rPr>
          <w:rFonts w:asciiTheme="majorBidi" w:hAnsiTheme="majorBidi" w:cstheme="majorBidi"/>
          <w:color w:val="000000" w:themeColor="text1"/>
          <w:sz w:val="24"/>
          <w:szCs w:val="24"/>
        </w:rPr>
        <w:t xml:space="preserve">ly </w:t>
      </w:r>
      <w:r w:rsidR="00837D6D" w:rsidRPr="007A367C">
        <w:rPr>
          <w:rFonts w:asciiTheme="majorBidi" w:hAnsiTheme="majorBidi" w:cstheme="majorBidi"/>
          <w:color w:val="000000" w:themeColor="text1"/>
          <w:sz w:val="24"/>
          <w:szCs w:val="24"/>
        </w:rPr>
        <w:t>f</w:t>
      </w:r>
      <w:r w:rsidRPr="007A367C">
        <w:rPr>
          <w:rFonts w:asciiTheme="majorBidi" w:hAnsiTheme="majorBidi" w:cstheme="majorBidi"/>
          <w:color w:val="000000" w:themeColor="text1"/>
          <w:sz w:val="24"/>
          <w:szCs w:val="24"/>
        </w:rPr>
        <w:t xml:space="preserve">rass, </w:t>
      </w:r>
      <w:r w:rsidRPr="007A367C">
        <w:rPr>
          <w:rFonts w:asciiTheme="majorBidi" w:hAnsiTheme="majorBidi" w:cstheme="majorBidi"/>
          <w:i/>
          <w:iCs/>
          <w:color w:val="000000" w:themeColor="text1"/>
          <w:sz w:val="24"/>
          <w:szCs w:val="24"/>
        </w:rPr>
        <w:t>Hermetia illucens</w:t>
      </w:r>
      <w:r w:rsidRPr="007A367C">
        <w:rPr>
          <w:rFonts w:asciiTheme="majorBidi" w:hAnsiTheme="majorBidi" w:cstheme="majorBidi"/>
          <w:color w:val="000000" w:themeColor="text1"/>
          <w:sz w:val="24"/>
          <w:szCs w:val="24"/>
        </w:rPr>
        <w:t xml:space="preserve"> (Diptera: Stratiomyidae) as </w:t>
      </w:r>
      <w:r w:rsidR="00837D6D" w:rsidRPr="007A367C">
        <w:rPr>
          <w:rFonts w:asciiTheme="majorBidi" w:hAnsiTheme="majorBidi" w:cstheme="majorBidi"/>
          <w:color w:val="000000" w:themeColor="text1"/>
          <w:sz w:val="24"/>
          <w:szCs w:val="24"/>
        </w:rPr>
        <w:t>s</w:t>
      </w:r>
      <w:r w:rsidRPr="007A367C">
        <w:rPr>
          <w:rFonts w:asciiTheme="majorBidi" w:hAnsiTheme="majorBidi" w:cstheme="majorBidi"/>
          <w:color w:val="000000" w:themeColor="text1"/>
          <w:sz w:val="24"/>
          <w:szCs w:val="24"/>
        </w:rPr>
        <w:t xml:space="preserve">ustainable </w:t>
      </w:r>
      <w:r w:rsidR="00837D6D" w:rsidRPr="007A367C">
        <w:rPr>
          <w:rFonts w:asciiTheme="majorBidi" w:hAnsiTheme="majorBidi" w:cstheme="majorBidi"/>
          <w:color w:val="000000" w:themeColor="text1"/>
          <w:sz w:val="24"/>
          <w:szCs w:val="24"/>
        </w:rPr>
        <w:t>o</w:t>
      </w:r>
      <w:r w:rsidRPr="007A367C">
        <w:rPr>
          <w:rFonts w:asciiTheme="majorBidi" w:hAnsiTheme="majorBidi" w:cstheme="majorBidi"/>
          <w:color w:val="000000" w:themeColor="text1"/>
          <w:sz w:val="24"/>
          <w:szCs w:val="24"/>
        </w:rPr>
        <w:t xml:space="preserve">rganic </w:t>
      </w:r>
      <w:r w:rsidR="00633BEE" w:rsidRPr="007A367C">
        <w:rPr>
          <w:rFonts w:asciiTheme="majorBidi" w:hAnsiTheme="majorBidi" w:cstheme="majorBidi"/>
          <w:color w:val="000000" w:themeColor="text1"/>
          <w:sz w:val="24"/>
          <w:szCs w:val="24"/>
        </w:rPr>
        <w:t>fertiliser</w:t>
      </w:r>
      <w:r w:rsidRPr="007A367C">
        <w:rPr>
          <w:rFonts w:asciiTheme="majorBidi" w:hAnsiTheme="majorBidi" w:cstheme="majorBidi"/>
          <w:color w:val="000000" w:themeColor="text1"/>
          <w:sz w:val="24"/>
          <w:szCs w:val="24"/>
        </w:rPr>
        <w:t xml:space="preserve"> for </w:t>
      </w:r>
      <w:r w:rsidR="00837D6D" w:rsidRPr="007A367C">
        <w:rPr>
          <w:rFonts w:asciiTheme="majorBidi" w:hAnsiTheme="majorBidi" w:cstheme="majorBidi"/>
          <w:color w:val="000000" w:themeColor="text1"/>
          <w:sz w:val="24"/>
          <w:szCs w:val="24"/>
        </w:rPr>
        <w:t>l</w:t>
      </w:r>
      <w:r w:rsidRPr="007A367C">
        <w:rPr>
          <w:rFonts w:asciiTheme="majorBidi" w:hAnsiTheme="majorBidi" w:cstheme="majorBidi"/>
          <w:color w:val="000000" w:themeColor="text1"/>
          <w:sz w:val="24"/>
          <w:szCs w:val="24"/>
        </w:rPr>
        <w:t xml:space="preserve">ettuce, </w:t>
      </w:r>
      <w:r w:rsidRPr="007A367C">
        <w:rPr>
          <w:rFonts w:asciiTheme="majorBidi" w:hAnsiTheme="majorBidi" w:cstheme="majorBidi"/>
          <w:i/>
          <w:iCs/>
          <w:color w:val="000000" w:themeColor="text1"/>
          <w:sz w:val="24"/>
          <w:szCs w:val="24"/>
        </w:rPr>
        <w:t>Lactuca sativa</w:t>
      </w:r>
      <w:r w:rsidRPr="007A367C">
        <w:rPr>
          <w:rFonts w:asciiTheme="majorBidi" w:hAnsiTheme="majorBidi" w:cstheme="majorBidi"/>
          <w:color w:val="000000" w:themeColor="text1"/>
          <w:sz w:val="24"/>
          <w:szCs w:val="24"/>
        </w:rPr>
        <w:t xml:space="preserve"> </w:t>
      </w:r>
      <w:r w:rsidR="00837D6D" w:rsidRPr="007A367C">
        <w:rPr>
          <w:rFonts w:asciiTheme="majorBidi" w:hAnsiTheme="majorBidi" w:cstheme="majorBidi"/>
          <w:color w:val="000000" w:themeColor="text1"/>
          <w:sz w:val="24"/>
          <w:szCs w:val="24"/>
        </w:rPr>
        <w:t>p</w:t>
      </w:r>
      <w:r w:rsidRPr="007A367C">
        <w:rPr>
          <w:rFonts w:asciiTheme="majorBidi" w:hAnsiTheme="majorBidi" w:cstheme="majorBidi"/>
          <w:color w:val="000000" w:themeColor="text1"/>
          <w:sz w:val="24"/>
          <w:szCs w:val="24"/>
        </w:rPr>
        <w:t xml:space="preserve">roduction. </w:t>
      </w:r>
      <w:r w:rsidRPr="007A367C">
        <w:rPr>
          <w:rFonts w:asciiTheme="majorBidi" w:hAnsiTheme="majorBidi" w:cstheme="majorBidi"/>
          <w:i/>
          <w:iCs/>
          <w:color w:val="000000" w:themeColor="text1"/>
          <w:sz w:val="24"/>
          <w:szCs w:val="24"/>
        </w:rPr>
        <w:t>Open Journal of Applied Sciences</w:t>
      </w:r>
      <w:r w:rsidRPr="007A367C">
        <w:rPr>
          <w:rFonts w:asciiTheme="majorBidi" w:hAnsiTheme="majorBidi" w:cstheme="majorBidi"/>
          <w:color w:val="000000" w:themeColor="text1"/>
          <w:sz w:val="24"/>
          <w:szCs w:val="24"/>
        </w:rPr>
        <w:t xml:space="preserve"> 12: 1632-1648.</w:t>
      </w:r>
    </w:p>
    <w:p w14:paraId="6C8EB605" w14:textId="2BABEA5B"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Fox J, Weisberg S, Adler D, Bates D, Baud-Bovy G</w:t>
      </w:r>
      <w:r w:rsidR="001F348A"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(2012) Package ‘car’. Vienna: R Foundation for Statistical Computing 16.</w:t>
      </w:r>
      <w:r w:rsidR="00F97102" w:rsidRPr="007A367C">
        <w:rPr>
          <w:rFonts w:asciiTheme="majorBidi" w:hAnsiTheme="majorBidi" w:cstheme="majorBidi"/>
          <w:color w:val="000000" w:themeColor="text1"/>
          <w:sz w:val="24"/>
          <w:szCs w:val="24"/>
        </w:rPr>
        <w:t xml:space="preserve"> Retrieved from: </w:t>
      </w:r>
      <w:hyperlink r:id="rId14" w:history="1">
        <w:r w:rsidR="00F97102" w:rsidRPr="007A367C">
          <w:rPr>
            <w:rStyle w:val="Hyperlink"/>
            <w:rFonts w:asciiTheme="majorBidi" w:hAnsiTheme="majorBidi" w:cstheme="majorBidi"/>
            <w:color w:val="000000" w:themeColor="text1"/>
            <w:sz w:val="24"/>
            <w:szCs w:val="24"/>
          </w:rPr>
          <w:t>https://cran.uni-muenster.de/web/packages/car/car.pdf</w:t>
        </w:r>
      </w:hyperlink>
      <w:r w:rsidR="00F97102" w:rsidRPr="007A367C">
        <w:rPr>
          <w:rFonts w:asciiTheme="majorBidi" w:hAnsiTheme="majorBidi" w:cstheme="majorBidi"/>
          <w:color w:val="000000" w:themeColor="text1"/>
          <w:sz w:val="24"/>
          <w:szCs w:val="24"/>
        </w:rPr>
        <w:t>, February 8, 2024.</w:t>
      </w:r>
    </w:p>
    <w:p w14:paraId="57FAC566" w14:textId="7777777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Gadhave KR, Finch P, Gibson TM &amp; Gange AC (2016) Plant growth-promoting </w:t>
      </w:r>
      <w:r w:rsidRPr="007A367C">
        <w:rPr>
          <w:rFonts w:asciiTheme="majorBidi" w:hAnsiTheme="majorBidi" w:cstheme="majorBidi"/>
          <w:i/>
          <w:iCs/>
          <w:color w:val="000000" w:themeColor="text1"/>
          <w:sz w:val="24"/>
          <w:szCs w:val="24"/>
        </w:rPr>
        <w:t>Bacillus</w:t>
      </w:r>
      <w:r w:rsidRPr="007A367C">
        <w:rPr>
          <w:rFonts w:asciiTheme="majorBidi" w:hAnsiTheme="majorBidi" w:cstheme="majorBidi"/>
          <w:color w:val="000000" w:themeColor="text1"/>
          <w:sz w:val="24"/>
          <w:szCs w:val="24"/>
        </w:rPr>
        <w:t xml:space="preserve"> suppress </w:t>
      </w:r>
      <w:r w:rsidRPr="007A367C">
        <w:rPr>
          <w:rFonts w:asciiTheme="majorBidi" w:hAnsiTheme="majorBidi" w:cstheme="majorBidi"/>
          <w:i/>
          <w:iCs/>
          <w:color w:val="000000" w:themeColor="text1"/>
          <w:sz w:val="24"/>
          <w:szCs w:val="24"/>
        </w:rPr>
        <w:t>Brevicoryne brassicae</w:t>
      </w:r>
      <w:r w:rsidRPr="007A367C">
        <w:rPr>
          <w:rFonts w:asciiTheme="majorBidi" w:hAnsiTheme="majorBidi" w:cstheme="majorBidi"/>
          <w:color w:val="000000" w:themeColor="text1"/>
          <w:sz w:val="24"/>
          <w:szCs w:val="24"/>
        </w:rPr>
        <w:t xml:space="preserve"> field infestation and trigger density-dependent and density-independent natural enemy responses. </w:t>
      </w:r>
      <w:r w:rsidRPr="007A367C">
        <w:rPr>
          <w:rFonts w:asciiTheme="majorBidi" w:hAnsiTheme="majorBidi" w:cstheme="majorBidi"/>
          <w:i/>
          <w:iCs/>
          <w:color w:val="000000" w:themeColor="text1"/>
          <w:sz w:val="24"/>
          <w:szCs w:val="24"/>
        </w:rPr>
        <w:t>Journal of Pest Science</w:t>
      </w:r>
      <w:r w:rsidRPr="007A367C">
        <w:rPr>
          <w:rFonts w:asciiTheme="majorBidi" w:hAnsiTheme="majorBidi" w:cstheme="majorBidi"/>
          <w:color w:val="000000" w:themeColor="text1"/>
          <w:sz w:val="24"/>
          <w:szCs w:val="24"/>
        </w:rPr>
        <w:t xml:space="preserve"> 89: 985-992.</w:t>
      </w:r>
    </w:p>
    <w:p w14:paraId="0AABEBCA" w14:textId="7777777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Gärttling D, Kirchner SM &amp; Schulz H (2020) Assessment of the N-and P-fertilization effect of black soldier fly (Diptera: Stratiomyidae) by-products on maize. </w:t>
      </w:r>
      <w:r w:rsidRPr="007A367C">
        <w:rPr>
          <w:rFonts w:asciiTheme="majorBidi" w:hAnsiTheme="majorBidi" w:cstheme="majorBidi"/>
          <w:i/>
          <w:iCs/>
          <w:color w:val="000000" w:themeColor="text1"/>
          <w:sz w:val="24"/>
          <w:szCs w:val="24"/>
        </w:rPr>
        <w:t>Journal of Insect Science</w:t>
      </w:r>
      <w:r w:rsidRPr="007A367C">
        <w:rPr>
          <w:rFonts w:asciiTheme="majorBidi" w:hAnsiTheme="majorBidi" w:cstheme="majorBidi"/>
          <w:color w:val="000000" w:themeColor="text1"/>
          <w:sz w:val="24"/>
          <w:szCs w:val="24"/>
        </w:rPr>
        <w:t xml:space="preserve"> 20: 8.</w:t>
      </w:r>
    </w:p>
    <w:p w14:paraId="7E66231D" w14:textId="7777777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Gärttling D &amp; Schulz H (2022) Compilation of black soldier fly frass analyses. </w:t>
      </w:r>
      <w:r w:rsidRPr="007A367C">
        <w:rPr>
          <w:rFonts w:asciiTheme="majorBidi" w:hAnsiTheme="majorBidi" w:cstheme="majorBidi"/>
          <w:i/>
          <w:iCs/>
          <w:color w:val="000000" w:themeColor="text1"/>
          <w:sz w:val="24"/>
          <w:szCs w:val="24"/>
        </w:rPr>
        <w:t>Journal of Soil</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Science and Plant Nutrition</w:t>
      </w:r>
      <w:r w:rsidRPr="007A367C">
        <w:rPr>
          <w:rFonts w:asciiTheme="majorBidi" w:hAnsiTheme="majorBidi" w:cstheme="majorBidi"/>
          <w:color w:val="000000" w:themeColor="text1"/>
          <w:sz w:val="24"/>
          <w:szCs w:val="24"/>
        </w:rPr>
        <w:t xml:space="preserve"> 22: 937-943.</w:t>
      </w:r>
    </w:p>
    <w:p w14:paraId="69B6A9A1" w14:textId="3E43AE5B"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Gebremikael MT, van Wickeren N, Salehi Hosseini P &amp; De Neve S (2022) The impacts of black soldier </w:t>
      </w:r>
      <w:r w:rsidR="00592818" w:rsidRPr="007A367C">
        <w:rPr>
          <w:rFonts w:asciiTheme="majorBidi" w:hAnsiTheme="majorBidi" w:cstheme="majorBidi"/>
          <w:color w:val="000000" w:themeColor="text1"/>
          <w:sz w:val="24"/>
          <w:szCs w:val="24"/>
        </w:rPr>
        <w:t xml:space="preserve">fly frass on </w:t>
      </w:r>
      <w:r w:rsidRPr="007A367C">
        <w:rPr>
          <w:rFonts w:asciiTheme="majorBidi" w:hAnsiTheme="majorBidi" w:cstheme="majorBidi"/>
          <w:color w:val="000000" w:themeColor="text1"/>
          <w:sz w:val="24"/>
          <w:szCs w:val="24"/>
        </w:rPr>
        <w:t xml:space="preserve">nitrogen availability, microbial activities, C sequestration, and plant growth. </w:t>
      </w:r>
      <w:r w:rsidRPr="007A367C">
        <w:rPr>
          <w:rFonts w:asciiTheme="majorBidi" w:hAnsiTheme="majorBidi" w:cstheme="majorBidi"/>
          <w:i/>
          <w:iCs/>
          <w:color w:val="000000" w:themeColor="text1"/>
          <w:sz w:val="24"/>
          <w:szCs w:val="24"/>
        </w:rPr>
        <w:t>Frontiers in Sustainable Food Systems</w:t>
      </w:r>
      <w:r w:rsidRPr="007A367C">
        <w:rPr>
          <w:rFonts w:asciiTheme="majorBidi" w:hAnsiTheme="majorBidi" w:cstheme="majorBidi"/>
          <w:color w:val="000000" w:themeColor="text1"/>
          <w:sz w:val="24"/>
          <w:szCs w:val="24"/>
        </w:rPr>
        <w:t xml:space="preserve"> 6</w:t>
      </w:r>
      <w:r w:rsidR="00592818" w:rsidRPr="007A367C">
        <w:rPr>
          <w:rFonts w:asciiTheme="majorBidi" w:hAnsiTheme="majorBidi" w:cstheme="majorBidi"/>
          <w:color w:val="000000" w:themeColor="text1"/>
          <w:sz w:val="24"/>
          <w:szCs w:val="24"/>
        </w:rPr>
        <w:t>: 795950</w:t>
      </w:r>
      <w:r w:rsidR="001F348A" w:rsidRPr="007A367C">
        <w:rPr>
          <w:rFonts w:asciiTheme="majorBidi" w:hAnsiTheme="majorBidi" w:cstheme="majorBidi"/>
          <w:color w:val="000000" w:themeColor="text1"/>
          <w:sz w:val="24"/>
          <w:szCs w:val="24"/>
        </w:rPr>
        <w:t>.</w:t>
      </w:r>
    </w:p>
    <w:p w14:paraId="6924108B" w14:textId="7D4A6C2A"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Goldan E, Nedeff V, Barsan N, Culea M, Panainte-Lehadus M</w:t>
      </w:r>
      <w:r w:rsidR="001F348A"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(2023) Assessment of </w:t>
      </w:r>
      <w:r w:rsidR="00592818" w:rsidRPr="007A367C">
        <w:rPr>
          <w:rFonts w:asciiTheme="majorBidi" w:hAnsiTheme="majorBidi" w:cstheme="majorBidi"/>
          <w:color w:val="000000" w:themeColor="text1"/>
          <w:sz w:val="24"/>
          <w:szCs w:val="24"/>
        </w:rPr>
        <w:t>manure compost used as soil amendment.</w:t>
      </w:r>
      <w:r w:rsidR="001F348A" w:rsidRPr="007A367C">
        <w:rPr>
          <w:rFonts w:asciiTheme="majorBidi" w:hAnsiTheme="majorBidi" w:cstheme="majorBidi"/>
          <w:color w:val="000000" w:themeColor="text1"/>
          <w:sz w:val="24"/>
          <w:szCs w:val="24"/>
        </w:rPr>
        <w:t xml:space="preserve"> </w:t>
      </w:r>
      <w:r w:rsidRPr="007A367C">
        <w:rPr>
          <w:rFonts w:asciiTheme="majorBidi" w:hAnsiTheme="majorBidi" w:cstheme="majorBidi"/>
          <w:color w:val="000000" w:themeColor="text1"/>
          <w:sz w:val="24"/>
          <w:szCs w:val="24"/>
        </w:rPr>
        <w:t xml:space="preserve">A </w:t>
      </w:r>
      <w:r w:rsidR="00592818" w:rsidRPr="007A367C">
        <w:rPr>
          <w:rFonts w:asciiTheme="majorBidi" w:hAnsiTheme="majorBidi" w:cstheme="majorBidi"/>
          <w:color w:val="000000" w:themeColor="text1"/>
          <w:sz w:val="24"/>
          <w:szCs w:val="24"/>
        </w:rPr>
        <w:t>r</w:t>
      </w:r>
      <w:r w:rsidRPr="007A367C">
        <w:rPr>
          <w:rFonts w:asciiTheme="majorBidi" w:hAnsiTheme="majorBidi" w:cstheme="majorBidi"/>
          <w:color w:val="000000" w:themeColor="text1"/>
          <w:sz w:val="24"/>
          <w:szCs w:val="24"/>
        </w:rPr>
        <w:t xml:space="preserve">eview. </w:t>
      </w:r>
      <w:r w:rsidRPr="007A367C">
        <w:rPr>
          <w:rFonts w:asciiTheme="majorBidi" w:hAnsiTheme="majorBidi" w:cstheme="majorBidi"/>
          <w:i/>
          <w:iCs/>
          <w:color w:val="000000" w:themeColor="text1"/>
          <w:sz w:val="24"/>
          <w:szCs w:val="24"/>
        </w:rPr>
        <w:t>Processes</w:t>
      </w:r>
      <w:r w:rsidRPr="007A367C">
        <w:rPr>
          <w:rFonts w:asciiTheme="majorBidi" w:hAnsiTheme="majorBidi" w:cstheme="majorBidi"/>
          <w:color w:val="000000" w:themeColor="text1"/>
          <w:sz w:val="24"/>
          <w:szCs w:val="24"/>
        </w:rPr>
        <w:t xml:space="preserve"> 11: 1167.</w:t>
      </w:r>
    </w:p>
    <w:p w14:paraId="34603C4A" w14:textId="0D6AEC8C"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Houben D, Daoulas G &amp; Dulaurent A-M (2021) Assessment of the short-term </w:t>
      </w:r>
      <w:r w:rsidR="00384778" w:rsidRPr="007A367C">
        <w:rPr>
          <w:rFonts w:asciiTheme="majorBidi" w:hAnsiTheme="majorBidi" w:cstheme="majorBidi"/>
          <w:color w:val="000000" w:themeColor="text1"/>
          <w:sz w:val="24"/>
          <w:szCs w:val="24"/>
        </w:rPr>
        <w:t>fertiliser</w:t>
      </w:r>
      <w:r w:rsidRPr="007A367C">
        <w:rPr>
          <w:rFonts w:asciiTheme="majorBidi" w:hAnsiTheme="majorBidi" w:cstheme="majorBidi"/>
          <w:color w:val="000000" w:themeColor="text1"/>
          <w:sz w:val="24"/>
          <w:szCs w:val="24"/>
        </w:rPr>
        <w:t xml:space="preserve"> potential of mealworm frass using a pot experiment. </w:t>
      </w:r>
      <w:r w:rsidRPr="007A367C">
        <w:rPr>
          <w:rFonts w:asciiTheme="majorBidi" w:hAnsiTheme="majorBidi" w:cstheme="majorBidi"/>
          <w:i/>
          <w:iCs/>
          <w:color w:val="000000" w:themeColor="text1"/>
          <w:sz w:val="24"/>
          <w:szCs w:val="24"/>
        </w:rPr>
        <w:t>Frontiers in Sustainable Food Systems</w:t>
      </w:r>
      <w:r w:rsidRPr="007A367C">
        <w:rPr>
          <w:rFonts w:asciiTheme="majorBidi" w:hAnsiTheme="majorBidi" w:cstheme="majorBidi"/>
          <w:color w:val="000000" w:themeColor="text1"/>
          <w:sz w:val="24"/>
          <w:szCs w:val="24"/>
        </w:rPr>
        <w:t xml:space="preserve"> 5: 714596.</w:t>
      </w:r>
    </w:p>
    <w:p w14:paraId="5D4E1187" w14:textId="037856DB"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Houben D, Daoulas G, Faucon M-P &amp; Dulaurent A-M (2020) Potential use of mealworm frass as a </w:t>
      </w:r>
      <w:r w:rsidR="00633BEE" w:rsidRPr="007A367C">
        <w:rPr>
          <w:rFonts w:asciiTheme="majorBidi" w:hAnsiTheme="majorBidi" w:cstheme="majorBidi"/>
          <w:color w:val="000000" w:themeColor="text1"/>
          <w:sz w:val="24"/>
          <w:szCs w:val="24"/>
        </w:rPr>
        <w:t>fertiliser</w:t>
      </w:r>
      <w:r w:rsidRPr="007A367C">
        <w:rPr>
          <w:rFonts w:asciiTheme="majorBidi" w:hAnsiTheme="majorBidi" w:cstheme="majorBidi"/>
          <w:color w:val="000000" w:themeColor="text1"/>
          <w:sz w:val="24"/>
          <w:szCs w:val="24"/>
        </w:rPr>
        <w:t xml:space="preserve">: </w:t>
      </w:r>
      <w:r w:rsidR="008F24D8" w:rsidRPr="007A367C">
        <w:rPr>
          <w:rFonts w:asciiTheme="majorBidi" w:hAnsiTheme="majorBidi" w:cstheme="majorBidi"/>
          <w:color w:val="000000" w:themeColor="text1"/>
          <w:sz w:val="24"/>
          <w:szCs w:val="24"/>
        </w:rPr>
        <w:t xml:space="preserve">impact </w:t>
      </w:r>
      <w:r w:rsidRPr="007A367C">
        <w:rPr>
          <w:rFonts w:asciiTheme="majorBidi" w:hAnsiTheme="majorBidi" w:cstheme="majorBidi"/>
          <w:color w:val="000000" w:themeColor="text1"/>
          <w:sz w:val="24"/>
          <w:szCs w:val="24"/>
        </w:rPr>
        <w:t xml:space="preserve">on crop growth and soil properties. </w:t>
      </w:r>
      <w:r w:rsidRPr="007A367C">
        <w:rPr>
          <w:rFonts w:asciiTheme="majorBidi" w:hAnsiTheme="majorBidi" w:cstheme="majorBidi"/>
          <w:i/>
          <w:iCs/>
          <w:color w:val="000000" w:themeColor="text1"/>
          <w:sz w:val="24"/>
          <w:szCs w:val="24"/>
        </w:rPr>
        <w:t>Scientific Reports</w:t>
      </w:r>
      <w:r w:rsidRPr="007A367C">
        <w:rPr>
          <w:rFonts w:asciiTheme="majorBidi" w:hAnsiTheme="majorBidi" w:cstheme="majorBidi"/>
          <w:color w:val="000000" w:themeColor="text1"/>
          <w:sz w:val="24"/>
          <w:szCs w:val="24"/>
        </w:rPr>
        <w:t xml:space="preserve"> 10: </w:t>
      </w:r>
      <w:r w:rsidR="00D03EB7" w:rsidRPr="007A367C">
        <w:rPr>
          <w:rFonts w:asciiTheme="majorBidi" w:hAnsiTheme="majorBidi" w:cstheme="majorBidi"/>
          <w:color w:val="000000" w:themeColor="text1"/>
          <w:sz w:val="24"/>
          <w:szCs w:val="24"/>
        </w:rPr>
        <w:t>4659</w:t>
      </w:r>
      <w:r w:rsidRPr="007A367C">
        <w:rPr>
          <w:rFonts w:asciiTheme="majorBidi" w:hAnsiTheme="majorBidi" w:cstheme="majorBidi"/>
          <w:color w:val="000000" w:themeColor="text1"/>
          <w:sz w:val="24"/>
          <w:szCs w:val="24"/>
        </w:rPr>
        <w:t>.</w:t>
      </w:r>
    </w:p>
    <w:p w14:paraId="309179A6" w14:textId="2B246F8F"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Hu L, Robert CAM, Cadot S, Zhang X, Ye M</w:t>
      </w:r>
      <w:r w:rsidR="008F24D8"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(2018) Root exudate metabolites drive plant-soil feedbacks on growth and defen</w:t>
      </w:r>
      <w:r w:rsidR="00384778" w:rsidRPr="007A367C">
        <w:rPr>
          <w:rFonts w:asciiTheme="majorBidi" w:hAnsiTheme="majorBidi" w:cstheme="majorBidi"/>
          <w:color w:val="000000" w:themeColor="text1"/>
          <w:sz w:val="24"/>
          <w:szCs w:val="24"/>
        </w:rPr>
        <w:t>c</w:t>
      </w:r>
      <w:r w:rsidRPr="007A367C">
        <w:rPr>
          <w:rFonts w:asciiTheme="majorBidi" w:hAnsiTheme="majorBidi" w:cstheme="majorBidi"/>
          <w:color w:val="000000" w:themeColor="text1"/>
          <w:sz w:val="24"/>
          <w:szCs w:val="24"/>
        </w:rPr>
        <w:t xml:space="preserve">e by shaping the rhizosphere microbiota. </w:t>
      </w:r>
      <w:r w:rsidRPr="007A367C">
        <w:rPr>
          <w:rFonts w:asciiTheme="majorBidi" w:hAnsiTheme="majorBidi" w:cstheme="majorBidi"/>
          <w:i/>
          <w:iCs/>
          <w:color w:val="000000" w:themeColor="text1"/>
          <w:sz w:val="24"/>
          <w:szCs w:val="24"/>
        </w:rPr>
        <w:t>Nature Communications</w:t>
      </w:r>
      <w:r w:rsidRPr="007A367C">
        <w:rPr>
          <w:rFonts w:asciiTheme="majorBidi" w:hAnsiTheme="majorBidi" w:cstheme="majorBidi"/>
          <w:color w:val="000000" w:themeColor="text1"/>
          <w:sz w:val="24"/>
          <w:szCs w:val="24"/>
        </w:rPr>
        <w:t xml:space="preserve"> 9: 2738.</w:t>
      </w:r>
    </w:p>
    <w:p w14:paraId="540587FE" w14:textId="0B62EEDF" w:rsidR="006E1CE8" w:rsidRPr="007A367C" w:rsidRDefault="006E1CE8" w:rsidP="006E1CE8">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lastRenderedPageBreak/>
        <w:t xml:space="preserve">van Huis A (2013) Potential of insects as food and feed in assuring food security. </w:t>
      </w:r>
      <w:r w:rsidRPr="007A367C">
        <w:rPr>
          <w:rFonts w:asciiTheme="majorBidi" w:hAnsiTheme="majorBidi" w:cstheme="majorBidi"/>
          <w:i/>
          <w:iCs/>
          <w:color w:val="000000" w:themeColor="text1"/>
          <w:sz w:val="24"/>
          <w:szCs w:val="24"/>
        </w:rPr>
        <w:t>Annual Review of Entomology</w:t>
      </w:r>
      <w:r w:rsidRPr="007A367C">
        <w:rPr>
          <w:rFonts w:asciiTheme="majorBidi" w:hAnsiTheme="majorBidi" w:cstheme="majorBidi"/>
          <w:color w:val="000000" w:themeColor="text1"/>
          <w:sz w:val="24"/>
          <w:szCs w:val="24"/>
        </w:rPr>
        <w:t xml:space="preserve"> 58: 563-583.</w:t>
      </w:r>
    </w:p>
    <w:p w14:paraId="036D5845" w14:textId="2FD894CC" w:rsidR="00E15517" w:rsidRPr="007A367C" w:rsidRDefault="00E15517"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Ilyas M, Khan WA, Ali T, Ahmad N, Khan Z</w:t>
      </w:r>
      <w:r w:rsidR="008F24D8"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(2022) Cold </w:t>
      </w:r>
      <w:r w:rsidR="00CE5D4A" w:rsidRPr="007A367C">
        <w:rPr>
          <w:rFonts w:asciiTheme="majorBidi" w:hAnsiTheme="majorBidi" w:cstheme="majorBidi"/>
          <w:color w:val="000000" w:themeColor="text1"/>
          <w:sz w:val="24"/>
          <w:szCs w:val="24"/>
        </w:rPr>
        <w:t xml:space="preserve">stress-induced seed germination and biosynthesis of polyphenolics content in medicinally important </w:t>
      </w:r>
      <w:r w:rsidR="00CE282A" w:rsidRPr="007A367C">
        <w:rPr>
          <w:rFonts w:asciiTheme="majorBidi" w:hAnsiTheme="majorBidi" w:cstheme="majorBidi"/>
          <w:i/>
          <w:iCs/>
          <w:color w:val="000000" w:themeColor="text1"/>
          <w:sz w:val="24"/>
          <w:szCs w:val="24"/>
        </w:rPr>
        <w:t>B</w:t>
      </w:r>
      <w:r w:rsidR="00CE5D4A" w:rsidRPr="007A367C">
        <w:rPr>
          <w:rFonts w:asciiTheme="majorBidi" w:hAnsiTheme="majorBidi" w:cstheme="majorBidi"/>
          <w:i/>
          <w:iCs/>
          <w:color w:val="000000" w:themeColor="text1"/>
          <w:sz w:val="24"/>
          <w:szCs w:val="24"/>
        </w:rPr>
        <w:t>rassica rapa</w:t>
      </w:r>
      <w:r w:rsidR="00CE5D4A" w:rsidRPr="007A367C">
        <w:rPr>
          <w:rFonts w:asciiTheme="majorBidi" w:hAnsiTheme="majorBidi" w:cstheme="majorBidi"/>
          <w:color w:val="000000" w:themeColor="text1"/>
          <w:sz w:val="24"/>
          <w:szCs w:val="24"/>
        </w:rPr>
        <w:t>.</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Phytomedicine Plus</w:t>
      </w:r>
      <w:r w:rsidRPr="007A367C">
        <w:rPr>
          <w:rFonts w:asciiTheme="majorBidi" w:hAnsiTheme="majorBidi" w:cstheme="majorBidi"/>
          <w:color w:val="000000" w:themeColor="text1"/>
          <w:sz w:val="24"/>
          <w:szCs w:val="24"/>
        </w:rPr>
        <w:t xml:space="preserve"> 2: 100185.</w:t>
      </w:r>
    </w:p>
    <w:p w14:paraId="75CE4854" w14:textId="540A890A"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Klammsteiner T, Turan V, Fernández-Delgado Juárez M, Oberegger S &amp; Insam H (2020) Suitability of </w:t>
      </w:r>
      <w:r w:rsidR="007C49C7" w:rsidRPr="007A367C">
        <w:rPr>
          <w:rFonts w:asciiTheme="majorBidi" w:hAnsiTheme="majorBidi" w:cstheme="majorBidi"/>
          <w:color w:val="000000" w:themeColor="text1"/>
          <w:sz w:val="24"/>
          <w:szCs w:val="24"/>
        </w:rPr>
        <w:t>black soldier fly frass as soil amendment and implication for organic waste hygieni</w:t>
      </w:r>
      <w:r w:rsidR="00384778" w:rsidRPr="007A367C">
        <w:rPr>
          <w:rFonts w:asciiTheme="majorBidi" w:hAnsiTheme="majorBidi" w:cstheme="majorBidi"/>
          <w:color w:val="000000" w:themeColor="text1"/>
          <w:sz w:val="24"/>
          <w:szCs w:val="24"/>
        </w:rPr>
        <w:t>s</w:t>
      </w:r>
      <w:r w:rsidR="007C49C7" w:rsidRPr="007A367C">
        <w:rPr>
          <w:rFonts w:asciiTheme="majorBidi" w:hAnsiTheme="majorBidi" w:cstheme="majorBidi"/>
          <w:color w:val="000000" w:themeColor="text1"/>
          <w:sz w:val="24"/>
          <w:szCs w:val="24"/>
        </w:rPr>
        <w:t>ation</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Agronomy</w:t>
      </w:r>
      <w:r w:rsidRPr="007A367C">
        <w:rPr>
          <w:rFonts w:asciiTheme="majorBidi" w:hAnsiTheme="majorBidi" w:cstheme="majorBidi"/>
          <w:color w:val="000000" w:themeColor="text1"/>
          <w:sz w:val="24"/>
          <w:szCs w:val="24"/>
        </w:rPr>
        <w:t xml:space="preserve"> 10: 1578.</w:t>
      </w:r>
    </w:p>
    <w:p w14:paraId="3EDCACF0" w14:textId="22D1136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Lenth R &amp; Lenth MR (2018) Package ‘lsmeans’. </w:t>
      </w:r>
      <w:r w:rsidRPr="007A367C">
        <w:rPr>
          <w:rFonts w:asciiTheme="majorBidi" w:hAnsiTheme="majorBidi" w:cstheme="majorBidi"/>
          <w:i/>
          <w:iCs/>
          <w:color w:val="000000" w:themeColor="text1"/>
          <w:sz w:val="24"/>
          <w:szCs w:val="24"/>
        </w:rPr>
        <w:t>American Statistician</w:t>
      </w:r>
      <w:r w:rsidRPr="007A367C">
        <w:rPr>
          <w:rFonts w:asciiTheme="majorBidi" w:hAnsiTheme="majorBidi" w:cstheme="majorBidi"/>
          <w:color w:val="000000" w:themeColor="text1"/>
          <w:sz w:val="24"/>
          <w:szCs w:val="24"/>
        </w:rPr>
        <w:t xml:space="preserve"> 34: 216-221.</w:t>
      </w:r>
    </w:p>
    <w:p w14:paraId="25CEBA8A" w14:textId="7777777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Lopes IG, Yong JW &amp; Lalander C (2022) Frass derived from black soldier fly larvae treatment of biodegradable wastes. A critical review and future perspectives. </w:t>
      </w:r>
      <w:r w:rsidRPr="007A367C">
        <w:rPr>
          <w:rFonts w:asciiTheme="majorBidi" w:hAnsiTheme="majorBidi" w:cstheme="majorBidi"/>
          <w:i/>
          <w:iCs/>
          <w:color w:val="000000" w:themeColor="text1"/>
          <w:sz w:val="24"/>
          <w:szCs w:val="24"/>
        </w:rPr>
        <w:t>Waste</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Management</w:t>
      </w:r>
      <w:r w:rsidRPr="007A367C">
        <w:rPr>
          <w:rFonts w:asciiTheme="majorBidi" w:hAnsiTheme="majorBidi" w:cstheme="majorBidi"/>
          <w:color w:val="000000" w:themeColor="text1"/>
          <w:sz w:val="24"/>
          <w:szCs w:val="24"/>
        </w:rPr>
        <w:t xml:space="preserve"> 142: 65-76.</w:t>
      </w:r>
    </w:p>
    <w:p w14:paraId="3AF71A30" w14:textId="7777777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Mahapatra S, Yadav R &amp; Ramakrishna W (2022) </w:t>
      </w:r>
      <w:r w:rsidRPr="007A367C">
        <w:rPr>
          <w:rFonts w:asciiTheme="majorBidi" w:hAnsiTheme="majorBidi" w:cstheme="majorBidi"/>
          <w:i/>
          <w:iCs/>
          <w:color w:val="000000" w:themeColor="text1"/>
          <w:sz w:val="24"/>
          <w:szCs w:val="24"/>
        </w:rPr>
        <w:t>Bacillus subtilis</w:t>
      </w:r>
      <w:r w:rsidRPr="007A367C">
        <w:rPr>
          <w:rFonts w:asciiTheme="majorBidi" w:hAnsiTheme="majorBidi" w:cstheme="majorBidi"/>
          <w:color w:val="000000" w:themeColor="text1"/>
          <w:sz w:val="24"/>
          <w:szCs w:val="24"/>
        </w:rPr>
        <w:t xml:space="preserve"> impact on plant growth, soil health and environment: Dr. Jekyll and Mr. Hyde. </w:t>
      </w:r>
      <w:r w:rsidRPr="007A367C">
        <w:rPr>
          <w:rFonts w:asciiTheme="majorBidi" w:hAnsiTheme="majorBidi" w:cstheme="majorBidi"/>
          <w:i/>
          <w:iCs/>
          <w:color w:val="000000" w:themeColor="text1"/>
          <w:sz w:val="24"/>
          <w:szCs w:val="24"/>
        </w:rPr>
        <w:t>Journal of Applied</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Microbiology</w:t>
      </w:r>
      <w:r w:rsidRPr="007A367C">
        <w:rPr>
          <w:rFonts w:asciiTheme="majorBidi" w:hAnsiTheme="majorBidi" w:cstheme="majorBidi"/>
          <w:color w:val="000000" w:themeColor="text1"/>
          <w:sz w:val="24"/>
          <w:szCs w:val="24"/>
        </w:rPr>
        <w:t xml:space="preserve"> 132: 3543-3562.</w:t>
      </w:r>
    </w:p>
    <w:p w14:paraId="0928D623" w14:textId="726EA61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Mariod AA (2020) Nutrient composition of mealworm (</w:t>
      </w:r>
      <w:r w:rsidRPr="007A367C">
        <w:rPr>
          <w:rFonts w:asciiTheme="majorBidi" w:hAnsiTheme="majorBidi" w:cstheme="majorBidi"/>
          <w:i/>
          <w:iCs/>
          <w:color w:val="000000" w:themeColor="text1"/>
          <w:sz w:val="24"/>
          <w:szCs w:val="24"/>
        </w:rPr>
        <w:t>Tenebrio molitor</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 xml:space="preserve">African </w:t>
      </w:r>
      <w:r w:rsidR="008F24D8" w:rsidRPr="007A367C">
        <w:rPr>
          <w:rFonts w:asciiTheme="majorBidi" w:hAnsiTheme="majorBidi" w:cstheme="majorBidi"/>
          <w:i/>
          <w:iCs/>
          <w:color w:val="000000" w:themeColor="text1"/>
          <w:sz w:val="24"/>
          <w:szCs w:val="24"/>
        </w:rPr>
        <w:t xml:space="preserve">Edible Insects </w:t>
      </w:r>
      <w:r w:rsidR="007C49C7" w:rsidRPr="007A367C">
        <w:rPr>
          <w:rFonts w:asciiTheme="majorBidi" w:hAnsiTheme="majorBidi" w:cstheme="majorBidi"/>
          <w:i/>
          <w:iCs/>
          <w:color w:val="000000" w:themeColor="text1"/>
          <w:sz w:val="24"/>
          <w:szCs w:val="24"/>
        </w:rPr>
        <w:t xml:space="preserve">as </w:t>
      </w:r>
      <w:r w:rsidR="00384778" w:rsidRPr="007A367C">
        <w:rPr>
          <w:rFonts w:asciiTheme="majorBidi" w:hAnsiTheme="majorBidi" w:cstheme="majorBidi"/>
          <w:i/>
          <w:iCs/>
          <w:color w:val="000000" w:themeColor="text1"/>
          <w:sz w:val="24"/>
          <w:szCs w:val="24"/>
        </w:rPr>
        <w:t xml:space="preserve">an </w:t>
      </w:r>
      <w:r w:rsidR="008F24D8" w:rsidRPr="007A367C">
        <w:rPr>
          <w:rFonts w:asciiTheme="majorBidi" w:hAnsiTheme="majorBidi" w:cstheme="majorBidi"/>
          <w:i/>
          <w:iCs/>
          <w:color w:val="000000" w:themeColor="text1"/>
          <w:sz w:val="24"/>
          <w:szCs w:val="24"/>
        </w:rPr>
        <w:t xml:space="preserve">Alternative Source </w:t>
      </w:r>
      <w:r w:rsidR="007C49C7" w:rsidRPr="007A367C">
        <w:rPr>
          <w:rFonts w:asciiTheme="majorBidi" w:hAnsiTheme="majorBidi" w:cstheme="majorBidi"/>
          <w:i/>
          <w:iCs/>
          <w:color w:val="000000" w:themeColor="text1"/>
          <w:sz w:val="24"/>
          <w:szCs w:val="24"/>
        </w:rPr>
        <w:t xml:space="preserve">of </w:t>
      </w:r>
      <w:r w:rsidR="008F24D8" w:rsidRPr="007A367C">
        <w:rPr>
          <w:rFonts w:asciiTheme="majorBidi" w:hAnsiTheme="majorBidi" w:cstheme="majorBidi"/>
          <w:i/>
          <w:iCs/>
          <w:color w:val="000000" w:themeColor="text1"/>
          <w:sz w:val="24"/>
          <w:szCs w:val="24"/>
        </w:rPr>
        <w:t>Food</w:t>
      </w:r>
      <w:r w:rsidR="007C49C7" w:rsidRPr="007A367C">
        <w:rPr>
          <w:rFonts w:asciiTheme="majorBidi" w:hAnsiTheme="majorBidi" w:cstheme="majorBidi"/>
          <w:i/>
          <w:iCs/>
          <w:color w:val="000000" w:themeColor="text1"/>
          <w:sz w:val="24"/>
          <w:szCs w:val="24"/>
        </w:rPr>
        <w:t xml:space="preserve">, </w:t>
      </w:r>
      <w:r w:rsidR="008F24D8" w:rsidRPr="007A367C">
        <w:rPr>
          <w:rFonts w:asciiTheme="majorBidi" w:hAnsiTheme="majorBidi" w:cstheme="majorBidi"/>
          <w:i/>
          <w:iCs/>
          <w:color w:val="000000" w:themeColor="text1"/>
          <w:sz w:val="24"/>
          <w:szCs w:val="24"/>
        </w:rPr>
        <w:t>Oil</w:t>
      </w:r>
      <w:r w:rsidR="007C49C7" w:rsidRPr="007A367C">
        <w:rPr>
          <w:rFonts w:asciiTheme="majorBidi" w:hAnsiTheme="majorBidi" w:cstheme="majorBidi"/>
          <w:i/>
          <w:iCs/>
          <w:color w:val="000000" w:themeColor="text1"/>
          <w:sz w:val="24"/>
          <w:szCs w:val="24"/>
        </w:rPr>
        <w:t xml:space="preserve">, </w:t>
      </w:r>
      <w:r w:rsidR="008F24D8" w:rsidRPr="007A367C">
        <w:rPr>
          <w:rFonts w:asciiTheme="majorBidi" w:hAnsiTheme="majorBidi" w:cstheme="majorBidi"/>
          <w:i/>
          <w:iCs/>
          <w:color w:val="000000" w:themeColor="text1"/>
          <w:sz w:val="24"/>
          <w:szCs w:val="24"/>
        </w:rPr>
        <w:t xml:space="preserve">Protein </w:t>
      </w:r>
      <w:r w:rsidR="007C49C7" w:rsidRPr="007A367C">
        <w:rPr>
          <w:rFonts w:asciiTheme="majorBidi" w:hAnsiTheme="majorBidi" w:cstheme="majorBidi"/>
          <w:i/>
          <w:iCs/>
          <w:color w:val="000000" w:themeColor="text1"/>
          <w:sz w:val="24"/>
          <w:szCs w:val="24"/>
        </w:rPr>
        <w:t xml:space="preserve">and </w:t>
      </w:r>
      <w:r w:rsidR="008F24D8" w:rsidRPr="007A367C">
        <w:rPr>
          <w:rFonts w:asciiTheme="majorBidi" w:hAnsiTheme="majorBidi" w:cstheme="majorBidi"/>
          <w:i/>
          <w:iCs/>
          <w:color w:val="000000" w:themeColor="text1"/>
          <w:sz w:val="24"/>
          <w:szCs w:val="24"/>
        </w:rPr>
        <w:t>Bioactive Components</w:t>
      </w:r>
      <w:r w:rsidR="008F24D8" w:rsidRPr="007A367C">
        <w:rPr>
          <w:rFonts w:asciiTheme="majorBidi" w:hAnsiTheme="majorBidi" w:cstheme="majorBidi"/>
          <w:color w:val="000000" w:themeColor="text1"/>
          <w:sz w:val="24"/>
          <w:szCs w:val="24"/>
        </w:rPr>
        <w:t xml:space="preserve"> </w:t>
      </w:r>
      <w:r w:rsidR="0036073C" w:rsidRPr="007A367C">
        <w:rPr>
          <w:rFonts w:asciiTheme="majorBidi" w:hAnsiTheme="majorBidi" w:cstheme="majorBidi"/>
          <w:color w:val="000000" w:themeColor="text1"/>
          <w:sz w:val="24"/>
          <w:szCs w:val="24"/>
        </w:rPr>
        <w:t>(ed. by AA Mariod)</w:t>
      </w:r>
      <w:r w:rsidR="008F24D8" w:rsidRPr="007A367C">
        <w:rPr>
          <w:rFonts w:asciiTheme="majorBidi" w:hAnsiTheme="majorBidi" w:cstheme="majorBidi"/>
          <w:color w:val="000000" w:themeColor="text1"/>
          <w:sz w:val="24"/>
          <w:szCs w:val="24"/>
        </w:rPr>
        <w:t>, pp. 275-280.</w:t>
      </w:r>
      <w:r w:rsidR="0036073C" w:rsidRPr="007A367C">
        <w:rPr>
          <w:rFonts w:asciiTheme="majorBidi" w:hAnsiTheme="majorBidi" w:cstheme="majorBidi"/>
          <w:color w:val="000000" w:themeColor="text1"/>
          <w:sz w:val="24"/>
          <w:szCs w:val="24"/>
        </w:rPr>
        <w:t xml:space="preserve"> </w:t>
      </w:r>
      <w:r w:rsidR="002872EA" w:rsidRPr="007A367C">
        <w:rPr>
          <w:rFonts w:asciiTheme="majorBidi" w:hAnsiTheme="majorBidi" w:cstheme="majorBidi"/>
          <w:color w:val="000000" w:themeColor="text1"/>
          <w:sz w:val="24"/>
          <w:szCs w:val="24"/>
        </w:rPr>
        <w:t>Springer</w:t>
      </w:r>
      <w:r w:rsidR="008F24D8" w:rsidRPr="007A367C">
        <w:rPr>
          <w:rFonts w:asciiTheme="majorBidi" w:hAnsiTheme="majorBidi" w:cstheme="majorBidi"/>
          <w:color w:val="000000" w:themeColor="text1"/>
          <w:sz w:val="24"/>
          <w:szCs w:val="24"/>
        </w:rPr>
        <w:t>,</w:t>
      </w:r>
      <w:r w:rsidR="002872EA" w:rsidRPr="007A367C">
        <w:rPr>
          <w:rFonts w:asciiTheme="majorBidi" w:hAnsiTheme="majorBidi" w:cstheme="majorBidi"/>
          <w:color w:val="000000" w:themeColor="text1"/>
          <w:sz w:val="24"/>
          <w:szCs w:val="24"/>
        </w:rPr>
        <w:t xml:space="preserve"> Cham, Switzerland</w:t>
      </w:r>
      <w:r w:rsidR="008F24D8" w:rsidRPr="007A367C">
        <w:rPr>
          <w:rFonts w:asciiTheme="majorBidi" w:hAnsiTheme="majorBidi" w:cstheme="majorBidi"/>
          <w:color w:val="000000" w:themeColor="text1"/>
          <w:sz w:val="24"/>
          <w:szCs w:val="24"/>
        </w:rPr>
        <w:t>.</w:t>
      </w:r>
    </w:p>
    <w:p w14:paraId="7D7C3235" w14:textId="708C3DA1"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Nicolopoulou-Stamati P, Maipas S, Kotampasi C, Stamatis P &amp; Hens L (2016) Chemical pesticides and human health: the urgent need for a new concept in agriculture. </w:t>
      </w:r>
      <w:r w:rsidRPr="007A367C">
        <w:rPr>
          <w:rFonts w:asciiTheme="majorBidi" w:hAnsiTheme="majorBidi" w:cstheme="majorBidi"/>
          <w:i/>
          <w:iCs/>
          <w:color w:val="000000" w:themeColor="text1"/>
          <w:sz w:val="24"/>
          <w:szCs w:val="24"/>
        </w:rPr>
        <w:t xml:space="preserve">Frontiers in </w:t>
      </w:r>
      <w:r w:rsidR="00D81F66" w:rsidRPr="007A367C">
        <w:rPr>
          <w:rFonts w:asciiTheme="majorBidi" w:hAnsiTheme="majorBidi" w:cstheme="majorBidi"/>
          <w:i/>
          <w:iCs/>
          <w:color w:val="000000" w:themeColor="text1"/>
          <w:sz w:val="24"/>
          <w:szCs w:val="24"/>
        </w:rPr>
        <w:t>Public Health</w:t>
      </w:r>
      <w:r w:rsidR="00D81F66" w:rsidRPr="007A367C">
        <w:rPr>
          <w:rFonts w:asciiTheme="majorBidi" w:hAnsiTheme="majorBidi" w:cstheme="majorBidi"/>
          <w:color w:val="000000" w:themeColor="text1"/>
          <w:sz w:val="24"/>
          <w:szCs w:val="24"/>
        </w:rPr>
        <w:t xml:space="preserve"> </w:t>
      </w:r>
      <w:r w:rsidRPr="007A367C">
        <w:rPr>
          <w:rFonts w:asciiTheme="majorBidi" w:hAnsiTheme="majorBidi" w:cstheme="majorBidi"/>
          <w:color w:val="000000" w:themeColor="text1"/>
          <w:sz w:val="24"/>
          <w:szCs w:val="24"/>
        </w:rPr>
        <w:t>4: 148.</w:t>
      </w:r>
    </w:p>
    <w:p w14:paraId="3CFF1081" w14:textId="7355719F"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Nurfikari A &amp; de Boer W (2021) Chitin determination in residual streams derived from insect production by LC-ECD and LC-MS/MS methods. </w:t>
      </w:r>
      <w:r w:rsidRPr="007A367C">
        <w:rPr>
          <w:rFonts w:asciiTheme="majorBidi" w:hAnsiTheme="majorBidi" w:cstheme="majorBidi"/>
          <w:i/>
          <w:iCs/>
          <w:color w:val="000000" w:themeColor="text1"/>
          <w:sz w:val="24"/>
          <w:szCs w:val="24"/>
        </w:rPr>
        <w:t>Frontiers in Sustainable Food Systems</w:t>
      </w:r>
      <w:r w:rsidR="00BE76DD" w:rsidRPr="007A367C">
        <w:rPr>
          <w:rFonts w:asciiTheme="majorBidi" w:hAnsiTheme="majorBidi" w:cstheme="majorBidi"/>
          <w:i/>
          <w:iCs/>
          <w:color w:val="000000" w:themeColor="text1"/>
          <w:sz w:val="24"/>
          <w:szCs w:val="24"/>
        </w:rPr>
        <w:t xml:space="preserve"> </w:t>
      </w:r>
      <w:r w:rsidR="00BE76DD" w:rsidRPr="007A367C">
        <w:rPr>
          <w:rFonts w:asciiTheme="majorBidi" w:hAnsiTheme="majorBidi" w:cstheme="majorBidi"/>
          <w:color w:val="000000" w:themeColor="text1"/>
          <w:sz w:val="24"/>
          <w:szCs w:val="24"/>
        </w:rPr>
        <w:t>5: 795694</w:t>
      </w:r>
      <w:r w:rsidR="00384778" w:rsidRPr="007A367C">
        <w:rPr>
          <w:rFonts w:asciiTheme="majorBidi" w:hAnsiTheme="majorBidi" w:cstheme="majorBidi"/>
          <w:color w:val="000000" w:themeColor="text1"/>
          <w:sz w:val="24"/>
          <w:szCs w:val="24"/>
        </w:rPr>
        <w:t>.</w:t>
      </w:r>
    </w:p>
    <w:p w14:paraId="661D31FC" w14:textId="19E6B181"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Pangesti N, Pineda A, Pieterse CM, Dicke M &amp; </w:t>
      </w:r>
      <w:r w:rsidR="008F24D8" w:rsidRPr="007A367C">
        <w:rPr>
          <w:rFonts w:asciiTheme="majorBidi" w:hAnsiTheme="majorBidi" w:cstheme="majorBidi"/>
          <w:color w:val="000000" w:themeColor="text1"/>
          <w:sz w:val="24"/>
          <w:szCs w:val="24"/>
        </w:rPr>
        <w:t>v</w:t>
      </w:r>
      <w:r w:rsidRPr="007A367C">
        <w:rPr>
          <w:rFonts w:asciiTheme="majorBidi" w:hAnsiTheme="majorBidi" w:cstheme="majorBidi"/>
          <w:color w:val="000000" w:themeColor="text1"/>
          <w:sz w:val="24"/>
          <w:szCs w:val="24"/>
        </w:rPr>
        <w:t>an Loon JJ</w:t>
      </w:r>
      <w:r w:rsidR="00E111A8" w:rsidRPr="007A367C">
        <w:rPr>
          <w:rFonts w:asciiTheme="majorBidi" w:hAnsiTheme="majorBidi" w:cstheme="majorBidi"/>
          <w:color w:val="000000" w:themeColor="text1"/>
          <w:sz w:val="24"/>
          <w:szCs w:val="24"/>
        </w:rPr>
        <w:t>A</w:t>
      </w:r>
      <w:r w:rsidRPr="007A367C">
        <w:rPr>
          <w:rFonts w:asciiTheme="majorBidi" w:hAnsiTheme="majorBidi" w:cstheme="majorBidi"/>
          <w:color w:val="000000" w:themeColor="text1"/>
          <w:sz w:val="24"/>
          <w:szCs w:val="24"/>
        </w:rPr>
        <w:t xml:space="preserve"> (2013) Two-way </w:t>
      </w:r>
      <w:r w:rsidR="00384778" w:rsidRPr="007A367C">
        <w:rPr>
          <w:rFonts w:asciiTheme="majorBidi" w:hAnsiTheme="majorBidi" w:cstheme="majorBidi"/>
          <w:color w:val="000000" w:themeColor="text1"/>
          <w:sz w:val="24"/>
          <w:szCs w:val="24"/>
        </w:rPr>
        <w:t>plant-mediated</w:t>
      </w:r>
      <w:r w:rsidRPr="007A367C">
        <w:rPr>
          <w:rFonts w:asciiTheme="majorBidi" w:hAnsiTheme="majorBidi" w:cstheme="majorBidi"/>
          <w:color w:val="000000" w:themeColor="text1"/>
          <w:sz w:val="24"/>
          <w:szCs w:val="24"/>
        </w:rPr>
        <w:t xml:space="preserve"> interactions between root-associated microbes and insects: from ecology to mechanisms. </w:t>
      </w:r>
      <w:r w:rsidRPr="007A367C">
        <w:rPr>
          <w:rFonts w:asciiTheme="majorBidi" w:hAnsiTheme="majorBidi" w:cstheme="majorBidi"/>
          <w:i/>
          <w:iCs/>
          <w:color w:val="000000" w:themeColor="text1"/>
          <w:sz w:val="24"/>
          <w:szCs w:val="24"/>
        </w:rPr>
        <w:t>Frontiers in Plant Science</w:t>
      </w:r>
      <w:r w:rsidRPr="007A367C">
        <w:rPr>
          <w:rFonts w:asciiTheme="majorBidi" w:hAnsiTheme="majorBidi" w:cstheme="majorBidi"/>
          <w:color w:val="000000" w:themeColor="text1"/>
          <w:sz w:val="24"/>
          <w:szCs w:val="24"/>
        </w:rPr>
        <w:t xml:space="preserve"> 4: 414.</w:t>
      </w:r>
    </w:p>
    <w:p w14:paraId="4E74099F" w14:textId="5344323C"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Pineda A, Zheng SJ, van Loon JJ</w:t>
      </w:r>
      <w:r w:rsidR="00E111A8" w:rsidRPr="007A367C">
        <w:rPr>
          <w:rFonts w:asciiTheme="majorBidi" w:hAnsiTheme="majorBidi" w:cstheme="majorBidi"/>
          <w:color w:val="000000" w:themeColor="text1"/>
          <w:sz w:val="24"/>
          <w:szCs w:val="24"/>
        </w:rPr>
        <w:t>A</w:t>
      </w:r>
      <w:r w:rsidRPr="007A367C">
        <w:rPr>
          <w:rFonts w:asciiTheme="majorBidi" w:hAnsiTheme="majorBidi" w:cstheme="majorBidi"/>
          <w:color w:val="000000" w:themeColor="text1"/>
          <w:sz w:val="24"/>
          <w:szCs w:val="24"/>
        </w:rPr>
        <w:t xml:space="preserve">, Pieterse CM &amp; Dicke M (2010) Helping plants to deal with insects: the role of beneficial soil-borne microbes. </w:t>
      </w:r>
      <w:r w:rsidRPr="007A367C">
        <w:rPr>
          <w:rFonts w:asciiTheme="majorBidi" w:hAnsiTheme="majorBidi" w:cstheme="majorBidi"/>
          <w:i/>
          <w:iCs/>
          <w:color w:val="000000" w:themeColor="text1"/>
          <w:sz w:val="24"/>
          <w:szCs w:val="24"/>
        </w:rPr>
        <w:t>Trends</w:t>
      </w:r>
      <w:r w:rsidR="00D81F66" w:rsidRPr="007A367C">
        <w:rPr>
          <w:rFonts w:asciiTheme="majorBidi" w:hAnsiTheme="majorBidi" w:cstheme="majorBidi"/>
          <w:i/>
          <w:iCs/>
          <w:color w:val="000000" w:themeColor="text1"/>
          <w:sz w:val="24"/>
          <w:szCs w:val="24"/>
        </w:rPr>
        <w:t xml:space="preserve"> in</w:t>
      </w:r>
      <w:r w:rsidRPr="007A367C">
        <w:rPr>
          <w:rFonts w:asciiTheme="majorBidi" w:hAnsiTheme="majorBidi" w:cstheme="majorBidi"/>
          <w:i/>
          <w:iCs/>
          <w:color w:val="000000" w:themeColor="text1"/>
          <w:sz w:val="24"/>
          <w:szCs w:val="24"/>
        </w:rPr>
        <w:t xml:space="preserve"> Plant Sci</w:t>
      </w:r>
      <w:r w:rsidR="00BE76DD" w:rsidRPr="007A367C">
        <w:rPr>
          <w:rFonts w:asciiTheme="majorBidi" w:hAnsiTheme="majorBidi" w:cstheme="majorBidi"/>
          <w:i/>
          <w:iCs/>
          <w:color w:val="000000" w:themeColor="text1"/>
          <w:sz w:val="24"/>
          <w:szCs w:val="24"/>
        </w:rPr>
        <w:t>ence</w:t>
      </w:r>
      <w:r w:rsidRPr="007A367C">
        <w:rPr>
          <w:rFonts w:asciiTheme="majorBidi" w:hAnsiTheme="majorBidi" w:cstheme="majorBidi"/>
          <w:color w:val="000000" w:themeColor="text1"/>
          <w:sz w:val="24"/>
          <w:szCs w:val="24"/>
        </w:rPr>
        <w:t xml:space="preserve"> 15: 507-514. </w:t>
      </w:r>
    </w:p>
    <w:p w14:paraId="6FDC6E2C" w14:textId="708136BC"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Poveda J (2021) Insect frass in the development of sustainable agriculture. A review. </w:t>
      </w:r>
      <w:r w:rsidRPr="007A367C">
        <w:rPr>
          <w:rFonts w:asciiTheme="majorBidi" w:hAnsiTheme="majorBidi" w:cstheme="majorBidi"/>
          <w:i/>
          <w:iCs/>
          <w:color w:val="000000" w:themeColor="text1"/>
          <w:sz w:val="24"/>
          <w:szCs w:val="24"/>
        </w:rPr>
        <w:t>Agronomy for Sustainable Development</w:t>
      </w:r>
      <w:r w:rsidRPr="007A367C">
        <w:rPr>
          <w:rFonts w:asciiTheme="majorBidi" w:hAnsiTheme="majorBidi" w:cstheme="majorBidi"/>
          <w:color w:val="000000" w:themeColor="text1"/>
          <w:sz w:val="24"/>
          <w:szCs w:val="24"/>
        </w:rPr>
        <w:t xml:space="preserve"> 41: </w:t>
      </w:r>
      <w:r w:rsidR="00855316" w:rsidRPr="007A367C">
        <w:rPr>
          <w:rFonts w:asciiTheme="majorBidi" w:hAnsiTheme="majorBidi" w:cstheme="majorBidi"/>
          <w:color w:val="000000" w:themeColor="text1"/>
          <w:sz w:val="24"/>
          <w:szCs w:val="24"/>
        </w:rPr>
        <w:t>5</w:t>
      </w:r>
      <w:r w:rsidRPr="007A367C">
        <w:rPr>
          <w:rFonts w:asciiTheme="majorBidi" w:hAnsiTheme="majorBidi" w:cstheme="majorBidi"/>
          <w:color w:val="000000" w:themeColor="text1"/>
          <w:sz w:val="24"/>
          <w:szCs w:val="24"/>
        </w:rPr>
        <w:t>.</w:t>
      </w:r>
    </w:p>
    <w:p w14:paraId="462EB169" w14:textId="30B7CB71"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Poveda J, Jiménez-Gómez A, Saati-Santamaría Z, Usategui-Martín R, Rivas R &amp; García-Fraile P (2019) Mealworm frass as a potential </w:t>
      </w:r>
      <w:r w:rsidR="00384778" w:rsidRPr="007A367C">
        <w:rPr>
          <w:rFonts w:asciiTheme="majorBidi" w:hAnsiTheme="majorBidi" w:cstheme="majorBidi"/>
          <w:color w:val="000000" w:themeColor="text1"/>
          <w:sz w:val="24"/>
          <w:szCs w:val="24"/>
        </w:rPr>
        <w:t>biofertiliser</w:t>
      </w:r>
      <w:r w:rsidRPr="007A367C">
        <w:rPr>
          <w:rFonts w:asciiTheme="majorBidi" w:hAnsiTheme="majorBidi" w:cstheme="majorBidi"/>
          <w:color w:val="000000" w:themeColor="text1"/>
          <w:sz w:val="24"/>
          <w:szCs w:val="24"/>
        </w:rPr>
        <w:t xml:space="preserve"> and abiotic stress tolerance-</w:t>
      </w:r>
      <w:r w:rsidRPr="007A367C">
        <w:rPr>
          <w:rFonts w:asciiTheme="majorBidi" w:hAnsiTheme="majorBidi" w:cstheme="majorBidi"/>
          <w:color w:val="000000" w:themeColor="text1"/>
          <w:sz w:val="24"/>
          <w:szCs w:val="24"/>
        </w:rPr>
        <w:lastRenderedPageBreak/>
        <w:t xml:space="preserve">inductor in plants. </w:t>
      </w:r>
      <w:r w:rsidRPr="007A367C">
        <w:rPr>
          <w:rFonts w:asciiTheme="majorBidi" w:hAnsiTheme="majorBidi" w:cstheme="majorBidi"/>
          <w:i/>
          <w:iCs/>
          <w:color w:val="000000" w:themeColor="text1"/>
          <w:sz w:val="24"/>
          <w:szCs w:val="24"/>
        </w:rPr>
        <w:t>Applied Soil Ecology</w:t>
      </w:r>
      <w:r w:rsidRPr="007A367C">
        <w:rPr>
          <w:rFonts w:asciiTheme="majorBidi" w:hAnsiTheme="majorBidi" w:cstheme="majorBidi"/>
          <w:color w:val="000000" w:themeColor="text1"/>
          <w:sz w:val="24"/>
          <w:szCs w:val="24"/>
        </w:rPr>
        <w:t xml:space="preserve"> 142: 110-122.</w:t>
      </w:r>
    </w:p>
    <w:p w14:paraId="1820EECD" w14:textId="423450B2" w:rsidR="00E15517" w:rsidRPr="007A367C" w:rsidRDefault="00E15517"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Rahman J, Sultana F, Fatima K, Hasan M, Gain N</w:t>
      </w:r>
      <w:r w:rsidR="00D81F66"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(2022) Genetic diversity of field mustard (</w:t>
      </w:r>
      <w:r w:rsidRPr="007A367C">
        <w:rPr>
          <w:rFonts w:asciiTheme="majorBidi" w:hAnsiTheme="majorBidi" w:cstheme="majorBidi"/>
          <w:i/>
          <w:iCs/>
          <w:color w:val="000000" w:themeColor="text1"/>
          <w:sz w:val="24"/>
          <w:szCs w:val="24"/>
        </w:rPr>
        <w:t>Brassica rapa</w:t>
      </w:r>
      <w:r w:rsidRPr="007A367C">
        <w:rPr>
          <w:rFonts w:asciiTheme="majorBidi" w:hAnsiTheme="majorBidi" w:cstheme="majorBidi"/>
          <w:color w:val="000000" w:themeColor="text1"/>
          <w:sz w:val="24"/>
          <w:szCs w:val="24"/>
        </w:rPr>
        <w:t xml:space="preserve"> L.) and their saturated and unsaturated fatty acids association. </w:t>
      </w:r>
      <w:r w:rsidRPr="007A367C">
        <w:rPr>
          <w:rFonts w:asciiTheme="majorBidi" w:hAnsiTheme="majorBidi" w:cstheme="majorBidi"/>
          <w:i/>
          <w:iCs/>
          <w:color w:val="000000" w:themeColor="text1"/>
          <w:sz w:val="24"/>
          <w:szCs w:val="24"/>
        </w:rPr>
        <w:t>SABRAO Journal of Breeding and Genetics</w:t>
      </w:r>
      <w:r w:rsidRPr="007A367C">
        <w:rPr>
          <w:rFonts w:asciiTheme="majorBidi" w:hAnsiTheme="majorBidi" w:cstheme="majorBidi"/>
          <w:color w:val="000000" w:themeColor="text1"/>
          <w:sz w:val="24"/>
          <w:szCs w:val="24"/>
        </w:rPr>
        <w:t xml:space="preserve"> 54: 249-266.</w:t>
      </w:r>
    </w:p>
    <w:p w14:paraId="37DA91F2" w14:textId="6C08844B"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Ray S, Basu S, Rivera-Vega LJ, Acevedo FE, Louis J</w:t>
      </w:r>
      <w:r w:rsidR="00531537"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(2016) Lessons from the far end: caterpillar frass-induced </w:t>
      </w:r>
      <w:r w:rsidR="00384778" w:rsidRPr="007A367C">
        <w:rPr>
          <w:rFonts w:asciiTheme="majorBidi" w:hAnsiTheme="majorBidi" w:cstheme="majorBidi"/>
          <w:color w:val="000000" w:themeColor="text1"/>
          <w:sz w:val="24"/>
          <w:szCs w:val="24"/>
        </w:rPr>
        <w:t>defences</w:t>
      </w:r>
      <w:r w:rsidRPr="007A367C">
        <w:rPr>
          <w:rFonts w:asciiTheme="majorBidi" w:hAnsiTheme="majorBidi" w:cstheme="majorBidi"/>
          <w:color w:val="000000" w:themeColor="text1"/>
          <w:sz w:val="24"/>
          <w:szCs w:val="24"/>
        </w:rPr>
        <w:t xml:space="preserve"> in maize, rice, cabbage, and tomato. </w:t>
      </w:r>
      <w:r w:rsidRPr="007A367C">
        <w:rPr>
          <w:rFonts w:asciiTheme="majorBidi" w:hAnsiTheme="majorBidi" w:cstheme="majorBidi"/>
          <w:i/>
          <w:iCs/>
          <w:color w:val="000000" w:themeColor="text1"/>
          <w:sz w:val="24"/>
          <w:szCs w:val="24"/>
        </w:rPr>
        <w:t xml:space="preserve">Journal of </w:t>
      </w:r>
      <w:r w:rsidR="006A68BF" w:rsidRPr="007A367C">
        <w:rPr>
          <w:rFonts w:asciiTheme="majorBidi" w:hAnsiTheme="majorBidi" w:cstheme="majorBidi"/>
          <w:i/>
          <w:iCs/>
          <w:color w:val="000000" w:themeColor="text1"/>
          <w:sz w:val="24"/>
          <w:szCs w:val="24"/>
        </w:rPr>
        <w:t>C</w:t>
      </w:r>
      <w:r w:rsidRPr="007A367C">
        <w:rPr>
          <w:rFonts w:asciiTheme="majorBidi" w:hAnsiTheme="majorBidi" w:cstheme="majorBidi"/>
          <w:i/>
          <w:iCs/>
          <w:color w:val="000000" w:themeColor="text1"/>
          <w:sz w:val="24"/>
          <w:szCs w:val="24"/>
        </w:rPr>
        <w:t xml:space="preserve">hemical </w:t>
      </w:r>
      <w:r w:rsidR="006A68BF" w:rsidRPr="007A367C">
        <w:rPr>
          <w:rFonts w:asciiTheme="majorBidi" w:hAnsiTheme="majorBidi" w:cstheme="majorBidi"/>
          <w:i/>
          <w:iCs/>
          <w:color w:val="000000" w:themeColor="text1"/>
          <w:sz w:val="24"/>
          <w:szCs w:val="24"/>
        </w:rPr>
        <w:t>E</w:t>
      </w:r>
      <w:r w:rsidRPr="007A367C">
        <w:rPr>
          <w:rFonts w:asciiTheme="majorBidi" w:hAnsiTheme="majorBidi" w:cstheme="majorBidi"/>
          <w:i/>
          <w:iCs/>
          <w:color w:val="000000" w:themeColor="text1"/>
          <w:sz w:val="24"/>
          <w:szCs w:val="24"/>
        </w:rPr>
        <w:t>cology</w:t>
      </w:r>
      <w:r w:rsidRPr="007A367C">
        <w:rPr>
          <w:rFonts w:asciiTheme="majorBidi" w:hAnsiTheme="majorBidi" w:cstheme="majorBidi"/>
          <w:color w:val="000000" w:themeColor="text1"/>
          <w:sz w:val="24"/>
          <w:szCs w:val="24"/>
        </w:rPr>
        <w:t xml:space="preserve"> 42: 1130-1141.</w:t>
      </w:r>
    </w:p>
    <w:p w14:paraId="44207474" w14:textId="1DC823F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Ray S, Gaffor I, Acevedo FE, Helms A, Chuang W-P</w:t>
      </w:r>
      <w:r w:rsidR="00531537"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(2015) Maize plants </w:t>
      </w:r>
      <w:r w:rsidR="00384778" w:rsidRPr="007A367C">
        <w:rPr>
          <w:rFonts w:asciiTheme="majorBidi" w:hAnsiTheme="majorBidi" w:cstheme="majorBidi"/>
          <w:color w:val="000000" w:themeColor="text1"/>
          <w:sz w:val="24"/>
          <w:szCs w:val="24"/>
        </w:rPr>
        <w:t>recognise</w:t>
      </w:r>
      <w:r w:rsidRPr="007A367C">
        <w:rPr>
          <w:rFonts w:asciiTheme="majorBidi" w:hAnsiTheme="majorBidi" w:cstheme="majorBidi"/>
          <w:color w:val="000000" w:themeColor="text1"/>
          <w:sz w:val="24"/>
          <w:szCs w:val="24"/>
        </w:rPr>
        <w:t xml:space="preserve"> herbivore-associated cues from caterpillar frass. </w:t>
      </w:r>
      <w:r w:rsidRPr="007A367C">
        <w:rPr>
          <w:rFonts w:asciiTheme="majorBidi" w:hAnsiTheme="majorBidi" w:cstheme="majorBidi"/>
          <w:i/>
          <w:iCs/>
          <w:color w:val="000000" w:themeColor="text1"/>
          <w:sz w:val="24"/>
          <w:szCs w:val="24"/>
        </w:rPr>
        <w:t>Journal</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 xml:space="preserve">of </w:t>
      </w:r>
      <w:r w:rsidR="00553292" w:rsidRPr="007A367C">
        <w:rPr>
          <w:rFonts w:asciiTheme="majorBidi" w:hAnsiTheme="majorBidi" w:cstheme="majorBidi"/>
          <w:i/>
          <w:iCs/>
          <w:color w:val="000000" w:themeColor="text1"/>
          <w:sz w:val="24"/>
          <w:szCs w:val="24"/>
        </w:rPr>
        <w:t>C</w:t>
      </w:r>
      <w:r w:rsidRPr="007A367C">
        <w:rPr>
          <w:rFonts w:asciiTheme="majorBidi" w:hAnsiTheme="majorBidi" w:cstheme="majorBidi"/>
          <w:i/>
          <w:iCs/>
          <w:color w:val="000000" w:themeColor="text1"/>
          <w:sz w:val="24"/>
          <w:szCs w:val="24"/>
        </w:rPr>
        <w:t xml:space="preserve">hemical </w:t>
      </w:r>
      <w:r w:rsidR="00553292" w:rsidRPr="007A367C">
        <w:rPr>
          <w:rFonts w:asciiTheme="majorBidi" w:hAnsiTheme="majorBidi" w:cstheme="majorBidi"/>
          <w:i/>
          <w:iCs/>
          <w:color w:val="000000" w:themeColor="text1"/>
          <w:sz w:val="24"/>
          <w:szCs w:val="24"/>
        </w:rPr>
        <w:t>E</w:t>
      </w:r>
      <w:r w:rsidRPr="007A367C">
        <w:rPr>
          <w:rFonts w:asciiTheme="majorBidi" w:hAnsiTheme="majorBidi" w:cstheme="majorBidi"/>
          <w:i/>
          <w:iCs/>
          <w:color w:val="000000" w:themeColor="text1"/>
          <w:sz w:val="24"/>
          <w:szCs w:val="24"/>
        </w:rPr>
        <w:t>cology</w:t>
      </w:r>
      <w:r w:rsidRPr="007A367C">
        <w:rPr>
          <w:rFonts w:asciiTheme="majorBidi" w:hAnsiTheme="majorBidi" w:cstheme="majorBidi"/>
          <w:color w:val="000000" w:themeColor="text1"/>
          <w:sz w:val="24"/>
          <w:szCs w:val="24"/>
        </w:rPr>
        <w:t xml:space="preserve"> 41: 781-792.</w:t>
      </w:r>
    </w:p>
    <w:p w14:paraId="6F6584FE" w14:textId="03B71B5C"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Rayne N &amp; Aula L (2020) Livestock manure and the impacts on soil health</w:t>
      </w:r>
      <w:r w:rsidR="00855316" w:rsidRPr="007A367C">
        <w:rPr>
          <w:rFonts w:asciiTheme="majorBidi" w:hAnsiTheme="majorBidi" w:cstheme="majorBidi"/>
          <w:color w:val="000000" w:themeColor="text1"/>
          <w:sz w:val="24"/>
          <w:szCs w:val="24"/>
        </w:rPr>
        <w:t>.</w:t>
      </w:r>
      <w:r w:rsidR="00531537" w:rsidRPr="007A367C">
        <w:rPr>
          <w:rFonts w:asciiTheme="majorBidi" w:hAnsiTheme="majorBidi" w:cstheme="majorBidi"/>
          <w:color w:val="000000" w:themeColor="text1"/>
          <w:sz w:val="24"/>
          <w:szCs w:val="24"/>
        </w:rPr>
        <w:t xml:space="preserve"> </w:t>
      </w:r>
      <w:r w:rsidRPr="007A367C">
        <w:rPr>
          <w:rFonts w:asciiTheme="majorBidi" w:hAnsiTheme="majorBidi" w:cstheme="majorBidi"/>
          <w:color w:val="000000" w:themeColor="text1"/>
          <w:sz w:val="24"/>
          <w:szCs w:val="24"/>
        </w:rPr>
        <w:t xml:space="preserve">A review. </w:t>
      </w:r>
      <w:r w:rsidRPr="007A367C">
        <w:rPr>
          <w:rFonts w:asciiTheme="majorBidi" w:hAnsiTheme="majorBidi" w:cstheme="majorBidi"/>
          <w:i/>
          <w:iCs/>
          <w:color w:val="000000" w:themeColor="text1"/>
          <w:sz w:val="24"/>
          <w:szCs w:val="24"/>
        </w:rPr>
        <w:t>Soil</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Systems</w:t>
      </w:r>
      <w:r w:rsidRPr="007A367C">
        <w:rPr>
          <w:rFonts w:asciiTheme="majorBidi" w:hAnsiTheme="majorBidi" w:cstheme="majorBidi"/>
          <w:color w:val="000000" w:themeColor="text1"/>
          <w:sz w:val="24"/>
          <w:szCs w:val="24"/>
        </w:rPr>
        <w:t xml:space="preserve"> 4: 64.</w:t>
      </w:r>
    </w:p>
    <w:p w14:paraId="5D4704E0" w14:textId="221871CE"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Reswita R, Noli ZA &amp; Rahayu R (2022) Effect of </w:t>
      </w:r>
      <w:r w:rsidR="00855316" w:rsidRPr="007A367C">
        <w:rPr>
          <w:rFonts w:asciiTheme="majorBidi" w:hAnsiTheme="majorBidi" w:cstheme="majorBidi"/>
          <w:color w:val="000000" w:themeColor="text1"/>
          <w:sz w:val="24"/>
          <w:szCs w:val="24"/>
        </w:rPr>
        <w:t>giving frass</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Hermetia Illucen</w:t>
      </w:r>
      <w:r w:rsidR="00855316" w:rsidRPr="007A367C">
        <w:rPr>
          <w:rFonts w:asciiTheme="majorBidi" w:hAnsiTheme="majorBidi" w:cstheme="majorBidi"/>
          <w:i/>
          <w:iCs/>
          <w:color w:val="000000" w:themeColor="text1"/>
          <w:sz w:val="24"/>
          <w:szCs w:val="24"/>
        </w:rPr>
        <w:t>s</w:t>
      </w:r>
      <w:r w:rsidRPr="007A367C">
        <w:rPr>
          <w:rFonts w:asciiTheme="majorBidi" w:hAnsiTheme="majorBidi" w:cstheme="majorBidi"/>
          <w:color w:val="000000" w:themeColor="text1"/>
          <w:sz w:val="24"/>
          <w:szCs w:val="24"/>
        </w:rPr>
        <w:t xml:space="preserve"> L. on </w:t>
      </w:r>
      <w:r w:rsidR="00855316" w:rsidRPr="007A367C">
        <w:rPr>
          <w:rFonts w:asciiTheme="majorBidi" w:hAnsiTheme="majorBidi" w:cstheme="majorBidi"/>
          <w:color w:val="000000" w:themeColor="text1"/>
          <w:sz w:val="24"/>
          <w:szCs w:val="24"/>
        </w:rPr>
        <w:t xml:space="preserve">soil physical </w:t>
      </w:r>
      <w:r w:rsidR="00384778" w:rsidRPr="007A367C">
        <w:rPr>
          <w:rFonts w:asciiTheme="majorBidi" w:hAnsiTheme="majorBidi" w:cstheme="majorBidi"/>
          <w:color w:val="000000" w:themeColor="text1"/>
          <w:sz w:val="24"/>
          <w:szCs w:val="24"/>
        </w:rPr>
        <w:t xml:space="preserve">and </w:t>
      </w:r>
      <w:r w:rsidR="00855316" w:rsidRPr="007A367C">
        <w:rPr>
          <w:rFonts w:asciiTheme="majorBidi" w:hAnsiTheme="majorBidi" w:cstheme="majorBidi"/>
          <w:color w:val="000000" w:themeColor="text1"/>
          <w:sz w:val="24"/>
          <w:szCs w:val="24"/>
        </w:rPr>
        <w:t xml:space="preserve">chemical properties, chlorophyll content and yield of upland rice </w:t>
      </w:r>
      <w:r w:rsidRPr="007A367C">
        <w:rPr>
          <w:rFonts w:asciiTheme="majorBidi" w:hAnsiTheme="majorBidi" w:cstheme="majorBidi"/>
          <w:color w:val="000000" w:themeColor="text1"/>
          <w:sz w:val="24"/>
          <w:szCs w:val="24"/>
        </w:rPr>
        <w:t>(</w:t>
      </w:r>
      <w:r w:rsidRPr="007A367C">
        <w:rPr>
          <w:rFonts w:asciiTheme="majorBidi" w:hAnsiTheme="majorBidi" w:cstheme="majorBidi"/>
          <w:i/>
          <w:iCs/>
          <w:color w:val="000000" w:themeColor="text1"/>
          <w:sz w:val="24"/>
          <w:szCs w:val="24"/>
        </w:rPr>
        <w:t>Oryza</w:t>
      </w:r>
      <w:r w:rsidRPr="007A367C">
        <w:rPr>
          <w:rFonts w:asciiTheme="majorBidi" w:hAnsiTheme="majorBidi" w:cstheme="majorBidi"/>
          <w:color w:val="000000" w:themeColor="text1"/>
          <w:sz w:val="24"/>
          <w:szCs w:val="24"/>
        </w:rPr>
        <w:t xml:space="preserve"> </w:t>
      </w:r>
      <w:r w:rsidR="00531537" w:rsidRPr="007A367C">
        <w:rPr>
          <w:rFonts w:asciiTheme="majorBidi" w:hAnsiTheme="majorBidi" w:cstheme="majorBidi"/>
          <w:i/>
          <w:iCs/>
          <w:color w:val="000000" w:themeColor="text1"/>
          <w:sz w:val="24"/>
          <w:szCs w:val="24"/>
        </w:rPr>
        <w:t>s</w:t>
      </w:r>
      <w:r w:rsidRPr="007A367C">
        <w:rPr>
          <w:rFonts w:asciiTheme="majorBidi" w:hAnsiTheme="majorBidi" w:cstheme="majorBidi"/>
          <w:i/>
          <w:iCs/>
          <w:color w:val="000000" w:themeColor="text1"/>
          <w:sz w:val="24"/>
          <w:szCs w:val="24"/>
        </w:rPr>
        <w:t>ativa</w:t>
      </w:r>
      <w:r w:rsidRPr="007A367C">
        <w:rPr>
          <w:rFonts w:asciiTheme="majorBidi" w:hAnsiTheme="majorBidi" w:cstheme="majorBidi"/>
          <w:color w:val="000000" w:themeColor="text1"/>
          <w:sz w:val="24"/>
          <w:szCs w:val="24"/>
        </w:rPr>
        <w:t xml:space="preserve"> L.) on Ultisol </w:t>
      </w:r>
      <w:r w:rsidR="00531537" w:rsidRPr="007A367C">
        <w:rPr>
          <w:rFonts w:asciiTheme="majorBidi" w:hAnsiTheme="majorBidi" w:cstheme="majorBidi"/>
          <w:color w:val="000000" w:themeColor="text1"/>
          <w:sz w:val="24"/>
          <w:szCs w:val="24"/>
        </w:rPr>
        <w:t>soil</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 xml:space="preserve">Eduvest-Journal </w:t>
      </w:r>
      <w:r w:rsidR="00855316" w:rsidRPr="007A367C">
        <w:rPr>
          <w:rFonts w:asciiTheme="majorBidi" w:hAnsiTheme="majorBidi" w:cstheme="majorBidi"/>
          <w:i/>
          <w:iCs/>
          <w:color w:val="000000" w:themeColor="text1"/>
          <w:sz w:val="24"/>
          <w:szCs w:val="24"/>
        </w:rPr>
        <w:t>o</w:t>
      </w:r>
      <w:r w:rsidRPr="007A367C">
        <w:rPr>
          <w:rFonts w:asciiTheme="majorBidi" w:hAnsiTheme="majorBidi" w:cstheme="majorBidi"/>
          <w:i/>
          <w:iCs/>
          <w:color w:val="000000" w:themeColor="text1"/>
          <w:sz w:val="24"/>
          <w:szCs w:val="24"/>
        </w:rPr>
        <w:t>f Universal Studies</w:t>
      </w:r>
      <w:r w:rsidRPr="007A367C">
        <w:rPr>
          <w:rFonts w:asciiTheme="majorBidi" w:hAnsiTheme="majorBidi" w:cstheme="majorBidi"/>
          <w:color w:val="000000" w:themeColor="text1"/>
          <w:sz w:val="24"/>
          <w:szCs w:val="24"/>
        </w:rPr>
        <w:t xml:space="preserve"> 2: 335-346.</w:t>
      </w:r>
    </w:p>
    <w:p w14:paraId="484760BF" w14:textId="1ED2B2B8"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Robin AHK, Hossain MR, Park JI, Kim HR &amp; Nou IS (2017) Glucosinolate </w:t>
      </w:r>
      <w:r w:rsidR="00855316" w:rsidRPr="007A367C">
        <w:rPr>
          <w:rFonts w:asciiTheme="majorBidi" w:hAnsiTheme="majorBidi" w:cstheme="majorBidi"/>
          <w:color w:val="000000" w:themeColor="text1"/>
          <w:sz w:val="24"/>
          <w:szCs w:val="24"/>
        </w:rPr>
        <w:t>profiles in cabbage genotypes influence the preferential feeding of</w:t>
      </w:r>
      <w:r w:rsidRPr="007A367C">
        <w:rPr>
          <w:rFonts w:asciiTheme="majorBidi" w:hAnsiTheme="majorBidi" w:cstheme="majorBidi"/>
          <w:color w:val="000000" w:themeColor="text1"/>
          <w:sz w:val="24"/>
          <w:szCs w:val="24"/>
        </w:rPr>
        <w:t xml:space="preserve"> </w:t>
      </w:r>
      <w:r w:rsidR="00855316" w:rsidRPr="007A367C">
        <w:rPr>
          <w:rFonts w:asciiTheme="majorBidi" w:hAnsiTheme="majorBidi" w:cstheme="majorBidi"/>
          <w:color w:val="000000" w:themeColor="text1"/>
          <w:sz w:val="24"/>
          <w:szCs w:val="24"/>
        </w:rPr>
        <w:t xml:space="preserve">diamondback moth </w:t>
      </w:r>
      <w:r w:rsidRPr="007A367C">
        <w:rPr>
          <w:rFonts w:asciiTheme="majorBidi" w:hAnsiTheme="majorBidi" w:cstheme="majorBidi"/>
          <w:color w:val="000000" w:themeColor="text1"/>
          <w:sz w:val="24"/>
          <w:szCs w:val="24"/>
        </w:rPr>
        <w:t>(</w:t>
      </w:r>
      <w:r w:rsidRPr="007A367C">
        <w:rPr>
          <w:rFonts w:asciiTheme="majorBidi" w:hAnsiTheme="majorBidi" w:cstheme="majorBidi"/>
          <w:i/>
          <w:iCs/>
          <w:color w:val="000000" w:themeColor="text1"/>
          <w:sz w:val="24"/>
          <w:szCs w:val="24"/>
        </w:rPr>
        <w:t>Plutella xylostella</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Front</w:t>
      </w:r>
      <w:r w:rsidR="00855316" w:rsidRPr="007A367C">
        <w:rPr>
          <w:rFonts w:asciiTheme="majorBidi" w:hAnsiTheme="majorBidi" w:cstheme="majorBidi"/>
          <w:i/>
          <w:iCs/>
          <w:color w:val="000000" w:themeColor="text1"/>
          <w:sz w:val="24"/>
          <w:szCs w:val="24"/>
        </w:rPr>
        <w:t xml:space="preserve">iers in </w:t>
      </w:r>
      <w:r w:rsidRPr="007A367C">
        <w:rPr>
          <w:rFonts w:asciiTheme="majorBidi" w:hAnsiTheme="majorBidi" w:cstheme="majorBidi"/>
          <w:i/>
          <w:iCs/>
          <w:color w:val="000000" w:themeColor="text1"/>
          <w:sz w:val="24"/>
          <w:szCs w:val="24"/>
        </w:rPr>
        <w:t>Plant Sci</w:t>
      </w:r>
      <w:r w:rsidR="00855316" w:rsidRPr="007A367C">
        <w:rPr>
          <w:rFonts w:asciiTheme="majorBidi" w:hAnsiTheme="majorBidi" w:cstheme="majorBidi"/>
          <w:i/>
          <w:iCs/>
          <w:color w:val="000000" w:themeColor="text1"/>
          <w:sz w:val="24"/>
          <w:szCs w:val="24"/>
        </w:rPr>
        <w:t>ence</w:t>
      </w:r>
      <w:r w:rsidRPr="007A367C">
        <w:rPr>
          <w:rFonts w:asciiTheme="majorBidi" w:hAnsiTheme="majorBidi" w:cstheme="majorBidi"/>
          <w:color w:val="000000" w:themeColor="text1"/>
          <w:sz w:val="24"/>
          <w:szCs w:val="24"/>
        </w:rPr>
        <w:t xml:space="preserve"> 8: 1244.</w:t>
      </w:r>
    </w:p>
    <w:p w14:paraId="3C6E21E0" w14:textId="23122A68"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Salomone R, Saija G, Mondello G, Giannetto A, Fasulo S &amp; Savastano D (2017) Environmental impact of food waste bioconversion by insects: </w:t>
      </w:r>
      <w:r w:rsidR="00FC1372" w:rsidRPr="007A367C">
        <w:rPr>
          <w:rFonts w:asciiTheme="majorBidi" w:hAnsiTheme="majorBidi" w:cstheme="majorBidi"/>
          <w:color w:val="000000" w:themeColor="text1"/>
          <w:sz w:val="24"/>
          <w:szCs w:val="24"/>
        </w:rPr>
        <w:t xml:space="preserve">application of life cycle assessment to process using </w:t>
      </w:r>
      <w:r w:rsidRPr="007A367C">
        <w:rPr>
          <w:rFonts w:asciiTheme="majorBidi" w:hAnsiTheme="majorBidi" w:cstheme="majorBidi"/>
          <w:i/>
          <w:iCs/>
          <w:color w:val="000000" w:themeColor="text1"/>
          <w:sz w:val="24"/>
          <w:szCs w:val="24"/>
        </w:rPr>
        <w:t>Hermetia illucens</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Journal of Cleaner Production</w:t>
      </w:r>
      <w:r w:rsidRPr="007A367C">
        <w:rPr>
          <w:rFonts w:asciiTheme="majorBidi" w:hAnsiTheme="majorBidi" w:cstheme="majorBidi"/>
          <w:color w:val="000000" w:themeColor="text1"/>
          <w:sz w:val="24"/>
          <w:szCs w:val="24"/>
        </w:rPr>
        <w:t xml:space="preserve"> 140: 890-905.</w:t>
      </w:r>
    </w:p>
    <w:p w14:paraId="2985A3CB" w14:textId="7777777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Schmitt E &amp; de Vries W (2020) Potential benefits of using </w:t>
      </w:r>
      <w:r w:rsidRPr="007A367C">
        <w:rPr>
          <w:rFonts w:asciiTheme="majorBidi" w:hAnsiTheme="majorBidi" w:cstheme="majorBidi"/>
          <w:i/>
          <w:iCs/>
          <w:color w:val="000000" w:themeColor="text1"/>
          <w:sz w:val="24"/>
          <w:szCs w:val="24"/>
        </w:rPr>
        <w:t>Hermetia illucens</w:t>
      </w:r>
      <w:r w:rsidRPr="007A367C">
        <w:rPr>
          <w:rFonts w:asciiTheme="majorBidi" w:hAnsiTheme="majorBidi" w:cstheme="majorBidi"/>
          <w:color w:val="000000" w:themeColor="text1"/>
          <w:sz w:val="24"/>
          <w:szCs w:val="24"/>
        </w:rPr>
        <w:t xml:space="preserve"> frass as a soil amendment on food production and for environmental impact reduction. </w:t>
      </w:r>
      <w:r w:rsidRPr="007A367C">
        <w:rPr>
          <w:rFonts w:asciiTheme="majorBidi" w:hAnsiTheme="majorBidi" w:cstheme="majorBidi"/>
          <w:i/>
          <w:iCs/>
          <w:color w:val="000000" w:themeColor="text1"/>
          <w:sz w:val="24"/>
          <w:szCs w:val="24"/>
        </w:rPr>
        <w:t>Current Opinion in Green and Sustainable Chemistry</w:t>
      </w:r>
      <w:r w:rsidRPr="007A367C">
        <w:rPr>
          <w:rFonts w:asciiTheme="majorBidi" w:hAnsiTheme="majorBidi" w:cstheme="majorBidi"/>
          <w:color w:val="000000" w:themeColor="text1"/>
          <w:sz w:val="24"/>
          <w:szCs w:val="24"/>
        </w:rPr>
        <w:t xml:space="preserve"> 25: 100335.</w:t>
      </w:r>
    </w:p>
    <w:p w14:paraId="69084B42" w14:textId="24196127"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Sharp RG (2013) A </w:t>
      </w:r>
      <w:r w:rsidR="00FC1372" w:rsidRPr="007A367C">
        <w:rPr>
          <w:rFonts w:asciiTheme="majorBidi" w:hAnsiTheme="majorBidi" w:cstheme="majorBidi"/>
          <w:color w:val="000000" w:themeColor="text1"/>
          <w:sz w:val="24"/>
          <w:szCs w:val="24"/>
        </w:rPr>
        <w:t>review of the applications of chitin and its derivatives in agriculture to modify plant-microbial interactions and improve crop yields</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Agronomy</w:t>
      </w:r>
      <w:r w:rsidRPr="007A367C">
        <w:rPr>
          <w:rFonts w:asciiTheme="majorBidi" w:hAnsiTheme="majorBidi" w:cstheme="majorBidi"/>
          <w:color w:val="000000" w:themeColor="text1"/>
          <w:sz w:val="24"/>
          <w:szCs w:val="24"/>
        </w:rPr>
        <w:t xml:space="preserve"> 3: 757-793.</w:t>
      </w:r>
    </w:p>
    <w:p w14:paraId="4F1D4625" w14:textId="141F103E" w:rsidR="00B7474A" w:rsidRPr="007A367C" w:rsidRDefault="00B7474A" w:rsidP="00C85CB4">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Tartaglia FdL, Righi EZ, </w:t>
      </w:r>
      <w:r w:rsidR="00C85CB4" w:rsidRPr="007A367C">
        <w:rPr>
          <w:rFonts w:asciiTheme="majorBidi" w:hAnsiTheme="majorBidi" w:cstheme="majorBidi"/>
          <w:color w:val="000000" w:themeColor="text1"/>
          <w:sz w:val="24"/>
          <w:szCs w:val="24"/>
        </w:rPr>
        <w:t xml:space="preserve">da </w:t>
      </w:r>
      <w:r w:rsidRPr="007A367C">
        <w:rPr>
          <w:rFonts w:asciiTheme="majorBidi" w:hAnsiTheme="majorBidi" w:cstheme="majorBidi"/>
          <w:color w:val="000000" w:themeColor="text1"/>
          <w:sz w:val="24"/>
          <w:szCs w:val="24"/>
        </w:rPr>
        <w:t xml:space="preserve">Rocha L, Loose LH, Maldaner IC &amp; Heldwein AB (2016) Non-destructive models for leaf area determination in canola. </w:t>
      </w:r>
      <w:r w:rsidRPr="007A367C">
        <w:rPr>
          <w:rFonts w:asciiTheme="majorBidi" w:hAnsiTheme="majorBidi" w:cstheme="majorBidi"/>
          <w:i/>
          <w:iCs/>
          <w:color w:val="000000" w:themeColor="text1"/>
          <w:sz w:val="24"/>
          <w:szCs w:val="24"/>
        </w:rPr>
        <w:t>Revista Brasileira de Engenharia Agrícola e Ambiental</w:t>
      </w:r>
      <w:r w:rsidRPr="007A367C">
        <w:rPr>
          <w:rFonts w:asciiTheme="majorBidi" w:hAnsiTheme="majorBidi" w:cstheme="majorBidi"/>
          <w:color w:val="000000" w:themeColor="text1"/>
          <w:sz w:val="24"/>
          <w:szCs w:val="24"/>
        </w:rPr>
        <w:t xml:space="preserve"> 20: 551-556.</w:t>
      </w:r>
    </w:p>
    <w:p w14:paraId="7E668782" w14:textId="77777777" w:rsidR="000D2DD0"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Toviho OA &amp; Bársony P (2022) Nutrient </w:t>
      </w:r>
      <w:r w:rsidR="00FC1372" w:rsidRPr="007A367C">
        <w:rPr>
          <w:rFonts w:asciiTheme="majorBidi" w:hAnsiTheme="majorBidi" w:cstheme="majorBidi"/>
          <w:color w:val="000000" w:themeColor="text1"/>
          <w:sz w:val="24"/>
          <w:szCs w:val="24"/>
        </w:rPr>
        <w:t>composition and growth of yellow mealworm (</w:t>
      </w:r>
      <w:r w:rsidR="00FC1372" w:rsidRPr="007A367C">
        <w:rPr>
          <w:rFonts w:asciiTheme="majorBidi" w:hAnsiTheme="majorBidi" w:cstheme="majorBidi"/>
          <w:i/>
          <w:iCs/>
          <w:color w:val="000000" w:themeColor="text1"/>
          <w:sz w:val="24"/>
          <w:szCs w:val="24"/>
        </w:rPr>
        <w:t>Tenebrio molitor</w:t>
      </w:r>
      <w:r w:rsidR="00FC1372" w:rsidRPr="007A367C">
        <w:rPr>
          <w:rFonts w:asciiTheme="majorBidi" w:hAnsiTheme="majorBidi" w:cstheme="majorBidi"/>
          <w:color w:val="000000" w:themeColor="text1"/>
          <w:sz w:val="24"/>
          <w:szCs w:val="24"/>
        </w:rPr>
        <w:t>) at different ages and stages of the life cycle</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Agriculture</w:t>
      </w:r>
      <w:r w:rsidRPr="007A367C">
        <w:rPr>
          <w:rFonts w:asciiTheme="majorBidi" w:hAnsiTheme="majorBidi" w:cstheme="majorBidi"/>
          <w:color w:val="000000" w:themeColor="text1"/>
          <w:sz w:val="24"/>
          <w:szCs w:val="24"/>
        </w:rPr>
        <w:t xml:space="preserve"> 12: 1924.</w:t>
      </w:r>
    </w:p>
    <w:p w14:paraId="6EF6AF8B" w14:textId="6B2DE2D5" w:rsidR="00B7474A" w:rsidRPr="007A367C" w:rsidDel="006E1CE8" w:rsidRDefault="006E1CE8"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V</w:t>
      </w:r>
      <w:r w:rsidR="00B7474A" w:rsidRPr="007A367C" w:rsidDel="006E1CE8">
        <w:rPr>
          <w:rFonts w:asciiTheme="majorBidi" w:hAnsiTheme="majorBidi" w:cstheme="majorBidi"/>
          <w:color w:val="000000" w:themeColor="text1"/>
          <w:sz w:val="24"/>
          <w:szCs w:val="24"/>
        </w:rPr>
        <w:t>an Looveren N, Vandeweyer D &amp; Van Campenhout L (2021) Impact of heat treatment on the microbiological quality of frass originating from black soldier fly larvae (</w:t>
      </w:r>
      <w:r w:rsidR="00B7474A" w:rsidRPr="007A367C" w:rsidDel="006E1CE8">
        <w:rPr>
          <w:rFonts w:asciiTheme="majorBidi" w:hAnsiTheme="majorBidi" w:cstheme="majorBidi"/>
          <w:i/>
          <w:iCs/>
          <w:color w:val="000000" w:themeColor="text1"/>
          <w:sz w:val="24"/>
          <w:szCs w:val="24"/>
        </w:rPr>
        <w:t xml:space="preserve">Hermetia </w:t>
      </w:r>
      <w:r w:rsidR="00B7474A" w:rsidRPr="007A367C" w:rsidDel="006E1CE8">
        <w:rPr>
          <w:rFonts w:asciiTheme="majorBidi" w:hAnsiTheme="majorBidi" w:cstheme="majorBidi"/>
          <w:i/>
          <w:iCs/>
          <w:color w:val="000000" w:themeColor="text1"/>
          <w:sz w:val="24"/>
          <w:szCs w:val="24"/>
        </w:rPr>
        <w:lastRenderedPageBreak/>
        <w:t>illucens</w:t>
      </w:r>
      <w:r w:rsidR="00B7474A" w:rsidRPr="007A367C" w:rsidDel="006E1CE8">
        <w:rPr>
          <w:rFonts w:asciiTheme="majorBidi" w:hAnsiTheme="majorBidi" w:cstheme="majorBidi"/>
          <w:color w:val="000000" w:themeColor="text1"/>
          <w:sz w:val="24"/>
          <w:szCs w:val="24"/>
        </w:rPr>
        <w:t xml:space="preserve">). </w:t>
      </w:r>
      <w:r w:rsidR="00B7474A" w:rsidRPr="007A367C" w:rsidDel="006E1CE8">
        <w:rPr>
          <w:rFonts w:asciiTheme="majorBidi" w:hAnsiTheme="majorBidi" w:cstheme="majorBidi"/>
          <w:i/>
          <w:iCs/>
          <w:color w:val="000000" w:themeColor="text1"/>
          <w:sz w:val="24"/>
          <w:szCs w:val="24"/>
        </w:rPr>
        <w:t>Insects</w:t>
      </w:r>
      <w:r w:rsidR="00B7474A" w:rsidRPr="007A367C" w:rsidDel="006E1CE8">
        <w:rPr>
          <w:rFonts w:asciiTheme="majorBidi" w:hAnsiTheme="majorBidi" w:cstheme="majorBidi"/>
          <w:color w:val="000000" w:themeColor="text1"/>
          <w:sz w:val="24"/>
          <w:szCs w:val="24"/>
        </w:rPr>
        <w:t xml:space="preserve"> 13: 22.</w:t>
      </w:r>
    </w:p>
    <w:p w14:paraId="2D928D42" w14:textId="7B0B1203"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Wagh ST &amp; Razvi NA (2016) Marascuilo method of multiple comparisons (an analytical study of caesarean section delivery). </w:t>
      </w:r>
      <w:r w:rsidR="00FC1372" w:rsidRPr="007A367C">
        <w:rPr>
          <w:rFonts w:asciiTheme="majorBidi" w:hAnsiTheme="majorBidi" w:cstheme="majorBidi"/>
          <w:i/>
          <w:iCs/>
          <w:color w:val="000000" w:themeColor="text1"/>
          <w:sz w:val="24"/>
          <w:szCs w:val="24"/>
        </w:rPr>
        <w:t>International Journal of Contemporary Medical Research</w:t>
      </w:r>
      <w:r w:rsidR="00FC1372" w:rsidRPr="007A367C" w:rsidDel="00FC1372">
        <w:rPr>
          <w:rFonts w:asciiTheme="majorBidi" w:hAnsiTheme="majorBidi" w:cstheme="majorBidi"/>
          <w:color w:val="000000" w:themeColor="text1"/>
          <w:sz w:val="24"/>
          <w:szCs w:val="24"/>
        </w:rPr>
        <w:t xml:space="preserve"> </w:t>
      </w:r>
      <w:r w:rsidRPr="007A367C">
        <w:rPr>
          <w:rFonts w:asciiTheme="majorBidi" w:hAnsiTheme="majorBidi" w:cstheme="majorBidi"/>
          <w:color w:val="000000" w:themeColor="text1"/>
          <w:sz w:val="24"/>
          <w:szCs w:val="24"/>
        </w:rPr>
        <w:t>43: 1137-1140.</w:t>
      </w:r>
    </w:p>
    <w:p w14:paraId="7AB0C9AC" w14:textId="3FB8F360" w:rsidR="00BB455D" w:rsidRPr="007A367C" w:rsidRDefault="00BB455D"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Wantulla M, Dicke M &amp; van Loon JJ</w:t>
      </w:r>
      <w:r w:rsidR="004E17E8" w:rsidRPr="007A367C">
        <w:rPr>
          <w:rFonts w:asciiTheme="majorBidi" w:hAnsiTheme="majorBidi" w:cstheme="majorBidi"/>
          <w:color w:val="000000" w:themeColor="text1"/>
          <w:sz w:val="24"/>
          <w:szCs w:val="24"/>
        </w:rPr>
        <w:t>A</w:t>
      </w:r>
      <w:r w:rsidRPr="007A367C">
        <w:rPr>
          <w:rFonts w:asciiTheme="majorBidi" w:hAnsiTheme="majorBidi" w:cstheme="majorBidi"/>
          <w:color w:val="000000" w:themeColor="text1"/>
          <w:sz w:val="24"/>
          <w:szCs w:val="24"/>
        </w:rPr>
        <w:t xml:space="preserve"> (202</w:t>
      </w:r>
      <w:r w:rsidR="00D5095B" w:rsidRPr="007A367C">
        <w:rPr>
          <w:rFonts w:asciiTheme="majorBidi" w:hAnsiTheme="majorBidi" w:cstheme="majorBidi"/>
          <w:color w:val="000000" w:themeColor="text1"/>
          <w:sz w:val="24"/>
          <w:szCs w:val="24"/>
        </w:rPr>
        <w:t>4</w:t>
      </w:r>
      <w:r w:rsidRPr="007A367C">
        <w:rPr>
          <w:rFonts w:asciiTheme="majorBidi" w:hAnsiTheme="majorBidi" w:cstheme="majorBidi"/>
          <w:color w:val="000000" w:themeColor="text1"/>
          <w:sz w:val="24"/>
          <w:szCs w:val="24"/>
        </w:rPr>
        <w:t>) Effects of amending soil with black soldier fly frass on survival and growth of the cabbage root fly (</w:t>
      </w:r>
      <w:r w:rsidRPr="007A367C">
        <w:rPr>
          <w:rFonts w:asciiTheme="majorBidi" w:hAnsiTheme="majorBidi" w:cstheme="majorBidi"/>
          <w:i/>
          <w:iCs/>
          <w:color w:val="000000" w:themeColor="text1"/>
          <w:sz w:val="24"/>
          <w:szCs w:val="24"/>
        </w:rPr>
        <w:t>Delia radicum</w:t>
      </w:r>
      <w:r w:rsidRPr="007A367C">
        <w:rPr>
          <w:rFonts w:asciiTheme="majorBidi" w:hAnsiTheme="majorBidi" w:cstheme="majorBidi"/>
          <w:color w:val="000000" w:themeColor="text1"/>
          <w:sz w:val="24"/>
          <w:szCs w:val="24"/>
        </w:rPr>
        <w:t xml:space="preserve">) depend on soil type. </w:t>
      </w:r>
      <w:r w:rsidR="00D5095B" w:rsidRPr="007A367C">
        <w:rPr>
          <w:rFonts w:asciiTheme="majorBidi" w:hAnsiTheme="majorBidi" w:cstheme="majorBidi"/>
          <w:i/>
          <w:iCs/>
          <w:color w:val="000000" w:themeColor="text1"/>
          <w:sz w:val="24"/>
          <w:szCs w:val="24"/>
        </w:rPr>
        <w:t>Journal of Pest Science</w:t>
      </w:r>
      <w:r w:rsidR="00D5095B" w:rsidRPr="007A367C">
        <w:rPr>
          <w:rFonts w:asciiTheme="majorBidi" w:hAnsiTheme="majorBidi" w:cstheme="majorBidi"/>
          <w:color w:val="000000" w:themeColor="text1"/>
          <w:sz w:val="24"/>
          <w:szCs w:val="24"/>
        </w:rPr>
        <w:t xml:space="preserve"> (doi.org/10.1007/s10340-023-01710-9)</w:t>
      </w:r>
    </w:p>
    <w:p w14:paraId="17967B1D" w14:textId="078D5A44" w:rsidR="006740A7" w:rsidRPr="007A367C" w:rsidRDefault="006740A7"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Wantulla M, van Loon JJA &amp; Dicke M (2023) Soil amendment with insect exuviae causes species-specific changes in the rhizosphere bacterial community of cabbage plants. </w:t>
      </w:r>
      <w:r w:rsidRPr="007A367C">
        <w:rPr>
          <w:rFonts w:asciiTheme="majorBidi" w:hAnsiTheme="majorBidi" w:cstheme="majorBidi"/>
          <w:i/>
          <w:iCs/>
          <w:color w:val="000000" w:themeColor="text1"/>
          <w:sz w:val="24"/>
          <w:szCs w:val="24"/>
        </w:rPr>
        <w:t xml:space="preserve">Applied Soil Ecology </w:t>
      </w:r>
      <w:r w:rsidRPr="007A367C">
        <w:rPr>
          <w:rFonts w:asciiTheme="majorBidi" w:hAnsiTheme="majorBidi" w:cstheme="majorBidi"/>
          <w:color w:val="000000" w:themeColor="text1"/>
          <w:sz w:val="24"/>
          <w:szCs w:val="24"/>
        </w:rPr>
        <w:t>188: 104854.</w:t>
      </w:r>
    </w:p>
    <w:p w14:paraId="7C482864" w14:textId="1221B2B6"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Wantulla M, van Zadelhoff K, van Loon JJ</w:t>
      </w:r>
      <w:r w:rsidR="00AE52E3" w:rsidRPr="007A367C">
        <w:rPr>
          <w:rFonts w:asciiTheme="majorBidi" w:hAnsiTheme="majorBidi" w:cstheme="majorBidi"/>
          <w:color w:val="000000" w:themeColor="text1"/>
          <w:sz w:val="24"/>
          <w:szCs w:val="24"/>
        </w:rPr>
        <w:t>A</w:t>
      </w:r>
      <w:r w:rsidRPr="007A367C">
        <w:rPr>
          <w:rFonts w:asciiTheme="majorBidi" w:hAnsiTheme="majorBidi" w:cstheme="majorBidi"/>
          <w:color w:val="000000" w:themeColor="text1"/>
          <w:sz w:val="24"/>
          <w:szCs w:val="24"/>
        </w:rPr>
        <w:t xml:space="preserve"> &amp; Dicke M (2022) The potential of soil amendment with insect exuviae and frass to control the cabbage root fly. </w:t>
      </w:r>
      <w:r w:rsidRPr="007A367C">
        <w:rPr>
          <w:rFonts w:asciiTheme="majorBidi" w:hAnsiTheme="majorBidi" w:cstheme="majorBidi"/>
          <w:i/>
          <w:iCs/>
          <w:color w:val="000000" w:themeColor="text1"/>
          <w:sz w:val="24"/>
          <w:szCs w:val="24"/>
        </w:rPr>
        <w:t>Journal of Applied Entomology</w:t>
      </w:r>
      <w:r w:rsidR="00FC1372" w:rsidRPr="007A367C">
        <w:rPr>
          <w:rFonts w:asciiTheme="majorBidi" w:hAnsiTheme="majorBidi" w:cstheme="majorBidi"/>
          <w:i/>
          <w:iCs/>
          <w:color w:val="000000" w:themeColor="text1"/>
          <w:sz w:val="24"/>
          <w:szCs w:val="24"/>
        </w:rPr>
        <w:t xml:space="preserve"> </w:t>
      </w:r>
      <w:r w:rsidR="00FC1372" w:rsidRPr="007A367C">
        <w:rPr>
          <w:rFonts w:asciiTheme="majorBidi" w:hAnsiTheme="majorBidi" w:cstheme="majorBidi"/>
          <w:color w:val="000000" w:themeColor="text1"/>
          <w:sz w:val="24"/>
          <w:szCs w:val="24"/>
        </w:rPr>
        <w:t>147: 181-191</w:t>
      </w:r>
      <w:r w:rsidRPr="007A367C">
        <w:rPr>
          <w:rFonts w:asciiTheme="majorBidi" w:hAnsiTheme="majorBidi" w:cstheme="majorBidi"/>
          <w:color w:val="000000" w:themeColor="text1"/>
          <w:sz w:val="24"/>
          <w:szCs w:val="24"/>
        </w:rPr>
        <w:t>.</w:t>
      </w:r>
    </w:p>
    <w:p w14:paraId="5B322547" w14:textId="3EDD9D4A" w:rsidR="00496593" w:rsidRPr="007A367C" w:rsidRDefault="00496593"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Watson C, Schlösser C, Vögerl J &amp; Wichern F (2021) Excellent excrement? Frass impacts on a soil's microbial community, processes and metal bioavailability. </w:t>
      </w:r>
      <w:r w:rsidRPr="007A367C">
        <w:rPr>
          <w:rFonts w:asciiTheme="majorBidi" w:hAnsiTheme="majorBidi" w:cstheme="majorBidi"/>
          <w:i/>
          <w:iCs/>
          <w:color w:val="000000" w:themeColor="text1"/>
          <w:sz w:val="24"/>
          <w:szCs w:val="24"/>
        </w:rPr>
        <w:t>Applied Soil Ecology</w:t>
      </w:r>
      <w:r w:rsidRPr="007A367C">
        <w:rPr>
          <w:rFonts w:asciiTheme="majorBidi" w:hAnsiTheme="majorBidi" w:cstheme="majorBidi"/>
          <w:color w:val="000000" w:themeColor="text1"/>
          <w:sz w:val="24"/>
          <w:szCs w:val="24"/>
        </w:rPr>
        <w:t xml:space="preserve"> 168: 104110.</w:t>
      </w:r>
    </w:p>
    <w:p w14:paraId="172FD253" w14:textId="7E371D24"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Wei S-J, Shi B-C, Gong Y-J, Jin G-H, Chen X-X &amp; Meng X-F (2013) </w:t>
      </w:r>
      <w:r w:rsidR="0022607F" w:rsidRPr="007A367C">
        <w:rPr>
          <w:rFonts w:asciiTheme="majorBidi" w:hAnsiTheme="majorBidi" w:cstheme="majorBidi"/>
          <w:color w:val="000000" w:themeColor="text1"/>
          <w:sz w:val="24"/>
          <w:szCs w:val="24"/>
        </w:rPr>
        <w:t xml:space="preserve">Genetic structure and demographic history reveal migration of the diamondback moth </w:t>
      </w:r>
      <w:r w:rsidRPr="007A367C">
        <w:rPr>
          <w:rFonts w:asciiTheme="majorBidi" w:hAnsiTheme="majorBidi" w:cstheme="majorBidi"/>
          <w:i/>
          <w:iCs/>
          <w:color w:val="000000" w:themeColor="text1"/>
          <w:sz w:val="24"/>
          <w:szCs w:val="24"/>
        </w:rPr>
        <w:t>Plutella xylostella</w:t>
      </w:r>
      <w:r w:rsidRPr="007A367C">
        <w:rPr>
          <w:rFonts w:asciiTheme="majorBidi" w:hAnsiTheme="majorBidi" w:cstheme="majorBidi"/>
          <w:color w:val="000000" w:themeColor="text1"/>
          <w:sz w:val="24"/>
          <w:szCs w:val="24"/>
        </w:rPr>
        <w:t xml:space="preserve"> (Lepidoptera: Plutellidae) from the Southern to Northern Regions of China. </w:t>
      </w:r>
      <w:r w:rsidRPr="007A367C">
        <w:rPr>
          <w:rFonts w:asciiTheme="majorBidi" w:hAnsiTheme="majorBidi" w:cstheme="majorBidi"/>
          <w:i/>
          <w:iCs/>
          <w:color w:val="000000" w:themeColor="text1"/>
          <w:sz w:val="24"/>
          <w:szCs w:val="24"/>
        </w:rPr>
        <w:t>PL</w:t>
      </w:r>
      <w:r w:rsidR="00CE282A" w:rsidRPr="007A367C">
        <w:rPr>
          <w:rFonts w:asciiTheme="majorBidi" w:hAnsiTheme="majorBidi" w:cstheme="majorBidi"/>
          <w:i/>
          <w:iCs/>
          <w:color w:val="000000" w:themeColor="text1"/>
          <w:sz w:val="24"/>
          <w:szCs w:val="24"/>
        </w:rPr>
        <w:t>o</w:t>
      </w:r>
      <w:r w:rsidRPr="007A367C">
        <w:rPr>
          <w:rFonts w:asciiTheme="majorBidi" w:hAnsiTheme="majorBidi" w:cstheme="majorBidi"/>
          <w:i/>
          <w:iCs/>
          <w:color w:val="000000" w:themeColor="text1"/>
          <w:sz w:val="24"/>
          <w:szCs w:val="24"/>
        </w:rPr>
        <w:t>S</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ONE</w:t>
      </w:r>
      <w:r w:rsidRPr="007A367C">
        <w:rPr>
          <w:rFonts w:asciiTheme="majorBidi" w:hAnsiTheme="majorBidi" w:cstheme="majorBidi"/>
          <w:color w:val="000000" w:themeColor="text1"/>
          <w:sz w:val="24"/>
          <w:szCs w:val="24"/>
        </w:rPr>
        <w:t xml:space="preserve"> 8: e59654. </w:t>
      </w:r>
    </w:p>
    <w:p w14:paraId="0B16CD5B" w14:textId="355D7DDF" w:rsidR="00BB455D"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Young-Mathews A (2012) </w:t>
      </w:r>
      <w:r w:rsidR="004059FC" w:rsidRPr="007A367C">
        <w:rPr>
          <w:rFonts w:asciiTheme="majorBidi" w:hAnsiTheme="majorBidi" w:cstheme="majorBidi"/>
          <w:i/>
          <w:iCs/>
          <w:color w:val="000000" w:themeColor="text1"/>
          <w:sz w:val="24"/>
          <w:szCs w:val="24"/>
        </w:rPr>
        <w:t xml:space="preserve">Plant </w:t>
      </w:r>
      <w:r w:rsidR="009D63DE" w:rsidRPr="007A367C">
        <w:rPr>
          <w:rFonts w:asciiTheme="majorBidi" w:hAnsiTheme="majorBidi" w:cstheme="majorBidi"/>
          <w:i/>
          <w:iCs/>
          <w:color w:val="000000" w:themeColor="text1"/>
          <w:sz w:val="24"/>
          <w:szCs w:val="24"/>
        </w:rPr>
        <w:t xml:space="preserve">Guide </w:t>
      </w:r>
      <w:r w:rsidR="004059FC" w:rsidRPr="007A367C">
        <w:rPr>
          <w:rFonts w:asciiTheme="majorBidi" w:hAnsiTheme="majorBidi" w:cstheme="majorBidi"/>
          <w:i/>
          <w:iCs/>
          <w:color w:val="000000" w:themeColor="text1"/>
          <w:sz w:val="24"/>
          <w:szCs w:val="24"/>
        </w:rPr>
        <w:t xml:space="preserve">for </w:t>
      </w:r>
      <w:r w:rsidR="009D63DE" w:rsidRPr="007A367C">
        <w:rPr>
          <w:rFonts w:asciiTheme="majorBidi" w:hAnsiTheme="majorBidi" w:cstheme="majorBidi"/>
          <w:i/>
          <w:iCs/>
          <w:color w:val="000000" w:themeColor="text1"/>
          <w:sz w:val="24"/>
          <w:szCs w:val="24"/>
        </w:rPr>
        <w:t xml:space="preserve">Field Mustard </w:t>
      </w:r>
      <w:r w:rsidR="004059FC" w:rsidRPr="007A367C">
        <w:rPr>
          <w:rFonts w:asciiTheme="majorBidi" w:hAnsiTheme="majorBidi" w:cstheme="majorBidi"/>
          <w:i/>
          <w:iCs/>
          <w:color w:val="000000" w:themeColor="text1"/>
          <w:sz w:val="24"/>
          <w:szCs w:val="24"/>
        </w:rPr>
        <w:t>(</w:t>
      </w:r>
      <w:r w:rsidR="004059FC" w:rsidRPr="007A367C">
        <w:rPr>
          <w:rFonts w:asciiTheme="majorBidi" w:hAnsiTheme="majorBidi" w:cstheme="majorBidi"/>
          <w:color w:val="000000" w:themeColor="text1"/>
          <w:sz w:val="24"/>
          <w:szCs w:val="24"/>
        </w:rPr>
        <w:t>Brassica rapa</w:t>
      </w:r>
      <w:r w:rsidR="004059FC" w:rsidRPr="007A367C">
        <w:rPr>
          <w:rFonts w:asciiTheme="majorBidi" w:hAnsiTheme="majorBidi" w:cstheme="majorBidi"/>
          <w:i/>
          <w:iCs/>
          <w:color w:val="000000" w:themeColor="text1"/>
          <w:sz w:val="24"/>
          <w:szCs w:val="24"/>
        </w:rPr>
        <w:t xml:space="preserve"> var. </w:t>
      </w:r>
      <w:r w:rsidR="004059FC" w:rsidRPr="007A367C">
        <w:rPr>
          <w:rFonts w:asciiTheme="majorBidi" w:hAnsiTheme="majorBidi" w:cstheme="majorBidi"/>
          <w:color w:val="000000" w:themeColor="text1"/>
          <w:sz w:val="24"/>
          <w:szCs w:val="24"/>
        </w:rPr>
        <w:t>rapa</w:t>
      </w:r>
      <w:r w:rsidR="004059FC" w:rsidRPr="007A367C">
        <w:rPr>
          <w:rFonts w:asciiTheme="majorBidi" w:hAnsiTheme="majorBidi" w:cstheme="majorBidi"/>
          <w:i/>
          <w:iCs/>
          <w:color w:val="000000" w:themeColor="text1"/>
          <w:sz w:val="24"/>
          <w:szCs w:val="24"/>
        </w:rPr>
        <w:t>)</w:t>
      </w:r>
      <w:r w:rsidR="004059FC" w:rsidRPr="007A367C">
        <w:rPr>
          <w:rFonts w:asciiTheme="majorBidi" w:hAnsiTheme="majorBidi" w:cstheme="majorBidi"/>
          <w:color w:val="000000" w:themeColor="text1"/>
          <w:sz w:val="24"/>
          <w:szCs w:val="24"/>
        </w:rPr>
        <w:t>. USDA-Natural Resources Conservation Service, Corvallis Plant Materials Center, Corvallis, OR</w:t>
      </w:r>
      <w:r w:rsidR="006E1CE8" w:rsidRPr="007A367C">
        <w:rPr>
          <w:rFonts w:asciiTheme="majorBidi" w:hAnsiTheme="majorBidi" w:cstheme="majorBidi"/>
          <w:color w:val="000000" w:themeColor="text1"/>
          <w:sz w:val="24"/>
          <w:szCs w:val="24"/>
        </w:rPr>
        <w:t>, USA</w:t>
      </w:r>
      <w:r w:rsidR="004059FC" w:rsidRPr="007A367C">
        <w:rPr>
          <w:rFonts w:asciiTheme="majorBidi" w:hAnsiTheme="majorBidi" w:cstheme="majorBidi"/>
          <w:color w:val="000000" w:themeColor="text1"/>
          <w:sz w:val="24"/>
          <w:szCs w:val="24"/>
        </w:rPr>
        <w:t xml:space="preserve">. </w:t>
      </w:r>
    </w:p>
    <w:p w14:paraId="124D8FDB" w14:textId="2D0F93BD"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Zeileis A, Kleiber C &amp; Jackman S (2008) Regression models for count data in R. </w:t>
      </w:r>
      <w:r w:rsidRPr="007A367C">
        <w:rPr>
          <w:rFonts w:asciiTheme="majorBidi" w:hAnsiTheme="majorBidi" w:cstheme="majorBidi"/>
          <w:i/>
          <w:iCs/>
          <w:color w:val="000000" w:themeColor="text1"/>
          <w:sz w:val="24"/>
          <w:szCs w:val="24"/>
        </w:rPr>
        <w:t>Journal</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of</w:t>
      </w:r>
      <w:r w:rsidRPr="007A367C">
        <w:rPr>
          <w:rFonts w:asciiTheme="majorBidi" w:hAnsiTheme="majorBidi" w:cstheme="majorBidi"/>
          <w:color w:val="000000" w:themeColor="text1"/>
          <w:sz w:val="24"/>
          <w:szCs w:val="24"/>
        </w:rPr>
        <w:t xml:space="preserve"> </w:t>
      </w:r>
      <w:r w:rsidR="0047288D" w:rsidRPr="007A367C">
        <w:rPr>
          <w:rFonts w:asciiTheme="majorBidi" w:hAnsiTheme="majorBidi" w:cstheme="majorBidi"/>
          <w:i/>
          <w:iCs/>
          <w:color w:val="000000" w:themeColor="text1"/>
          <w:sz w:val="24"/>
          <w:szCs w:val="24"/>
        </w:rPr>
        <w:t>S</w:t>
      </w:r>
      <w:r w:rsidRPr="007A367C">
        <w:rPr>
          <w:rFonts w:asciiTheme="majorBidi" w:hAnsiTheme="majorBidi" w:cstheme="majorBidi"/>
          <w:i/>
          <w:iCs/>
          <w:color w:val="000000" w:themeColor="text1"/>
          <w:sz w:val="24"/>
          <w:szCs w:val="24"/>
        </w:rPr>
        <w:t xml:space="preserve">tatistical </w:t>
      </w:r>
      <w:r w:rsidR="0047288D" w:rsidRPr="007A367C">
        <w:rPr>
          <w:rFonts w:asciiTheme="majorBidi" w:hAnsiTheme="majorBidi" w:cstheme="majorBidi"/>
          <w:i/>
          <w:iCs/>
          <w:color w:val="000000" w:themeColor="text1"/>
          <w:sz w:val="24"/>
          <w:szCs w:val="24"/>
        </w:rPr>
        <w:t>S</w:t>
      </w:r>
      <w:r w:rsidRPr="007A367C">
        <w:rPr>
          <w:rFonts w:asciiTheme="majorBidi" w:hAnsiTheme="majorBidi" w:cstheme="majorBidi"/>
          <w:i/>
          <w:iCs/>
          <w:color w:val="000000" w:themeColor="text1"/>
          <w:sz w:val="24"/>
          <w:szCs w:val="24"/>
        </w:rPr>
        <w:t>oftware</w:t>
      </w:r>
      <w:r w:rsidRPr="007A367C">
        <w:rPr>
          <w:rFonts w:asciiTheme="majorBidi" w:hAnsiTheme="majorBidi" w:cstheme="majorBidi"/>
          <w:color w:val="000000" w:themeColor="text1"/>
          <w:sz w:val="24"/>
          <w:szCs w:val="24"/>
        </w:rPr>
        <w:t xml:space="preserve"> 27: 1-25.</w:t>
      </w:r>
    </w:p>
    <w:p w14:paraId="12B8F5CF" w14:textId="7F27BC00"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Zhang Q, Rue K &amp; Wang S (2012) </w:t>
      </w:r>
      <w:r w:rsidR="00531E55" w:rsidRPr="007A367C">
        <w:rPr>
          <w:rFonts w:asciiTheme="majorBidi" w:hAnsiTheme="majorBidi" w:cstheme="majorBidi"/>
          <w:color w:val="000000" w:themeColor="text1"/>
          <w:sz w:val="24"/>
          <w:szCs w:val="24"/>
        </w:rPr>
        <w:t>Salinity effect on seed germination and growth of two warm-season native grass species</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HortScience</w:t>
      </w:r>
      <w:r w:rsidRPr="007A367C">
        <w:rPr>
          <w:rFonts w:asciiTheme="majorBidi" w:hAnsiTheme="majorBidi" w:cstheme="majorBidi"/>
          <w:color w:val="000000" w:themeColor="text1"/>
          <w:sz w:val="24"/>
          <w:szCs w:val="24"/>
        </w:rPr>
        <w:t xml:space="preserve"> 47: 527-530.</w:t>
      </w:r>
    </w:p>
    <w:p w14:paraId="40BB88D3" w14:textId="5EB29F3D" w:rsidR="00B7474A"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Zim J, Aitikkou A, E</w:t>
      </w:r>
      <w:r w:rsidR="009D63DE" w:rsidRPr="007A367C">
        <w:rPr>
          <w:rFonts w:asciiTheme="majorBidi" w:hAnsiTheme="majorBidi" w:cstheme="majorBidi"/>
          <w:color w:val="000000" w:themeColor="text1"/>
          <w:sz w:val="24"/>
          <w:szCs w:val="24"/>
        </w:rPr>
        <w:t>l</w:t>
      </w:r>
      <w:r w:rsidRPr="007A367C">
        <w:rPr>
          <w:rFonts w:asciiTheme="majorBidi" w:hAnsiTheme="majorBidi" w:cstheme="majorBidi"/>
          <w:color w:val="000000" w:themeColor="text1"/>
          <w:sz w:val="24"/>
          <w:szCs w:val="24"/>
        </w:rPr>
        <w:t xml:space="preserve"> Omari MH, E</w:t>
      </w:r>
      <w:r w:rsidR="009D63DE" w:rsidRPr="007A367C">
        <w:rPr>
          <w:rFonts w:asciiTheme="majorBidi" w:hAnsiTheme="majorBidi" w:cstheme="majorBidi"/>
          <w:color w:val="000000" w:themeColor="text1"/>
          <w:sz w:val="24"/>
          <w:szCs w:val="24"/>
        </w:rPr>
        <w:t>l</w:t>
      </w:r>
      <w:r w:rsidRPr="007A367C">
        <w:rPr>
          <w:rFonts w:asciiTheme="majorBidi" w:hAnsiTheme="majorBidi" w:cstheme="majorBidi"/>
          <w:color w:val="000000" w:themeColor="text1"/>
          <w:sz w:val="24"/>
          <w:szCs w:val="24"/>
        </w:rPr>
        <w:t xml:space="preserve"> Malahi S, Azim K</w:t>
      </w:r>
      <w:r w:rsidR="009D63DE" w:rsidRPr="007A367C">
        <w:rPr>
          <w:rFonts w:asciiTheme="majorBidi" w:hAnsiTheme="majorBidi" w:cstheme="majorBidi"/>
          <w:color w:val="000000" w:themeColor="text1"/>
          <w:sz w:val="24"/>
          <w:szCs w:val="24"/>
        </w:rPr>
        <w:t xml:space="preserve"> et al.</w:t>
      </w:r>
      <w:r w:rsidRPr="007A367C">
        <w:rPr>
          <w:rFonts w:asciiTheme="majorBidi" w:hAnsiTheme="majorBidi" w:cstheme="majorBidi"/>
          <w:color w:val="000000" w:themeColor="text1"/>
          <w:sz w:val="24"/>
          <w:szCs w:val="24"/>
        </w:rPr>
        <w:t xml:space="preserve"> (2022) A </w:t>
      </w:r>
      <w:r w:rsidR="001C052E" w:rsidRPr="007A367C">
        <w:rPr>
          <w:rFonts w:asciiTheme="majorBidi" w:hAnsiTheme="majorBidi" w:cstheme="majorBidi"/>
          <w:color w:val="000000" w:themeColor="text1"/>
          <w:sz w:val="24"/>
          <w:szCs w:val="24"/>
        </w:rPr>
        <w:t xml:space="preserve">new organic amendment based on insect frass for zucchini </w:t>
      </w:r>
      <w:r w:rsidRPr="007A367C">
        <w:rPr>
          <w:rFonts w:asciiTheme="majorBidi" w:hAnsiTheme="majorBidi" w:cstheme="majorBidi"/>
          <w:color w:val="000000" w:themeColor="text1"/>
          <w:sz w:val="24"/>
          <w:szCs w:val="24"/>
        </w:rPr>
        <w:t>(</w:t>
      </w:r>
      <w:r w:rsidRPr="007A367C">
        <w:rPr>
          <w:rFonts w:asciiTheme="majorBidi" w:hAnsiTheme="majorBidi" w:cstheme="majorBidi"/>
          <w:i/>
          <w:iCs/>
          <w:color w:val="000000" w:themeColor="text1"/>
          <w:sz w:val="24"/>
          <w:szCs w:val="24"/>
        </w:rPr>
        <w:t>Cucurbita pepo</w:t>
      </w:r>
      <w:r w:rsidRPr="007A367C">
        <w:rPr>
          <w:rFonts w:asciiTheme="majorBidi" w:hAnsiTheme="majorBidi" w:cstheme="majorBidi"/>
          <w:color w:val="000000" w:themeColor="text1"/>
          <w:sz w:val="24"/>
          <w:szCs w:val="24"/>
        </w:rPr>
        <w:t xml:space="preserve"> L.) </w:t>
      </w:r>
      <w:r w:rsidR="001C052E" w:rsidRPr="007A367C">
        <w:rPr>
          <w:rFonts w:asciiTheme="majorBidi" w:hAnsiTheme="majorBidi" w:cstheme="majorBidi"/>
          <w:color w:val="000000" w:themeColor="text1"/>
          <w:sz w:val="24"/>
          <w:szCs w:val="24"/>
        </w:rPr>
        <w:t>cultivation</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Environmental Sciences Proceedings</w:t>
      </w:r>
      <w:r w:rsidRPr="007A367C">
        <w:rPr>
          <w:rFonts w:asciiTheme="majorBidi" w:hAnsiTheme="majorBidi" w:cstheme="majorBidi"/>
          <w:color w:val="000000" w:themeColor="text1"/>
          <w:sz w:val="24"/>
          <w:szCs w:val="24"/>
        </w:rPr>
        <w:t xml:space="preserve"> 16: 28.</w:t>
      </w:r>
    </w:p>
    <w:p w14:paraId="3F916E5F" w14:textId="2102A21A" w:rsidR="00200BC5" w:rsidRPr="007A367C" w:rsidRDefault="00B7474A"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Zulkifli NFNM, Seok-Kian AY, Seng LL, Mustafa S, Kim Y-S &amp; Shapawi R (2022) Nutritional value of black soldier fly (</w:t>
      </w:r>
      <w:r w:rsidRPr="007A367C">
        <w:rPr>
          <w:rFonts w:asciiTheme="majorBidi" w:hAnsiTheme="majorBidi" w:cstheme="majorBidi"/>
          <w:i/>
          <w:iCs/>
          <w:color w:val="000000" w:themeColor="text1"/>
          <w:sz w:val="24"/>
          <w:szCs w:val="24"/>
        </w:rPr>
        <w:t>Hermetia illucens</w:t>
      </w:r>
      <w:r w:rsidRPr="007A367C">
        <w:rPr>
          <w:rFonts w:asciiTheme="majorBidi" w:hAnsiTheme="majorBidi" w:cstheme="majorBidi"/>
          <w:color w:val="000000" w:themeColor="text1"/>
          <w:sz w:val="24"/>
          <w:szCs w:val="24"/>
        </w:rPr>
        <w:t xml:space="preserve">) larvae processed by different methods. </w:t>
      </w:r>
      <w:r w:rsidRPr="007A367C">
        <w:rPr>
          <w:rFonts w:asciiTheme="majorBidi" w:hAnsiTheme="majorBidi" w:cstheme="majorBidi"/>
          <w:i/>
          <w:iCs/>
          <w:color w:val="000000" w:themeColor="text1"/>
          <w:sz w:val="24"/>
          <w:szCs w:val="24"/>
        </w:rPr>
        <w:t>PL</w:t>
      </w:r>
      <w:r w:rsidR="004249B3" w:rsidRPr="007A367C">
        <w:rPr>
          <w:rFonts w:asciiTheme="majorBidi" w:hAnsiTheme="majorBidi" w:cstheme="majorBidi"/>
          <w:i/>
          <w:iCs/>
          <w:color w:val="000000" w:themeColor="text1"/>
          <w:sz w:val="24"/>
          <w:szCs w:val="24"/>
        </w:rPr>
        <w:t>o</w:t>
      </w:r>
      <w:r w:rsidRPr="007A367C">
        <w:rPr>
          <w:rFonts w:asciiTheme="majorBidi" w:hAnsiTheme="majorBidi" w:cstheme="majorBidi"/>
          <w:i/>
          <w:iCs/>
          <w:color w:val="000000" w:themeColor="text1"/>
          <w:sz w:val="24"/>
          <w:szCs w:val="24"/>
        </w:rPr>
        <w:t>S O</w:t>
      </w:r>
      <w:r w:rsidR="00CE282A" w:rsidRPr="007A367C">
        <w:rPr>
          <w:rFonts w:asciiTheme="majorBidi" w:hAnsiTheme="majorBidi" w:cstheme="majorBidi"/>
          <w:i/>
          <w:iCs/>
          <w:color w:val="000000" w:themeColor="text1"/>
          <w:sz w:val="24"/>
          <w:szCs w:val="24"/>
        </w:rPr>
        <w:t>NE</w:t>
      </w:r>
      <w:r w:rsidRPr="007A367C">
        <w:rPr>
          <w:rFonts w:asciiTheme="majorBidi" w:hAnsiTheme="majorBidi" w:cstheme="majorBidi"/>
          <w:color w:val="000000" w:themeColor="text1"/>
          <w:sz w:val="24"/>
          <w:szCs w:val="24"/>
        </w:rPr>
        <w:t xml:space="preserve"> 17: e0263924.</w:t>
      </w:r>
      <w:bookmarkEnd w:id="44"/>
      <w:bookmarkEnd w:id="45"/>
    </w:p>
    <w:p w14:paraId="2AFA3C0B" w14:textId="77777777" w:rsidR="00800E69" w:rsidRPr="007A367C" w:rsidRDefault="00800E69" w:rsidP="00F06186">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p>
    <w:p w14:paraId="1A66DA1A" w14:textId="77777777"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p>
    <w:p w14:paraId="7AD1122B" w14:textId="1323B987" w:rsidR="00443B76" w:rsidRPr="007A367C" w:rsidRDefault="00443B76" w:rsidP="00F06186">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Figure captions</w:t>
      </w:r>
    </w:p>
    <w:p w14:paraId="17C664F1" w14:textId="4A0884AB" w:rsidR="00443B76" w:rsidRPr="007A367C" w:rsidRDefault="00443B76" w:rsidP="00443B7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1</w:t>
      </w:r>
      <w:r w:rsidRPr="007A367C">
        <w:rPr>
          <w:rFonts w:asciiTheme="majorBidi" w:hAnsiTheme="majorBidi" w:cstheme="majorBidi"/>
          <w:color w:val="000000" w:themeColor="text1"/>
          <w:sz w:val="24"/>
          <w:szCs w:val="24"/>
          <w:lang w:val="en-US"/>
        </w:rPr>
        <w:t xml:space="preserve"> Visual representation of feeding scores used to assess the extent of leaf damage in greenhouse-grown </w:t>
      </w:r>
      <w:r w:rsidRPr="007A367C">
        <w:rPr>
          <w:rFonts w:asciiTheme="majorBidi" w:hAnsiTheme="majorBidi" w:cstheme="majorBidi"/>
          <w:i/>
          <w:iCs/>
          <w:color w:val="000000" w:themeColor="text1"/>
          <w:sz w:val="24"/>
          <w:szCs w:val="24"/>
          <w:lang w:val="en-US"/>
        </w:rPr>
        <w:t>B</w:t>
      </w:r>
      <w:r w:rsidR="00B36E65" w:rsidRPr="007A367C">
        <w:rPr>
          <w:rFonts w:asciiTheme="majorBidi" w:hAnsiTheme="majorBidi" w:cstheme="majorBidi"/>
          <w:i/>
          <w:iCs/>
          <w:color w:val="000000" w:themeColor="text1"/>
          <w:sz w:val="24"/>
          <w:szCs w:val="24"/>
          <w:lang w:val="en-US"/>
        </w:rPr>
        <w:t xml:space="preserve">rassica </w:t>
      </w:r>
      <w:r w:rsidRPr="007A367C">
        <w:rPr>
          <w:rFonts w:asciiTheme="majorBidi" w:hAnsiTheme="majorBidi" w:cstheme="majorBidi"/>
          <w:i/>
          <w:iCs/>
          <w:color w:val="000000" w:themeColor="text1"/>
          <w:sz w:val="24"/>
          <w:szCs w:val="24"/>
          <w:lang w:val="en-US"/>
        </w:rPr>
        <w:t xml:space="preserve">rapa </w:t>
      </w:r>
      <w:r w:rsidRPr="007A367C">
        <w:rPr>
          <w:rFonts w:asciiTheme="majorBidi" w:hAnsiTheme="majorBidi" w:cstheme="majorBidi"/>
          <w:color w:val="000000" w:themeColor="text1"/>
          <w:sz w:val="24"/>
          <w:szCs w:val="24"/>
          <w:lang w:val="en-US"/>
        </w:rPr>
        <w:t xml:space="preserve">plants by larvae of </w:t>
      </w:r>
      <w:r w:rsidRPr="007A367C">
        <w:rPr>
          <w:rFonts w:asciiTheme="majorBidi" w:hAnsiTheme="majorBidi" w:cstheme="majorBidi"/>
          <w:i/>
          <w:iCs/>
          <w:color w:val="000000" w:themeColor="text1"/>
          <w:sz w:val="24"/>
          <w:szCs w:val="24"/>
          <w:lang w:val="en-US"/>
        </w:rPr>
        <w:t>P</w:t>
      </w:r>
      <w:r w:rsidR="00B36E65" w:rsidRPr="007A367C">
        <w:rPr>
          <w:rFonts w:asciiTheme="majorBidi" w:hAnsiTheme="majorBidi" w:cstheme="majorBidi"/>
          <w:i/>
          <w:iCs/>
          <w:color w:val="000000" w:themeColor="text1"/>
          <w:sz w:val="24"/>
          <w:szCs w:val="24"/>
          <w:lang w:val="en-US"/>
        </w:rPr>
        <w:t xml:space="preserve">lutella </w:t>
      </w:r>
      <w:r w:rsidRPr="007A367C">
        <w:rPr>
          <w:rFonts w:asciiTheme="majorBidi" w:hAnsiTheme="majorBidi" w:cstheme="majorBidi"/>
          <w:i/>
          <w:iCs/>
          <w:color w:val="000000" w:themeColor="text1"/>
          <w:sz w:val="24"/>
          <w:szCs w:val="24"/>
          <w:lang w:val="en-US"/>
        </w:rPr>
        <w:t>xylostella</w:t>
      </w:r>
      <w:r w:rsidRPr="007A367C">
        <w:rPr>
          <w:rFonts w:asciiTheme="majorBidi" w:hAnsiTheme="majorBidi" w:cstheme="majorBidi"/>
          <w:color w:val="000000" w:themeColor="text1"/>
          <w:sz w:val="24"/>
          <w:szCs w:val="24"/>
          <w:lang w:val="en-US"/>
        </w:rPr>
        <w:t>. The score ranged from 1 to 7</w:t>
      </w:r>
      <w:r w:rsidR="00B36E65"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with ‘1’ being scored for leaves with no damage symptoms and ‘7’ for heavily damaged leaves. Intermediate values on the scale represent different levels of damage </w:t>
      </w:r>
      <w:r w:rsidRPr="007A367C">
        <w:rPr>
          <w:rFonts w:asciiTheme="majorBidi" w:hAnsiTheme="majorBidi" w:cstheme="majorBidi"/>
          <w:noProof/>
          <w:color w:val="000000" w:themeColor="text1"/>
          <w:sz w:val="24"/>
          <w:szCs w:val="24"/>
          <w:lang w:val="en-US"/>
        </w:rPr>
        <w:t>(Robin et al., 2017)</w:t>
      </w:r>
      <w:r w:rsidRPr="007A367C">
        <w:rPr>
          <w:rFonts w:asciiTheme="majorBidi" w:hAnsiTheme="majorBidi" w:cstheme="majorBidi"/>
          <w:color w:val="000000" w:themeColor="text1"/>
          <w:sz w:val="24"/>
          <w:szCs w:val="24"/>
          <w:lang w:val="en-US"/>
        </w:rPr>
        <w:t>.</w:t>
      </w:r>
    </w:p>
    <w:p w14:paraId="4725E1DB" w14:textId="60E334A7" w:rsidR="00443B76" w:rsidRPr="007A367C" w:rsidRDefault="00443B76" w:rsidP="00F06186">
      <w:pPr>
        <w:widowControl w:val="0"/>
        <w:suppressAutoHyphens/>
        <w:spacing w:after="0"/>
        <w:contextualSpacing/>
        <w:rPr>
          <w:rFonts w:asciiTheme="majorBidi" w:hAnsiTheme="majorBidi" w:cstheme="majorBidi"/>
          <w:color w:val="000000" w:themeColor="text1"/>
          <w:sz w:val="24"/>
          <w:szCs w:val="24"/>
          <w:lang w:val="en-US"/>
        </w:rPr>
      </w:pPr>
    </w:p>
    <w:p w14:paraId="3937CAD2" w14:textId="4290337C" w:rsidR="004B5E52" w:rsidRPr="007A367C" w:rsidRDefault="004B5E52" w:rsidP="004B5E5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2</w:t>
      </w:r>
      <w:r w:rsidRPr="007A367C">
        <w:rPr>
          <w:rFonts w:asciiTheme="majorBidi" w:hAnsiTheme="majorBidi" w:cstheme="majorBidi"/>
          <w:color w:val="000000" w:themeColor="text1"/>
          <w:sz w:val="24"/>
          <w:szCs w:val="24"/>
          <w:lang w:val="en-US"/>
        </w:rPr>
        <w:t xml:space="preserve"> Leaf area (cm</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of </w:t>
      </w:r>
      <w:r w:rsidRPr="007A367C">
        <w:rPr>
          <w:rFonts w:asciiTheme="majorBidi" w:hAnsiTheme="majorBidi" w:cstheme="majorBidi"/>
          <w:i/>
          <w:iCs/>
          <w:color w:val="000000" w:themeColor="text1"/>
          <w:sz w:val="24"/>
          <w:szCs w:val="24"/>
          <w:lang w:val="en-US"/>
        </w:rPr>
        <w:t>B</w:t>
      </w:r>
      <w:r w:rsidR="00B36E65" w:rsidRPr="007A367C">
        <w:rPr>
          <w:rFonts w:asciiTheme="majorBidi" w:hAnsiTheme="majorBidi" w:cstheme="majorBidi"/>
          <w:i/>
          <w:iCs/>
          <w:color w:val="000000" w:themeColor="text1"/>
          <w:sz w:val="24"/>
          <w:szCs w:val="24"/>
          <w:lang w:val="en-US"/>
        </w:rPr>
        <w:t xml:space="preserve">rassica </w:t>
      </w:r>
      <w:r w:rsidRPr="007A367C">
        <w:rPr>
          <w:rFonts w:asciiTheme="majorBidi" w:hAnsiTheme="majorBidi" w:cstheme="majorBidi"/>
          <w:i/>
          <w:iCs/>
          <w:color w:val="000000" w:themeColor="text1"/>
          <w:sz w:val="24"/>
          <w:szCs w:val="24"/>
          <w:lang w:val="en-US"/>
        </w:rPr>
        <w:t>rapa</w:t>
      </w:r>
      <w:r w:rsidRPr="007A367C">
        <w:rPr>
          <w:rFonts w:asciiTheme="majorBidi" w:hAnsiTheme="majorBidi" w:cstheme="majorBidi"/>
          <w:color w:val="000000" w:themeColor="text1"/>
          <w:sz w:val="24"/>
          <w:szCs w:val="24"/>
          <w:lang w:val="en-US"/>
        </w:rPr>
        <w:t xml:space="preserve"> plants grown in unamended soil (NoFrass</w:t>
      </w:r>
      <w:r w:rsidR="00B36E65"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control) or soil amended with raw </w:t>
      </w:r>
      <w:r w:rsidR="00B36E65" w:rsidRPr="007A367C">
        <w:rPr>
          <w:rFonts w:asciiTheme="majorBidi" w:hAnsiTheme="majorBidi" w:cstheme="majorBidi"/>
          <w:color w:val="000000" w:themeColor="text1"/>
          <w:sz w:val="24"/>
          <w:szCs w:val="24"/>
          <w:lang w:val="en-US"/>
        </w:rPr>
        <w:t xml:space="preserve">black soldier fly </w:t>
      </w:r>
      <w:r w:rsidRPr="007A367C">
        <w:rPr>
          <w:rFonts w:asciiTheme="majorBidi" w:hAnsiTheme="majorBidi" w:cstheme="majorBidi"/>
          <w:color w:val="000000" w:themeColor="text1"/>
          <w:sz w:val="24"/>
          <w:szCs w:val="24"/>
          <w:lang w:val="en-US"/>
        </w:rPr>
        <w:t xml:space="preserve">frass (BSFF) or raw yellow mealworm frass (MWF) recorded in </w:t>
      </w:r>
      <w:r w:rsidR="00B36E65" w:rsidRPr="007A367C">
        <w:rPr>
          <w:rFonts w:asciiTheme="majorBidi" w:hAnsiTheme="majorBidi" w:cstheme="majorBidi"/>
          <w:color w:val="000000" w:themeColor="text1"/>
          <w:sz w:val="24"/>
          <w:szCs w:val="24"/>
          <w:lang w:val="en-US"/>
        </w:rPr>
        <w:t>t</w:t>
      </w:r>
      <w:r w:rsidRPr="007A367C">
        <w:rPr>
          <w:rFonts w:asciiTheme="majorBidi" w:hAnsiTheme="majorBidi" w:cstheme="majorBidi"/>
          <w:color w:val="000000" w:themeColor="text1"/>
          <w:sz w:val="24"/>
          <w:szCs w:val="24"/>
          <w:lang w:val="en-US"/>
        </w:rPr>
        <w:t xml:space="preserve">rial 1 at ages </w:t>
      </w:r>
      <w:r w:rsidR="00B36E65" w:rsidRPr="007A367C">
        <w:rPr>
          <w:rFonts w:asciiTheme="majorBidi" w:hAnsiTheme="majorBidi" w:cstheme="majorBidi"/>
          <w:color w:val="000000" w:themeColor="text1"/>
          <w:sz w:val="24"/>
          <w:szCs w:val="24"/>
          <w:lang w:val="en-US"/>
        </w:rPr>
        <w:t xml:space="preserve">(A) </w:t>
      </w:r>
      <w:r w:rsidRPr="007A367C">
        <w:rPr>
          <w:rFonts w:asciiTheme="majorBidi" w:hAnsiTheme="majorBidi" w:cstheme="majorBidi"/>
          <w:color w:val="000000" w:themeColor="text1"/>
          <w:sz w:val="24"/>
          <w:szCs w:val="24"/>
          <w:lang w:val="en-US"/>
        </w:rPr>
        <w:t>21 days,</w:t>
      </w:r>
      <w:r w:rsidR="00B36E65" w:rsidRPr="007A367C">
        <w:rPr>
          <w:rFonts w:asciiTheme="majorBidi" w:hAnsiTheme="majorBidi" w:cstheme="majorBidi"/>
          <w:color w:val="000000" w:themeColor="text1"/>
          <w:sz w:val="24"/>
          <w:szCs w:val="24"/>
          <w:lang w:val="en-US"/>
        </w:rPr>
        <w:t xml:space="preserve"> (B)</w:t>
      </w:r>
      <w:r w:rsidRPr="007A367C">
        <w:rPr>
          <w:rFonts w:asciiTheme="majorBidi" w:hAnsiTheme="majorBidi" w:cstheme="majorBidi"/>
          <w:color w:val="000000" w:themeColor="text1"/>
          <w:sz w:val="24"/>
          <w:szCs w:val="24"/>
          <w:lang w:val="en-US"/>
        </w:rPr>
        <w:t xml:space="preserve"> 28 days,</w:t>
      </w:r>
      <w:r w:rsidR="00B36E65" w:rsidRPr="007A367C">
        <w:rPr>
          <w:rFonts w:asciiTheme="majorBidi" w:hAnsiTheme="majorBidi" w:cstheme="majorBidi"/>
          <w:color w:val="000000" w:themeColor="text1"/>
          <w:sz w:val="24"/>
          <w:szCs w:val="24"/>
          <w:lang w:val="en-US"/>
        </w:rPr>
        <w:t xml:space="preserve"> (C)</w:t>
      </w:r>
      <w:r w:rsidRPr="007A367C">
        <w:rPr>
          <w:rFonts w:asciiTheme="majorBidi" w:hAnsiTheme="majorBidi" w:cstheme="majorBidi"/>
          <w:color w:val="000000" w:themeColor="text1"/>
          <w:sz w:val="24"/>
          <w:szCs w:val="24"/>
          <w:lang w:val="en-US"/>
        </w:rPr>
        <w:t xml:space="preserve"> 35 days</w:t>
      </w:r>
      <w:r w:rsidR="00B36E65"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and </w:t>
      </w:r>
      <w:r w:rsidR="00B36E65" w:rsidRPr="007A367C">
        <w:rPr>
          <w:rFonts w:asciiTheme="majorBidi" w:hAnsiTheme="majorBidi" w:cstheme="majorBidi"/>
          <w:color w:val="000000" w:themeColor="text1"/>
          <w:sz w:val="24"/>
          <w:szCs w:val="24"/>
          <w:lang w:val="en-US"/>
        </w:rPr>
        <w:t xml:space="preserve">(D) </w:t>
      </w:r>
      <w:r w:rsidRPr="007A367C">
        <w:rPr>
          <w:rFonts w:asciiTheme="majorBidi" w:hAnsiTheme="majorBidi" w:cstheme="majorBidi"/>
          <w:color w:val="000000" w:themeColor="text1"/>
          <w:sz w:val="24"/>
          <w:szCs w:val="24"/>
          <w:lang w:val="en-US"/>
        </w:rPr>
        <w:t>42 days. The box</w:t>
      </w:r>
      <w:r w:rsidR="00B36E65" w:rsidRPr="007A367C">
        <w:rPr>
          <w:rFonts w:asciiTheme="majorBidi" w:hAnsiTheme="majorBidi" w:cstheme="majorBidi"/>
          <w:color w:val="000000" w:themeColor="text1"/>
          <w:sz w:val="24"/>
          <w:szCs w:val="24"/>
          <w:lang w:val="en-US"/>
        </w:rPr>
        <w:t>es</w:t>
      </w:r>
      <w:r w:rsidRPr="007A367C">
        <w:rPr>
          <w:rFonts w:asciiTheme="majorBidi" w:hAnsiTheme="majorBidi" w:cstheme="majorBidi"/>
          <w:color w:val="000000" w:themeColor="text1"/>
          <w:sz w:val="24"/>
          <w:szCs w:val="24"/>
          <w:lang w:val="en-US"/>
        </w:rPr>
        <w:t xml:space="preserve"> represent the interquartile ra</w:t>
      </w:r>
      <w:bookmarkStart w:id="46" w:name="_Hlk156403907"/>
      <w:r w:rsidRPr="007A367C">
        <w:rPr>
          <w:rFonts w:asciiTheme="majorBidi" w:hAnsiTheme="majorBidi" w:cstheme="majorBidi"/>
          <w:color w:val="000000" w:themeColor="text1"/>
          <w:sz w:val="24"/>
          <w:szCs w:val="24"/>
          <w:lang w:val="en-US"/>
        </w:rPr>
        <w:t>nge</w:t>
      </w:r>
      <w:r w:rsidR="00B36E65"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w:t>
      </w:r>
      <w:r w:rsidR="00B36E65" w:rsidRPr="007A367C">
        <w:rPr>
          <w:rFonts w:asciiTheme="majorBidi" w:hAnsiTheme="majorBidi" w:cstheme="majorBidi"/>
          <w:color w:val="000000" w:themeColor="text1"/>
          <w:sz w:val="24"/>
          <w:szCs w:val="24"/>
          <w:lang w:val="en-US"/>
        </w:rPr>
        <w:t xml:space="preserve">indicates </w:t>
      </w:r>
      <w:r w:rsidRPr="007A367C">
        <w:rPr>
          <w:rFonts w:asciiTheme="majorBidi" w:hAnsiTheme="majorBidi" w:cstheme="majorBidi"/>
          <w:color w:val="000000" w:themeColor="text1"/>
          <w:sz w:val="24"/>
          <w:szCs w:val="24"/>
          <w:lang w:val="en-US"/>
        </w:rPr>
        <w:t xml:space="preserve">the median, </w:t>
      </w:r>
      <w:r w:rsidR="00B36E65" w:rsidRPr="007A367C">
        <w:rPr>
          <w:rFonts w:asciiTheme="majorBidi" w:hAnsiTheme="majorBidi" w:cstheme="majorBidi"/>
          <w:color w:val="000000" w:themeColor="text1"/>
          <w:sz w:val="24"/>
          <w:szCs w:val="24"/>
          <w:lang w:val="en-US"/>
        </w:rPr>
        <w:t xml:space="preserve">and </w:t>
      </w:r>
      <w:r w:rsidRPr="007A367C">
        <w:rPr>
          <w:rFonts w:asciiTheme="majorBidi" w:hAnsiTheme="majorBidi" w:cstheme="majorBidi"/>
          <w:color w:val="000000" w:themeColor="text1"/>
          <w:sz w:val="24"/>
          <w:szCs w:val="24"/>
          <w:lang w:val="en-US"/>
        </w:rPr>
        <w:t xml:space="preserve">the whiskers </w:t>
      </w:r>
      <w:r w:rsidR="00B36E65"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 1.5</w:t>
      </w:r>
      <w:r w:rsidR="00B36E65"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IQR. The dots represent outliers. Data were analy</w:t>
      </w:r>
      <w:r w:rsidR="00B36E65"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ed with a generali</w:t>
      </w:r>
      <w:r w:rsidR="00B36E65"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linear model </w:t>
      </w:r>
      <w:r w:rsidR="00C135D5"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GLM</w:t>
      </w:r>
      <w:r w:rsidR="00B36E65" w:rsidRPr="007A367C">
        <w:rPr>
          <w:rFonts w:asciiTheme="majorBidi" w:hAnsiTheme="majorBidi" w:cstheme="majorBidi"/>
          <w:color w:val="000000" w:themeColor="text1"/>
          <w:sz w:val="24"/>
          <w:szCs w:val="24"/>
          <w:lang w:val="en-US"/>
        </w:rPr>
        <w:t xml:space="preserve">; </w:t>
      </w:r>
      <w:r w:rsidR="00C135D5" w:rsidRPr="007A367C">
        <w:rPr>
          <w:rFonts w:asciiTheme="majorBidi" w:hAnsiTheme="majorBidi" w:cstheme="majorBidi"/>
          <w:color w:val="000000" w:themeColor="text1"/>
          <w:sz w:val="24"/>
          <w:szCs w:val="24"/>
          <w:lang w:val="en-US"/>
        </w:rPr>
        <w:t>(A</w:t>
      </w:r>
      <w:r w:rsidRPr="007A367C">
        <w:rPr>
          <w:rFonts w:asciiTheme="majorBidi" w:hAnsiTheme="majorBidi" w:cstheme="majorBidi"/>
          <w:color w:val="000000" w:themeColor="text1"/>
          <w:sz w:val="24"/>
          <w:szCs w:val="24"/>
          <w:lang w:val="en-US"/>
        </w:rPr>
        <w:t>)</w:t>
      </w:r>
      <w:r w:rsidR="00C135D5" w:rsidRPr="007A367C">
        <w:rPr>
          <w:rFonts w:asciiTheme="majorBidi" w:hAnsiTheme="majorBidi" w:cstheme="majorBidi"/>
          <w:color w:val="000000" w:themeColor="text1"/>
          <w:sz w:val="24"/>
          <w:szCs w:val="24"/>
          <w:lang w:val="en-US"/>
        </w:rPr>
        <w:t xml:space="preserve"> χ</w:t>
      </w:r>
      <w:r w:rsidR="00C135D5" w:rsidRPr="007A367C">
        <w:rPr>
          <w:rFonts w:asciiTheme="majorBidi" w:hAnsiTheme="majorBidi" w:cstheme="majorBidi"/>
          <w:color w:val="000000" w:themeColor="text1"/>
          <w:sz w:val="24"/>
          <w:szCs w:val="24"/>
          <w:vertAlign w:val="superscript"/>
          <w:lang w:val="en-US"/>
        </w:rPr>
        <w:t>2</w:t>
      </w:r>
      <w:r w:rsidR="00C135D5" w:rsidRPr="007A367C">
        <w:rPr>
          <w:rFonts w:asciiTheme="majorBidi" w:hAnsiTheme="majorBidi" w:cstheme="majorBidi"/>
          <w:color w:val="000000" w:themeColor="text1"/>
          <w:sz w:val="24"/>
          <w:szCs w:val="24"/>
          <w:lang w:val="en-US"/>
        </w:rPr>
        <w:t xml:space="preserve"> = 14.26, P = 0.0008; (B) χ</w:t>
      </w:r>
      <w:r w:rsidR="00C135D5" w:rsidRPr="007A367C">
        <w:rPr>
          <w:rFonts w:asciiTheme="majorBidi" w:hAnsiTheme="majorBidi" w:cstheme="majorBidi"/>
          <w:color w:val="000000" w:themeColor="text1"/>
          <w:sz w:val="24"/>
          <w:szCs w:val="24"/>
          <w:vertAlign w:val="superscript"/>
          <w:lang w:val="en-US"/>
        </w:rPr>
        <w:t>2</w:t>
      </w:r>
      <w:r w:rsidR="00C135D5" w:rsidRPr="007A367C">
        <w:rPr>
          <w:rFonts w:asciiTheme="majorBidi" w:hAnsiTheme="majorBidi" w:cstheme="majorBidi"/>
          <w:color w:val="000000" w:themeColor="text1"/>
          <w:sz w:val="24"/>
          <w:szCs w:val="24"/>
          <w:lang w:val="en-US"/>
        </w:rPr>
        <w:t xml:space="preserve"> = 56.67, P &lt; 0.0001; (C) χ</w:t>
      </w:r>
      <w:r w:rsidR="00C135D5" w:rsidRPr="007A367C">
        <w:rPr>
          <w:rFonts w:asciiTheme="majorBidi" w:hAnsiTheme="majorBidi" w:cstheme="majorBidi"/>
          <w:color w:val="000000" w:themeColor="text1"/>
          <w:sz w:val="24"/>
          <w:szCs w:val="24"/>
          <w:vertAlign w:val="superscript"/>
          <w:lang w:val="en-US"/>
        </w:rPr>
        <w:t>2</w:t>
      </w:r>
      <w:r w:rsidR="00C135D5" w:rsidRPr="007A367C">
        <w:rPr>
          <w:rFonts w:asciiTheme="majorBidi" w:hAnsiTheme="majorBidi" w:cstheme="majorBidi"/>
          <w:color w:val="000000" w:themeColor="text1"/>
          <w:sz w:val="24"/>
          <w:szCs w:val="24"/>
          <w:lang w:val="en-US"/>
        </w:rPr>
        <w:t xml:space="preserve"> = 73.64, P &lt; 0.0001; (D) χ</w:t>
      </w:r>
      <w:r w:rsidR="00C135D5" w:rsidRPr="007A367C">
        <w:rPr>
          <w:rFonts w:asciiTheme="majorBidi" w:hAnsiTheme="majorBidi" w:cstheme="majorBidi"/>
          <w:color w:val="000000" w:themeColor="text1"/>
          <w:sz w:val="24"/>
          <w:szCs w:val="24"/>
          <w:vertAlign w:val="superscript"/>
          <w:lang w:val="en-US"/>
        </w:rPr>
        <w:t>2</w:t>
      </w:r>
      <w:r w:rsidR="00C135D5" w:rsidRPr="007A367C">
        <w:rPr>
          <w:rFonts w:asciiTheme="majorBidi" w:hAnsiTheme="majorBidi" w:cstheme="majorBidi"/>
          <w:color w:val="000000" w:themeColor="text1"/>
          <w:sz w:val="24"/>
          <w:szCs w:val="24"/>
          <w:lang w:val="en-US"/>
        </w:rPr>
        <w:t xml:space="preserve"> = 94.14, P &lt; 0.0001; all </w:t>
      </w:r>
      <w:proofErr w:type="spellStart"/>
      <w:r w:rsidR="00C135D5" w:rsidRPr="007A367C">
        <w:rPr>
          <w:rFonts w:asciiTheme="majorBidi" w:hAnsiTheme="majorBidi" w:cstheme="majorBidi"/>
          <w:color w:val="000000" w:themeColor="text1"/>
          <w:sz w:val="24"/>
          <w:szCs w:val="24"/>
          <w:lang w:val="en-US"/>
        </w:rPr>
        <w:t>d.f.</w:t>
      </w:r>
      <w:proofErr w:type="spellEnd"/>
      <w:r w:rsidR="00C135D5" w:rsidRPr="007A367C">
        <w:rPr>
          <w:rFonts w:asciiTheme="majorBidi" w:hAnsiTheme="majorBidi" w:cstheme="majorBidi"/>
          <w:color w:val="000000" w:themeColor="text1"/>
          <w:sz w:val="24"/>
          <w:szCs w:val="24"/>
          <w:lang w:val="en-US"/>
        </w:rPr>
        <w:t xml:space="preserve"> = 2]</w:t>
      </w:r>
      <w:r w:rsidRPr="007A367C">
        <w:rPr>
          <w:rFonts w:asciiTheme="majorBidi" w:hAnsiTheme="majorBidi" w:cstheme="majorBidi"/>
          <w:color w:val="000000" w:themeColor="text1"/>
          <w:sz w:val="24"/>
          <w:szCs w:val="24"/>
          <w:lang w:val="en-US"/>
        </w:rPr>
        <w:t>. n i</w:t>
      </w:r>
      <w:r w:rsidR="00C135D5" w:rsidRPr="007A367C">
        <w:rPr>
          <w:rFonts w:asciiTheme="majorBidi" w:hAnsiTheme="majorBidi" w:cstheme="majorBidi"/>
          <w:color w:val="000000" w:themeColor="text1"/>
          <w:sz w:val="24"/>
          <w:szCs w:val="24"/>
          <w:lang w:val="en-US"/>
        </w:rPr>
        <w:t>ndicates</w:t>
      </w:r>
      <w:r w:rsidRPr="007A367C">
        <w:rPr>
          <w:rFonts w:asciiTheme="majorBidi" w:hAnsiTheme="majorBidi" w:cstheme="majorBidi"/>
          <w:color w:val="000000" w:themeColor="text1"/>
          <w:sz w:val="24"/>
          <w:szCs w:val="24"/>
          <w:lang w:val="en-US"/>
        </w:rPr>
        <w:t xml:space="preserve"> the number of replicate plants. </w:t>
      </w:r>
      <w:r w:rsidR="00C135D5" w:rsidRPr="007A367C">
        <w:rPr>
          <w:rFonts w:asciiTheme="majorBidi" w:hAnsiTheme="majorBidi" w:cstheme="majorBidi"/>
          <w:color w:val="000000" w:themeColor="text1"/>
          <w:sz w:val="24"/>
          <w:szCs w:val="24"/>
          <w:lang w:val="en-US"/>
        </w:rPr>
        <w:t>For b</w:t>
      </w:r>
      <w:r w:rsidRPr="007A367C">
        <w:rPr>
          <w:rFonts w:asciiTheme="majorBidi" w:hAnsiTheme="majorBidi" w:cstheme="majorBidi"/>
          <w:color w:val="000000" w:themeColor="text1"/>
          <w:sz w:val="24"/>
          <w:szCs w:val="24"/>
          <w:lang w:val="en-US"/>
        </w:rPr>
        <w:t xml:space="preserve">oxes </w:t>
      </w:r>
      <w:r w:rsidR="00C135D5" w:rsidRPr="007A367C">
        <w:rPr>
          <w:rFonts w:asciiTheme="majorBidi" w:hAnsiTheme="majorBidi" w:cstheme="majorBidi"/>
          <w:color w:val="000000" w:themeColor="text1"/>
          <w:sz w:val="24"/>
          <w:szCs w:val="24"/>
          <w:lang w:val="en-US"/>
        </w:rPr>
        <w:t xml:space="preserve">within a panel capped </w:t>
      </w:r>
      <w:r w:rsidRPr="007A367C">
        <w:rPr>
          <w:rFonts w:asciiTheme="majorBidi" w:hAnsiTheme="majorBidi" w:cstheme="majorBidi"/>
          <w:color w:val="000000" w:themeColor="text1"/>
          <w:sz w:val="24"/>
          <w:szCs w:val="24"/>
          <w:lang w:val="en-US"/>
        </w:rPr>
        <w:t xml:space="preserve">with different letters </w:t>
      </w:r>
      <w:r w:rsidR="00C135D5" w:rsidRPr="007A367C">
        <w:rPr>
          <w:rFonts w:asciiTheme="majorBidi" w:hAnsiTheme="majorBidi" w:cstheme="majorBidi"/>
          <w:color w:val="000000" w:themeColor="text1"/>
          <w:sz w:val="24"/>
          <w:szCs w:val="24"/>
          <w:lang w:val="en-US"/>
        </w:rPr>
        <w:t xml:space="preserve">the means </w:t>
      </w:r>
      <w:r w:rsidRPr="007A367C">
        <w:rPr>
          <w:rFonts w:asciiTheme="majorBidi" w:hAnsiTheme="majorBidi" w:cstheme="majorBidi"/>
          <w:color w:val="000000" w:themeColor="text1"/>
          <w:sz w:val="24"/>
          <w:szCs w:val="24"/>
          <w:lang w:val="en-US"/>
        </w:rPr>
        <w:t>differ significantly (</w:t>
      </w:r>
      <w:r w:rsidRPr="007A367C">
        <w:rPr>
          <w:rFonts w:asciiTheme="majorBidi" w:hAnsiTheme="majorBidi" w:cstheme="majorBidi"/>
          <w:color w:val="000000" w:themeColor="text1"/>
          <w:sz w:val="24"/>
          <w:szCs w:val="24"/>
          <w:shd w:val="clear" w:color="auto" w:fill="FFFFFF"/>
          <w:lang w:val="en-US"/>
        </w:rPr>
        <w:t xml:space="preserve">Tukey's </w:t>
      </w:r>
      <w:r w:rsidRPr="007A367C">
        <w:rPr>
          <w:rFonts w:asciiTheme="majorBidi" w:hAnsiTheme="majorBidi" w:cstheme="majorBidi"/>
          <w:color w:val="000000" w:themeColor="text1"/>
          <w:sz w:val="24"/>
          <w:szCs w:val="24"/>
          <w:lang w:val="en-US"/>
        </w:rPr>
        <w:t>post-hoc test</w:t>
      </w:r>
      <w:r w:rsidR="00C135D5"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w:t>
      </w:r>
      <w:r w:rsidR="00C135D5" w:rsidRPr="007A367C">
        <w:rPr>
          <w:rFonts w:asciiTheme="majorBidi" w:hAnsiTheme="majorBidi" w:cstheme="majorBidi"/>
          <w:color w:val="000000" w:themeColor="text1"/>
          <w:sz w:val="24"/>
          <w:szCs w:val="24"/>
          <w:lang w:val="en-US"/>
        </w:rPr>
        <w:t xml:space="preserve">P </w:t>
      </w:r>
      <w:r w:rsidRPr="007A367C">
        <w:rPr>
          <w:rFonts w:asciiTheme="majorBidi" w:hAnsiTheme="majorBidi" w:cstheme="majorBidi"/>
          <w:color w:val="000000" w:themeColor="text1"/>
          <w:sz w:val="24"/>
          <w:szCs w:val="24"/>
          <w:lang w:val="en-US"/>
        </w:rPr>
        <w:t>&lt; 0.05).</w:t>
      </w:r>
      <w:bookmarkEnd w:id="46"/>
    </w:p>
    <w:p w14:paraId="1A8CC120" w14:textId="68230027" w:rsidR="00443B76" w:rsidRPr="007A367C" w:rsidRDefault="00443B76" w:rsidP="00F06186">
      <w:pPr>
        <w:widowControl w:val="0"/>
        <w:suppressAutoHyphens/>
        <w:spacing w:after="0"/>
        <w:contextualSpacing/>
        <w:rPr>
          <w:rFonts w:asciiTheme="majorBidi" w:hAnsiTheme="majorBidi" w:cstheme="majorBidi"/>
          <w:color w:val="000000" w:themeColor="text1"/>
          <w:sz w:val="24"/>
          <w:szCs w:val="24"/>
          <w:lang w:val="en-US"/>
        </w:rPr>
      </w:pPr>
    </w:p>
    <w:p w14:paraId="26D8AD5C" w14:textId="67DECC88" w:rsidR="004B5E52" w:rsidRPr="007A367C" w:rsidRDefault="004B5E52" w:rsidP="00F46CCC">
      <w:pPr>
        <w:pStyle w:val="NormalWeb"/>
        <w:widowControl w:val="0"/>
        <w:suppressAutoHyphens/>
        <w:spacing w:before="0" w:beforeAutospacing="0" w:after="0" w:afterAutospacing="0" w:line="360" w:lineRule="auto"/>
        <w:contextualSpacing/>
        <w:rPr>
          <w:rFonts w:asciiTheme="majorBidi" w:hAnsiTheme="majorBidi" w:cstheme="majorBidi"/>
          <w:color w:val="000000" w:themeColor="text1"/>
          <w:lang w:val="en-US"/>
        </w:rPr>
      </w:pPr>
      <w:r w:rsidRPr="007A367C">
        <w:rPr>
          <w:rFonts w:asciiTheme="majorBidi" w:eastAsiaTheme="minorEastAsia" w:hAnsiTheme="majorBidi" w:cstheme="majorBidi"/>
          <w:b/>
          <w:bCs/>
          <w:color w:val="000000" w:themeColor="text1"/>
          <w:kern w:val="24"/>
          <w:lang w:val="en-US"/>
        </w:rPr>
        <w:t xml:space="preserve">Figure 3 </w:t>
      </w:r>
      <w:r w:rsidRPr="007A367C">
        <w:rPr>
          <w:rFonts w:asciiTheme="majorBidi" w:eastAsiaTheme="minorEastAsia" w:hAnsiTheme="majorBidi" w:cstheme="majorBidi"/>
          <w:color w:val="000000" w:themeColor="text1"/>
          <w:kern w:val="24"/>
          <w:lang w:val="en-US"/>
        </w:rPr>
        <w:t xml:space="preserve">Survival </w:t>
      </w:r>
      <w:r w:rsidR="0063279F" w:rsidRPr="007A367C">
        <w:rPr>
          <w:rFonts w:asciiTheme="majorBidi" w:eastAsiaTheme="minorEastAsia" w:hAnsiTheme="majorBidi" w:cstheme="majorBidi"/>
          <w:color w:val="000000" w:themeColor="text1"/>
          <w:kern w:val="24"/>
          <w:lang w:val="en-US"/>
        </w:rPr>
        <w:t xml:space="preserve">(%) </w:t>
      </w:r>
      <w:r w:rsidRPr="007A367C">
        <w:rPr>
          <w:rFonts w:asciiTheme="majorBidi" w:eastAsiaTheme="minorEastAsia" w:hAnsiTheme="majorBidi" w:cstheme="majorBidi"/>
          <w:color w:val="000000" w:themeColor="text1"/>
          <w:kern w:val="24"/>
          <w:lang w:val="en-US"/>
        </w:rPr>
        <w:t xml:space="preserve">of </w:t>
      </w:r>
      <w:r w:rsidRPr="007A367C">
        <w:rPr>
          <w:rFonts w:asciiTheme="majorBidi" w:eastAsiaTheme="minorEastAsia" w:hAnsiTheme="majorBidi" w:cstheme="majorBidi"/>
          <w:i/>
          <w:iCs/>
          <w:color w:val="000000" w:themeColor="text1"/>
          <w:kern w:val="24"/>
          <w:lang w:val="en-US"/>
        </w:rPr>
        <w:t>D</w:t>
      </w:r>
      <w:r w:rsidR="0063279F" w:rsidRPr="007A367C">
        <w:rPr>
          <w:rFonts w:asciiTheme="majorBidi" w:eastAsiaTheme="minorEastAsia" w:hAnsiTheme="majorBidi" w:cstheme="majorBidi"/>
          <w:i/>
          <w:iCs/>
          <w:color w:val="000000" w:themeColor="text1"/>
          <w:kern w:val="24"/>
          <w:lang w:val="en-US"/>
        </w:rPr>
        <w:t xml:space="preserve">elia </w:t>
      </w:r>
      <w:r w:rsidRPr="007A367C">
        <w:rPr>
          <w:rFonts w:asciiTheme="majorBidi" w:eastAsiaTheme="minorEastAsia" w:hAnsiTheme="majorBidi" w:cstheme="majorBidi"/>
          <w:i/>
          <w:iCs/>
          <w:color w:val="000000" w:themeColor="text1"/>
          <w:kern w:val="24"/>
          <w:lang w:val="en-US"/>
        </w:rPr>
        <w:t>radicum</w:t>
      </w:r>
      <w:r w:rsidRPr="007A367C">
        <w:rPr>
          <w:rFonts w:asciiTheme="majorBidi" w:eastAsiaTheme="minorEastAsia" w:hAnsiTheme="majorBidi" w:cstheme="majorBidi"/>
          <w:color w:val="000000" w:themeColor="text1"/>
          <w:kern w:val="24"/>
          <w:lang w:val="en-US"/>
        </w:rPr>
        <w:t xml:space="preserve"> larvae on roots of </w:t>
      </w:r>
      <w:r w:rsidRPr="007A367C">
        <w:rPr>
          <w:rFonts w:asciiTheme="majorBidi" w:eastAsiaTheme="minorEastAsia" w:hAnsiTheme="majorBidi" w:cstheme="majorBidi"/>
          <w:i/>
          <w:iCs/>
          <w:color w:val="000000" w:themeColor="text1"/>
          <w:kern w:val="24"/>
          <w:lang w:val="en-US"/>
        </w:rPr>
        <w:t>B</w:t>
      </w:r>
      <w:r w:rsidR="00F46CCC" w:rsidRPr="007A367C">
        <w:rPr>
          <w:rFonts w:asciiTheme="majorBidi" w:eastAsiaTheme="minorEastAsia" w:hAnsiTheme="majorBidi" w:cstheme="majorBidi"/>
          <w:i/>
          <w:iCs/>
          <w:color w:val="000000" w:themeColor="text1"/>
          <w:kern w:val="24"/>
          <w:lang w:val="en-US"/>
        </w:rPr>
        <w:t xml:space="preserve">rassica </w:t>
      </w:r>
      <w:r w:rsidRPr="007A367C">
        <w:rPr>
          <w:rFonts w:asciiTheme="majorBidi" w:eastAsiaTheme="minorEastAsia" w:hAnsiTheme="majorBidi" w:cstheme="majorBidi"/>
          <w:i/>
          <w:iCs/>
          <w:color w:val="000000" w:themeColor="text1"/>
          <w:kern w:val="24"/>
          <w:lang w:val="en-US"/>
        </w:rPr>
        <w:t xml:space="preserve">rapa </w:t>
      </w:r>
      <w:r w:rsidRPr="007A367C">
        <w:rPr>
          <w:rFonts w:asciiTheme="majorBidi" w:eastAsiaTheme="minorEastAsia" w:hAnsiTheme="majorBidi" w:cstheme="majorBidi"/>
          <w:color w:val="000000" w:themeColor="text1"/>
          <w:kern w:val="24"/>
          <w:lang w:val="en-US"/>
        </w:rPr>
        <w:t xml:space="preserve">plants grown in </w:t>
      </w:r>
      <w:r w:rsidRPr="007A367C">
        <w:rPr>
          <w:rFonts w:asciiTheme="majorBidi" w:hAnsiTheme="majorBidi" w:cstheme="majorBidi"/>
          <w:color w:val="000000" w:themeColor="text1"/>
          <w:lang w:val="en-US"/>
        </w:rPr>
        <w:t>unamended soil (NoFrass</w:t>
      </w:r>
      <w:r w:rsidR="00F46CCC" w:rsidRPr="007A367C">
        <w:rPr>
          <w:rFonts w:asciiTheme="majorBidi" w:hAnsiTheme="majorBidi" w:cstheme="majorBidi"/>
          <w:color w:val="000000" w:themeColor="text1"/>
          <w:lang w:val="en-US"/>
        </w:rPr>
        <w:t>,</w:t>
      </w:r>
      <w:r w:rsidRPr="007A367C">
        <w:rPr>
          <w:rFonts w:asciiTheme="majorBidi" w:hAnsiTheme="majorBidi" w:cstheme="majorBidi"/>
          <w:color w:val="000000" w:themeColor="text1"/>
          <w:lang w:val="en-US"/>
        </w:rPr>
        <w:t xml:space="preserve"> control) or </w:t>
      </w:r>
      <w:r w:rsidRPr="007A367C">
        <w:rPr>
          <w:rFonts w:asciiTheme="majorBidi" w:eastAsiaTheme="minorEastAsia" w:hAnsiTheme="majorBidi" w:cstheme="majorBidi"/>
          <w:color w:val="000000" w:themeColor="text1"/>
          <w:kern w:val="24"/>
          <w:lang w:val="en-US"/>
        </w:rPr>
        <w:t xml:space="preserve">soil </w:t>
      </w:r>
      <w:r w:rsidRPr="007A367C">
        <w:rPr>
          <w:rFonts w:asciiTheme="majorBidi" w:hAnsiTheme="majorBidi" w:cstheme="majorBidi"/>
          <w:color w:val="000000" w:themeColor="text1"/>
          <w:lang w:val="en-US"/>
        </w:rPr>
        <w:t xml:space="preserve">amended with raw </w:t>
      </w:r>
      <w:r w:rsidR="00F46CCC" w:rsidRPr="007A367C">
        <w:rPr>
          <w:rFonts w:asciiTheme="majorBidi" w:hAnsiTheme="majorBidi" w:cstheme="majorBidi"/>
          <w:color w:val="000000" w:themeColor="text1"/>
          <w:lang w:val="en-US"/>
        </w:rPr>
        <w:t xml:space="preserve">black soldier fly </w:t>
      </w:r>
      <w:r w:rsidRPr="007A367C">
        <w:rPr>
          <w:rFonts w:asciiTheme="majorBidi" w:hAnsiTheme="majorBidi" w:cstheme="majorBidi"/>
          <w:color w:val="000000" w:themeColor="text1"/>
          <w:lang w:val="en-US"/>
        </w:rPr>
        <w:t xml:space="preserve">frass (BSFF) or raw yellow mealworm frass (MWF) recorded in </w:t>
      </w:r>
      <w:r w:rsidR="00F46CCC" w:rsidRPr="007A367C">
        <w:rPr>
          <w:rFonts w:asciiTheme="majorBidi" w:hAnsiTheme="majorBidi" w:cstheme="majorBidi"/>
          <w:color w:val="000000" w:themeColor="text1"/>
          <w:lang w:val="en-US"/>
        </w:rPr>
        <w:t>t</w:t>
      </w:r>
      <w:r w:rsidRPr="007A367C">
        <w:rPr>
          <w:rFonts w:asciiTheme="majorBidi" w:hAnsiTheme="majorBidi" w:cstheme="majorBidi"/>
          <w:color w:val="000000" w:themeColor="text1"/>
          <w:lang w:val="en-US"/>
        </w:rPr>
        <w:t>rial 1</w:t>
      </w:r>
      <w:r w:rsidR="00F46CCC" w:rsidRPr="007A367C">
        <w:rPr>
          <w:rFonts w:asciiTheme="majorBidi" w:hAnsiTheme="majorBidi" w:cstheme="majorBidi"/>
          <w:color w:val="000000" w:themeColor="text1"/>
          <w:lang w:val="en-US"/>
        </w:rPr>
        <w:t xml:space="preserve"> (all treatments: n = 10 plants, each infested with 10 larvae)</w:t>
      </w:r>
      <w:r w:rsidRPr="007A367C">
        <w:rPr>
          <w:rFonts w:asciiTheme="majorBidi" w:hAnsiTheme="majorBidi" w:cstheme="majorBidi"/>
          <w:color w:val="000000" w:themeColor="text1"/>
          <w:lang w:val="en-US"/>
        </w:rPr>
        <w:t xml:space="preserve">. </w:t>
      </w:r>
      <w:bookmarkStart w:id="47" w:name="_Hlk119317419"/>
      <w:r w:rsidR="00F46CCC" w:rsidRPr="007A367C">
        <w:rPr>
          <w:rFonts w:asciiTheme="majorBidi" w:hAnsiTheme="majorBidi" w:cstheme="majorBidi"/>
          <w:color w:val="000000" w:themeColor="text1"/>
          <w:lang w:val="en-US"/>
        </w:rPr>
        <w:t>The boxes represent the interquartile ranges (IQR), with the bottom and top edges corresponding to the first quartile (Q1, 25%) and third quartile (Q3, 75%), respectively. The line within the box indicates the median, and the whiskers indicate 1.5× IQR. The dots represent outliers. Data were analyzed with a generalized linear model (χ</w:t>
      </w:r>
      <w:r w:rsidR="00F46CCC" w:rsidRPr="007A367C">
        <w:rPr>
          <w:rFonts w:asciiTheme="majorBidi" w:hAnsiTheme="majorBidi" w:cstheme="majorBidi"/>
          <w:color w:val="000000" w:themeColor="text1"/>
          <w:vertAlign w:val="superscript"/>
          <w:lang w:val="en-US"/>
        </w:rPr>
        <w:t>2</w:t>
      </w:r>
      <w:r w:rsidR="00F46CCC" w:rsidRPr="007A367C">
        <w:rPr>
          <w:rFonts w:asciiTheme="majorBidi" w:hAnsiTheme="majorBidi" w:cstheme="majorBidi"/>
          <w:color w:val="000000" w:themeColor="text1"/>
          <w:lang w:val="en-US"/>
        </w:rPr>
        <w:t xml:space="preserve"> = 31.02, </w:t>
      </w:r>
      <w:proofErr w:type="spellStart"/>
      <w:r w:rsidR="00F46CCC" w:rsidRPr="007A367C">
        <w:rPr>
          <w:rFonts w:asciiTheme="majorBidi" w:hAnsiTheme="majorBidi" w:cstheme="majorBidi"/>
          <w:color w:val="000000" w:themeColor="text1"/>
          <w:lang w:val="en-US"/>
        </w:rPr>
        <w:t>d.f.</w:t>
      </w:r>
      <w:proofErr w:type="spellEnd"/>
      <w:r w:rsidR="00F46CCC" w:rsidRPr="007A367C">
        <w:rPr>
          <w:rFonts w:asciiTheme="majorBidi" w:hAnsiTheme="majorBidi" w:cstheme="majorBidi"/>
          <w:color w:val="000000" w:themeColor="text1"/>
          <w:lang w:val="en-US"/>
        </w:rPr>
        <w:t xml:space="preserve"> = 2, P &lt; 0.0001). For boxes capped with different letters the means differ significantly (</w:t>
      </w:r>
      <w:r w:rsidR="00F46CCC" w:rsidRPr="007A367C">
        <w:rPr>
          <w:rFonts w:asciiTheme="majorBidi" w:hAnsiTheme="majorBidi" w:cstheme="majorBidi"/>
          <w:color w:val="000000" w:themeColor="text1"/>
          <w:shd w:val="clear" w:color="auto" w:fill="FFFFFF"/>
          <w:lang w:val="en-US"/>
        </w:rPr>
        <w:t xml:space="preserve">Tukey's </w:t>
      </w:r>
      <w:r w:rsidR="00F46CCC" w:rsidRPr="007A367C">
        <w:rPr>
          <w:rFonts w:asciiTheme="majorBidi" w:hAnsiTheme="majorBidi" w:cstheme="majorBidi"/>
          <w:color w:val="000000" w:themeColor="text1"/>
          <w:lang w:val="en-US"/>
        </w:rPr>
        <w:t>post-hoc test</w:t>
      </w:r>
      <w:r w:rsidR="004D00AA" w:rsidRPr="007A367C">
        <w:rPr>
          <w:rFonts w:asciiTheme="majorBidi" w:hAnsiTheme="majorBidi" w:cstheme="majorBidi"/>
          <w:color w:val="000000" w:themeColor="text1"/>
          <w:lang w:val="en-US"/>
        </w:rPr>
        <w:t>s</w:t>
      </w:r>
      <w:r w:rsidR="00F46CCC" w:rsidRPr="007A367C">
        <w:rPr>
          <w:rFonts w:asciiTheme="majorBidi" w:hAnsiTheme="majorBidi" w:cstheme="majorBidi"/>
          <w:color w:val="000000" w:themeColor="text1"/>
          <w:lang w:val="en-US"/>
        </w:rPr>
        <w:t>: P &lt; 0.05).</w:t>
      </w:r>
    </w:p>
    <w:bookmarkEnd w:id="47"/>
    <w:p w14:paraId="425BC547" w14:textId="31E6BFD9" w:rsidR="00443B76" w:rsidRPr="007A367C" w:rsidRDefault="00443B76" w:rsidP="00F06186">
      <w:pPr>
        <w:widowControl w:val="0"/>
        <w:suppressAutoHyphens/>
        <w:spacing w:after="0"/>
        <w:contextualSpacing/>
        <w:rPr>
          <w:rFonts w:asciiTheme="majorBidi" w:hAnsiTheme="majorBidi" w:cstheme="majorBidi"/>
          <w:color w:val="000000" w:themeColor="text1"/>
          <w:sz w:val="24"/>
          <w:szCs w:val="24"/>
          <w:lang w:val="en-US"/>
        </w:rPr>
      </w:pPr>
    </w:p>
    <w:p w14:paraId="3ED77DFC" w14:textId="74FF831F" w:rsidR="004B5E52" w:rsidRPr="007A367C" w:rsidRDefault="004B5E52" w:rsidP="004B5E52">
      <w:pPr>
        <w:pStyle w:val="NormalWeb"/>
        <w:widowControl w:val="0"/>
        <w:suppressAutoHyphens/>
        <w:spacing w:before="0" w:beforeAutospacing="0" w:after="0" w:afterAutospacing="0" w:line="360" w:lineRule="auto"/>
        <w:contextualSpacing/>
        <w:rPr>
          <w:rFonts w:asciiTheme="majorBidi" w:hAnsiTheme="majorBidi" w:cstheme="majorBidi"/>
          <w:color w:val="000000" w:themeColor="text1"/>
          <w:lang w:val="en-US"/>
        </w:rPr>
      </w:pPr>
      <w:r w:rsidRPr="007A367C">
        <w:rPr>
          <w:rFonts w:asciiTheme="majorBidi" w:eastAsiaTheme="minorEastAsia" w:hAnsiTheme="majorBidi" w:cstheme="majorBidi"/>
          <w:b/>
          <w:bCs/>
          <w:color w:val="000000" w:themeColor="text1"/>
          <w:lang w:val="en-US"/>
        </w:rPr>
        <w:t>Figure 4</w:t>
      </w:r>
      <w:r w:rsidRPr="007A367C">
        <w:rPr>
          <w:rFonts w:asciiTheme="majorBidi" w:eastAsiaTheme="minorEastAsia" w:hAnsiTheme="majorBidi" w:cstheme="majorBidi"/>
          <w:color w:val="000000" w:themeColor="text1"/>
          <w:lang w:val="en-US"/>
        </w:rPr>
        <w:t xml:space="preserve"> Biomass</w:t>
      </w:r>
      <w:r w:rsidRPr="007A367C">
        <w:rPr>
          <w:rFonts w:asciiTheme="majorBidi" w:hAnsiTheme="majorBidi" w:cstheme="majorBidi"/>
          <w:color w:val="000000" w:themeColor="text1"/>
          <w:lang w:val="en-US"/>
        </w:rPr>
        <w:t xml:space="preserve"> </w:t>
      </w:r>
      <w:r w:rsidRPr="007A367C">
        <w:rPr>
          <w:rFonts w:asciiTheme="majorBidi" w:eastAsiaTheme="minorEastAsia" w:hAnsiTheme="majorBidi" w:cstheme="majorBidi"/>
          <w:color w:val="000000" w:themeColor="text1"/>
          <w:lang w:val="en-US"/>
        </w:rPr>
        <w:t xml:space="preserve">(mg) of </w:t>
      </w:r>
      <w:r w:rsidRPr="007A367C">
        <w:rPr>
          <w:rFonts w:asciiTheme="majorBidi" w:eastAsiaTheme="minorEastAsia" w:hAnsiTheme="majorBidi" w:cstheme="majorBidi"/>
          <w:i/>
          <w:iCs/>
          <w:color w:val="000000" w:themeColor="text1"/>
          <w:lang w:val="en-US"/>
        </w:rPr>
        <w:t>D</w:t>
      </w:r>
      <w:r w:rsidR="00191760" w:rsidRPr="007A367C">
        <w:rPr>
          <w:rFonts w:asciiTheme="majorBidi" w:eastAsiaTheme="minorEastAsia" w:hAnsiTheme="majorBidi" w:cstheme="majorBidi"/>
          <w:i/>
          <w:iCs/>
          <w:color w:val="000000" w:themeColor="text1"/>
          <w:lang w:val="en-US"/>
        </w:rPr>
        <w:t xml:space="preserve">elia </w:t>
      </w:r>
      <w:r w:rsidRPr="007A367C">
        <w:rPr>
          <w:rFonts w:asciiTheme="majorBidi" w:eastAsiaTheme="minorEastAsia" w:hAnsiTheme="majorBidi" w:cstheme="majorBidi"/>
          <w:i/>
          <w:iCs/>
          <w:color w:val="000000" w:themeColor="text1"/>
          <w:lang w:val="en-US"/>
        </w:rPr>
        <w:t>radicum</w:t>
      </w:r>
      <w:r w:rsidRPr="007A367C">
        <w:rPr>
          <w:rFonts w:asciiTheme="majorBidi" w:hAnsiTheme="majorBidi" w:cstheme="majorBidi"/>
          <w:color w:val="000000" w:themeColor="text1"/>
          <w:lang w:val="en-US"/>
        </w:rPr>
        <w:t xml:space="preserve"> </w:t>
      </w:r>
      <w:r w:rsidRPr="007A367C">
        <w:rPr>
          <w:rFonts w:asciiTheme="majorBidi" w:eastAsiaTheme="minorEastAsia" w:hAnsiTheme="majorBidi" w:cstheme="majorBidi"/>
          <w:color w:val="000000" w:themeColor="text1"/>
          <w:lang w:val="en-US"/>
        </w:rPr>
        <w:t xml:space="preserve">pupae retrieved after 21-day root infestation of </w:t>
      </w:r>
      <w:r w:rsidRPr="007A367C">
        <w:rPr>
          <w:rFonts w:asciiTheme="majorBidi" w:eastAsiaTheme="minorEastAsia" w:hAnsiTheme="majorBidi" w:cstheme="majorBidi"/>
          <w:i/>
          <w:iCs/>
          <w:color w:val="000000" w:themeColor="text1"/>
          <w:lang w:val="en-US"/>
        </w:rPr>
        <w:t>B</w:t>
      </w:r>
      <w:r w:rsidR="00191760" w:rsidRPr="007A367C">
        <w:rPr>
          <w:rFonts w:asciiTheme="majorBidi" w:eastAsiaTheme="minorEastAsia" w:hAnsiTheme="majorBidi" w:cstheme="majorBidi"/>
          <w:i/>
          <w:iCs/>
          <w:color w:val="000000" w:themeColor="text1"/>
          <w:lang w:val="en-US"/>
        </w:rPr>
        <w:t xml:space="preserve">rassica </w:t>
      </w:r>
      <w:r w:rsidRPr="007A367C">
        <w:rPr>
          <w:rFonts w:asciiTheme="majorBidi" w:eastAsiaTheme="minorEastAsia" w:hAnsiTheme="majorBidi" w:cstheme="majorBidi"/>
          <w:i/>
          <w:iCs/>
          <w:color w:val="000000" w:themeColor="text1"/>
          <w:lang w:val="en-US"/>
        </w:rPr>
        <w:t xml:space="preserve">rapa </w:t>
      </w:r>
      <w:r w:rsidRPr="007A367C">
        <w:rPr>
          <w:rFonts w:asciiTheme="majorBidi" w:eastAsiaTheme="minorEastAsia" w:hAnsiTheme="majorBidi" w:cstheme="majorBidi"/>
          <w:color w:val="000000" w:themeColor="text1"/>
          <w:kern w:val="24"/>
          <w:lang w:val="en-US"/>
        </w:rPr>
        <w:t xml:space="preserve">grown in </w:t>
      </w:r>
      <w:r w:rsidRPr="007A367C">
        <w:rPr>
          <w:rFonts w:asciiTheme="majorBidi" w:hAnsiTheme="majorBidi" w:cstheme="majorBidi"/>
          <w:color w:val="000000" w:themeColor="text1"/>
          <w:lang w:val="en-US"/>
        </w:rPr>
        <w:t>unamended soil (NoFrass</w:t>
      </w:r>
      <w:r w:rsidR="00191760" w:rsidRPr="007A367C">
        <w:rPr>
          <w:rFonts w:asciiTheme="majorBidi" w:hAnsiTheme="majorBidi" w:cstheme="majorBidi"/>
          <w:color w:val="000000" w:themeColor="text1"/>
          <w:lang w:val="en-US"/>
        </w:rPr>
        <w:t>,</w:t>
      </w:r>
      <w:r w:rsidRPr="007A367C">
        <w:rPr>
          <w:rFonts w:asciiTheme="majorBidi" w:hAnsiTheme="majorBidi" w:cstheme="majorBidi"/>
          <w:color w:val="000000" w:themeColor="text1"/>
          <w:lang w:val="en-US"/>
        </w:rPr>
        <w:t xml:space="preserve"> control) or </w:t>
      </w:r>
      <w:r w:rsidRPr="007A367C">
        <w:rPr>
          <w:rFonts w:asciiTheme="majorBidi" w:eastAsiaTheme="minorEastAsia" w:hAnsiTheme="majorBidi" w:cstheme="majorBidi"/>
          <w:color w:val="000000" w:themeColor="text1"/>
          <w:kern w:val="24"/>
          <w:lang w:val="en-US"/>
        </w:rPr>
        <w:t xml:space="preserve">soil </w:t>
      </w:r>
      <w:r w:rsidRPr="007A367C">
        <w:rPr>
          <w:rFonts w:asciiTheme="majorBidi" w:hAnsiTheme="majorBidi" w:cstheme="majorBidi"/>
          <w:color w:val="000000" w:themeColor="text1"/>
          <w:lang w:val="en-US"/>
        </w:rPr>
        <w:t xml:space="preserve">amended with raw </w:t>
      </w:r>
      <w:r w:rsidR="00191760" w:rsidRPr="007A367C">
        <w:rPr>
          <w:rFonts w:asciiTheme="majorBidi" w:hAnsiTheme="majorBidi" w:cstheme="majorBidi"/>
          <w:color w:val="000000" w:themeColor="text1"/>
          <w:lang w:val="en-US"/>
        </w:rPr>
        <w:t xml:space="preserve">black soldier fly </w:t>
      </w:r>
      <w:r w:rsidRPr="007A367C">
        <w:rPr>
          <w:rFonts w:asciiTheme="majorBidi" w:hAnsiTheme="majorBidi" w:cstheme="majorBidi"/>
          <w:color w:val="000000" w:themeColor="text1"/>
          <w:lang w:val="en-US"/>
        </w:rPr>
        <w:t xml:space="preserve">frass (BSFF) or raw yellow mealworm frass (MWF) recorded in </w:t>
      </w:r>
      <w:r w:rsidR="00191760" w:rsidRPr="007A367C">
        <w:rPr>
          <w:rFonts w:asciiTheme="majorBidi" w:hAnsiTheme="majorBidi" w:cstheme="majorBidi"/>
          <w:color w:val="000000" w:themeColor="text1"/>
          <w:lang w:val="en-US"/>
        </w:rPr>
        <w:t>t</w:t>
      </w:r>
      <w:r w:rsidRPr="007A367C">
        <w:rPr>
          <w:rFonts w:asciiTheme="majorBidi" w:hAnsiTheme="majorBidi" w:cstheme="majorBidi"/>
          <w:color w:val="000000" w:themeColor="text1"/>
          <w:lang w:val="en-US"/>
        </w:rPr>
        <w:t xml:space="preserve">rial 1. </w:t>
      </w:r>
      <w:r w:rsidR="00191760" w:rsidRPr="007A367C">
        <w:rPr>
          <w:rFonts w:asciiTheme="majorBidi" w:hAnsiTheme="majorBidi" w:cstheme="majorBidi"/>
          <w:color w:val="000000" w:themeColor="text1"/>
          <w:lang w:val="en-US"/>
        </w:rPr>
        <w:t xml:space="preserve">The boxes represent the interquartile ranges (IQR), with the bottom and top edges corresponding to the first quartile (Q1, 25%) and third quartile (Q3, 75%), respectively. The line within the box </w:t>
      </w:r>
      <w:r w:rsidR="00191760" w:rsidRPr="007A367C">
        <w:rPr>
          <w:rFonts w:asciiTheme="majorBidi" w:hAnsiTheme="majorBidi" w:cstheme="majorBidi"/>
          <w:color w:val="000000" w:themeColor="text1"/>
          <w:lang w:val="en-US"/>
        </w:rPr>
        <w:lastRenderedPageBreak/>
        <w:t>indicates the median, and the whiskers indicate 1.5× IQR. The dots represent outliers. Data were analyzed with a generalized linear model (χ</w:t>
      </w:r>
      <w:r w:rsidR="00191760" w:rsidRPr="007A367C">
        <w:rPr>
          <w:rFonts w:asciiTheme="majorBidi" w:hAnsiTheme="majorBidi" w:cstheme="majorBidi"/>
          <w:color w:val="000000" w:themeColor="text1"/>
          <w:vertAlign w:val="superscript"/>
          <w:lang w:val="en-US"/>
        </w:rPr>
        <w:t>2</w:t>
      </w:r>
      <w:r w:rsidR="00191760" w:rsidRPr="007A367C">
        <w:rPr>
          <w:rFonts w:asciiTheme="majorBidi" w:hAnsiTheme="majorBidi" w:cstheme="majorBidi"/>
          <w:color w:val="000000" w:themeColor="text1"/>
          <w:lang w:val="en-US"/>
        </w:rPr>
        <w:t xml:space="preserve"> = 81.28, </w:t>
      </w:r>
      <w:proofErr w:type="spellStart"/>
      <w:r w:rsidR="00191760" w:rsidRPr="007A367C">
        <w:rPr>
          <w:rFonts w:asciiTheme="majorBidi" w:hAnsiTheme="majorBidi" w:cstheme="majorBidi"/>
          <w:color w:val="000000" w:themeColor="text1"/>
          <w:lang w:val="en-US"/>
        </w:rPr>
        <w:t>d.f.</w:t>
      </w:r>
      <w:proofErr w:type="spellEnd"/>
      <w:r w:rsidR="00191760" w:rsidRPr="007A367C">
        <w:rPr>
          <w:rFonts w:asciiTheme="majorBidi" w:hAnsiTheme="majorBidi" w:cstheme="majorBidi"/>
          <w:color w:val="000000" w:themeColor="text1"/>
          <w:lang w:val="en-US"/>
        </w:rPr>
        <w:t xml:space="preserve"> = 2, P &lt; 0.0001). </w:t>
      </w:r>
      <w:r w:rsidRPr="007A367C">
        <w:rPr>
          <w:rFonts w:asciiTheme="majorBidi" w:hAnsiTheme="majorBidi" w:cstheme="majorBidi"/>
          <w:color w:val="000000" w:themeColor="text1"/>
          <w:lang w:val="en-US"/>
        </w:rPr>
        <w:t>n i</w:t>
      </w:r>
      <w:r w:rsidR="00191760" w:rsidRPr="007A367C">
        <w:rPr>
          <w:rFonts w:asciiTheme="majorBidi" w:hAnsiTheme="majorBidi" w:cstheme="majorBidi"/>
          <w:color w:val="000000" w:themeColor="text1"/>
          <w:lang w:val="en-US"/>
        </w:rPr>
        <w:t>ndicate</w:t>
      </w:r>
      <w:r w:rsidRPr="007A367C">
        <w:rPr>
          <w:rFonts w:asciiTheme="majorBidi" w:hAnsiTheme="majorBidi" w:cstheme="majorBidi"/>
          <w:color w:val="000000" w:themeColor="text1"/>
          <w:lang w:val="en-US"/>
        </w:rPr>
        <w:t xml:space="preserve">s the number of pupae sampled per treatment. </w:t>
      </w:r>
      <w:r w:rsidR="00191760" w:rsidRPr="007A367C">
        <w:rPr>
          <w:rFonts w:asciiTheme="majorBidi" w:hAnsiTheme="majorBidi" w:cstheme="majorBidi"/>
          <w:color w:val="000000" w:themeColor="text1"/>
          <w:lang w:val="en-US"/>
        </w:rPr>
        <w:t xml:space="preserve">For boxes capped with different letters the means </w:t>
      </w:r>
      <w:r w:rsidRPr="007A367C">
        <w:rPr>
          <w:rFonts w:asciiTheme="majorBidi" w:hAnsiTheme="majorBidi" w:cstheme="majorBidi"/>
          <w:color w:val="000000" w:themeColor="text1"/>
          <w:lang w:val="en-US"/>
        </w:rPr>
        <w:t>differ significantly (</w:t>
      </w:r>
      <w:r w:rsidRPr="007A367C">
        <w:rPr>
          <w:rFonts w:asciiTheme="majorBidi" w:hAnsiTheme="majorBidi" w:cstheme="majorBidi"/>
          <w:color w:val="000000" w:themeColor="text1"/>
          <w:shd w:val="clear" w:color="auto" w:fill="FFFFFF"/>
          <w:lang w:val="en-US"/>
        </w:rPr>
        <w:t xml:space="preserve">Tukey's </w:t>
      </w:r>
      <w:r w:rsidRPr="007A367C">
        <w:rPr>
          <w:rFonts w:asciiTheme="majorBidi" w:hAnsiTheme="majorBidi" w:cstheme="majorBidi"/>
          <w:color w:val="000000" w:themeColor="text1"/>
          <w:lang w:val="en-US"/>
        </w:rPr>
        <w:t>post-hoc test</w:t>
      </w:r>
      <w:r w:rsidR="004D00AA" w:rsidRPr="007A367C">
        <w:rPr>
          <w:rFonts w:asciiTheme="majorBidi" w:hAnsiTheme="majorBidi" w:cstheme="majorBidi"/>
          <w:color w:val="000000" w:themeColor="text1"/>
          <w:lang w:val="en-US"/>
        </w:rPr>
        <w:t>s</w:t>
      </w:r>
      <w:r w:rsidR="00191760" w:rsidRPr="007A367C">
        <w:rPr>
          <w:rFonts w:asciiTheme="majorBidi" w:hAnsiTheme="majorBidi" w:cstheme="majorBidi"/>
          <w:color w:val="000000" w:themeColor="text1"/>
          <w:lang w:val="en-US"/>
        </w:rPr>
        <w:t>: P</w:t>
      </w:r>
      <w:r w:rsidRPr="007A367C">
        <w:rPr>
          <w:rFonts w:asciiTheme="majorBidi" w:hAnsiTheme="majorBidi" w:cstheme="majorBidi"/>
          <w:color w:val="000000" w:themeColor="text1"/>
          <w:lang w:val="en-US"/>
        </w:rPr>
        <w:t xml:space="preserve"> &lt; 0.05).</w:t>
      </w:r>
    </w:p>
    <w:p w14:paraId="4714B32D" w14:textId="70341E8A" w:rsidR="00443B76" w:rsidRPr="007A367C" w:rsidRDefault="00443B76" w:rsidP="00F06186">
      <w:pPr>
        <w:widowControl w:val="0"/>
        <w:suppressAutoHyphens/>
        <w:spacing w:after="0"/>
        <w:contextualSpacing/>
        <w:rPr>
          <w:rFonts w:asciiTheme="majorBidi" w:hAnsiTheme="majorBidi" w:cstheme="majorBidi"/>
          <w:color w:val="000000" w:themeColor="text1"/>
          <w:sz w:val="24"/>
          <w:szCs w:val="24"/>
          <w:lang w:val="en-US"/>
        </w:rPr>
      </w:pPr>
    </w:p>
    <w:p w14:paraId="4519B1B8" w14:textId="2ECCFA90" w:rsidR="00DF46D7" w:rsidRPr="007A367C" w:rsidRDefault="00DF46D7" w:rsidP="00DF46D7">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eastAsiaTheme="minorEastAsia" w:hAnsiTheme="majorBidi" w:cstheme="majorBidi"/>
          <w:b/>
          <w:bCs/>
          <w:color w:val="000000" w:themeColor="text1"/>
          <w:kern w:val="24"/>
          <w:sz w:val="24"/>
          <w:szCs w:val="24"/>
          <w:lang w:val="en-US"/>
        </w:rPr>
        <w:t xml:space="preserve">Figure 5 </w:t>
      </w:r>
      <w:r w:rsidRPr="007A367C">
        <w:rPr>
          <w:rFonts w:asciiTheme="majorBidi" w:eastAsiaTheme="minorEastAsia" w:hAnsiTheme="majorBidi" w:cstheme="majorBidi"/>
          <w:color w:val="000000" w:themeColor="text1"/>
          <w:kern w:val="24"/>
          <w:sz w:val="24"/>
          <w:szCs w:val="24"/>
          <w:lang w:val="en-US"/>
        </w:rPr>
        <w:t xml:space="preserve">Survival </w:t>
      </w:r>
      <w:r w:rsidR="001B76D1" w:rsidRPr="007A367C">
        <w:rPr>
          <w:rFonts w:asciiTheme="majorBidi" w:eastAsiaTheme="minorEastAsia" w:hAnsiTheme="majorBidi" w:cstheme="majorBidi"/>
          <w:color w:val="000000" w:themeColor="text1"/>
          <w:kern w:val="24"/>
          <w:sz w:val="24"/>
          <w:szCs w:val="24"/>
          <w:lang w:val="en-US"/>
        </w:rPr>
        <w:t xml:space="preserve">(%) </w:t>
      </w:r>
      <w:r w:rsidRPr="007A367C">
        <w:rPr>
          <w:rFonts w:asciiTheme="majorBidi" w:eastAsiaTheme="minorEastAsia" w:hAnsiTheme="majorBidi" w:cstheme="majorBidi"/>
          <w:color w:val="000000" w:themeColor="text1"/>
          <w:kern w:val="24"/>
          <w:sz w:val="24"/>
          <w:szCs w:val="24"/>
          <w:lang w:val="en-US"/>
        </w:rPr>
        <w:t xml:space="preserve">of </w:t>
      </w:r>
      <w:r w:rsidRPr="007A367C">
        <w:rPr>
          <w:rFonts w:asciiTheme="majorBidi" w:eastAsiaTheme="minorEastAsia" w:hAnsiTheme="majorBidi" w:cstheme="majorBidi"/>
          <w:i/>
          <w:iCs/>
          <w:color w:val="000000" w:themeColor="text1"/>
          <w:kern w:val="24"/>
          <w:sz w:val="24"/>
          <w:szCs w:val="24"/>
          <w:lang w:val="en-US"/>
        </w:rPr>
        <w:t>P</w:t>
      </w:r>
      <w:r w:rsidR="001B76D1" w:rsidRPr="007A367C">
        <w:rPr>
          <w:rFonts w:asciiTheme="majorBidi" w:eastAsiaTheme="minorEastAsia" w:hAnsiTheme="majorBidi" w:cstheme="majorBidi"/>
          <w:i/>
          <w:iCs/>
          <w:color w:val="000000" w:themeColor="text1"/>
          <w:kern w:val="24"/>
          <w:sz w:val="24"/>
          <w:szCs w:val="24"/>
          <w:lang w:val="en-US"/>
        </w:rPr>
        <w:t xml:space="preserve">lutella </w:t>
      </w:r>
      <w:r w:rsidRPr="007A367C">
        <w:rPr>
          <w:rFonts w:asciiTheme="majorBidi" w:eastAsiaTheme="minorEastAsia" w:hAnsiTheme="majorBidi" w:cstheme="majorBidi"/>
          <w:i/>
          <w:iCs/>
          <w:color w:val="000000" w:themeColor="text1"/>
          <w:kern w:val="24"/>
          <w:sz w:val="24"/>
          <w:szCs w:val="24"/>
          <w:lang w:val="en-US"/>
        </w:rPr>
        <w:t>xylostella</w:t>
      </w:r>
      <w:r w:rsidRPr="007A367C">
        <w:rPr>
          <w:rFonts w:asciiTheme="majorBidi" w:eastAsiaTheme="minorEastAsia" w:hAnsiTheme="majorBidi" w:cstheme="majorBidi"/>
          <w:color w:val="000000" w:themeColor="text1"/>
          <w:kern w:val="24"/>
          <w:sz w:val="24"/>
          <w:szCs w:val="24"/>
          <w:lang w:val="en-US"/>
        </w:rPr>
        <w:t xml:space="preserve"> larvae on </w:t>
      </w:r>
      <w:r w:rsidRPr="007A367C">
        <w:rPr>
          <w:rFonts w:asciiTheme="majorBidi" w:eastAsiaTheme="minorEastAsia" w:hAnsiTheme="majorBidi" w:cstheme="majorBidi"/>
          <w:i/>
          <w:iCs/>
          <w:color w:val="000000" w:themeColor="text1"/>
          <w:kern w:val="24"/>
          <w:sz w:val="24"/>
          <w:szCs w:val="24"/>
          <w:lang w:val="en-US"/>
        </w:rPr>
        <w:t>B</w:t>
      </w:r>
      <w:r w:rsidR="001B76D1" w:rsidRPr="007A367C">
        <w:rPr>
          <w:rFonts w:asciiTheme="majorBidi" w:eastAsiaTheme="minorEastAsia" w:hAnsiTheme="majorBidi" w:cstheme="majorBidi"/>
          <w:i/>
          <w:iCs/>
          <w:color w:val="000000" w:themeColor="text1"/>
          <w:kern w:val="24"/>
          <w:sz w:val="24"/>
          <w:szCs w:val="24"/>
          <w:lang w:val="en-US"/>
        </w:rPr>
        <w:t xml:space="preserve">rassica </w:t>
      </w:r>
      <w:r w:rsidRPr="007A367C">
        <w:rPr>
          <w:rFonts w:asciiTheme="majorBidi" w:eastAsiaTheme="minorEastAsia" w:hAnsiTheme="majorBidi" w:cstheme="majorBidi"/>
          <w:i/>
          <w:iCs/>
          <w:color w:val="000000" w:themeColor="text1"/>
          <w:kern w:val="24"/>
          <w:sz w:val="24"/>
          <w:szCs w:val="24"/>
          <w:lang w:val="en-US"/>
        </w:rPr>
        <w:t xml:space="preserve">rapa </w:t>
      </w:r>
      <w:r w:rsidRPr="007A367C">
        <w:rPr>
          <w:rFonts w:asciiTheme="majorBidi" w:eastAsiaTheme="minorEastAsia" w:hAnsiTheme="majorBidi" w:cstheme="majorBidi"/>
          <w:color w:val="000000" w:themeColor="text1"/>
          <w:kern w:val="24"/>
          <w:sz w:val="24"/>
          <w:szCs w:val="24"/>
          <w:lang w:val="en-US"/>
        </w:rPr>
        <w:t>grown in unamended soil (NoFrass</w:t>
      </w:r>
      <w:r w:rsidR="001B76D1" w:rsidRPr="007A367C">
        <w:rPr>
          <w:rFonts w:asciiTheme="majorBidi" w:eastAsiaTheme="minorEastAsia" w:hAnsiTheme="majorBidi" w:cstheme="majorBidi"/>
          <w:color w:val="000000" w:themeColor="text1"/>
          <w:kern w:val="24"/>
          <w:sz w:val="24"/>
          <w:szCs w:val="24"/>
          <w:lang w:val="en-US"/>
        </w:rPr>
        <w:t xml:space="preserve">, </w:t>
      </w:r>
      <w:r w:rsidRPr="007A367C">
        <w:rPr>
          <w:rFonts w:asciiTheme="majorBidi" w:eastAsiaTheme="minorEastAsia" w:hAnsiTheme="majorBidi" w:cstheme="majorBidi"/>
          <w:color w:val="000000" w:themeColor="text1"/>
          <w:kern w:val="24"/>
          <w:sz w:val="24"/>
          <w:szCs w:val="24"/>
          <w:lang w:val="en-US"/>
        </w:rPr>
        <w:t xml:space="preserve">control) or soil amended with raw </w:t>
      </w:r>
      <w:r w:rsidR="001B76D1" w:rsidRPr="007A367C">
        <w:rPr>
          <w:rFonts w:asciiTheme="majorBidi" w:hAnsiTheme="majorBidi" w:cstheme="majorBidi"/>
          <w:color w:val="000000" w:themeColor="text1"/>
          <w:sz w:val="24"/>
          <w:szCs w:val="24"/>
          <w:lang w:val="en-US"/>
        </w:rPr>
        <w:t xml:space="preserve">black soldier fly </w:t>
      </w:r>
      <w:r w:rsidRPr="007A367C">
        <w:rPr>
          <w:rFonts w:asciiTheme="majorBidi" w:eastAsiaTheme="minorEastAsia" w:hAnsiTheme="majorBidi" w:cstheme="majorBidi"/>
          <w:color w:val="000000" w:themeColor="text1"/>
          <w:kern w:val="24"/>
          <w:sz w:val="24"/>
          <w:szCs w:val="24"/>
          <w:lang w:val="en-US"/>
        </w:rPr>
        <w:t xml:space="preserve">frass (BSFF) or raw yellow mealworm frass (MWF) </w:t>
      </w:r>
      <w:r w:rsidRPr="007A367C">
        <w:rPr>
          <w:rFonts w:asciiTheme="majorBidi" w:hAnsiTheme="majorBidi" w:cstheme="majorBidi"/>
          <w:color w:val="000000" w:themeColor="text1"/>
          <w:sz w:val="24"/>
          <w:szCs w:val="24"/>
          <w:lang w:val="en-US"/>
        </w:rPr>
        <w:t xml:space="preserve">recorded in </w:t>
      </w:r>
      <w:r w:rsidR="001B76D1" w:rsidRPr="007A367C">
        <w:rPr>
          <w:rFonts w:asciiTheme="majorBidi" w:hAnsiTheme="majorBidi" w:cstheme="majorBidi"/>
          <w:color w:val="000000" w:themeColor="text1"/>
          <w:sz w:val="24"/>
          <w:szCs w:val="24"/>
          <w:lang w:val="en-US"/>
        </w:rPr>
        <w:t>t</w:t>
      </w:r>
      <w:r w:rsidRPr="007A367C">
        <w:rPr>
          <w:rFonts w:asciiTheme="majorBidi" w:hAnsiTheme="majorBidi" w:cstheme="majorBidi"/>
          <w:color w:val="000000" w:themeColor="text1"/>
          <w:sz w:val="24"/>
          <w:szCs w:val="24"/>
          <w:lang w:val="en-US"/>
        </w:rPr>
        <w:t>rial 1</w:t>
      </w:r>
      <w:r w:rsidR="00470096" w:rsidRPr="007A367C">
        <w:rPr>
          <w:rFonts w:asciiTheme="majorBidi" w:hAnsiTheme="majorBidi" w:cstheme="majorBidi"/>
          <w:color w:val="000000" w:themeColor="text1"/>
          <w:sz w:val="24"/>
          <w:szCs w:val="24"/>
          <w:lang w:val="en-US"/>
        </w:rPr>
        <w:t xml:space="preserve"> (all treatments: n = 10 plants, each infested with 10 larvae)</w:t>
      </w:r>
      <w:r w:rsidRPr="007A367C">
        <w:rPr>
          <w:rFonts w:asciiTheme="majorBidi" w:eastAsiaTheme="minorEastAsia" w:hAnsiTheme="majorBidi" w:cstheme="majorBidi"/>
          <w:color w:val="000000" w:themeColor="text1"/>
          <w:kern w:val="24"/>
          <w:sz w:val="24"/>
          <w:szCs w:val="24"/>
          <w:lang w:val="en-US"/>
        </w:rPr>
        <w:t xml:space="preserve">. </w:t>
      </w:r>
      <w:r w:rsidR="001B76D1" w:rsidRPr="007A367C">
        <w:rPr>
          <w:rFonts w:asciiTheme="majorBidi" w:hAnsiTheme="majorBidi" w:cstheme="majorBidi"/>
          <w:color w:val="000000" w:themeColor="text1"/>
          <w:sz w:val="24"/>
          <w:szCs w:val="24"/>
          <w:lang w:val="en-US"/>
        </w:rPr>
        <w:t xml:space="preserve">The boxes represent the interquartile ranges (IQR), with the bottom and top edges corresponding to the first quartile (Q1, 25%) and third quartile (Q3, 75%), respectively. The line within the box indicates the median, and the whiskers indicate 1.5× IQR. The dots represent outliers. Data were analyzed with a generalized linear model </w:t>
      </w:r>
      <w:r w:rsidR="001B76D1" w:rsidRPr="007A367C">
        <w:rPr>
          <w:rFonts w:asciiTheme="majorBidi" w:hAnsiTheme="majorBidi" w:cstheme="majorBidi"/>
          <w:color w:val="000000" w:themeColor="text1"/>
          <w:lang w:val="en-US"/>
        </w:rPr>
        <w:t>(</w:t>
      </w:r>
      <w:r w:rsidR="001B76D1" w:rsidRPr="007A367C">
        <w:rPr>
          <w:rFonts w:asciiTheme="majorBidi" w:hAnsiTheme="majorBidi" w:cstheme="majorBidi"/>
          <w:color w:val="000000" w:themeColor="text1"/>
          <w:sz w:val="24"/>
          <w:szCs w:val="24"/>
          <w:lang w:val="en-US"/>
        </w:rPr>
        <w:t>χ</w:t>
      </w:r>
      <w:r w:rsidR="001B76D1" w:rsidRPr="007A367C">
        <w:rPr>
          <w:rFonts w:asciiTheme="majorBidi" w:hAnsiTheme="majorBidi" w:cstheme="majorBidi"/>
          <w:color w:val="000000" w:themeColor="text1"/>
          <w:sz w:val="24"/>
          <w:szCs w:val="24"/>
          <w:vertAlign w:val="superscript"/>
          <w:lang w:val="en-US"/>
        </w:rPr>
        <w:t>2</w:t>
      </w:r>
      <w:r w:rsidR="001B76D1" w:rsidRPr="007A367C">
        <w:rPr>
          <w:rFonts w:asciiTheme="majorBidi" w:hAnsiTheme="majorBidi" w:cstheme="majorBidi"/>
          <w:color w:val="000000" w:themeColor="text1"/>
          <w:sz w:val="24"/>
          <w:szCs w:val="24"/>
          <w:lang w:val="en-US"/>
        </w:rPr>
        <w:t xml:space="preserve"> = </w:t>
      </w:r>
      <w:r w:rsidR="00470096" w:rsidRPr="007A367C">
        <w:rPr>
          <w:rFonts w:asciiTheme="majorBidi" w:hAnsiTheme="majorBidi" w:cstheme="majorBidi"/>
          <w:color w:val="000000" w:themeColor="text1"/>
          <w:sz w:val="24"/>
          <w:szCs w:val="24"/>
          <w:lang w:val="en-US"/>
        </w:rPr>
        <w:t>129</w:t>
      </w:r>
      <w:r w:rsidR="001B76D1" w:rsidRPr="007A367C">
        <w:rPr>
          <w:rFonts w:asciiTheme="majorBidi" w:hAnsiTheme="majorBidi" w:cstheme="majorBidi"/>
          <w:color w:val="000000" w:themeColor="text1"/>
          <w:sz w:val="24"/>
          <w:szCs w:val="24"/>
          <w:lang w:val="en-US"/>
        </w:rPr>
        <w:t>.2</w:t>
      </w:r>
      <w:r w:rsidR="00470096" w:rsidRPr="007A367C">
        <w:rPr>
          <w:rFonts w:asciiTheme="majorBidi" w:hAnsiTheme="majorBidi" w:cstheme="majorBidi"/>
          <w:color w:val="000000" w:themeColor="text1"/>
          <w:sz w:val="24"/>
          <w:szCs w:val="24"/>
          <w:lang w:val="en-US"/>
        </w:rPr>
        <w:t>3</w:t>
      </w:r>
      <w:r w:rsidR="001B76D1" w:rsidRPr="007A367C">
        <w:rPr>
          <w:rFonts w:asciiTheme="majorBidi" w:hAnsiTheme="majorBidi" w:cstheme="majorBidi"/>
          <w:color w:val="000000" w:themeColor="text1"/>
          <w:sz w:val="24"/>
          <w:szCs w:val="24"/>
          <w:lang w:val="en-US"/>
        </w:rPr>
        <w:t xml:space="preserve">, </w:t>
      </w:r>
      <w:proofErr w:type="spellStart"/>
      <w:r w:rsidR="001B76D1" w:rsidRPr="007A367C">
        <w:rPr>
          <w:rFonts w:asciiTheme="majorBidi" w:hAnsiTheme="majorBidi" w:cstheme="majorBidi"/>
          <w:color w:val="000000" w:themeColor="text1"/>
          <w:sz w:val="24"/>
          <w:szCs w:val="24"/>
          <w:lang w:val="en-US"/>
        </w:rPr>
        <w:t>d.f.</w:t>
      </w:r>
      <w:proofErr w:type="spellEnd"/>
      <w:r w:rsidR="001B76D1" w:rsidRPr="007A367C">
        <w:rPr>
          <w:rFonts w:asciiTheme="majorBidi" w:hAnsiTheme="majorBidi" w:cstheme="majorBidi"/>
          <w:color w:val="000000" w:themeColor="text1"/>
          <w:sz w:val="24"/>
          <w:szCs w:val="24"/>
          <w:lang w:val="en-US"/>
        </w:rPr>
        <w:t xml:space="preserve"> = 2, P &lt; 0.0001</w:t>
      </w:r>
      <w:r w:rsidR="001B76D1" w:rsidRPr="007A367C">
        <w:rPr>
          <w:rFonts w:asciiTheme="majorBidi" w:hAnsiTheme="majorBidi" w:cstheme="majorBidi"/>
          <w:color w:val="000000" w:themeColor="text1"/>
          <w:lang w:val="en-US"/>
        </w:rPr>
        <w:t>)</w:t>
      </w:r>
      <w:r w:rsidR="001B76D1" w:rsidRPr="007A367C">
        <w:rPr>
          <w:rFonts w:asciiTheme="majorBidi" w:hAnsiTheme="majorBidi" w:cstheme="majorBidi"/>
          <w:color w:val="000000" w:themeColor="text1"/>
          <w:sz w:val="24"/>
          <w:szCs w:val="24"/>
          <w:lang w:val="en-US"/>
        </w:rPr>
        <w:t xml:space="preserve">. </w:t>
      </w:r>
      <w:r w:rsidR="00470096" w:rsidRPr="007A367C">
        <w:rPr>
          <w:rFonts w:asciiTheme="majorBidi" w:hAnsiTheme="majorBidi" w:cstheme="majorBidi"/>
          <w:color w:val="000000" w:themeColor="text1"/>
          <w:sz w:val="24"/>
          <w:szCs w:val="24"/>
          <w:lang w:val="en-US"/>
        </w:rPr>
        <w:t>For boxes capped with different letters the means differ significantly (</w:t>
      </w:r>
      <w:r w:rsidR="00470096" w:rsidRPr="007A367C">
        <w:rPr>
          <w:rFonts w:asciiTheme="majorBidi" w:hAnsiTheme="majorBidi" w:cstheme="majorBidi"/>
          <w:color w:val="000000" w:themeColor="text1"/>
          <w:sz w:val="24"/>
          <w:szCs w:val="24"/>
          <w:shd w:val="clear" w:color="auto" w:fill="FFFFFF"/>
          <w:lang w:val="en-US"/>
        </w:rPr>
        <w:t xml:space="preserve">Tukey's </w:t>
      </w:r>
      <w:r w:rsidR="00470096" w:rsidRPr="007A367C">
        <w:rPr>
          <w:rFonts w:asciiTheme="majorBidi" w:hAnsiTheme="majorBidi" w:cstheme="majorBidi"/>
          <w:color w:val="000000" w:themeColor="text1"/>
          <w:sz w:val="24"/>
          <w:szCs w:val="24"/>
          <w:lang w:val="en-US"/>
        </w:rPr>
        <w:t>post-hoc test</w:t>
      </w:r>
      <w:r w:rsidR="004D00AA" w:rsidRPr="007A367C">
        <w:rPr>
          <w:rFonts w:asciiTheme="majorBidi" w:hAnsiTheme="majorBidi" w:cstheme="majorBidi"/>
          <w:color w:val="000000" w:themeColor="text1"/>
          <w:sz w:val="24"/>
          <w:szCs w:val="24"/>
          <w:lang w:val="en-US"/>
        </w:rPr>
        <w:t>s</w:t>
      </w:r>
      <w:r w:rsidR="00470096" w:rsidRPr="007A367C">
        <w:rPr>
          <w:rFonts w:asciiTheme="majorBidi" w:hAnsiTheme="majorBidi" w:cstheme="majorBidi"/>
          <w:color w:val="000000" w:themeColor="text1"/>
          <w:sz w:val="24"/>
          <w:szCs w:val="24"/>
          <w:lang w:val="en-US"/>
        </w:rPr>
        <w:t>: P &lt; 0.05).</w:t>
      </w:r>
    </w:p>
    <w:p w14:paraId="1462D4DE" w14:textId="4C4CA6F8" w:rsidR="00443B76" w:rsidRPr="007A367C" w:rsidRDefault="00443B76" w:rsidP="00F06186">
      <w:pPr>
        <w:widowControl w:val="0"/>
        <w:suppressAutoHyphens/>
        <w:spacing w:after="0"/>
        <w:contextualSpacing/>
        <w:rPr>
          <w:rFonts w:asciiTheme="majorBidi" w:hAnsiTheme="majorBidi" w:cstheme="majorBidi"/>
          <w:color w:val="000000" w:themeColor="text1"/>
          <w:sz w:val="24"/>
          <w:szCs w:val="24"/>
          <w:lang w:val="en-US"/>
        </w:rPr>
      </w:pPr>
    </w:p>
    <w:p w14:paraId="4B639EEA" w14:textId="47F6C8A9" w:rsidR="008076B3" w:rsidRPr="007A367C" w:rsidRDefault="00DF46D7" w:rsidP="00F1377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6</w:t>
      </w:r>
      <w:r w:rsidRPr="007A367C">
        <w:rPr>
          <w:rFonts w:asciiTheme="majorBidi" w:hAnsiTheme="majorBidi" w:cstheme="majorBidi"/>
          <w:color w:val="000000" w:themeColor="text1"/>
          <w:sz w:val="24"/>
          <w:szCs w:val="24"/>
          <w:lang w:val="en-US"/>
        </w:rPr>
        <w:t xml:space="preserve"> Leaf area (cm</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of </w:t>
      </w:r>
      <w:r w:rsidRPr="007A367C">
        <w:rPr>
          <w:rFonts w:asciiTheme="majorBidi" w:hAnsiTheme="majorBidi" w:cstheme="majorBidi"/>
          <w:i/>
          <w:iCs/>
          <w:color w:val="000000" w:themeColor="text1"/>
          <w:sz w:val="24"/>
          <w:szCs w:val="24"/>
          <w:lang w:val="en-US"/>
        </w:rPr>
        <w:t>B</w:t>
      </w:r>
      <w:r w:rsidR="00F13772" w:rsidRPr="007A367C">
        <w:rPr>
          <w:rFonts w:asciiTheme="majorBidi" w:hAnsiTheme="majorBidi" w:cstheme="majorBidi"/>
          <w:i/>
          <w:iCs/>
          <w:color w:val="000000" w:themeColor="text1"/>
          <w:sz w:val="24"/>
          <w:szCs w:val="24"/>
          <w:lang w:val="en-US"/>
        </w:rPr>
        <w:t>rassica</w:t>
      </w:r>
      <w:r w:rsidRPr="007A367C">
        <w:rPr>
          <w:rFonts w:asciiTheme="majorBidi" w:hAnsiTheme="majorBidi" w:cstheme="majorBidi"/>
          <w:i/>
          <w:iCs/>
          <w:color w:val="000000" w:themeColor="text1"/>
          <w:sz w:val="24"/>
          <w:szCs w:val="24"/>
          <w:lang w:val="en-US"/>
        </w:rPr>
        <w:t xml:space="preserve"> rapa</w:t>
      </w:r>
      <w:r w:rsidRPr="007A367C">
        <w:rPr>
          <w:rFonts w:asciiTheme="majorBidi" w:hAnsiTheme="majorBidi" w:cstheme="majorBidi"/>
          <w:color w:val="000000" w:themeColor="text1"/>
          <w:sz w:val="24"/>
          <w:szCs w:val="24"/>
          <w:lang w:val="en-US"/>
        </w:rPr>
        <w:t xml:space="preserve"> plants grown in unamended soil (NoFrass</w:t>
      </w:r>
      <w:r w:rsidR="00F13772"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control) or soil amended</w:t>
      </w:r>
      <w:r w:rsidRPr="007A367C" w:rsidDel="00C00C77">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with </w:t>
      </w:r>
      <w:r w:rsidR="00F13772" w:rsidRPr="007A367C">
        <w:rPr>
          <w:rFonts w:asciiTheme="majorBidi" w:hAnsiTheme="majorBidi" w:cstheme="majorBidi"/>
          <w:color w:val="000000" w:themeColor="text1"/>
          <w:sz w:val="24"/>
          <w:szCs w:val="24"/>
          <w:lang w:val="en-US"/>
        </w:rPr>
        <w:t xml:space="preserve">black soldier fly </w:t>
      </w:r>
      <w:r w:rsidRPr="007A367C">
        <w:rPr>
          <w:rFonts w:asciiTheme="majorBidi" w:hAnsiTheme="majorBidi" w:cstheme="majorBidi"/>
          <w:color w:val="000000" w:themeColor="text1"/>
          <w:sz w:val="24"/>
          <w:szCs w:val="24"/>
          <w:lang w:val="en-US"/>
        </w:rPr>
        <w:t>frass (BSFF) or yellow mealworm frass (MWF) after incubating</w:t>
      </w:r>
      <w:r w:rsidR="00F13772" w:rsidRPr="007A367C">
        <w:rPr>
          <w:rFonts w:asciiTheme="majorBidi" w:hAnsiTheme="majorBidi" w:cstheme="majorBidi"/>
          <w:color w:val="000000" w:themeColor="text1"/>
          <w:sz w:val="24"/>
          <w:szCs w:val="24"/>
          <w:lang w:val="en-US"/>
        </w:rPr>
        <w:t xml:space="preserve"> (all treatments: n = 6 plants)</w:t>
      </w:r>
      <w:r w:rsidRPr="007A367C">
        <w:rPr>
          <w:rFonts w:asciiTheme="majorBidi" w:hAnsiTheme="majorBidi" w:cstheme="majorBidi"/>
          <w:color w:val="000000" w:themeColor="text1"/>
          <w:sz w:val="24"/>
          <w:szCs w:val="24"/>
          <w:lang w:val="en-US"/>
        </w:rPr>
        <w:t>. Leaf measurements were taken at plant ages</w:t>
      </w:r>
      <w:r w:rsidR="00F13772" w:rsidRPr="007A367C">
        <w:rPr>
          <w:rFonts w:asciiTheme="majorBidi" w:hAnsiTheme="majorBidi" w:cstheme="majorBidi"/>
          <w:color w:val="000000" w:themeColor="text1"/>
          <w:sz w:val="24"/>
          <w:szCs w:val="24"/>
          <w:lang w:val="en-US"/>
        </w:rPr>
        <w:t xml:space="preserve"> (A)</w:t>
      </w:r>
      <w:r w:rsidRPr="007A367C">
        <w:rPr>
          <w:rFonts w:asciiTheme="majorBidi" w:hAnsiTheme="majorBidi" w:cstheme="majorBidi"/>
          <w:color w:val="000000" w:themeColor="text1"/>
          <w:sz w:val="24"/>
          <w:szCs w:val="24"/>
          <w:lang w:val="en-US"/>
        </w:rPr>
        <w:t xml:space="preserve"> 14 days,</w:t>
      </w:r>
      <w:r w:rsidR="00F13772" w:rsidRPr="007A367C">
        <w:rPr>
          <w:rFonts w:asciiTheme="majorBidi" w:hAnsiTheme="majorBidi" w:cstheme="majorBidi"/>
          <w:color w:val="000000" w:themeColor="text1"/>
          <w:sz w:val="24"/>
          <w:szCs w:val="24"/>
          <w:lang w:val="en-US"/>
        </w:rPr>
        <w:t xml:space="preserve"> (B)</w:t>
      </w:r>
      <w:r w:rsidRPr="007A367C">
        <w:rPr>
          <w:rFonts w:asciiTheme="majorBidi" w:hAnsiTheme="majorBidi" w:cstheme="majorBidi"/>
          <w:color w:val="000000" w:themeColor="text1"/>
          <w:sz w:val="24"/>
          <w:szCs w:val="24"/>
          <w:lang w:val="en-US"/>
        </w:rPr>
        <w:t xml:space="preserve"> 21 days,</w:t>
      </w:r>
      <w:r w:rsidR="00F13772" w:rsidRPr="007A367C">
        <w:rPr>
          <w:rFonts w:asciiTheme="majorBidi" w:hAnsiTheme="majorBidi" w:cstheme="majorBidi"/>
          <w:color w:val="000000" w:themeColor="text1"/>
          <w:sz w:val="24"/>
          <w:szCs w:val="24"/>
          <w:lang w:val="en-US"/>
        </w:rPr>
        <w:t xml:space="preserve"> (C)</w:t>
      </w:r>
      <w:r w:rsidRPr="007A367C">
        <w:rPr>
          <w:rFonts w:asciiTheme="majorBidi" w:hAnsiTheme="majorBidi" w:cstheme="majorBidi"/>
          <w:color w:val="000000" w:themeColor="text1"/>
          <w:sz w:val="24"/>
          <w:szCs w:val="24"/>
          <w:lang w:val="en-US"/>
        </w:rPr>
        <w:t xml:space="preserve"> 28 days</w:t>
      </w:r>
      <w:r w:rsidR="00F13772"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and</w:t>
      </w:r>
      <w:r w:rsidR="00F13772" w:rsidRPr="007A367C">
        <w:rPr>
          <w:rFonts w:asciiTheme="majorBidi" w:hAnsiTheme="majorBidi" w:cstheme="majorBidi"/>
          <w:color w:val="000000" w:themeColor="text1"/>
          <w:sz w:val="24"/>
          <w:szCs w:val="24"/>
          <w:lang w:val="en-US"/>
        </w:rPr>
        <w:t xml:space="preserve"> (D)</w:t>
      </w:r>
      <w:r w:rsidRPr="007A367C">
        <w:rPr>
          <w:rFonts w:asciiTheme="majorBidi" w:hAnsiTheme="majorBidi" w:cstheme="majorBidi"/>
          <w:color w:val="000000" w:themeColor="text1"/>
          <w:sz w:val="24"/>
          <w:szCs w:val="24"/>
          <w:lang w:val="en-US"/>
        </w:rPr>
        <w:t xml:space="preserve"> 35 days. Incubation involved frass mixed with soil in 0.5</w:t>
      </w:r>
      <w:r w:rsidR="00F13772"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L plastic pots and moistened, and seeds were only sown after </w:t>
      </w:r>
      <w:r w:rsidR="00F13772" w:rsidRPr="007A367C">
        <w:rPr>
          <w:rFonts w:asciiTheme="majorBidi" w:hAnsiTheme="majorBidi" w:cstheme="majorBidi"/>
          <w:color w:val="000000" w:themeColor="text1"/>
          <w:sz w:val="24"/>
          <w:szCs w:val="24"/>
          <w:lang w:val="en-US"/>
        </w:rPr>
        <w:t xml:space="preserve">16 </w:t>
      </w:r>
      <w:r w:rsidRPr="007A367C">
        <w:rPr>
          <w:rFonts w:asciiTheme="majorBidi" w:hAnsiTheme="majorBidi" w:cstheme="majorBidi"/>
          <w:color w:val="000000" w:themeColor="text1"/>
          <w:sz w:val="24"/>
          <w:szCs w:val="24"/>
          <w:lang w:val="en-US"/>
        </w:rPr>
        <w:t xml:space="preserve">days under greenhouse conditions. </w:t>
      </w:r>
      <w:r w:rsidR="008076B3" w:rsidRPr="007A367C">
        <w:rPr>
          <w:rFonts w:asciiTheme="majorBidi" w:hAnsiTheme="majorBidi" w:cstheme="majorBidi"/>
          <w:color w:val="000000" w:themeColor="text1"/>
          <w:sz w:val="24"/>
          <w:szCs w:val="24"/>
          <w:lang w:val="en-US"/>
        </w:rPr>
        <w:t>The boxes represent the interquartile ranges (IQR), with the bottom and top edges corresponding to the first quartile (Q1, 25%) and third quartile (Q3, 75%), respectively. The line within the box indicates the median, and the whiskers indicate 1.5× IQR. The dots represent outliers. Data were analyzed with a generalized linear model [GLM; (A) χ</w:t>
      </w:r>
      <w:r w:rsidR="008076B3" w:rsidRPr="007A367C">
        <w:rPr>
          <w:rFonts w:asciiTheme="majorBidi" w:hAnsiTheme="majorBidi" w:cstheme="majorBidi"/>
          <w:color w:val="000000" w:themeColor="text1"/>
          <w:sz w:val="24"/>
          <w:szCs w:val="24"/>
          <w:vertAlign w:val="superscript"/>
          <w:lang w:val="en-US"/>
        </w:rPr>
        <w:t>2</w:t>
      </w:r>
      <w:r w:rsidR="008076B3" w:rsidRPr="007A367C">
        <w:rPr>
          <w:rFonts w:asciiTheme="majorBidi" w:hAnsiTheme="majorBidi" w:cstheme="majorBidi"/>
          <w:color w:val="000000" w:themeColor="text1"/>
          <w:sz w:val="24"/>
          <w:szCs w:val="24"/>
          <w:lang w:val="en-US"/>
        </w:rPr>
        <w:t xml:space="preserve"> = 1.2</w:t>
      </w:r>
      <w:r w:rsidR="00F13772" w:rsidRPr="007A367C">
        <w:rPr>
          <w:rFonts w:asciiTheme="majorBidi" w:hAnsiTheme="majorBidi" w:cstheme="majorBidi"/>
          <w:color w:val="000000" w:themeColor="text1"/>
          <w:sz w:val="24"/>
          <w:szCs w:val="24"/>
          <w:lang w:val="en-US"/>
        </w:rPr>
        <w:t>2</w:t>
      </w:r>
      <w:r w:rsidR="008076B3" w:rsidRPr="007A367C">
        <w:rPr>
          <w:rFonts w:asciiTheme="majorBidi" w:hAnsiTheme="majorBidi" w:cstheme="majorBidi"/>
          <w:color w:val="000000" w:themeColor="text1"/>
          <w:sz w:val="24"/>
          <w:szCs w:val="24"/>
          <w:lang w:val="en-US"/>
        </w:rPr>
        <w:t>, P = 0.</w:t>
      </w:r>
      <w:r w:rsidR="00F13772" w:rsidRPr="007A367C">
        <w:rPr>
          <w:rFonts w:asciiTheme="majorBidi" w:hAnsiTheme="majorBidi" w:cstheme="majorBidi"/>
          <w:color w:val="000000" w:themeColor="text1"/>
          <w:sz w:val="24"/>
          <w:szCs w:val="24"/>
          <w:lang w:val="en-US"/>
        </w:rPr>
        <w:t>54</w:t>
      </w:r>
      <w:r w:rsidR="008076B3" w:rsidRPr="007A367C">
        <w:rPr>
          <w:rFonts w:asciiTheme="majorBidi" w:hAnsiTheme="majorBidi" w:cstheme="majorBidi"/>
          <w:color w:val="000000" w:themeColor="text1"/>
          <w:sz w:val="24"/>
          <w:szCs w:val="24"/>
          <w:lang w:val="en-US"/>
        </w:rPr>
        <w:t>; (B) χ</w:t>
      </w:r>
      <w:r w:rsidR="008076B3" w:rsidRPr="007A367C">
        <w:rPr>
          <w:rFonts w:asciiTheme="majorBidi" w:hAnsiTheme="majorBidi" w:cstheme="majorBidi"/>
          <w:color w:val="000000" w:themeColor="text1"/>
          <w:sz w:val="24"/>
          <w:szCs w:val="24"/>
          <w:vertAlign w:val="superscript"/>
          <w:lang w:val="en-US"/>
        </w:rPr>
        <w:t>2</w:t>
      </w:r>
      <w:r w:rsidR="008076B3" w:rsidRPr="007A367C">
        <w:rPr>
          <w:rFonts w:asciiTheme="majorBidi" w:hAnsiTheme="majorBidi" w:cstheme="majorBidi"/>
          <w:color w:val="000000" w:themeColor="text1"/>
          <w:sz w:val="24"/>
          <w:szCs w:val="24"/>
          <w:lang w:val="en-US"/>
        </w:rPr>
        <w:t xml:space="preserve"> = </w:t>
      </w:r>
      <w:r w:rsidR="00F13772" w:rsidRPr="007A367C">
        <w:rPr>
          <w:rFonts w:asciiTheme="majorBidi" w:hAnsiTheme="majorBidi" w:cstheme="majorBidi"/>
          <w:color w:val="000000" w:themeColor="text1"/>
          <w:sz w:val="24"/>
          <w:szCs w:val="24"/>
          <w:lang w:val="en-US"/>
        </w:rPr>
        <w:t>4</w:t>
      </w:r>
      <w:r w:rsidR="008076B3" w:rsidRPr="007A367C">
        <w:rPr>
          <w:rFonts w:asciiTheme="majorBidi" w:hAnsiTheme="majorBidi" w:cstheme="majorBidi"/>
          <w:color w:val="000000" w:themeColor="text1"/>
          <w:sz w:val="24"/>
          <w:szCs w:val="24"/>
          <w:lang w:val="en-US"/>
        </w:rPr>
        <w:t>.6</w:t>
      </w:r>
      <w:r w:rsidR="00F13772" w:rsidRPr="007A367C">
        <w:rPr>
          <w:rFonts w:asciiTheme="majorBidi" w:hAnsiTheme="majorBidi" w:cstheme="majorBidi"/>
          <w:color w:val="000000" w:themeColor="text1"/>
          <w:sz w:val="24"/>
          <w:szCs w:val="24"/>
          <w:lang w:val="en-US"/>
        </w:rPr>
        <w:t>5</w:t>
      </w:r>
      <w:r w:rsidR="008076B3" w:rsidRPr="007A367C">
        <w:rPr>
          <w:rFonts w:asciiTheme="majorBidi" w:hAnsiTheme="majorBidi" w:cstheme="majorBidi"/>
          <w:color w:val="000000" w:themeColor="text1"/>
          <w:sz w:val="24"/>
          <w:szCs w:val="24"/>
          <w:lang w:val="en-US"/>
        </w:rPr>
        <w:t xml:space="preserve">, P </w:t>
      </w:r>
      <w:r w:rsidR="00F13772" w:rsidRPr="007A367C">
        <w:rPr>
          <w:rFonts w:asciiTheme="majorBidi" w:hAnsiTheme="majorBidi" w:cstheme="majorBidi"/>
          <w:color w:val="000000" w:themeColor="text1"/>
          <w:sz w:val="24"/>
          <w:szCs w:val="24"/>
          <w:lang w:val="en-US"/>
        </w:rPr>
        <w:t>=</w:t>
      </w:r>
      <w:r w:rsidR="008076B3" w:rsidRPr="007A367C">
        <w:rPr>
          <w:rFonts w:asciiTheme="majorBidi" w:hAnsiTheme="majorBidi" w:cstheme="majorBidi"/>
          <w:color w:val="000000" w:themeColor="text1"/>
          <w:sz w:val="24"/>
          <w:szCs w:val="24"/>
          <w:lang w:val="en-US"/>
        </w:rPr>
        <w:t xml:space="preserve"> 0.0</w:t>
      </w:r>
      <w:r w:rsidR="00F13772" w:rsidRPr="007A367C">
        <w:rPr>
          <w:rFonts w:asciiTheme="majorBidi" w:hAnsiTheme="majorBidi" w:cstheme="majorBidi"/>
          <w:color w:val="000000" w:themeColor="text1"/>
          <w:sz w:val="24"/>
          <w:szCs w:val="24"/>
          <w:lang w:val="en-US"/>
        </w:rPr>
        <w:t>98</w:t>
      </w:r>
      <w:r w:rsidR="008076B3" w:rsidRPr="007A367C">
        <w:rPr>
          <w:rFonts w:asciiTheme="majorBidi" w:hAnsiTheme="majorBidi" w:cstheme="majorBidi"/>
          <w:color w:val="000000" w:themeColor="text1"/>
          <w:sz w:val="24"/>
          <w:szCs w:val="24"/>
          <w:lang w:val="en-US"/>
        </w:rPr>
        <w:t>; (C) χ</w:t>
      </w:r>
      <w:r w:rsidR="008076B3" w:rsidRPr="007A367C">
        <w:rPr>
          <w:rFonts w:asciiTheme="majorBidi" w:hAnsiTheme="majorBidi" w:cstheme="majorBidi"/>
          <w:color w:val="000000" w:themeColor="text1"/>
          <w:sz w:val="24"/>
          <w:szCs w:val="24"/>
          <w:vertAlign w:val="superscript"/>
          <w:lang w:val="en-US"/>
        </w:rPr>
        <w:t>2</w:t>
      </w:r>
      <w:r w:rsidR="008076B3" w:rsidRPr="007A367C">
        <w:rPr>
          <w:rFonts w:asciiTheme="majorBidi" w:hAnsiTheme="majorBidi" w:cstheme="majorBidi"/>
          <w:color w:val="000000" w:themeColor="text1"/>
          <w:sz w:val="24"/>
          <w:szCs w:val="24"/>
          <w:lang w:val="en-US"/>
        </w:rPr>
        <w:t xml:space="preserve"> = 3.4</w:t>
      </w:r>
      <w:r w:rsidR="00F13772" w:rsidRPr="007A367C">
        <w:rPr>
          <w:rFonts w:asciiTheme="majorBidi" w:hAnsiTheme="majorBidi" w:cstheme="majorBidi"/>
          <w:color w:val="000000" w:themeColor="text1"/>
          <w:sz w:val="24"/>
          <w:szCs w:val="24"/>
          <w:lang w:val="en-US"/>
        </w:rPr>
        <w:t>0</w:t>
      </w:r>
      <w:r w:rsidR="008076B3" w:rsidRPr="007A367C">
        <w:rPr>
          <w:rFonts w:asciiTheme="majorBidi" w:hAnsiTheme="majorBidi" w:cstheme="majorBidi"/>
          <w:color w:val="000000" w:themeColor="text1"/>
          <w:sz w:val="24"/>
          <w:szCs w:val="24"/>
          <w:lang w:val="en-US"/>
        </w:rPr>
        <w:t xml:space="preserve">, P </w:t>
      </w:r>
      <w:r w:rsidR="00F13772" w:rsidRPr="007A367C">
        <w:rPr>
          <w:rFonts w:asciiTheme="majorBidi" w:hAnsiTheme="majorBidi" w:cstheme="majorBidi"/>
          <w:color w:val="000000" w:themeColor="text1"/>
          <w:sz w:val="24"/>
          <w:szCs w:val="24"/>
          <w:lang w:val="en-US"/>
        </w:rPr>
        <w:t>=</w:t>
      </w:r>
      <w:r w:rsidR="008076B3" w:rsidRPr="007A367C">
        <w:rPr>
          <w:rFonts w:asciiTheme="majorBidi" w:hAnsiTheme="majorBidi" w:cstheme="majorBidi"/>
          <w:color w:val="000000" w:themeColor="text1"/>
          <w:sz w:val="24"/>
          <w:szCs w:val="24"/>
          <w:lang w:val="en-US"/>
        </w:rPr>
        <w:t xml:space="preserve"> 0.1</w:t>
      </w:r>
      <w:r w:rsidR="00F13772" w:rsidRPr="007A367C">
        <w:rPr>
          <w:rFonts w:asciiTheme="majorBidi" w:hAnsiTheme="majorBidi" w:cstheme="majorBidi"/>
          <w:color w:val="000000" w:themeColor="text1"/>
          <w:sz w:val="24"/>
          <w:szCs w:val="24"/>
          <w:lang w:val="en-US"/>
        </w:rPr>
        <w:t>7</w:t>
      </w:r>
      <w:r w:rsidR="008076B3" w:rsidRPr="007A367C">
        <w:rPr>
          <w:rFonts w:asciiTheme="majorBidi" w:hAnsiTheme="majorBidi" w:cstheme="majorBidi"/>
          <w:color w:val="000000" w:themeColor="text1"/>
          <w:sz w:val="24"/>
          <w:szCs w:val="24"/>
          <w:lang w:val="en-US"/>
        </w:rPr>
        <w:t>; (D) χ</w:t>
      </w:r>
      <w:r w:rsidR="008076B3" w:rsidRPr="007A367C">
        <w:rPr>
          <w:rFonts w:asciiTheme="majorBidi" w:hAnsiTheme="majorBidi" w:cstheme="majorBidi"/>
          <w:color w:val="000000" w:themeColor="text1"/>
          <w:sz w:val="24"/>
          <w:szCs w:val="24"/>
          <w:vertAlign w:val="superscript"/>
          <w:lang w:val="en-US"/>
        </w:rPr>
        <w:t>2</w:t>
      </w:r>
      <w:r w:rsidR="008076B3" w:rsidRPr="007A367C">
        <w:rPr>
          <w:rFonts w:asciiTheme="majorBidi" w:hAnsiTheme="majorBidi" w:cstheme="majorBidi"/>
          <w:color w:val="000000" w:themeColor="text1"/>
          <w:sz w:val="24"/>
          <w:szCs w:val="24"/>
          <w:lang w:val="en-US"/>
        </w:rPr>
        <w:t xml:space="preserve"> = </w:t>
      </w:r>
      <w:r w:rsidR="00F13772" w:rsidRPr="007A367C">
        <w:rPr>
          <w:rFonts w:asciiTheme="majorBidi" w:hAnsiTheme="majorBidi" w:cstheme="majorBidi"/>
          <w:color w:val="000000" w:themeColor="text1"/>
          <w:sz w:val="24"/>
          <w:szCs w:val="24"/>
          <w:lang w:val="en-US"/>
        </w:rPr>
        <w:t>13</w:t>
      </w:r>
      <w:r w:rsidR="008076B3" w:rsidRPr="007A367C">
        <w:rPr>
          <w:rFonts w:asciiTheme="majorBidi" w:hAnsiTheme="majorBidi" w:cstheme="majorBidi"/>
          <w:color w:val="000000" w:themeColor="text1"/>
          <w:sz w:val="24"/>
          <w:szCs w:val="24"/>
          <w:lang w:val="en-US"/>
        </w:rPr>
        <w:t>.4</w:t>
      </w:r>
      <w:r w:rsidR="00F13772" w:rsidRPr="007A367C">
        <w:rPr>
          <w:rFonts w:asciiTheme="majorBidi" w:hAnsiTheme="majorBidi" w:cstheme="majorBidi"/>
          <w:color w:val="000000" w:themeColor="text1"/>
          <w:sz w:val="24"/>
          <w:szCs w:val="24"/>
          <w:lang w:val="en-US"/>
        </w:rPr>
        <w:t>8</w:t>
      </w:r>
      <w:r w:rsidR="008076B3" w:rsidRPr="007A367C">
        <w:rPr>
          <w:rFonts w:asciiTheme="majorBidi" w:hAnsiTheme="majorBidi" w:cstheme="majorBidi"/>
          <w:color w:val="000000" w:themeColor="text1"/>
          <w:sz w:val="24"/>
          <w:szCs w:val="24"/>
          <w:lang w:val="en-US"/>
        </w:rPr>
        <w:t xml:space="preserve">, P </w:t>
      </w:r>
      <w:r w:rsidR="00F13772" w:rsidRPr="007A367C">
        <w:rPr>
          <w:rFonts w:asciiTheme="majorBidi" w:hAnsiTheme="majorBidi" w:cstheme="majorBidi"/>
          <w:color w:val="000000" w:themeColor="text1"/>
          <w:sz w:val="24"/>
          <w:szCs w:val="24"/>
          <w:lang w:val="en-US"/>
        </w:rPr>
        <w:t>=</w:t>
      </w:r>
      <w:r w:rsidR="008076B3" w:rsidRPr="007A367C">
        <w:rPr>
          <w:rFonts w:asciiTheme="majorBidi" w:hAnsiTheme="majorBidi" w:cstheme="majorBidi"/>
          <w:color w:val="000000" w:themeColor="text1"/>
          <w:sz w:val="24"/>
          <w:szCs w:val="24"/>
          <w:lang w:val="en-US"/>
        </w:rPr>
        <w:t xml:space="preserve"> 0.00</w:t>
      </w:r>
      <w:r w:rsidR="00F13772" w:rsidRPr="007A367C">
        <w:rPr>
          <w:rFonts w:asciiTheme="majorBidi" w:hAnsiTheme="majorBidi" w:cstheme="majorBidi"/>
          <w:color w:val="000000" w:themeColor="text1"/>
          <w:sz w:val="24"/>
          <w:szCs w:val="24"/>
          <w:lang w:val="en-US"/>
        </w:rPr>
        <w:t>12</w:t>
      </w:r>
      <w:r w:rsidR="008076B3" w:rsidRPr="007A367C">
        <w:rPr>
          <w:rFonts w:asciiTheme="majorBidi" w:hAnsiTheme="majorBidi" w:cstheme="majorBidi"/>
          <w:color w:val="000000" w:themeColor="text1"/>
          <w:sz w:val="24"/>
          <w:szCs w:val="24"/>
          <w:lang w:val="en-US"/>
        </w:rPr>
        <w:t xml:space="preserve">; all </w:t>
      </w:r>
      <w:proofErr w:type="spellStart"/>
      <w:r w:rsidR="008076B3" w:rsidRPr="007A367C">
        <w:rPr>
          <w:rFonts w:asciiTheme="majorBidi" w:hAnsiTheme="majorBidi" w:cstheme="majorBidi"/>
          <w:color w:val="000000" w:themeColor="text1"/>
          <w:sz w:val="24"/>
          <w:szCs w:val="24"/>
          <w:lang w:val="en-US"/>
        </w:rPr>
        <w:t>d.f.</w:t>
      </w:r>
      <w:proofErr w:type="spellEnd"/>
      <w:r w:rsidR="008076B3" w:rsidRPr="007A367C">
        <w:rPr>
          <w:rFonts w:asciiTheme="majorBidi" w:hAnsiTheme="majorBidi" w:cstheme="majorBidi"/>
          <w:color w:val="000000" w:themeColor="text1"/>
          <w:sz w:val="24"/>
          <w:szCs w:val="24"/>
          <w:lang w:val="en-US"/>
        </w:rPr>
        <w:t xml:space="preserve"> = 2]. For boxes capped with different letters the means differ significantly (</w:t>
      </w:r>
      <w:r w:rsidR="008076B3" w:rsidRPr="007A367C">
        <w:rPr>
          <w:rFonts w:asciiTheme="majorBidi" w:hAnsiTheme="majorBidi" w:cstheme="majorBidi"/>
          <w:color w:val="000000" w:themeColor="text1"/>
          <w:sz w:val="24"/>
          <w:szCs w:val="24"/>
          <w:shd w:val="clear" w:color="auto" w:fill="FFFFFF"/>
          <w:lang w:val="en-US"/>
        </w:rPr>
        <w:t xml:space="preserve">Tukey's </w:t>
      </w:r>
      <w:r w:rsidR="008076B3" w:rsidRPr="007A367C">
        <w:rPr>
          <w:rFonts w:asciiTheme="majorBidi" w:hAnsiTheme="majorBidi" w:cstheme="majorBidi"/>
          <w:color w:val="000000" w:themeColor="text1"/>
          <w:sz w:val="24"/>
          <w:szCs w:val="24"/>
          <w:lang w:val="en-US"/>
        </w:rPr>
        <w:t>post-hoc test</w:t>
      </w:r>
      <w:r w:rsidR="004D00AA" w:rsidRPr="007A367C">
        <w:rPr>
          <w:rFonts w:asciiTheme="majorBidi" w:hAnsiTheme="majorBidi" w:cstheme="majorBidi"/>
          <w:color w:val="000000" w:themeColor="text1"/>
          <w:sz w:val="24"/>
          <w:szCs w:val="24"/>
          <w:lang w:val="en-US"/>
        </w:rPr>
        <w:t>s</w:t>
      </w:r>
      <w:r w:rsidR="008076B3" w:rsidRPr="007A367C">
        <w:rPr>
          <w:rFonts w:asciiTheme="majorBidi" w:hAnsiTheme="majorBidi" w:cstheme="majorBidi"/>
          <w:color w:val="000000" w:themeColor="text1"/>
          <w:sz w:val="24"/>
          <w:szCs w:val="24"/>
          <w:lang w:val="en-US"/>
        </w:rPr>
        <w:t>: P &lt; 0.05).</w:t>
      </w:r>
    </w:p>
    <w:p w14:paraId="75691B55" w14:textId="6272D45F" w:rsidR="00443B76" w:rsidRPr="007A367C" w:rsidRDefault="00443B76" w:rsidP="00F06186">
      <w:pPr>
        <w:widowControl w:val="0"/>
        <w:suppressAutoHyphens/>
        <w:spacing w:after="0"/>
        <w:contextualSpacing/>
        <w:rPr>
          <w:rFonts w:asciiTheme="majorBidi" w:hAnsiTheme="majorBidi" w:cstheme="majorBidi"/>
          <w:color w:val="000000" w:themeColor="text1"/>
          <w:sz w:val="24"/>
          <w:szCs w:val="24"/>
          <w:lang w:val="en-US"/>
        </w:rPr>
      </w:pPr>
    </w:p>
    <w:p w14:paraId="695EC828" w14:textId="1A1F3EC4" w:rsidR="00DF46D7" w:rsidRPr="007A367C" w:rsidRDefault="00DF46D7" w:rsidP="00DF46D7">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7</w:t>
      </w:r>
      <w:r w:rsidRPr="007A367C">
        <w:rPr>
          <w:rFonts w:asciiTheme="majorBidi" w:hAnsiTheme="majorBidi" w:cstheme="majorBidi"/>
          <w:color w:val="000000" w:themeColor="text1"/>
          <w:sz w:val="24"/>
          <w:szCs w:val="24"/>
          <w:lang w:val="en-US"/>
        </w:rPr>
        <w:t xml:space="preserve"> Leaf area (cm</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of </w:t>
      </w:r>
      <w:r w:rsidRPr="007A367C">
        <w:rPr>
          <w:rFonts w:asciiTheme="majorBidi" w:hAnsiTheme="majorBidi" w:cstheme="majorBidi"/>
          <w:i/>
          <w:iCs/>
          <w:color w:val="000000" w:themeColor="text1"/>
          <w:sz w:val="24"/>
          <w:szCs w:val="24"/>
          <w:lang w:val="en-US"/>
        </w:rPr>
        <w:t>B</w:t>
      </w:r>
      <w:r w:rsidR="00A706A6" w:rsidRPr="007A367C">
        <w:rPr>
          <w:rFonts w:asciiTheme="majorBidi" w:hAnsiTheme="majorBidi" w:cstheme="majorBidi"/>
          <w:i/>
          <w:iCs/>
          <w:color w:val="000000" w:themeColor="text1"/>
          <w:sz w:val="24"/>
          <w:szCs w:val="24"/>
          <w:lang w:val="en-US"/>
        </w:rPr>
        <w:t>rassica</w:t>
      </w:r>
      <w:r w:rsidRPr="007A367C">
        <w:rPr>
          <w:rFonts w:asciiTheme="majorBidi" w:hAnsiTheme="majorBidi" w:cstheme="majorBidi"/>
          <w:i/>
          <w:iCs/>
          <w:color w:val="000000" w:themeColor="text1"/>
          <w:sz w:val="24"/>
          <w:szCs w:val="24"/>
          <w:lang w:val="en-US"/>
        </w:rPr>
        <w:t xml:space="preserve"> rapa</w:t>
      </w:r>
      <w:r w:rsidRPr="007A367C">
        <w:rPr>
          <w:rFonts w:asciiTheme="majorBidi" w:hAnsiTheme="majorBidi" w:cstheme="majorBidi"/>
          <w:color w:val="000000" w:themeColor="text1"/>
          <w:sz w:val="24"/>
          <w:szCs w:val="24"/>
          <w:lang w:val="en-US"/>
        </w:rPr>
        <w:t xml:space="preserve"> plants grown in unamended soil (NoFrass</w:t>
      </w:r>
      <w:r w:rsidR="00A706A6"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control) or soil amended</w:t>
      </w:r>
      <w:r w:rsidRPr="007A367C" w:rsidDel="00C00C77">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with </w:t>
      </w:r>
      <w:r w:rsidR="00A706A6" w:rsidRPr="007A367C">
        <w:rPr>
          <w:rFonts w:asciiTheme="majorBidi" w:hAnsiTheme="majorBidi" w:cstheme="majorBidi"/>
          <w:color w:val="000000" w:themeColor="text1"/>
          <w:sz w:val="24"/>
          <w:szCs w:val="24"/>
          <w:lang w:val="en-US"/>
        </w:rPr>
        <w:t xml:space="preserve">black soldier fly </w:t>
      </w:r>
      <w:r w:rsidRPr="007A367C">
        <w:rPr>
          <w:rFonts w:asciiTheme="majorBidi" w:hAnsiTheme="majorBidi" w:cstheme="majorBidi"/>
          <w:color w:val="000000" w:themeColor="text1"/>
          <w:sz w:val="24"/>
          <w:szCs w:val="24"/>
          <w:lang w:val="en-US"/>
        </w:rPr>
        <w:t>frass (BSFF) or yellow mealworm frass (MWF) after composting. Leaf measurements were taken at plant ages</w:t>
      </w:r>
      <w:r w:rsidR="00A706A6" w:rsidRPr="007A367C">
        <w:rPr>
          <w:rFonts w:asciiTheme="majorBidi" w:hAnsiTheme="majorBidi" w:cstheme="majorBidi"/>
          <w:color w:val="000000" w:themeColor="text1"/>
          <w:sz w:val="24"/>
          <w:szCs w:val="24"/>
          <w:lang w:val="en-US"/>
        </w:rPr>
        <w:t xml:space="preserve"> (A)</w:t>
      </w:r>
      <w:r w:rsidRPr="007A367C">
        <w:rPr>
          <w:rFonts w:asciiTheme="majorBidi" w:hAnsiTheme="majorBidi" w:cstheme="majorBidi"/>
          <w:color w:val="000000" w:themeColor="text1"/>
          <w:sz w:val="24"/>
          <w:szCs w:val="24"/>
          <w:lang w:val="en-US"/>
        </w:rPr>
        <w:t xml:space="preserve"> 14 days,</w:t>
      </w:r>
      <w:r w:rsidR="00A706A6" w:rsidRPr="007A367C">
        <w:rPr>
          <w:rFonts w:asciiTheme="majorBidi" w:hAnsiTheme="majorBidi" w:cstheme="majorBidi"/>
          <w:color w:val="000000" w:themeColor="text1"/>
          <w:sz w:val="24"/>
          <w:szCs w:val="24"/>
          <w:lang w:val="en-US"/>
        </w:rPr>
        <w:t xml:space="preserve"> (B)</w:t>
      </w:r>
      <w:r w:rsidRPr="007A367C">
        <w:rPr>
          <w:rFonts w:asciiTheme="majorBidi" w:hAnsiTheme="majorBidi" w:cstheme="majorBidi"/>
          <w:color w:val="000000" w:themeColor="text1"/>
          <w:sz w:val="24"/>
          <w:szCs w:val="24"/>
          <w:lang w:val="en-US"/>
        </w:rPr>
        <w:t xml:space="preserve"> 21 days, </w:t>
      </w:r>
      <w:r w:rsidR="00A706A6" w:rsidRPr="007A367C">
        <w:rPr>
          <w:rFonts w:asciiTheme="majorBidi" w:hAnsiTheme="majorBidi" w:cstheme="majorBidi"/>
          <w:color w:val="000000" w:themeColor="text1"/>
          <w:sz w:val="24"/>
          <w:szCs w:val="24"/>
          <w:lang w:val="en-US"/>
        </w:rPr>
        <w:t xml:space="preserve">(C) </w:t>
      </w:r>
      <w:r w:rsidRPr="007A367C">
        <w:rPr>
          <w:rFonts w:asciiTheme="majorBidi" w:hAnsiTheme="majorBidi" w:cstheme="majorBidi"/>
          <w:color w:val="000000" w:themeColor="text1"/>
          <w:sz w:val="24"/>
          <w:szCs w:val="24"/>
          <w:lang w:val="en-US"/>
        </w:rPr>
        <w:t>28 days</w:t>
      </w:r>
      <w:r w:rsidR="00A706A6"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and</w:t>
      </w:r>
      <w:r w:rsidR="004D3F15" w:rsidRPr="007A367C">
        <w:rPr>
          <w:rFonts w:asciiTheme="majorBidi" w:hAnsiTheme="majorBidi" w:cstheme="majorBidi"/>
          <w:color w:val="000000" w:themeColor="text1"/>
          <w:sz w:val="24"/>
          <w:szCs w:val="24"/>
          <w:lang w:val="en-US"/>
        </w:rPr>
        <w:t xml:space="preserve"> </w:t>
      </w:r>
      <w:r w:rsidR="00A706A6" w:rsidRPr="007A367C">
        <w:rPr>
          <w:rFonts w:asciiTheme="majorBidi" w:hAnsiTheme="majorBidi" w:cstheme="majorBidi"/>
          <w:color w:val="000000" w:themeColor="text1"/>
          <w:sz w:val="24"/>
          <w:szCs w:val="24"/>
          <w:lang w:val="en-US"/>
        </w:rPr>
        <w:t>(D)</w:t>
      </w:r>
      <w:r w:rsidRPr="007A367C">
        <w:rPr>
          <w:rFonts w:asciiTheme="majorBidi" w:hAnsiTheme="majorBidi" w:cstheme="majorBidi"/>
          <w:color w:val="000000" w:themeColor="text1"/>
          <w:sz w:val="24"/>
          <w:szCs w:val="24"/>
          <w:lang w:val="en-US"/>
        </w:rPr>
        <w:t xml:space="preserve"> 35 days. Frass samples were composted for 38 days in plastic and air-dried for 18 days. The resulting compost was pulveri</w:t>
      </w:r>
      <w:r w:rsidR="00A706A6"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and added to the soil. </w:t>
      </w:r>
      <w:r w:rsidR="00A706A6" w:rsidRPr="007A367C">
        <w:rPr>
          <w:rFonts w:asciiTheme="majorBidi" w:hAnsiTheme="majorBidi" w:cstheme="majorBidi"/>
          <w:color w:val="000000" w:themeColor="text1"/>
          <w:sz w:val="24"/>
          <w:szCs w:val="24"/>
          <w:lang w:val="en-US"/>
        </w:rPr>
        <w:t xml:space="preserve">The boxes represent the interquartile ranges (IQR), with the bottom and top edges corresponding to the first quartile </w:t>
      </w:r>
      <w:r w:rsidR="00A706A6" w:rsidRPr="007A367C">
        <w:rPr>
          <w:rFonts w:asciiTheme="majorBidi" w:hAnsiTheme="majorBidi" w:cstheme="majorBidi"/>
          <w:color w:val="000000" w:themeColor="text1"/>
          <w:sz w:val="24"/>
          <w:szCs w:val="24"/>
          <w:lang w:val="en-US"/>
        </w:rPr>
        <w:lastRenderedPageBreak/>
        <w:t>(Q1, 25%) and third quartile (Q3, 75%), respectively. The line within the box indicates the median, and the whiskers indicate 1.5× IQR. The dots represent outliers. Data were analyzed with a generalized linear model [GLM; (A) χ</w:t>
      </w:r>
      <w:r w:rsidR="00A706A6" w:rsidRPr="007A367C">
        <w:rPr>
          <w:rFonts w:asciiTheme="majorBidi" w:hAnsiTheme="majorBidi" w:cstheme="majorBidi"/>
          <w:color w:val="000000" w:themeColor="text1"/>
          <w:sz w:val="24"/>
          <w:szCs w:val="24"/>
          <w:vertAlign w:val="superscript"/>
          <w:lang w:val="en-US"/>
        </w:rPr>
        <w:t>2</w:t>
      </w:r>
      <w:r w:rsidR="00A706A6" w:rsidRPr="007A367C">
        <w:rPr>
          <w:rFonts w:asciiTheme="majorBidi" w:hAnsiTheme="majorBidi" w:cstheme="majorBidi"/>
          <w:color w:val="000000" w:themeColor="text1"/>
          <w:sz w:val="24"/>
          <w:szCs w:val="24"/>
          <w:lang w:val="en-US"/>
        </w:rPr>
        <w:t xml:space="preserve"> = 6.99, P = 0.030; (B) χ</w:t>
      </w:r>
      <w:r w:rsidR="00A706A6" w:rsidRPr="007A367C">
        <w:rPr>
          <w:rFonts w:asciiTheme="majorBidi" w:hAnsiTheme="majorBidi" w:cstheme="majorBidi"/>
          <w:color w:val="000000" w:themeColor="text1"/>
          <w:sz w:val="24"/>
          <w:szCs w:val="24"/>
          <w:vertAlign w:val="superscript"/>
          <w:lang w:val="en-US"/>
        </w:rPr>
        <w:t>2</w:t>
      </w:r>
      <w:r w:rsidR="00A706A6" w:rsidRPr="007A367C">
        <w:rPr>
          <w:rFonts w:asciiTheme="majorBidi" w:hAnsiTheme="majorBidi" w:cstheme="majorBidi"/>
          <w:color w:val="000000" w:themeColor="text1"/>
          <w:sz w:val="24"/>
          <w:szCs w:val="24"/>
          <w:lang w:val="en-US"/>
        </w:rPr>
        <w:t xml:space="preserve"> = 2.23, P = 0.33; (C) χ</w:t>
      </w:r>
      <w:r w:rsidR="00A706A6" w:rsidRPr="007A367C">
        <w:rPr>
          <w:rFonts w:asciiTheme="majorBidi" w:hAnsiTheme="majorBidi" w:cstheme="majorBidi"/>
          <w:color w:val="000000" w:themeColor="text1"/>
          <w:sz w:val="24"/>
          <w:szCs w:val="24"/>
          <w:vertAlign w:val="superscript"/>
          <w:lang w:val="en-US"/>
        </w:rPr>
        <w:t>2</w:t>
      </w:r>
      <w:r w:rsidR="00A706A6" w:rsidRPr="007A367C">
        <w:rPr>
          <w:rFonts w:asciiTheme="majorBidi" w:hAnsiTheme="majorBidi" w:cstheme="majorBidi"/>
          <w:color w:val="000000" w:themeColor="text1"/>
          <w:sz w:val="24"/>
          <w:szCs w:val="24"/>
          <w:lang w:val="en-US"/>
        </w:rPr>
        <w:t xml:space="preserve"> = 3.23, P = 0.20; (D) χ</w:t>
      </w:r>
      <w:r w:rsidR="00A706A6" w:rsidRPr="007A367C">
        <w:rPr>
          <w:rFonts w:asciiTheme="majorBidi" w:hAnsiTheme="majorBidi" w:cstheme="majorBidi"/>
          <w:color w:val="000000" w:themeColor="text1"/>
          <w:sz w:val="24"/>
          <w:szCs w:val="24"/>
          <w:vertAlign w:val="superscript"/>
          <w:lang w:val="en-US"/>
        </w:rPr>
        <w:t>2</w:t>
      </w:r>
      <w:r w:rsidR="00A706A6" w:rsidRPr="007A367C">
        <w:rPr>
          <w:rFonts w:asciiTheme="majorBidi" w:hAnsiTheme="majorBidi" w:cstheme="majorBidi"/>
          <w:color w:val="000000" w:themeColor="text1"/>
          <w:sz w:val="24"/>
          <w:szCs w:val="24"/>
          <w:lang w:val="en-US"/>
        </w:rPr>
        <w:t xml:space="preserve"> = 8.86, P = 0.012; all </w:t>
      </w:r>
      <w:proofErr w:type="spellStart"/>
      <w:r w:rsidR="00A706A6" w:rsidRPr="007A367C">
        <w:rPr>
          <w:rFonts w:asciiTheme="majorBidi" w:hAnsiTheme="majorBidi" w:cstheme="majorBidi"/>
          <w:color w:val="000000" w:themeColor="text1"/>
          <w:sz w:val="24"/>
          <w:szCs w:val="24"/>
          <w:lang w:val="en-US"/>
        </w:rPr>
        <w:t>d.f.</w:t>
      </w:r>
      <w:proofErr w:type="spellEnd"/>
      <w:r w:rsidR="00A706A6" w:rsidRPr="007A367C">
        <w:rPr>
          <w:rFonts w:asciiTheme="majorBidi" w:hAnsiTheme="majorBidi" w:cstheme="majorBidi"/>
          <w:color w:val="000000" w:themeColor="text1"/>
          <w:sz w:val="24"/>
          <w:szCs w:val="24"/>
          <w:lang w:val="en-US"/>
        </w:rPr>
        <w:t xml:space="preserve"> = 2]. </w:t>
      </w:r>
      <w:r w:rsidRPr="007A367C">
        <w:rPr>
          <w:rFonts w:asciiTheme="majorBidi" w:hAnsiTheme="majorBidi" w:cstheme="majorBidi"/>
          <w:color w:val="000000" w:themeColor="text1"/>
          <w:sz w:val="24"/>
          <w:szCs w:val="24"/>
          <w:lang w:val="en-US"/>
        </w:rPr>
        <w:t>n i</w:t>
      </w:r>
      <w:r w:rsidR="00A706A6" w:rsidRPr="007A367C">
        <w:rPr>
          <w:rFonts w:asciiTheme="majorBidi" w:hAnsiTheme="majorBidi" w:cstheme="majorBidi"/>
          <w:color w:val="000000" w:themeColor="text1"/>
          <w:sz w:val="24"/>
          <w:szCs w:val="24"/>
          <w:lang w:val="en-US"/>
        </w:rPr>
        <w:t>ndicate</w:t>
      </w:r>
      <w:r w:rsidRPr="007A367C">
        <w:rPr>
          <w:rFonts w:asciiTheme="majorBidi" w:hAnsiTheme="majorBidi" w:cstheme="majorBidi"/>
          <w:color w:val="000000" w:themeColor="text1"/>
          <w:sz w:val="24"/>
          <w:szCs w:val="24"/>
          <w:lang w:val="en-US"/>
        </w:rPr>
        <w:t xml:space="preserve">s the number of replicate plants. </w:t>
      </w:r>
      <w:r w:rsidR="00A706A6" w:rsidRPr="007A367C">
        <w:rPr>
          <w:rFonts w:asciiTheme="majorBidi" w:hAnsiTheme="majorBidi" w:cstheme="majorBidi"/>
          <w:color w:val="000000" w:themeColor="text1"/>
          <w:sz w:val="24"/>
          <w:szCs w:val="24"/>
          <w:lang w:val="en-US"/>
        </w:rPr>
        <w:t>For boxes within a panel capped with different letters the means differ significantly (</w:t>
      </w:r>
      <w:r w:rsidR="00A706A6" w:rsidRPr="007A367C">
        <w:rPr>
          <w:rFonts w:asciiTheme="majorBidi" w:hAnsiTheme="majorBidi" w:cstheme="majorBidi"/>
          <w:color w:val="000000" w:themeColor="text1"/>
          <w:sz w:val="24"/>
          <w:szCs w:val="24"/>
          <w:shd w:val="clear" w:color="auto" w:fill="FFFFFF"/>
          <w:lang w:val="en-US"/>
        </w:rPr>
        <w:t xml:space="preserve">Tukey's </w:t>
      </w:r>
      <w:r w:rsidR="00A706A6" w:rsidRPr="007A367C">
        <w:rPr>
          <w:rFonts w:asciiTheme="majorBidi" w:hAnsiTheme="majorBidi" w:cstheme="majorBidi"/>
          <w:color w:val="000000" w:themeColor="text1"/>
          <w:sz w:val="24"/>
          <w:szCs w:val="24"/>
          <w:lang w:val="en-US"/>
        </w:rPr>
        <w:t>post-hoc tests: P &lt; 0.05).</w:t>
      </w:r>
    </w:p>
    <w:p w14:paraId="2C148E01" w14:textId="77777777" w:rsidR="001048FC" w:rsidRPr="007A367C" w:rsidRDefault="001048FC" w:rsidP="00DF46D7">
      <w:pPr>
        <w:widowControl w:val="0"/>
        <w:suppressAutoHyphens/>
        <w:spacing w:after="0"/>
        <w:contextualSpacing/>
        <w:rPr>
          <w:rFonts w:asciiTheme="majorBidi" w:hAnsiTheme="majorBidi" w:cstheme="majorBidi"/>
          <w:color w:val="000000" w:themeColor="text1"/>
          <w:sz w:val="24"/>
          <w:szCs w:val="24"/>
          <w:lang w:val="en-US"/>
        </w:rPr>
      </w:pPr>
    </w:p>
    <w:p w14:paraId="7E234AA8" w14:textId="77777777" w:rsidR="001048FC" w:rsidRPr="007A367C" w:rsidRDefault="001048FC" w:rsidP="001048FC">
      <w:pPr>
        <w:rPr>
          <w:rFonts w:ascii="Times New Roman" w:hAnsi="Times New Roman"/>
          <w:b/>
          <w:color w:val="000000" w:themeColor="text1"/>
          <w:sz w:val="24"/>
          <w:szCs w:val="24"/>
          <w:lang w:val="en-US"/>
        </w:rPr>
      </w:pPr>
      <w:r w:rsidRPr="007A367C">
        <w:rPr>
          <w:rFonts w:ascii="Times New Roman" w:hAnsi="Times New Roman"/>
          <w:b/>
          <w:color w:val="000000" w:themeColor="text1"/>
          <w:sz w:val="24"/>
          <w:szCs w:val="24"/>
          <w:lang w:val="en-US"/>
        </w:rPr>
        <w:t>Supporting Information</w:t>
      </w:r>
    </w:p>
    <w:p w14:paraId="2AF40618" w14:textId="77777777" w:rsidR="001048FC" w:rsidRPr="007A367C" w:rsidRDefault="001048FC" w:rsidP="001048FC">
      <w:pPr>
        <w:rPr>
          <w:rFonts w:ascii="Times New Roman" w:hAnsi="Times New Roman"/>
          <w:bCs/>
          <w:color w:val="000000" w:themeColor="text1"/>
          <w:sz w:val="24"/>
          <w:szCs w:val="24"/>
          <w:lang w:val="en-US"/>
        </w:rPr>
      </w:pPr>
      <w:r w:rsidRPr="007A367C">
        <w:rPr>
          <w:rFonts w:ascii="Times New Roman" w:hAnsi="Times New Roman"/>
          <w:bCs/>
          <w:color w:val="000000" w:themeColor="text1"/>
          <w:sz w:val="24"/>
          <w:szCs w:val="24"/>
          <w:lang w:val="en-US"/>
        </w:rPr>
        <w:t>Additional Supporting Information may be found in the online version of this article.</w:t>
      </w:r>
    </w:p>
    <w:p w14:paraId="13FC0C9B" w14:textId="77777777" w:rsidR="001048FC" w:rsidRPr="007A367C" w:rsidRDefault="001048FC" w:rsidP="00DF46D7">
      <w:pPr>
        <w:widowControl w:val="0"/>
        <w:suppressAutoHyphens/>
        <w:spacing w:after="0"/>
        <w:contextualSpacing/>
        <w:rPr>
          <w:rFonts w:asciiTheme="majorBidi" w:hAnsiTheme="majorBidi" w:cstheme="majorBidi"/>
          <w:color w:val="000000" w:themeColor="text1"/>
          <w:sz w:val="24"/>
          <w:szCs w:val="24"/>
          <w:lang w:val="en-US"/>
        </w:rPr>
      </w:pPr>
    </w:p>
    <w:p w14:paraId="27A8F40F" w14:textId="06596E68" w:rsidR="00443B76" w:rsidRPr="007A367C" w:rsidRDefault="00443B76" w:rsidP="00F06186">
      <w:pPr>
        <w:widowControl w:val="0"/>
        <w:suppressAutoHyphens/>
        <w:spacing w:after="0"/>
        <w:contextualSpacing/>
        <w:rPr>
          <w:rFonts w:asciiTheme="majorBidi" w:hAnsiTheme="majorBidi" w:cstheme="majorBidi"/>
          <w:color w:val="000000" w:themeColor="text1"/>
          <w:sz w:val="24"/>
          <w:szCs w:val="24"/>
          <w:lang w:val="en-US"/>
        </w:rPr>
      </w:pPr>
    </w:p>
    <w:p w14:paraId="2C8A5EBE" w14:textId="77777777" w:rsidR="00443B76" w:rsidRPr="007A367C" w:rsidRDefault="00443B76" w:rsidP="00F06186">
      <w:pPr>
        <w:widowControl w:val="0"/>
        <w:suppressAutoHyphens/>
        <w:spacing w:after="0"/>
        <w:contextualSpacing/>
        <w:rPr>
          <w:rFonts w:asciiTheme="majorBidi" w:hAnsiTheme="majorBidi" w:cstheme="majorBidi"/>
          <w:color w:val="000000" w:themeColor="text1"/>
          <w:sz w:val="24"/>
          <w:szCs w:val="24"/>
          <w:lang w:val="en-US"/>
        </w:rPr>
        <w:sectPr w:rsidR="00443B76" w:rsidRPr="007A367C" w:rsidSect="00E75086">
          <w:pgSz w:w="11906" w:h="16838" w:code="9"/>
          <w:pgMar w:top="1417" w:right="1417" w:bottom="1417" w:left="1417" w:header="708" w:footer="708" w:gutter="0"/>
          <w:lnNumType w:countBy="1"/>
          <w:cols w:space="708"/>
          <w:docGrid w:linePitch="360"/>
        </w:sectPr>
      </w:pPr>
    </w:p>
    <w:p w14:paraId="69BC89C0" w14:textId="3BB794EF" w:rsidR="00443B76" w:rsidRPr="007A367C" w:rsidRDefault="00443B76" w:rsidP="00443B76">
      <w:pPr>
        <w:widowControl w:val="0"/>
        <w:suppressAutoHyphens/>
        <w:spacing w:after="0"/>
        <w:contextualSpacing/>
        <w:rPr>
          <w:rFonts w:asciiTheme="majorBidi" w:hAnsiTheme="majorBidi" w:cstheme="majorBidi"/>
          <w:color w:val="000000" w:themeColor="text1"/>
          <w:sz w:val="24"/>
          <w:szCs w:val="24"/>
          <w:lang w:val="en-US"/>
        </w:rPr>
      </w:pPr>
    </w:p>
    <w:p w14:paraId="7883DC25" w14:textId="77777777" w:rsidR="00DF56C1" w:rsidRPr="007A367C" w:rsidRDefault="00DF56C1" w:rsidP="00443B76">
      <w:pPr>
        <w:widowControl w:val="0"/>
        <w:suppressAutoHyphens/>
        <w:spacing w:after="0"/>
        <w:contextualSpacing/>
        <w:rPr>
          <w:rFonts w:asciiTheme="majorBidi" w:hAnsiTheme="majorBidi" w:cstheme="majorBidi"/>
          <w:color w:val="000000" w:themeColor="text1"/>
          <w:sz w:val="24"/>
          <w:szCs w:val="24"/>
          <w:lang w:val="en-US"/>
        </w:rPr>
      </w:pPr>
    </w:p>
    <w:p w14:paraId="532A3FF8" w14:textId="77777777" w:rsidR="00443B76" w:rsidRPr="007A367C" w:rsidRDefault="00443B76" w:rsidP="00443B76">
      <w:pPr>
        <w:widowControl w:val="0"/>
        <w:suppressAutoHyphens/>
        <w:spacing w:after="0"/>
        <w:contextualSpacing/>
        <w:rPr>
          <w:rFonts w:asciiTheme="majorBidi" w:hAnsiTheme="majorBidi" w:cstheme="majorBidi"/>
          <w:color w:val="000000" w:themeColor="text1"/>
          <w:sz w:val="24"/>
          <w:szCs w:val="24"/>
          <w:lang w:val="en-US"/>
        </w:rPr>
      </w:pPr>
    </w:p>
    <w:p w14:paraId="7E7ED2DE" w14:textId="77777777" w:rsidR="004B5E52" w:rsidRPr="007A367C" w:rsidRDefault="004B5E52" w:rsidP="004B5E52">
      <w:pPr>
        <w:widowControl w:val="0"/>
        <w:suppressAutoHyphens/>
        <w:spacing w:after="0"/>
        <w:contextualSpacing/>
        <w:rPr>
          <w:rFonts w:asciiTheme="majorBidi" w:hAnsiTheme="majorBidi" w:cstheme="majorBidi"/>
          <w:color w:val="000000" w:themeColor="text1"/>
          <w:sz w:val="24"/>
          <w:szCs w:val="24"/>
          <w:lang w:val="en-US"/>
        </w:rPr>
        <w:sectPr w:rsidR="004B5E52" w:rsidRPr="007A367C" w:rsidSect="00E75086">
          <w:pgSz w:w="11906" w:h="16838" w:code="9"/>
          <w:pgMar w:top="1417" w:right="1417" w:bottom="1417" w:left="1417" w:header="708" w:footer="708" w:gutter="0"/>
          <w:lnNumType w:countBy="1"/>
          <w:cols w:space="708"/>
          <w:docGrid w:linePitch="360"/>
        </w:sectPr>
      </w:pPr>
    </w:p>
    <w:p w14:paraId="4546566A" w14:textId="77777777" w:rsidR="00DF56C1" w:rsidRPr="007A367C" w:rsidRDefault="00DF56C1" w:rsidP="004B5E52">
      <w:pPr>
        <w:widowControl w:val="0"/>
        <w:suppressAutoHyphens/>
        <w:spacing w:after="0"/>
        <w:contextualSpacing/>
        <w:rPr>
          <w:rFonts w:asciiTheme="majorBidi" w:hAnsiTheme="majorBidi" w:cstheme="majorBidi"/>
          <w:color w:val="000000" w:themeColor="text1"/>
          <w:sz w:val="24"/>
          <w:szCs w:val="24"/>
          <w:lang w:val="en-US"/>
        </w:rPr>
      </w:pPr>
    </w:p>
    <w:p w14:paraId="6E2190FA" w14:textId="2D4C761E" w:rsidR="00470015" w:rsidRPr="007A367C" w:rsidRDefault="00470015" w:rsidP="00F06186">
      <w:pPr>
        <w:widowControl w:val="0"/>
        <w:suppressAutoHyphens/>
        <w:spacing w:after="0"/>
        <w:contextualSpacing/>
        <w:rPr>
          <w:rFonts w:asciiTheme="majorBidi" w:hAnsiTheme="majorBidi" w:cstheme="majorBidi"/>
          <w:color w:val="000000" w:themeColor="text1"/>
          <w:sz w:val="24"/>
          <w:szCs w:val="24"/>
          <w:lang w:val="en-US"/>
        </w:rPr>
      </w:pPr>
    </w:p>
    <w:p w14:paraId="204C03B8" w14:textId="77777777" w:rsidR="00470015" w:rsidRPr="007A367C" w:rsidRDefault="00470015" w:rsidP="00F06186">
      <w:pPr>
        <w:widowControl w:val="0"/>
        <w:suppressAutoHyphens/>
        <w:spacing w:after="0"/>
        <w:contextualSpacing/>
        <w:rPr>
          <w:rFonts w:asciiTheme="majorBidi" w:hAnsiTheme="majorBidi" w:cstheme="majorBidi"/>
          <w:color w:val="000000" w:themeColor="text1"/>
          <w:sz w:val="24"/>
          <w:szCs w:val="24"/>
          <w:lang w:val="en-US"/>
        </w:rPr>
      </w:pPr>
    </w:p>
    <w:p w14:paraId="147FDAF5" w14:textId="1591C17E" w:rsidR="00470015" w:rsidRPr="007A367C" w:rsidRDefault="00470015" w:rsidP="00F06186">
      <w:pPr>
        <w:widowControl w:val="0"/>
        <w:suppressAutoHyphens/>
        <w:spacing w:after="0"/>
        <w:contextualSpacing/>
        <w:rPr>
          <w:rFonts w:asciiTheme="majorBidi" w:hAnsiTheme="majorBidi" w:cstheme="majorBidi"/>
          <w:color w:val="000000" w:themeColor="text1"/>
          <w:sz w:val="24"/>
          <w:szCs w:val="24"/>
          <w:lang w:val="en-US"/>
        </w:rPr>
        <w:sectPr w:rsidR="00470015" w:rsidRPr="007A367C" w:rsidSect="00E75086">
          <w:pgSz w:w="11906" w:h="16838" w:code="9"/>
          <w:pgMar w:top="1417" w:right="1417" w:bottom="1417" w:left="1417" w:header="708" w:footer="708" w:gutter="0"/>
          <w:lnNumType w:countBy="1"/>
          <w:cols w:space="708"/>
          <w:docGrid w:linePitch="360"/>
        </w:sectPr>
      </w:pPr>
    </w:p>
    <w:p w14:paraId="17A7385C" w14:textId="77777777" w:rsidR="004B5E52" w:rsidRPr="007A367C" w:rsidRDefault="004B5E52" w:rsidP="00F06186">
      <w:pPr>
        <w:widowControl w:val="0"/>
        <w:suppressAutoHyphens/>
        <w:spacing w:after="0"/>
        <w:contextualSpacing/>
        <w:rPr>
          <w:rFonts w:asciiTheme="majorBidi" w:hAnsiTheme="majorBidi" w:cstheme="majorBidi"/>
          <w:color w:val="000000" w:themeColor="text1"/>
          <w:sz w:val="24"/>
          <w:szCs w:val="24"/>
          <w:lang w:val="en-US"/>
        </w:rPr>
        <w:sectPr w:rsidR="004B5E52" w:rsidRPr="007A367C" w:rsidSect="00E75086">
          <w:pgSz w:w="11906" w:h="16838" w:code="9"/>
          <w:pgMar w:top="1417" w:right="1417" w:bottom="1417" w:left="1417" w:header="708" w:footer="708" w:gutter="0"/>
          <w:lnNumType w:countBy="1"/>
          <w:cols w:space="708"/>
          <w:docGrid w:linePitch="360"/>
        </w:sectPr>
      </w:pPr>
    </w:p>
    <w:p w14:paraId="063811CB" w14:textId="77777777" w:rsidR="00DF46D7" w:rsidRPr="007A367C" w:rsidRDefault="00DF46D7" w:rsidP="00DF46D7">
      <w:pPr>
        <w:widowControl w:val="0"/>
        <w:suppressAutoHyphens/>
        <w:spacing w:after="0"/>
        <w:contextualSpacing/>
        <w:rPr>
          <w:rFonts w:asciiTheme="majorBidi" w:eastAsiaTheme="minorEastAsia" w:hAnsiTheme="majorBidi" w:cstheme="majorBidi"/>
          <w:color w:val="000000" w:themeColor="text1"/>
          <w:kern w:val="24"/>
          <w:sz w:val="24"/>
          <w:szCs w:val="24"/>
          <w:lang w:val="en-US"/>
        </w:rPr>
        <w:sectPr w:rsidR="00DF46D7" w:rsidRPr="007A367C" w:rsidSect="00E75086">
          <w:pgSz w:w="11906" w:h="16838" w:code="9"/>
          <w:pgMar w:top="1417" w:right="1417" w:bottom="1417" w:left="1417" w:header="708" w:footer="708" w:gutter="0"/>
          <w:lnNumType w:countBy="1"/>
          <w:cols w:space="708"/>
          <w:docGrid w:linePitch="360"/>
        </w:sectPr>
      </w:pPr>
    </w:p>
    <w:p w14:paraId="713562BC" w14:textId="77777777" w:rsidR="00DF46D7" w:rsidRPr="007A367C" w:rsidRDefault="00DF46D7" w:rsidP="00F06186">
      <w:pPr>
        <w:widowControl w:val="0"/>
        <w:suppressAutoHyphens/>
        <w:spacing w:after="0"/>
        <w:contextualSpacing/>
        <w:rPr>
          <w:rFonts w:asciiTheme="majorBidi" w:hAnsiTheme="majorBidi" w:cstheme="majorBidi"/>
          <w:color w:val="000000" w:themeColor="text1"/>
          <w:sz w:val="24"/>
          <w:szCs w:val="24"/>
          <w:lang w:val="en-US"/>
        </w:rPr>
        <w:sectPr w:rsidR="00DF46D7" w:rsidRPr="007A367C" w:rsidSect="00E75086">
          <w:pgSz w:w="11906" w:h="16838" w:code="9"/>
          <w:pgMar w:top="1417" w:right="1417" w:bottom="1417" w:left="1417" w:header="708" w:footer="708" w:gutter="0"/>
          <w:lnNumType w:countBy="1"/>
          <w:cols w:space="708"/>
          <w:docGrid w:linePitch="360"/>
        </w:sectPr>
      </w:pPr>
    </w:p>
    <w:p w14:paraId="7FFFAB26" w14:textId="77777777" w:rsidR="00DF46D7" w:rsidRPr="007A367C" w:rsidRDefault="00DF46D7" w:rsidP="00DF46D7">
      <w:pPr>
        <w:widowControl w:val="0"/>
        <w:suppressAutoHyphens/>
        <w:spacing w:after="0"/>
        <w:contextualSpacing/>
        <w:rPr>
          <w:rFonts w:asciiTheme="majorBidi" w:hAnsiTheme="majorBidi" w:cstheme="majorBidi"/>
          <w:color w:val="000000" w:themeColor="text1"/>
          <w:sz w:val="24"/>
          <w:szCs w:val="24"/>
          <w:lang w:val="en-US"/>
        </w:rPr>
        <w:sectPr w:rsidR="00DF46D7" w:rsidRPr="007A367C" w:rsidSect="00E75086">
          <w:pgSz w:w="11906" w:h="16838" w:code="9"/>
          <w:pgMar w:top="1417" w:right="1417" w:bottom="1417" w:left="1417" w:header="708" w:footer="708" w:gutter="0"/>
          <w:lnNumType w:countBy="1"/>
          <w:cols w:space="708"/>
          <w:docGrid w:linePitch="360"/>
        </w:sectPr>
      </w:pPr>
    </w:p>
    <w:p w14:paraId="5AD8A958" w14:textId="77777777" w:rsidR="00D73D75" w:rsidRPr="007A367C" w:rsidRDefault="00D73D75" w:rsidP="001B76D1">
      <w:pPr>
        <w:pStyle w:val="NormalWeb"/>
        <w:widowControl w:val="0"/>
        <w:suppressAutoHyphens/>
        <w:spacing w:before="0" w:beforeAutospacing="0" w:after="0" w:afterAutospacing="0" w:line="360" w:lineRule="auto"/>
        <w:contextualSpacing/>
        <w:rPr>
          <w:rFonts w:asciiTheme="majorBidi" w:hAnsiTheme="majorBidi" w:cstheme="majorBidi"/>
          <w:color w:val="000000" w:themeColor="text1"/>
          <w:lang w:val="en-US"/>
        </w:rPr>
      </w:pPr>
    </w:p>
    <w:p w14:paraId="292C94DB" w14:textId="77777777" w:rsidR="004160F9" w:rsidRPr="007A367C" w:rsidRDefault="004160F9" w:rsidP="00F06186">
      <w:pPr>
        <w:widowControl w:val="0"/>
        <w:suppressAutoHyphens/>
        <w:spacing w:after="0"/>
        <w:contextualSpacing/>
        <w:rPr>
          <w:rFonts w:asciiTheme="majorBidi" w:hAnsiTheme="majorBidi" w:cstheme="majorBidi"/>
          <w:color w:val="000000" w:themeColor="text1"/>
          <w:sz w:val="24"/>
          <w:szCs w:val="24"/>
          <w:lang w:val="en-US"/>
        </w:rPr>
      </w:pPr>
    </w:p>
    <w:p w14:paraId="20E2BA16" w14:textId="77777777" w:rsidR="00443B76" w:rsidRPr="007A367C" w:rsidRDefault="00443B76" w:rsidP="00F06186">
      <w:pPr>
        <w:widowControl w:val="0"/>
        <w:suppressAutoHyphens/>
        <w:spacing w:after="0"/>
        <w:contextualSpacing/>
        <w:rPr>
          <w:rFonts w:asciiTheme="majorBidi" w:hAnsiTheme="majorBidi" w:cstheme="majorBidi"/>
          <w:color w:val="000000" w:themeColor="text1"/>
          <w:sz w:val="24"/>
          <w:szCs w:val="24"/>
          <w:lang w:val="en-US"/>
        </w:rPr>
        <w:sectPr w:rsidR="00443B76" w:rsidRPr="007A367C" w:rsidSect="00E75086">
          <w:pgSz w:w="11906" w:h="16838" w:code="9"/>
          <w:pgMar w:top="1417" w:right="1417" w:bottom="1417" w:left="1417" w:header="708" w:footer="708" w:gutter="0"/>
          <w:lnNumType w:countBy="1"/>
          <w:cols w:space="708"/>
          <w:docGrid w:linePitch="360"/>
        </w:sectPr>
      </w:pPr>
    </w:p>
    <w:p w14:paraId="7992480C" w14:textId="79D40F4E" w:rsidR="00800E69" w:rsidRPr="007A367C" w:rsidRDefault="001048FC" w:rsidP="00F06186">
      <w:pPr>
        <w:widowControl w:val="0"/>
        <w:suppressAutoHyphens/>
        <w:spacing w:after="0"/>
        <w:contextualSpacing/>
        <w:rPr>
          <w:rFonts w:asciiTheme="majorBidi" w:hAnsiTheme="majorBidi" w:cstheme="majorBidi"/>
          <w:color w:val="000000" w:themeColor="text1"/>
          <w:sz w:val="32"/>
          <w:szCs w:val="32"/>
          <w:lang w:val="en-US"/>
        </w:rPr>
      </w:pPr>
      <w:r w:rsidRPr="007A367C">
        <w:rPr>
          <w:rFonts w:asciiTheme="majorBidi" w:hAnsiTheme="majorBidi" w:cstheme="majorBidi"/>
          <w:b/>
          <w:bCs/>
          <w:color w:val="000000" w:themeColor="text1"/>
          <w:sz w:val="32"/>
          <w:szCs w:val="32"/>
          <w:lang w:val="en-US"/>
        </w:rPr>
        <w:lastRenderedPageBreak/>
        <w:t>Supporting Information</w:t>
      </w:r>
    </w:p>
    <w:p w14:paraId="2A5C9CD0" w14:textId="77777777"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p>
    <w:p w14:paraId="7D029B71" w14:textId="3282459E"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Table S1.</w:t>
      </w:r>
      <w:r w:rsidRPr="007A367C">
        <w:rPr>
          <w:rFonts w:asciiTheme="majorBidi" w:hAnsiTheme="majorBidi" w:cstheme="majorBidi"/>
          <w:color w:val="000000" w:themeColor="text1"/>
          <w:sz w:val="24"/>
          <w:szCs w:val="24"/>
          <w:lang w:val="en-US"/>
        </w:rPr>
        <w:t xml:space="preserve"> Summary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seed germination for the four trials.</w:t>
      </w:r>
    </w:p>
    <w:tbl>
      <w:tblPr>
        <w:tblStyle w:val="ListTable7Colourful"/>
        <w:tblW w:w="9108" w:type="dxa"/>
        <w:tblLook w:val="04A0" w:firstRow="1" w:lastRow="0" w:firstColumn="1" w:lastColumn="0" w:noHBand="0" w:noVBand="1"/>
      </w:tblPr>
      <w:tblGrid>
        <w:gridCol w:w="657"/>
        <w:gridCol w:w="981"/>
        <w:gridCol w:w="1167"/>
        <w:gridCol w:w="1292"/>
        <w:gridCol w:w="809"/>
        <w:gridCol w:w="1080"/>
        <w:gridCol w:w="3122"/>
      </w:tblGrid>
      <w:tr w:rsidR="007A367C" w:rsidRPr="007A367C" w14:paraId="292FABA0" w14:textId="77777777" w:rsidTr="00DE2B89">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657" w:type="dxa"/>
            <w:tcBorders>
              <w:top w:val="single" w:sz="4" w:space="0" w:color="auto"/>
            </w:tcBorders>
            <w:shd w:val="clear" w:color="auto" w:fill="auto"/>
          </w:tcPr>
          <w:p w14:paraId="68123329" w14:textId="77777777" w:rsidR="00800E69" w:rsidRPr="007A367C" w:rsidRDefault="00800E69" w:rsidP="00F06186">
            <w:pPr>
              <w:widowControl w:val="0"/>
              <w:suppressAutoHyphens/>
              <w:spacing w:line="360" w:lineRule="auto"/>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Trial</w:t>
            </w:r>
          </w:p>
        </w:tc>
        <w:tc>
          <w:tcPr>
            <w:tcW w:w="981" w:type="dxa"/>
            <w:tcBorders>
              <w:top w:val="single" w:sz="4" w:space="0" w:color="auto"/>
            </w:tcBorders>
            <w:shd w:val="clear" w:color="auto" w:fill="auto"/>
          </w:tcPr>
          <w:p w14:paraId="1D41A881" w14:textId="77777777" w:rsidR="00800E69" w:rsidRPr="007A367C" w:rsidRDefault="00800E69" w:rsidP="00F06186">
            <w:pPr>
              <w:widowControl w:val="0"/>
              <w:suppressAutoHyphens/>
              <w:spacing w:line="36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Seeds sown</w:t>
            </w:r>
          </w:p>
        </w:tc>
        <w:tc>
          <w:tcPr>
            <w:tcW w:w="1167" w:type="dxa"/>
            <w:tcBorders>
              <w:top w:val="single" w:sz="4" w:space="0" w:color="auto"/>
            </w:tcBorders>
            <w:shd w:val="clear" w:color="auto" w:fill="auto"/>
          </w:tcPr>
          <w:p w14:paraId="7AEA12F5" w14:textId="77777777" w:rsidR="00800E69" w:rsidRPr="007A367C" w:rsidRDefault="00800E69" w:rsidP="00F06186">
            <w:pPr>
              <w:widowControl w:val="0"/>
              <w:suppressAutoHyphens/>
              <w:spacing w:line="36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Seeds germinated</w:t>
            </w:r>
          </w:p>
        </w:tc>
        <w:tc>
          <w:tcPr>
            <w:tcW w:w="1292" w:type="dxa"/>
            <w:tcBorders>
              <w:top w:val="single" w:sz="4" w:space="0" w:color="auto"/>
            </w:tcBorders>
            <w:shd w:val="clear" w:color="auto" w:fill="auto"/>
          </w:tcPr>
          <w:p w14:paraId="00E646C1" w14:textId="05FFC91F" w:rsidR="00800E69" w:rsidRPr="007A367C" w:rsidRDefault="00800E69" w:rsidP="00F06186">
            <w:pPr>
              <w:widowControl w:val="0"/>
              <w:suppressAutoHyphens/>
              <w:spacing w:line="36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 xml:space="preserve">% </w:t>
            </w:r>
            <w:r w:rsidR="000619BB" w:rsidRPr="007A367C">
              <w:rPr>
                <w:rFonts w:asciiTheme="majorBidi" w:hAnsiTheme="majorBidi"/>
                <w:i w:val="0"/>
                <w:iCs w:val="0"/>
                <w:sz w:val="20"/>
                <w:szCs w:val="20"/>
                <w:lang w:val="en-US"/>
              </w:rPr>
              <w:t>s</w:t>
            </w:r>
            <w:r w:rsidRPr="007A367C">
              <w:rPr>
                <w:rFonts w:asciiTheme="majorBidi" w:hAnsiTheme="majorBidi"/>
                <w:i w:val="0"/>
                <w:iCs w:val="0"/>
                <w:sz w:val="20"/>
                <w:szCs w:val="20"/>
                <w:lang w:val="en-US"/>
              </w:rPr>
              <w:t xml:space="preserve">eed germination </w:t>
            </w:r>
          </w:p>
        </w:tc>
        <w:tc>
          <w:tcPr>
            <w:tcW w:w="809" w:type="dxa"/>
            <w:tcBorders>
              <w:top w:val="single" w:sz="4" w:space="0" w:color="auto"/>
            </w:tcBorders>
            <w:shd w:val="clear" w:color="auto" w:fill="auto"/>
          </w:tcPr>
          <w:p w14:paraId="1D35166F" w14:textId="77777777" w:rsidR="00800E69" w:rsidRPr="007A367C" w:rsidRDefault="00800E69" w:rsidP="00F06186">
            <w:pPr>
              <w:widowControl w:val="0"/>
              <w:suppressAutoHyphens/>
              <w:spacing w:line="36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Time (days)</w:t>
            </w:r>
          </w:p>
        </w:tc>
        <w:tc>
          <w:tcPr>
            <w:tcW w:w="1080" w:type="dxa"/>
            <w:tcBorders>
              <w:top w:val="single" w:sz="4" w:space="0" w:color="auto"/>
            </w:tcBorders>
            <w:shd w:val="clear" w:color="auto" w:fill="auto"/>
          </w:tcPr>
          <w:p w14:paraId="18AA5C45" w14:textId="77777777" w:rsidR="00800E69" w:rsidRPr="007A367C" w:rsidRDefault="00800E69" w:rsidP="00F06186">
            <w:pPr>
              <w:widowControl w:val="0"/>
              <w:suppressAutoHyphens/>
              <w:spacing w:line="36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Seed treatment</w:t>
            </w:r>
          </w:p>
        </w:tc>
        <w:tc>
          <w:tcPr>
            <w:tcW w:w="3122" w:type="dxa"/>
            <w:tcBorders>
              <w:top w:val="single" w:sz="4" w:space="0" w:color="auto"/>
            </w:tcBorders>
            <w:shd w:val="clear" w:color="auto" w:fill="auto"/>
          </w:tcPr>
          <w:p w14:paraId="5AA28E08" w14:textId="77777777" w:rsidR="00800E69" w:rsidRPr="007A367C" w:rsidRDefault="00800E69" w:rsidP="00F06186">
            <w:pPr>
              <w:widowControl w:val="0"/>
              <w:suppressAutoHyphens/>
              <w:spacing w:line="360" w:lineRule="auto"/>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 xml:space="preserve">Germination method </w:t>
            </w:r>
          </w:p>
        </w:tc>
      </w:tr>
      <w:tr w:rsidR="007A367C" w:rsidRPr="007A367C" w14:paraId="5BA1CBA2" w14:textId="77777777" w:rsidTr="00DE2B8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24D7EBB3" w14:textId="77777777" w:rsidR="00800E69" w:rsidRPr="007A367C" w:rsidRDefault="00800E69" w:rsidP="00F06186">
            <w:pPr>
              <w:widowControl w:val="0"/>
              <w:suppressAutoHyphens/>
              <w:spacing w:line="360" w:lineRule="auto"/>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1</w:t>
            </w:r>
          </w:p>
        </w:tc>
        <w:tc>
          <w:tcPr>
            <w:tcW w:w="981" w:type="dxa"/>
            <w:shd w:val="clear" w:color="auto" w:fill="auto"/>
          </w:tcPr>
          <w:p w14:paraId="0A79EBF3" w14:textId="77777777" w:rsidR="00800E69" w:rsidRPr="007A367C" w:rsidRDefault="00800E69"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120</w:t>
            </w:r>
          </w:p>
        </w:tc>
        <w:tc>
          <w:tcPr>
            <w:tcW w:w="1167" w:type="dxa"/>
            <w:shd w:val="clear" w:color="auto" w:fill="auto"/>
          </w:tcPr>
          <w:p w14:paraId="025D8C6B" w14:textId="77777777" w:rsidR="00800E69" w:rsidRPr="007A367C" w:rsidRDefault="00800E69"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114</w:t>
            </w:r>
          </w:p>
        </w:tc>
        <w:tc>
          <w:tcPr>
            <w:tcW w:w="1292" w:type="dxa"/>
            <w:shd w:val="clear" w:color="auto" w:fill="auto"/>
          </w:tcPr>
          <w:p w14:paraId="59E08EC1" w14:textId="77777777" w:rsidR="00800E69" w:rsidRPr="007A367C" w:rsidRDefault="00800E69"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95.0</w:t>
            </w:r>
          </w:p>
        </w:tc>
        <w:tc>
          <w:tcPr>
            <w:tcW w:w="809" w:type="dxa"/>
            <w:shd w:val="clear" w:color="auto" w:fill="auto"/>
          </w:tcPr>
          <w:p w14:paraId="16D17090" w14:textId="77777777" w:rsidR="00800E69" w:rsidRPr="007A367C" w:rsidRDefault="00800E69"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1-3</w:t>
            </w:r>
          </w:p>
        </w:tc>
        <w:tc>
          <w:tcPr>
            <w:tcW w:w="1080" w:type="dxa"/>
            <w:shd w:val="clear" w:color="auto" w:fill="auto"/>
          </w:tcPr>
          <w:p w14:paraId="7BD804BF" w14:textId="31F8AC58" w:rsidR="00800E69" w:rsidRPr="007A367C" w:rsidRDefault="000619BB"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Stratified</w:t>
            </w:r>
          </w:p>
        </w:tc>
        <w:tc>
          <w:tcPr>
            <w:tcW w:w="3122" w:type="dxa"/>
            <w:shd w:val="clear" w:color="auto" w:fill="auto"/>
          </w:tcPr>
          <w:p w14:paraId="293B1BAF" w14:textId="742B273E" w:rsidR="00800E69" w:rsidRPr="007A367C" w:rsidRDefault="000619BB"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Germinated in unamended soil</w:t>
            </w:r>
          </w:p>
        </w:tc>
      </w:tr>
      <w:tr w:rsidR="007A367C" w:rsidRPr="007A367C" w14:paraId="446CB68C" w14:textId="77777777" w:rsidTr="00DE2B89">
        <w:trPr>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690DF57E" w14:textId="77777777" w:rsidR="00800E69" w:rsidRPr="007A367C" w:rsidRDefault="00800E69" w:rsidP="00F06186">
            <w:pPr>
              <w:widowControl w:val="0"/>
              <w:suppressAutoHyphens/>
              <w:spacing w:line="360" w:lineRule="auto"/>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2</w:t>
            </w:r>
          </w:p>
        </w:tc>
        <w:tc>
          <w:tcPr>
            <w:tcW w:w="981" w:type="dxa"/>
            <w:shd w:val="clear" w:color="auto" w:fill="auto"/>
          </w:tcPr>
          <w:p w14:paraId="578FD556" w14:textId="77777777" w:rsidR="00800E69" w:rsidRPr="007A367C" w:rsidRDefault="00800E69"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160</w:t>
            </w:r>
          </w:p>
        </w:tc>
        <w:tc>
          <w:tcPr>
            <w:tcW w:w="1167" w:type="dxa"/>
            <w:shd w:val="clear" w:color="auto" w:fill="auto"/>
          </w:tcPr>
          <w:p w14:paraId="43F83A08" w14:textId="77777777" w:rsidR="00800E69" w:rsidRPr="007A367C" w:rsidRDefault="00800E69"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146</w:t>
            </w:r>
          </w:p>
        </w:tc>
        <w:tc>
          <w:tcPr>
            <w:tcW w:w="1292" w:type="dxa"/>
            <w:shd w:val="clear" w:color="auto" w:fill="auto"/>
          </w:tcPr>
          <w:p w14:paraId="24D70D10" w14:textId="77777777" w:rsidR="00800E69" w:rsidRPr="007A367C" w:rsidRDefault="00800E69"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91.3</w:t>
            </w:r>
          </w:p>
        </w:tc>
        <w:tc>
          <w:tcPr>
            <w:tcW w:w="809" w:type="dxa"/>
            <w:shd w:val="clear" w:color="auto" w:fill="auto"/>
          </w:tcPr>
          <w:p w14:paraId="691CF594" w14:textId="77777777" w:rsidR="00800E69" w:rsidRPr="007A367C" w:rsidRDefault="00800E69"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1-3</w:t>
            </w:r>
          </w:p>
        </w:tc>
        <w:tc>
          <w:tcPr>
            <w:tcW w:w="1080" w:type="dxa"/>
            <w:shd w:val="clear" w:color="auto" w:fill="auto"/>
          </w:tcPr>
          <w:p w14:paraId="170615A5" w14:textId="777D1004" w:rsidR="00800E69" w:rsidRPr="007A367C" w:rsidRDefault="000619BB"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Stratified</w:t>
            </w:r>
          </w:p>
        </w:tc>
        <w:tc>
          <w:tcPr>
            <w:tcW w:w="3122" w:type="dxa"/>
            <w:shd w:val="clear" w:color="auto" w:fill="auto"/>
          </w:tcPr>
          <w:p w14:paraId="5F791D7A" w14:textId="6AD35EEF" w:rsidR="00800E69" w:rsidRPr="007A367C" w:rsidRDefault="000619BB"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 xml:space="preserve">Germinated in unamended soil </w:t>
            </w:r>
          </w:p>
        </w:tc>
      </w:tr>
      <w:tr w:rsidR="007A367C" w:rsidRPr="007A367C" w14:paraId="72C34642" w14:textId="77777777" w:rsidTr="00DE2B8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19A401E9" w14:textId="77777777" w:rsidR="00800E69" w:rsidRPr="007A367C" w:rsidRDefault="00800E69" w:rsidP="00F06186">
            <w:pPr>
              <w:widowControl w:val="0"/>
              <w:suppressAutoHyphens/>
              <w:spacing w:line="360" w:lineRule="auto"/>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3</w:t>
            </w:r>
          </w:p>
        </w:tc>
        <w:tc>
          <w:tcPr>
            <w:tcW w:w="981" w:type="dxa"/>
            <w:shd w:val="clear" w:color="auto" w:fill="auto"/>
          </w:tcPr>
          <w:p w14:paraId="43EA1472" w14:textId="77777777" w:rsidR="00800E69" w:rsidRPr="007A367C" w:rsidRDefault="00800E69"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36</w:t>
            </w:r>
          </w:p>
        </w:tc>
        <w:tc>
          <w:tcPr>
            <w:tcW w:w="1167" w:type="dxa"/>
            <w:shd w:val="clear" w:color="auto" w:fill="auto"/>
          </w:tcPr>
          <w:p w14:paraId="061F3A3A" w14:textId="77777777" w:rsidR="00800E69" w:rsidRPr="007A367C" w:rsidRDefault="00800E69"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32</w:t>
            </w:r>
          </w:p>
        </w:tc>
        <w:tc>
          <w:tcPr>
            <w:tcW w:w="1292" w:type="dxa"/>
            <w:shd w:val="clear" w:color="auto" w:fill="auto"/>
          </w:tcPr>
          <w:p w14:paraId="77096A41" w14:textId="77777777" w:rsidR="00800E69" w:rsidRPr="007A367C" w:rsidRDefault="00800E69"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88.9</w:t>
            </w:r>
          </w:p>
        </w:tc>
        <w:tc>
          <w:tcPr>
            <w:tcW w:w="809" w:type="dxa"/>
            <w:shd w:val="clear" w:color="auto" w:fill="auto"/>
          </w:tcPr>
          <w:p w14:paraId="3F3E3FBE" w14:textId="77777777" w:rsidR="00800E69" w:rsidRPr="007A367C" w:rsidRDefault="00800E69"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1-3</w:t>
            </w:r>
          </w:p>
        </w:tc>
        <w:tc>
          <w:tcPr>
            <w:tcW w:w="1080" w:type="dxa"/>
            <w:shd w:val="clear" w:color="auto" w:fill="auto"/>
          </w:tcPr>
          <w:p w14:paraId="522026E0" w14:textId="0866D406" w:rsidR="00800E69" w:rsidRPr="007A367C" w:rsidRDefault="000619BB"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Stratified</w:t>
            </w:r>
          </w:p>
        </w:tc>
        <w:tc>
          <w:tcPr>
            <w:tcW w:w="3122" w:type="dxa"/>
            <w:shd w:val="clear" w:color="auto" w:fill="auto"/>
          </w:tcPr>
          <w:p w14:paraId="36804AD3" w14:textId="77777777" w:rsidR="00800E69" w:rsidRPr="007A367C" w:rsidRDefault="00800E69" w:rsidP="00F06186">
            <w:pPr>
              <w:widowControl w:val="0"/>
              <w:suppressAutoHyphens/>
              <w:spacing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Sown directly into amended soil</w:t>
            </w:r>
          </w:p>
        </w:tc>
      </w:tr>
      <w:tr w:rsidR="007A367C" w:rsidRPr="007A367C" w14:paraId="7514A040" w14:textId="77777777" w:rsidTr="00DE2B89">
        <w:trPr>
          <w:trHeight w:val="432"/>
        </w:trPr>
        <w:tc>
          <w:tcPr>
            <w:cnfStyle w:val="001000000000" w:firstRow="0" w:lastRow="0" w:firstColumn="1" w:lastColumn="0" w:oddVBand="0" w:evenVBand="0" w:oddHBand="0" w:evenHBand="0" w:firstRowFirstColumn="0" w:firstRowLastColumn="0" w:lastRowFirstColumn="0" w:lastRowLastColumn="0"/>
            <w:tcW w:w="657" w:type="dxa"/>
            <w:tcBorders>
              <w:bottom w:val="single" w:sz="4" w:space="0" w:color="auto"/>
            </w:tcBorders>
            <w:shd w:val="clear" w:color="auto" w:fill="auto"/>
          </w:tcPr>
          <w:p w14:paraId="486B485D" w14:textId="77777777" w:rsidR="00800E69" w:rsidRPr="007A367C" w:rsidRDefault="00800E69" w:rsidP="00F06186">
            <w:pPr>
              <w:widowControl w:val="0"/>
              <w:suppressAutoHyphens/>
              <w:spacing w:line="360" w:lineRule="auto"/>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4</w:t>
            </w:r>
          </w:p>
        </w:tc>
        <w:tc>
          <w:tcPr>
            <w:tcW w:w="981" w:type="dxa"/>
            <w:tcBorders>
              <w:bottom w:val="single" w:sz="4" w:space="0" w:color="auto"/>
            </w:tcBorders>
            <w:shd w:val="clear" w:color="auto" w:fill="auto"/>
          </w:tcPr>
          <w:p w14:paraId="56C3F153" w14:textId="77777777" w:rsidR="00800E69" w:rsidRPr="007A367C" w:rsidRDefault="00800E69"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51</w:t>
            </w:r>
          </w:p>
        </w:tc>
        <w:tc>
          <w:tcPr>
            <w:tcW w:w="1167" w:type="dxa"/>
            <w:tcBorders>
              <w:bottom w:val="single" w:sz="4" w:space="0" w:color="auto"/>
            </w:tcBorders>
            <w:shd w:val="clear" w:color="auto" w:fill="auto"/>
          </w:tcPr>
          <w:p w14:paraId="360DD951" w14:textId="77777777" w:rsidR="00800E69" w:rsidRPr="007A367C" w:rsidRDefault="00800E69"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45</w:t>
            </w:r>
          </w:p>
        </w:tc>
        <w:tc>
          <w:tcPr>
            <w:tcW w:w="1292" w:type="dxa"/>
            <w:tcBorders>
              <w:bottom w:val="single" w:sz="4" w:space="0" w:color="auto"/>
            </w:tcBorders>
            <w:shd w:val="clear" w:color="auto" w:fill="auto"/>
          </w:tcPr>
          <w:p w14:paraId="4C56BBF0" w14:textId="77777777" w:rsidR="00800E69" w:rsidRPr="007A367C" w:rsidRDefault="00800E69"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88.2</w:t>
            </w:r>
          </w:p>
        </w:tc>
        <w:tc>
          <w:tcPr>
            <w:tcW w:w="809" w:type="dxa"/>
            <w:tcBorders>
              <w:bottom w:val="single" w:sz="4" w:space="0" w:color="auto"/>
            </w:tcBorders>
            <w:shd w:val="clear" w:color="auto" w:fill="auto"/>
          </w:tcPr>
          <w:p w14:paraId="3674B2EA" w14:textId="77777777" w:rsidR="00800E69" w:rsidRPr="007A367C" w:rsidRDefault="00800E69"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1-3</w:t>
            </w:r>
          </w:p>
        </w:tc>
        <w:tc>
          <w:tcPr>
            <w:tcW w:w="1080" w:type="dxa"/>
            <w:tcBorders>
              <w:bottom w:val="single" w:sz="4" w:space="0" w:color="auto"/>
            </w:tcBorders>
            <w:shd w:val="clear" w:color="auto" w:fill="auto"/>
          </w:tcPr>
          <w:p w14:paraId="360094D9" w14:textId="21C83652" w:rsidR="00800E69" w:rsidRPr="007A367C" w:rsidRDefault="000619BB"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Stratified</w:t>
            </w:r>
          </w:p>
        </w:tc>
        <w:tc>
          <w:tcPr>
            <w:tcW w:w="3122" w:type="dxa"/>
            <w:tcBorders>
              <w:bottom w:val="single" w:sz="4" w:space="0" w:color="auto"/>
            </w:tcBorders>
            <w:shd w:val="clear" w:color="auto" w:fill="auto"/>
          </w:tcPr>
          <w:p w14:paraId="4F5B1A81" w14:textId="77777777" w:rsidR="00800E69" w:rsidRPr="007A367C" w:rsidRDefault="00800E69" w:rsidP="00F06186">
            <w:pPr>
              <w:widowControl w:val="0"/>
              <w:suppressAutoHyphens/>
              <w:spacing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Sown directly into amended soil</w:t>
            </w:r>
          </w:p>
        </w:tc>
      </w:tr>
    </w:tbl>
    <w:p w14:paraId="3354ABD7" w14:textId="0C044299"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eastAsia="Calibri" w:hAnsiTheme="majorBidi" w:cstheme="majorBidi"/>
          <w:color w:val="000000" w:themeColor="text1"/>
          <w:sz w:val="24"/>
          <w:szCs w:val="24"/>
          <w:lang w:val="en-US"/>
        </w:rPr>
        <w:t xml:space="preserve">Seeds were stratified by maintaining them in moist filter papers in Petri dishes at 4 °C for </w:t>
      </w:r>
      <w:r w:rsidR="000619BB" w:rsidRPr="007A367C">
        <w:rPr>
          <w:rFonts w:asciiTheme="majorBidi" w:eastAsia="Calibri" w:hAnsiTheme="majorBidi" w:cstheme="majorBidi"/>
          <w:color w:val="000000" w:themeColor="text1"/>
          <w:sz w:val="24"/>
          <w:szCs w:val="24"/>
          <w:lang w:val="en-US"/>
        </w:rPr>
        <w:t xml:space="preserve">7 </w:t>
      </w:r>
      <w:r w:rsidRPr="007A367C">
        <w:rPr>
          <w:rFonts w:asciiTheme="majorBidi" w:eastAsia="Calibri" w:hAnsiTheme="majorBidi" w:cstheme="majorBidi"/>
          <w:color w:val="000000" w:themeColor="text1"/>
          <w:sz w:val="24"/>
          <w:szCs w:val="24"/>
          <w:lang w:val="en-US"/>
        </w:rPr>
        <w:t xml:space="preserve">days. In </w:t>
      </w:r>
      <w:r w:rsidRPr="007A367C">
        <w:rPr>
          <w:rFonts w:asciiTheme="majorBidi" w:hAnsiTheme="majorBidi" w:cstheme="majorBidi"/>
          <w:color w:val="000000" w:themeColor="text1"/>
          <w:sz w:val="24"/>
          <w:szCs w:val="24"/>
          <w:lang w:val="en-US"/>
        </w:rPr>
        <w:t xml:space="preserve">trials 1 and 2, seedlings were transplanted into raw frass (no incubation or composting) soil after germination; </w:t>
      </w:r>
      <w:r w:rsidR="000619BB" w:rsidRPr="007A367C">
        <w:rPr>
          <w:rFonts w:asciiTheme="majorBidi" w:hAnsiTheme="majorBidi" w:cstheme="majorBidi"/>
          <w:color w:val="000000" w:themeColor="text1"/>
          <w:sz w:val="24"/>
          <w:szCs w:val="24"/>
          <w:lang w:val="en-US"/>
        </w:rPr>
        <w:t xml:space="preserve">trial </w:t>
      </w:r>
      <w:r w:rsidRPr="007A367C">
        <w:rPr>
          <w:rFonts w:asciiTheme="majorBidi" w:hAnsiTheme="majorBidi" w:cstheme="majorBidi"/>
          <w:color w:val="000000" w:themeColor="text1"/>
          <w:sz w:val="24"/>
          <w:szCs w:val="24"/>
          <w:lang w:val="en-US"/>
        </w:rPr>
        <w:t xml:space="preserve">3: frass incubated in the soil before seeds were sown; </w:t>
      </w:r>
      <w:r w:rsidR="000619BB" w:rsidRPr="007A367C">
        <w:rPr>
          <w:rFonts w:asciiTheme="majorBidi" w:hAnsiTheme="majorBidi" w:cstheme="majorBidi"/>
          <w:color w:val="000000" w:themeColor="text1"/>
          <w:sz w:val="24"/>
          <w:szCs w:val="24"/>
          <w:lang w:val="en-US"/>
        </w:rPr>
        <w:t>t</w:t>
      </w:r>
      <w:r w:rsidRPr="007A367C">
        <w:rPr>
          <w:rFonts w:asciiTheme="majorBidi" w:hAnsiTheme="majorBidi" w:cstheme="majorBidi"/>
          <w:color w:val="000000" w:themeColor="text1"/>
          <w:sz w:val="24"/>
          <w:szCs w:val="24"/>
          <w:lang w:val="en-US"/>
        </w:rPr>
        <w:t>rial 4: frass samples were composted, air-dried, and pulveri</w:t>
      </w:r>
      <w:r w:rsidR="000619BB"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ed before being added to the soil. Data were analy</w:t>
      </w:r>
      <w:r w:rsidR="000619BB"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w:t>
      </w:r>
      <w:r w:rsidR="000619BB" w:rsidRPr="007A367C">
        <w:rPr>
          <w:rFonts w:asciiTheme="majorBidi" w:hAnsiTheme="majorBidi" w:cstheme="majorBidi"/>
          <w:color w:val="000000" w:themeColor="text1"/>
          <w:sz w:val="24"/>
          <w:szCs w:val="24"/>
          <w:lang w:val="en-US"/>
        </w:rPr>
        <w:t>with a</w:t>
      </w:r>
      <w:r w:rsidRPr="007A367C">
        <w:rPr>
          <w:rFonts w:asciiTheme="majorBidi" w:hAnsiTheme="majorBidi" w:cstheme="majorBidi"/>
          <w:color w:val="000000" w:themeColor="text1"/>
          <w:sz w:val="24"/>
          <w:szCs w:val="24"/>
          <w:lang w:val="en-US"/>
        </w:rPr>
        <w:t xml:space="preserve"> </w:t>
      </w:r>
      <w:r w:rsidR="000619BB" w:rsidRPr="007A367C">
        <w:rPr>
          <w:rFonts w:asciiTheme="majorBidi" w:hAnsiTheme="majorBidi" w:cstheme="majorBidi"/>
          <w:color w:val="000000" w:themeColor="text1"/>
          <w:sz w:val="24"/>
          <w:szCs w:val="24"/>
          <w:lang w:val="en-US"/>
        </w:rPr>
        <w:t>χ</w:t>
      </w:r>
      <w:r w:rsidR="000619BB" w:rsidRPr="007A367C">
        <w:rPr>
          <w:rFonts w:asciiTheme="majorBidi" w:hAnsiTheme="majorBidi" w:cstheme="majorBidi"/>
          <w:color w:val="000000" w:themeColor="text1"/>
          <w:sz w:val="24"/>
          <w:szCs w:val="24"/>
          <w:vertAlign w:val="superscript"/>
          <w:lang w:val="en-US"/>
        </w:rPr>
        <w:t>2</w:t>
      </w:r>
      <w:r w:rsidR="000619BB"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test</w:t>
      </w:r>
      <w:r w:rsidR="000619BB"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the </w:t>
      </w:r>
      <w:r w:rsidR="000619BB" w:rsidRPr="007A367C">
        <w:rPr>
          <w:rFonts w:asciiTheme="majorBidi" w:hAnsiTheme="majorBidi" w:cstheme="majorBidi"/>
          <w:color w:val="000000" w:themeColor="text1"/>
          <w:sz w:val="24"/>
          <w:szCs w:val="24"/>
          <w:lang w:val="en-US"/>
        </w:rPr>
        <w:t xml:space="preserve">percentage </w:t>
      </w:r>
      <w:r w:rsidRPr="007A367C">
        <w:rPr>
          <w:rFonts w:asciiTheme="majorBidi" w:hAnsiTheme="majorBidi" w:cstheme="majorBidi"/>
          <w:color w:val="000000" w:themeColor="text1"/>
          <w:sz w:val="24"/>
          <w:szCs w:val="24"/>
          <w:lang w:val="en-US"/>
        </w:rPr>
        <w:t xml:space="preserve">of germinated seeds </w:t>
      </w:r>
      <w:r w:rsidR="000619BB" w:rsidRPr="007A367C">
        <w:rPr>
          <w:rFonts w:asciiTheme="majorBidi" w:hAnsiTheme="majorBidi" w:cstheme="majorBidi"/>
          <w:color w:val="000000" w:themeColor="text1"/>
          <w:sz w:val="24"/>
          <w:szCs w:val="24"/>
          <w:lang w:val="en-US"/>
        </w:rPr>
        <w:t xml:space="preserve">did not differ significantly </w:t>
      </w:r>
      <w:r w:rsidRPr="007A367C">
        <w:rPr>
          <w:rFonts w:asciiTheme="majorBidi" w:hAnsiTheme="majorBidi" w:cstheme="majorBidi"/>
          <w:color w:val="000000" w:themeColor="text1"/>
          <w:sz w:val="24"/>
          <w:szCs w:val="24"/>
          <w:lang w:val="en-US"/>
        </w:rPr>
        <w:t>(</w:t>
      </w:r>
      <w:r w:rsidR="000619BB" w:rsidRPr="007A367C">
        <w:rPr>
          <w:rFonts w:asciiTheme="majorBidi" w:hAnsiTheme="majorBidi" w:cstheme="majorBidi"/>
          <w:color w:val="000000" w:themeColor="text1"/>
          <w:sz w:val="24"/>
          <w:szCs w:val="24"/>
          <w:lang w:val="en-US"/>
        </w:rPr>
        <w:t xml:space="preserve">P &gt; </w:t>
      </w:r>
      <w:r w:rsidRPr="007A367C">
        <w:rPr>
          <w:rFonts w:asciiTheme="majorBidi" w:hAnsiTheme="majorBidi" w:cstheme="majorBidi"/>
          <w:color w:val="000000" w:themeColor="text1"/>
          <w:sz w:val="24"/>
          <w:szCs w:val="24"/>
          <w:lang w:val="en-US"/>
        </w:rPr>
        <w:t>0.05).</w:t>
      </w:r>
    </w:p>
    <w:p w14:paraId="525122DB" w14:textId="77777777"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p>
    <w:p w14:paraId="2B8EE170" w14:textId="30EFE5FD"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S1</w:t>
      </w:r>
      <w:r w:rsidRPr="007A367C">
        <w:rPr>
          <w:rFonts w:asciiTheme="majorBidi" w:hAnsiTheme="majorBidi" w:cstheme="majorBidi"/>
          <w:color w:val="000000" w:themeColor="text1"/>
          <w:sz w:val="24"/>
          <w:szCs w:val="24"/>
          <w:lang w:val="en-US"/>
        </w:rPr>
        <w:t>. Leaf area (cm</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of </w:t>
      </w:r>
      <w:r w:rsidRPr="007A367C">
        <w:rPr>
          <w:rFonts w:asciiTheme="majorBidi" w:hAnsiTheme="majorBidi" w:cstheme="majorBidi"/>
          <w:i/>
          <w:iCs/>
          <w:color w:val="000000" w:themeColor="text1"/>
          <w:sz w:val="24"/>
          <w:szCs w:val="24"/>
          <w:lang w:val="en-US"/>
        </w:rPr>
        <w:t>B</w:t>
      </w:r>
      <w:r w:rsidR="000619BB" w:rsidRPr="007A367C">
        <w:rPr>
          <w:rFonts w:asciiTheme="majorBidi" w:hAnsiTheme="majorBidi" w:cstheme="majorBidi"/>
          <w:i/>
          <w:iCs/>
          <w:color w:val="000000" w:themeColor="text1"/>
          <w:sz w:val="24"/>
          <w:szCs w:val="24"/>
          <w:lang w:val="en-US"/>
        </w:rPr>
        <w:t xml:space="preserve">rassica </w:t>
      </w:r>
      <w:r w:rsidRPr="007A367C">
        <w:rPr>
          <w:rFonts w:asciiTheme="majorBidi" w:hAnsiTheme="majorBidi" w:cstheme="majorBidi"/>
          <w:i/>
          <w:iCs/>
          <w:color w:val="000000" w:themeColor="text1"/>
          <w:sz w:val="24"/>
          <w:szCs w:val="24"/>
          <w:lang w:val="en-US"/>
        </w:rPr>
        <w:t>rapa</w:t>
      </w:r>
      <w:r w:rsidRPr="007A367C">
        <w:rPr>
          <w:rFonts w:asciiTheme="majorBidi" w:hAnsiTheme="majorBidi" w:cstheme="majorBidi"/>
          <w:color w:val="000000" w:themeColor="text1"/>
          <w:sz w:val="24"/>
          <w:szCs w:val="24"/>
          <w:lang w:val="en-US"/>
        </w:rPr>
        <w:t xml:space="preserve"> plants grown in unamended soil (NoFrass</w:t>
      </w:r>
      <w:r w:rsidR="000619BB"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control) or soil amended with raw </w:t>
      </w:r>
      <w:r w:rsidR="000619BB" w:rsidRPr="007A367C">
        <w:rPr>
          <w:rFonts w:asciiTheme="majorBidi" w:hAnsiTheme="majorBidi" w:cstheme="majorBidi"/>
          <w:color w:val="000000" w:themeColor="text1"/>
          <w:sz w:val="24"/>
          <w:szCs w:val="24"/>
          <w:lang w:val="en-US"/>
        </w:rPr>
        <w:t xml:space="preserve">black soldier fly </w:t>
      </w:r>
      <w:r w:rsidRPr="007A367C">
        <w:rPr>
          <w:rFonts w:asciiTheme="majorBidi" w:hAnsiTheme="majorBidi" w:cstheme="majorBidi"/>
          <w:color w:val="000000" w:themeColor="text1"/>
          <w:sz w:val="24"/>
          <w:szCs w:val="24"/>
          <w:lang w:val="en-US"/>
        </w:rPr>
        <w:t xml:space="preserve">frass (BSFF), or raw yellow mealworm frass (MWF) recorded in </w:t>
      </w:r>
      <w:r w:rsidR="000619BB" w:rsidRPr="007A367C">
        <w:rPr>
          <w:rFonts w:asciiTheme="majorBidi" w:hAnsiTheme="majorBidi" w:cstheme="majorBidi"/>
          <w:color w:val="000000" w:themeColor="text1"/>
          <w:sz w:val="24"/>
          <w:szCs w:val="24"/>
          <w:lang w:val="en-US"/>
        </w:rPr>
        <w:t>t</w:t>
      </w:r>
      <w:r w:rsidRPr="007A367C">
        <w:rPr>
          <w:rFonts w:asciiTheme="majorBidi" w:hAnsiTheme="majorBidi" w:cstheme="majorBidi"/>
          <w:color w:val="000000" w:themeColor="text1"/>
          <w:sz w:val="24"/>
          <w:szCs w:val="24"/>
          <w:lang w:val="en-US"/>
        </w:rPr>
        <w:t>rial 2</w:t>
      </w:r>
      <w:r w:rsidR="00263AAC" w:rsidRPr="007A367C">
        <w:rPr>
          <w:rFonts w:asciiTheme="majorBidi" w:hAnsiTheme="majorBidi" w:cstheme="majorBidi"/>
          <w:color w:val="000000" w:themeColor="text1"/>
          <w:sz w:val="24"/>
          <w:szCs w:val="24"/>
          <w:lang w:val="en-US"/>
        </w:rPr>
        <w:t xml:space="preserve"> at ages</w:t>
      </w:r>
      <w:r w:rsidR="000619BB" w:rsidRPr="007A367C">
        <w:rPr>
          <w:rFonts w:asciiTheme="majorBidi" w:hAnsiTheme="majorBidi" w:cstheme="majorBidi"/>
          <w:color w:val="000000" w:themeColor="text1"/>
          <w:sz w:val="24"/>
          <w:szCs w:val="24"/>
          <w:lang w:val="en-US"/>
        </w:rPr>
        <w:t xml:space="preserve"> (A)</w:t>
      </w:r>
      <w:r w:rsidR="00263AAC" w:rsidRPr="007A367C">
        <w:rPr>
          <w:rFonts w:asciiTheme="majorBidi" w:hAnsiTheme="majorBidi" w:cstheme="majorBidi"/>
          <w:color w:val="000000" w:themeColor="text1"/>
          <w:sz w:val="24"/>
          <w:szCs w:val="24"/>
          <w:lang w:val="en-US"/>
        </w:rPr>
        <w:t xml:space="preserve"> 21 days,</w:t>
      </w:r>
      <w:r w:rsidR="000619BB" w:rsidRPr="007A367C">
        <w:rPr>
          <w:rFonts w:asciiTheme="majorBidi" w:hAnsiTheme="majorBidi" w:cstheme="majorBidi"/>
          <w:color w:val="000000" w:themeColor="text1"/>
          <w:sz w:val="24"/>
          <w:szCs w:val="24"/>
          <w:lang w:val="en-US"/>
        </w:rPr>
        <w:t xml:space="preserve"> (B)</w:t>
      </w:r>
      <w:r w:rsidR="00263AAC" w:rsidRPr="007A367C">
        <w:rPr>
          <w:rFonts w:asciiTheme="majorBidi" w:hAnsiTheme="majorBidi" w:cstheme="majorBidi"/>
          <w:color w:val="000000" w:themeColor="text1"/>
          <w:sz w:val="24"/>
          <w:szCs w:val="24"/>
          <w:lang w:val="en-US"/>
        </w:rPr>
        <w:t xml:space="preserve"> 28 days,</w:t>
      </w:r>
      <w:r w:rsidR="000619BB" w:rsidRPr="007A367C">
        <w:rPr>
          <w:rFonts w:asciiTheme="majorBidi" w:hAnsiTheme="majorBidi" w:cstheme="majorBidi"/>
          <w:color w:val="000000" w:themeColor="text1"/>
          <w:sz w:val="24"/>
          <w:szCs w:val="24"/>
          <w:lang w:val="en-US"/>
        </w:rPr>
        <w:t xml:space="preserve"> (C)</w:t>
      </w:r>
      <w:r w:rsidR="00263AAC" w:rsidRPr="007A367C">
        <w:rPr>
          <w:rFonts w:asciiTheme="majorBidi" w:hAnsiTheme="majorBidi" w:cstheme="majorBidi"/>
          <w:color w:val="000000" w:themeColor="text1"/>
          <w:sz w:val="24"/>
          <w:szCs w:val="24"/>
          <w:lang w:val="en-US"/>
        </w:rPr>
        <w:t xml:space="preserve"> 35 days</w:t>
      </w:r>
      <w:r w:rsidR="000619BB" w:rsidRPr="007A367C">
        <w:rPr>
          <w:rFonts w:asciiTheme="majorBidi" w:hAnsiTheme="majorBidi" w:cstheme="majorBidi"/>
          <w:color w:val="000000" w:themeColor="text1"/>
          <w:sz w:val="24"/>
          <w:szCs w:val="24"/>
          <w:lang w:val="en-US"/>
        </w:rPr>
        <w:t>,</w:t>
      </w:r>
      <w:r w:rsidR="00263AAC" w:rsidRPr="007A367C">
        <w:rPr>
          <w:rFonts w:asciiTheme="majorBidi" w:hAnsiTheme="majorBidi" w:cstheme="majorBidi"/>
          <w:color w:val="000000" w:themeColor="text1"/>
          <w:sz w:val="24"/>
          <w:szCs w:val="24"/>
          <w:lang w:val="en-US"/>
        </w:rPr>
        <w:t xml:space="preserve"> and</w:t>
      </w:r>
      <w:r w:rsidR="000619BB" w:rsidRPr="007A367C">
        <w:rPr>
          <w:rFonts w:asciiTheme="majorBidi" w:hAnsiTheme="majorBidi" w:cstheme="majorBidi"/>
          <w:color w:val="000000" w:themeColor="text1"/>
          <w:sz w:val="24"/>
          <w:szCs w:val="24"/>
          <w:lang w:val="en-US"/>
        </w:rPr>
        <w:t xml:space="preserve"> (D)</w:t>
      </w:r>
      <w:r w:rsidR="00263AAC" w:rsidRPr="007A367C">
        <w:rPr>
          <w:rFonts w:asciiTheme="majorBidi" w:hAnsiTheme="majorBidi" w:cstheme="majorBidi"/>
          <w:color w:val="000000" w:themeColor="text1"/>
          <w:sz w:val="24"/>
          <w:szCs w:val="24"/>
          <w:lang w:val="en-US"/>
        </w:rPr>
        <w:t xml:space="preserve"> 42 days</w:t>
      </w:r>
      <w:r w:rsidRPr="007A367C">
        <w:rPr>
          <w:rFonts w:asciiTheme="majorBidi" w:hAnsiTheme="majorBidi" w:cstheme="majorBidi"/>
          <w:color w:val="000000" w:themeColor="text1"/>
          <w:sz w:val="24"/>
          <w:szCs w:val="24"/>
          <w:lang w:val="en-US"/>
        </w:rPr>
        <w:t>. The box</w:t>
      </w:r>
      <w:r w:rsidR="000619BB" w:rsidRPr="007A367C">
        <w:rPr>
          <w:rFonts w:asciiTheme="majorBidi" w:hAnsiTheme="majorBidi" w:cstheme="majorBidi"/>
          <w:color w:val="000000" w:themeColor="text1"/>
          <w:sz w:val="24"/>
          <w:szCs w:val="24"/>
          <w:lang w:val="en-US"/>
        </w:rPr>
        <w:t>es</w:t>
      </w:r>
      <w:r w:rsidRPr="007A367C">
        <w:rPr>
          <w:rFonts w:asciiTheme="majorBidi" w:hAnsiTheme="majorBidi" w:cstheme="majorBidi"/>
          <w:color w:val="000000" w:themeColor="text1"/>
          <w:sz w:val="24"/>
          <w:szCs w:val="24"/>
          <w:lang w:val="en-US"/>
        </w:rPr>
        <w:t xml:space="preserve"> represent the interquartile range</w:t>
      </w:r>
      <w:r w:rsidR="000619BB"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w:t>
      </w:r>
      <w:r w:rsidR="000619BB" w:rsidRPr="007A367C">
        <w:rPr>
          <w:rFonts w:asciiTheme="majorBidi" w:hAnsiTheme="majorBidi" w:cstheme="majorBidi"/>
          <w:color w:val="000000" w:themeColor="text1"/>
          <w:sz w:val="24"/>
          <w:szCs w:val="24"/>
          <w:lang w:val="en-US"/>
        </w:rPr>
        <w:t xml:space="preserve">indicates </w:t>
      </w:r>
      <w:r w:rsidRPr="007A367C">
        <w:rPr>
          <w:rFonts w:asciiTheme="majorBidi" w:hAnsiTheme="majorBidi" w:cstheme="majorBidi"/>
          <w:color w:val="000000" w:themeColor="text1"/>
          <w:sz w:val="24"/>
          <w:szCs w:val="24"/>
          <w:lang w:val="en-US"/>
        </w:rPr>
        <w:t xml:space="preserve">the median, </w:t>
      </w:r>
      <w:r w:rsidR="000619BB" w:rsidRPr="007A367C">
        <w:rPr>
          <w:rFonts w:asciiTheme="majorBidi" w:hAnsiTheme="majorBidi" w:cstheme="majorBidi"/>
          <w:color w:val="000000" w:themeColor="text1"/>
          <w:sz w:val="24"/>
          <w:szCs w:val="24"/>
          <w:lang w:val="en-US"/>
        </w:rPr>
        <w:t xml:space="preserve">and </w:t>
      </w:r>
      <w:r w:rsidRPr="007A367C">
        <w:rPr>
          <w:rFonts w:asciiTheme="majorBidi" w:hAnsiTheme="majorBidi" w:cstheme="majorBidi"/>
          <w:color w:val="000000" w:themeColor="text1"/>
          <w:sz w:val="24"/>
          <w:szCs w:val="24"/>
          <w:lang w:val="en-US"/>
        </w:rPr>
        <w:t xml:space="preserve">the whiskers </w:t>
      </w:r>
      <w:r w:rsidR="000619BB"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 1.5</w:t>
      </w:r>
      <w:r w:rsidR="000619BB"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IQR. The dots represent outliers. Data were analy</w:t>
      </w:r>
      <w:r w:rsidR="000619BB"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ed with a generali</w:t>
      </w:r>
      <w:r w:rsidR="000619BB"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linear model </w:t>
      </w:r>
      <w:r w:rsidR="00C46AA3"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GLM</w:t>
      </w:r>
      <w:r w:rsidR="00C46AA3" w:rsidRPr="007A367C">
        <w:rPr>
          <w:rFonts w:asciiTheme="majorBidi" w:hAnsiTheme="majorBidi" w:cstheme="majorBidi"/>
          <w:color w:val="000000" w:themeColor="text1"/>
          <w:sz w:val="24"/>
          <w:szCs w:val="24"/>
          <w:lang w:val="en-US"/>
        </w:rPr>
        <w:t>; (A) χ</w:t>
      </w:r>
      <w:r w:rsidR="00C46AA3" w:rsidRPr="007A367C">
        <w:rPr>
          <w:rFonts w:asciiTheme="majorBidi" w:hAnsiTheme="majorBidi" w:cstheme="majorBidi"/>
          <w:color w:val="000000" w:themeColor="text1"/>
          <w:sz w:val="24"/>
          <w:szCs w:val="24"/>
          <w:vertAlign w:val="superscript"/>
          <w:lang w:val="en-US"/>
        </w:rPr>
        <w:t>2</w:t>
      </w:r>
      <w:r w:rsidR="00C46AA3" w:rsidRPr="007A367C">
        <w:rPr>
          <w:rFonts w:asciiTheme="majorBidi" w:hAnsiTheme="majorBidi" w:cstheme="majorBidi"/>
          <w:color w:val="000000" w:themeColor="text1"/>
          <w:sz w:val="24"/>
          <w:szCs w:val="24"/>
          <w:lang w:val="en-US"/>
        </w:rPr>
        <w:t xml:space="preserve"> = 12.62, P = 0.002; (B) χ</w:t>
      </w:r>
      <w:r w:rsidR="00C46AA3" w:rsidRPr="007A367C">
        <w:rPr>
          <w:rFonts w:asciiTheme="majorBidi" w:hAnsiTheme="majorBidi" w:cstheme="majorBidi"/>
          <w:color w:val="000000" w:themeColor="text1"/>
          <w:sz w:val="24"/>
          <w:szCs w:val="24"/>
          <w:vertAlign w:val="superscript"/>
          <w:lang w:val="en-US"/>
        </w:rPr>
        <w:t>2</w:t>
      </w:r>
      <w:r w:rsidR="00C46AA3" w:rsidRPr="007A367C">
        <w:rPr>
          <w:rFonts w:asciiTheme="majorBidi" w:hAnsiTheme="majorBidi" w:cstheme="majorBidi"/>
          <w:color w:val="000000" w:themeColor="text1"/>
          <w:sz w:val="24"/>
          <w:szCs w:val="24"/>
          <w:lang w:val="en-US"/>
        </w:rPr>
        <w:t xml:space="preserve"> = 31.57, P &lt; 0.0001; (C) χ</w:t>
      </w:r>
      <w:r w:rsidR="00C46AA3" w:rsidRPr="007A367C">
        <w:rPr>
          <w:rFonts w:asciiTheme="majorBidi" w:hAnsiTheme="majorBidi" w:cstheme="majorBidi"/>
          <w:color w:val="000000" w:themeColor="text1"/>
          <w:sz w:val="24"/>
          <w:szCs w:val="24"/>
          <w:vertAlign w:val="superscript"/>
          <w:lang w:val="en-US"/>
        </w:rPr>
        <w:t>2</w:t>
      </w:r>
      <w:r w:rsidR="00C46AA3" w:rsidRPr="007A367C">
        <w:rPr>
          <w:rFonts w:asciiTheme="majorBidi" w:hAnsiTheme="majorBidi" w:cstheme="majorBidi"/>
          <w:color w:val="000000" w:themeColor="text1"/>
          <w:sz w:val="24"/>
          <w:szCs w:val="24"/>
          <w:lang w:val="en-US"/>
        </w:rPr>
        <w:t xml:space="preserve"> = 32.47, P &lt; 0.0001; (D) χ</w:t>
      </w:r>
      <w:r w:rsidR="00C46AA3" w:rsidRPr="007A367C">
        <w:rPr>
          <w:rFonts w:asciiTheme="majorBidi" w:hAnsiTheme="majorBidi" w:cstheme="majorBidi"/>
          <w:color w:val="000000" w:themeColor="text1"/>
          <w:sz w:val="24"/>
          <w:szCs w:val="24"/>
          <w:vertAlign w:val="superscript"/>
          <w:lang w:val="en-US"/>
        </w:rPr>
        <w:t>2</w:t>
      </w:r>
      <w:r w:rsidR="00C46AA3" w:rsidRPr="007A367C">
        <w:rPr>
          <w:rFonts w:asciiTheme="majorBidi" w:hAnsiTheme="majorBidi" w:cstheme="majorBidi"/>
          <w:color w:val="000000" w:themeColor="text1"/>
          <w:sz w:val="24"/>
          <w:szCs w:val="24"/>
          <w:lang w:val="en-US"/>
        </w:rPr>
        <w:t xml:space="preserve"> = 49.49, P &lt; 0.0001; all </w:t>
      </w:r>
      <w:proofErr w:type="spellStart"/>
      <w:r w:rsidR="00C46AA3" w:rsidRPr="007A367C">
        <w:rPr>
          <w:rFonts w:asciiTheme="majorBidi" w:hAnsiTheme="majorBidi" w:cstheme="majorBidi"/>
          <w:color w:val="000000" w:themeColor="text1"/>
          <w:sz w:val="24"/>
          <w:szCs w:val="24"/>
          <w:lang w:val="en-US"/>
        </w:rPr>
        <w:t>d.f.</w:t>
      </w:r>
      <w:proofErr w:type="spellEnd"/>
      <w:r w:rsidR="00C46AA3" w:rsidRPr="007A367C">
        <w:rPr>
          <w:rFonts w:asciiTheme="majorBidi" w:hAnsiTheme="majorBidi" w:cstheme="majorBidi"/>
          <w:color w:val="000000" w:themeColor="text1"/>
          <w:sz w:val="24"/>
          <w:szCs w:val="24"/>
          <w:lang w:val="en-US"/>
        </w:rPr>
        <w:t xml:space="preserve"> = 2]</w:t>
      </w:r>
      <w:r w:rsidRPr="007A367C">
        <w:rPr>
          <w:rFonts w:asciiTheme="majorBidi" w:hAnsiTheme="majorBidi" w:cstheme="majorBidi"/>
          <w:color w:val="000000" w:themeColor="text1"/>
          <w:sz w:val="24"/>
          <w:szCs w:val="24"/>
          <w:lang w:val="en-US"/>
        </w:rPr>
        <w:t>. n i</w:t>
      </w:r>
      <w:r w:rsidR="000619BB" w:rsidRPr="007A367C">
        <w:rPr>
          <w:rFonts w:asciiTheme="majorBidi" w:hAnsiTheme="majorBidi" w:cstheme="majorBidi"/>
          <w:color w:val="000000" w:themeColor="text1"/>
          <w:sz w:val="24"/>
          <w:szCs w:val="24"/>
          <w:lang w:val="en-US"/>
        </w:rPr>
        <w:t>ndicate</w:t>
      </w:r>
      <w:r w:rsidRPr="007A367C">
        <w:rPr>
          <w:rFonts w:asciiTheme="majorBidi" w:hAnsiTheme="majorBidi" w:cstheme="majorBidi"/>
          <w:color w:val="000000" w:themeColor="text1"/>
          <w:sz w:val="24"/>
          <w:szCs w:val="24"/>
          <w:lang w:val="en-US"/>
        </w:rPr>
        <w:t xml:space="preserve">s the number of replicate plants. </w:t>
      </w:r>
      <w:r w:rsidR="000619BB" w:rsidRPr="007A367C">
        <w:rPr>
          <w:rFonts w:asciiTheme="majorBidi" w:hAnsiTheme="majorBidi" w:cstheme="majorBidi"/>
          <w:color w:val="000000" w:themeColor="text1"/>
          <w:sz w:val="24"/>
          <w:szCs w:val="24"/>
          <w:lang w:val="en-US"/>
        </w:rPr>
        <w:t>For b</w:t>
      </w:r>
      <w:r w:rsidRPr="007A367C">
        <w:rPr>
          <w:rFonts w:asciiTheme="majorBidi" w:hAnsiTheme="majorBidi" w:cstheme="majorBidi"/>
          <w:color w:val="000000" w:themeColor="text1"/>
          <w:sz w:val="24"/>
          <w:szCs w:val="24"/>
          <w:lang w:val="en-US"/>
        </w:rPr>
        <w:t>oxes with</w:t>
      </w:r>
      <w:r w:rsidR="000619BB" w:rsidRPr="007A367C">
        <w:rPr>
          <w:rFonts w:asciiTheme="majorBidi" w:hAnsiTheme="majorBidi" w:cstheme="majorBidi"/>
          <w:color w:val="000000" w:themeColor="text1"/>
          <w:sz w:val="24"/>
          <w:szCs w:val="24"/>
          <w:lang w:val="en-US"/>
        </w:rPr>
        <w:t>in a panel capped with</w:t>
      </w:r>
      <w:r w:rsidRPr="007A367C">
        <w:rPr>
          <w:rFonts w:asciiTheme="majorBidi" w:hAnsiTheme="majorBidi" w:cstheme="majorBidi"/>
          <w:color w:val="000000" w:themeColor="text1"/>
          <w:sz w:val="24"/>
          <w:szCs w:val="24"/>
          <w:lang w:val="en-US"/>
        </w:rPr>
        <w:t xml:space="preserve"> different letters</w:t>
      </w:r>
      <w:r w:rsidR="00F0422E"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w:t>
      </w:r>
      <w:r w:rsidR="000619BB" w:rsidRPr="007A367C">
        <w:rPr>
          <w:rFonts w:asciiTheme="majorBidi" w:hAnsiTheme="majorBidi" w:cstheme="majorBidi"/>
          <w:color w:val="000000" w:themeColor="text1"/>
          <w:sz w:val="24"/>
          <w:szCs w:val="24"/>
          <w:lang w:val="en-US"/>
        </w:rPr>
        <w:t xml:space="preserve">the means </w:t>
      </w:r>
      <w:r w:rsidRPr="007A367C">
        <w:rPr>
          <w:rFonts w:asciiTheme="majorBidi" w:hAnsiTheme="majorBidi" w:cstheme="majorBidi"/>
          <w:color w:val="000000" w:themeColor="text1"/>
          <w:sz w:val="24"/>
          <w:szCs w:val="24"/>
          <w:lang w:val="en-US"/>
        </w:rPr>
        <w:t>differ significantly (</w:t>
      </w:r>
      <w:r w:rsidRPr="007A367C">
        <w:rPr>
          <w:rFonts w:asciiTheme="majorBidi" w:hAnsiTheme="majorBidi" w:cstheme="majorBidi"/>
          <w:color w:val="000000" w:themeColor="text1"/>
          <w:sz w:val="24"/>
          <w:szCs w:val="24"/>
          <w:shd w:val="clear" w:color="auto" w:fill="FFFFFF"/>
          <w:lang w:val="en-US"/>
        </w:rPr>
        <w:t xml:space="preserve">Tukey's </w:t>
      </w:r>
      <w:r w:rsidRPr="007A367C">
        <w:rPr>
          <w:rFonts w:asciiTheme="majorBidi" w:hAnsiTheme="majorBidi" w:cstheme="majorBidi"/>
          <w:color w:val="000000" w:themeColor="text1"/>
          <w:sz w:val="24"/>
          <w:szCs w:val="24"/>
          <w:lang w:val="en-US"/>
        </w:rPr>
        <w:t>post</w:t>
      </w:r>
      <w:r w:rsidR="000619BB"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hoc test</w:t>
      </w:r>
      <w:r w:rsidR="000619BB"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w:t>
      </w:r>
      <w:r w:rsidR="000619BB" w:rsidRPr="007A367C">
        <w:rPr>
          <w:rFonts w:asciiTheme="majorBidi" w:hAnsiTheme="majorBidi" w:cstheme="majorBidi"/>
          <w:color w:val="000000" w:themeColor="text1"/>
          <w:sz w:val="24"/>
          <w:szCs w:val="24"/>
          <w:lang w:val="en-US"/>
        </w:rPr>
        <w:t xml:space="preserve">P </w:t>
      </w:r>
      <w:r w:rsidRPr="007A367C">
        <w:rPr>
          <w:rFonts w:asciiTheme="majorBidi" w:hAnsiTheme="majorBidi" w:cstheme="majorBidi"/>
          <w:color w:val="000000" w:themeColor="text1"/>
          <w:sz w:val="24"/>
          <w:szCs w:val="24"/>
          <w:lang w:val="en-US"/>
        </w:rPr>
        <w:t xml:space="preserve">&lt; 0.05). </w:t>
      </w:r>
    </w:p>
    <w:p w14:paraId="0BB39BB1" w14:textId="7E56F8CB" w:rsidR="00AC2AAB" w:rsidRPr="007A367C" w:rsidRDefault="00AC2AAB" w:rsidP="00F06186">
      <w:pPr>
        <w:widowControl w:val="0"/>
        <w:suppressAutoHyphens/>
        <w:spacing w:after="0"/>
        <w:contextualSpacing/>
        <w:rPr>
          <w:rFonts w:asciiTheme="majorBidi" w:hAnsiTheme="majorBidi" w:cstheme="majorBidi"/>
          <w:color w:val="000000" w:themeColor="text1"/>
          <w:sz w:val="24"/>
          <w:szCs w:val="24"/>
          <w:lang w:val="en-US"/>
        </w:rPr>
      </w:pPr>
    </w:p>
    <w:p w14:paraId="687078E5" w14:textId="59730890"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S2</w:t>
      </w:r>
      <w:r w:rsidRPr="007A367C">
        <w:rPr>
          <w:rFonts w:asciiTheme="majorBidi" w:hAnsiTheme="majorBidi" w:cstheme="majorBidi"/>
          <w:color w:val="000000" w:themeColor="text1"/>
          <w:sz w:val="24"/>
          <w:szCs w:val="24"/>
          <w:lang w:val="en-US"/>
        </w:rPr>
        <w:t xml:space="preserve">. Number of leaves of </w:t>
      </w:r>
      <w:r w:rsidRPr="007A367C">
        <w:rPr>
          <w:rFonts w:asciiTheme="majorBidi" w:hAnsiTheme="majorBidi" w:cstheme="majorBidi"/>
          <w:i/>
          <w:iCs/>
          <w:color w:val="000000" w:themeColor="text1"/>
          <w:sz w:val="24"/>
          <w:szCs w:val="24"/>
          <w:lang w:val="en-US"/>
        </w:rPr>
        <w:t>B</w:t>
      </w:r>
      <w:r w:rsidR="00D550C3" w:rsidRPr="007A367C">
        <w:rPr>
          <w:rFonts w:asciiTheme="majorBidi" w:hAnsiTheme="majorBidi" w:cstheme="majorBidi"/>
          <w:i/>
          <w:iCs/>
          <w:color w:val="000000" w:themeColor="text1"/>
          <w:sz w:val="24"/>
          <w:szCs w:val="24"/>
          <w:lang w:val="en-US"/>
        </w:rPr>
        <w:t>rassica</w:t>
      </w:r>
      <w:r w:rsidRPr="007A367C">
        <w:rPr>
          <w:rFonts w:asciiTheme="majorBidi" w:hAnsiTheme="majorBidi" w:cstheme="majorBidi"/>
          <w:i/>
          <w:iCs/>
          <w:color w:val="000000" w:themeColor="text1"/>
          <w:sz w:val="24"/>
          <w:szCs w:val="24"/>
          <w:lang w:val="en-US"/>
        </w:rPr>
        <w:t xml:space="preserve"> rapa</w:t>
      </w:r>
      <w:r w:rsidRPr="007A367C">
        <w:rPr>
          <w:rFonts w:asciiTheme="majorBidi" w:hAnsiTheme="majorBidi" w:cstheme="majorBidi"/>
          <w:color w:val="000000" w:themeColor="text1"/>
          <w:sz w:val="24"/>
          <w:szCs w:val="24"/>
          <w:lang w:val="en-US"/>
        </w:rPr>
        <w:t xml:space="preserve"> plants grown in unamended soil (NoFrass; control) or soil amended with raw B</w:t>
      </w:r>
      <w:r w:rsidR="00D550C3" w:rsidRPr="007A367C">
        <w:rPr>
          <w:rFonts w:asciiTheme="majorBidi" w:hAnsiTheme="majorBidi" w:cstheme="majorBidi"/>
          <w:color w:val="000000" w:themeColor="text1"/>
          <w:sz w:val="24"/>
          <w:szCs w:val="24"/>
          <w:lang w:val="en-US"/>
        </w:rPr>
        <w:t xml:space="preserve">lack soldier fly </w:t>
      </w:r>
      <w:r w:rsidRPr="007A367C">
        <w:rPr>
          <w:rFonts w:asciiTheme="majorBidi" w:hAnsiTheme="majorBidi" w:cstheme="majorBidi"/>
          <w:color w:val="000000" w:themeColor="text1"/>
          <w:sz w:val="24"/>
          <w:szCs w:val="24"/>
          <w:lang w:val="en-US"/>
        </w:rPr>
        <w:t xml:space="preserve">frass (BSFF) or raw yellow mealworm frass (MWF) recorded in </w:t>
      </w:r>
      <w:r w:rsidR="00D550C3" w:rsidRPr="007A367C">
        <w:rPr>
          <w:rFonts w:asciiTheme="majorBidi" w:hAnsiTheme="majorBidi" w:cstheme="majorBidi"/>
          <w:color w:val="000000" w:themeColor="text1"/>
          <w:sz w:val="24"/>
          <w:szCs w:val="24"/>
          <w:lang w:val="en-US"/>
        </w:rPr>
        <w:t>t</w:t>
      </w:r>
      <w:r w:rsidRPr="007A367C">
        <w:rPr>
          <w:rFonts w:asciiTheme="majorBidi" w:hAnsiTheme="majorBidi" w:cstheme="majorBidi"/>
          <w:color w:val="000000" w:themeColor="text1"/>
          <w:sz w:val="24"/>
          <w:szCs w:val="24"/>
          <w:lang w:val="en-US"/>
        </w:rPr>
        <w:t>rial 1</w:t>
      </w:r>
      <w:r w:rsidR="002F5E0F" w:rsidRPr="007A367C">
        <w:rPr>
          <w:rFonts w:asciiTheme="majorBidi" w:hAnsiTheme="majorBidi" w:cstheme="majorBidi"/>
          <w:color w:val="000000" w:themeColor="text1"/>
          <w:sz w:val="24"/>
          <w:szCs w:val="24"/>
          <w:lang w:val="en-US"/>
        </w:rPr>
        <w:t xml:space="preserve"> at ages </w:t>
      </w:r>
      <w:r w:rsidR="00D550C3" w:rsidRPr="007A367C">
        <w:rPr>
          <w:rFonts w:asciiTheme="majorBidi" w:hAnsiTheme="majorBidi" w:cstheme="majorBidi"/>
          <w:color w:val="000000" w:themeColor="text1"/>
          <w:sz w:val="24"/>
          <w:szCs w:val="24"/>
          <w:lang w:val="en-US"/>
        </w:rPr>
        <w:t xml:space="preserve">(A) </w:t>
      </w:r>
      <w:r w:rsidR="002F5E0F" w:rsidRPr="007A367C">
        <w:rPr>
          <w:rFonts w:asciiTheme="majorBidi" w:hAnsiTheme="majorBidi" w:cstheme="majorBidi"/>
          <w:color w:val="000000" w:themeColor="text1"/>
          <w:sz w:val="24"/>
          <w:szCs w:val="24"/>
          <w:lang w:val="en-US"/>
        </w:rPr>
        <w:t xml:space="preserve">21 days, </w:t>
      </w:r>
      <w:r w:rsidR="00D550C3" w:rsidRPr="007A367C">
        <w:rPr>
          <w:rFonts w:asciiTheme="majorBidi" w:hAnsiTheme="majorBidi" w:cstheme="majorBidi"/>
          <w:color w:val="000000" w:themeColor="text1"/>
          <w:sz w:val="24"/>
          <w:szCs w:val="24"/>
          <w:lang w:val="en-US"/>
        </w:rPr>
        <w:t xml:space="preserve">(B) </w:t>
      </w:r>
      <w:r w:rsidR="002F5E0F" w:rsidRPr="007A367C">
        <w:rPr>
          <w:rFonts w:asciiTheme="majorBidi" w:hAnsiTheme="majorBidi" w:cstheme="majorBidi"/>
          <w:color w:val="000000" w:themeColor="text1"/>
          <w:sz w:val="24"/>
          <w:szCs w:val="24"/>
          <w:lang w:val="en-US"/>
        </w:rPr>
        <w:t>28 days,</w:t>
      </w:r>
      <w:r w:rsidR="00D550C3" w:rsidRPr="007A367C">
        <w:rPr>
          <w:rFonts w:asciiTheme="majorBidi" w:hAnsiTheme="majorBidi" w:cstheme="majorBidi"/>
          <w:color w:val="000000" w:themeColor="text1"/>
          <w:sz w:val="24"/>
          <w:szCs w:val="24"/>
          <w:lang w:val="en-US"/>
        </w:rPr>
        <w:t xml:space="preserve"> (C)</w:t>
      </w:r>
      <w:r w:rsidR="002F5E0F" w:rsidRPr="007A367C">
        <w:rPr>
          <w:rFonts w:asciiTheme="majorBidi" w:hAnsiTheme="majorBidi" w:cstheme="majorBidi"/>
          <w:color w:val="000000" w:themeColor="text1"/>
          <w:sz w:val="24"/>
          <w:szCs w:val="24"/>
          <w:lang w:val="en-US"/>
        </w:rPr>
        <w:t xml:space="preserve"> 35 days and</w:t>
      </w:r>
      <w:r w:rsidR="00D550C3" w:rsidRPr="007A367C">
        <w:rPr>
          <w:rFonts w:asciiTheme="majorBidi" w:hAnsiTheme="majorBidi" w:cstheme="majorBidi"/>
          <w:color w:val="000000" w:themeColor="text1"/>
          <w:sz w:val="24"/>
          <w:szCs w:val="24"/>
          <w:lang w:val="en-US"/>
        </w:rPr>
        <w:t>,</w:t>
      </w:r>
      <w:r w:rsidR="002F5E0F" w:rsidRPr="007A367C">
        <w:rPr>
          <w:rFonts w:asciiTheme="majorBidi" w:hAnsiTheme="majorBidi" w:cstheme="majorBidi"/>
          <w:color w:val="000000" w:themeColor="text1"/>
          <w:sz w:val="24"/>
          <w:szCs w:val="24"/>
          <w:lang w:val="en-US"/>
        </w:rPr>
        <w:t xml:space="preserve"> </w:t>
      </w:r>
      <w:r w:rsidR="00D550C3" w:rsidRPr="007A367C">
        <w:rPr>
          <w:rFonts w:asciiTheme="majorBidi" w:hAnsiTheme="majorBidi" w:cstheme="majorBidi"/>
          <w:color w:val="000000" w:themeColor="text1"/>
          <w:sz w:val="24"/>
          <w:szCs w:val="24"/>
          <w:lang w:val="en-US"/>
        </w:rPr>
        <w:t xml:space="preserve">(D) </w:t>
      </w:r>
      <w:r w:rsidR="002F5E0F" w:rsidRPr="007A367C">
        <w:rPr>
          <w:rFonts w:asciiTheme="majorBidi" w:hAnsiTheme="majorBidi" w:cstheme="majorBidi"/>
          <w:color w:val="000000" w:themeColor="text1"/>
          <w:sz w:val="24"/>
          <w:szCs w:val="24"/>
          <w:lang w:val="en-US"/>
        </w:rPr>
        <w:t>42 days (D)</w:t>
      </w:r>
      <w:r w:rsidRPr="007A367C">
        <w:rPr>
          <w:rFonts w:asciiTheme="majorBidi" w:eastAsiaTheme="minorEastAsia" w:hAnsiTheme="majorBidi" w:cstheme="majorBidi"/>
          <w:color w:val="000000" w:themeColor="text1"/>
          <w:kern w:val="24"/>
          <w:sz w:val="24"/>
          <w:szCs w:val="24"/>
          <w:lang w:val="en-US"/>
        </w:rPr>
        <w:t>.</w:t>
      </w:r>
      <w:r w:rsidRPr="007A367C" w:rsidDel="008C020B">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The box</w:t>
      </w:r>
      <w:r w:rsidR="00D550C3" w:rsidRPr="007A367C">
        <w:rPr>
          <w:rFonts w:asciiTheme="majorBidi" w:hAnsiTheme="majorBidi" w:cstheme="majorBidi"/>
          <w:color w:val="000000" w:themeColor="text1"/>
          <w:sz w:val="24"/>
          <w:szCs w:val="24"/>
          <w:lang w:val="en-US"/>
        </w:rPr>
        <w:t>es</w:t>
      </w:r>
      <w:r w:rsidRPr="007A367C">
        <w:rPr>
          <w:rFonts w:asciiTheme="majorBidi" w:hAnsiTheme="majorBidi" w:cstheme="majorBidi"/>
          <w:color w:val="000000" w:themeColor="text1"/>
          <w:sz w:val="24"/>
          <w:szCs w:val="24"/>
          <w:lang w:val="en-US"/>
        </w:rPr>
        <w:t xml:space="preserve"> represent the interquartile range</w:t>
      </w:r>
      <w:r w:rsidR="00D550C3"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w:t>
      </w:r>
      <w:r w:rsidR="00D550C3"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s the median, </w:t>
      </w:r>
      <w:r w:rsidR="00F0422E" w:rsidRPr="007A367C">
        <w:rPr>
          <w:rFonts w:asciiTheme="majorBidi" w:hAnsiTheme="majorBidi" w:cstheme="majorBidi"/>
          <w:color w:val="000000" w:themeColor="text1"/>
          <w:sz w:val="24"/>
          <w:szCs w:val="24"/>
          <w:lang w:val="en-US"/>
        </w:rPr>
        <w:t xml:space="preserve">and </w:t>
      </w:r>
      <w:r w:rsidRPr="007A367C">
        <w:rPr>
          <w:rFonts w:asciiTheme="majorBidi" w:hAnsiTheme="majorBidi" w:cstheme="majorBidi"/>
          <w:color w:val="000000" w:themeColor="text1"/>
          <w:sz w:val="24"/>
          <w:szCs w:val="24"/>
          <w:lang w:val="en-US"/>
        </w:rPr>
        <w:t xml:space="preserve">the whiskers </w:t>
      </w:r>
      <w:r w:rsidR="00D550C3" w:rsidRPr="007A367C">
        <w:rPr>
          <w:rFonts w:asciiTheme="majorBidi" w:hAnsiTheme="majorBidi" w:cstheme="majorBidi"/>
          <w:color w:val="000000" w:themeColor="text1"/>
          <w:sz w:val="24"/>
          <w:szCs w:val="24"/>
          <w:lang w:val="en-US"/>
        </w:rPr>
        <w:t xml:space="preserve">indicate </w:t>
      </w:r>
      <w:r w:rsidRPr="007A367C">
        <w:rPr>
          <w:rFonts w:asciiTheme="majorBidi" w:hAnsiTheme="majorBidi" w:cstheme="majorBidi"/>
          <w:color w:val="000000" w:themeColor="text1"/>
          <w:sz w:val="24"/>
          <w:szCs w:val="24"/>
          <w:lang w:val="en-US"/>
        </w:rPr>
        <w:t>1.5</w:t>
      </w:r>
      <w:r w:rsidR="00D550C3" w:rsidRPr="007A367C">
        <w:rPr>
          <w:rFonts w:asciiTheme="majorBidi" w:hAnsiTheme="majorBidi" w:cstheme="majorBidi"/>
          <w:color w:val="000000" w:themeColor="text1"/>
          <w:sz w:val="24"/>
          <w:szCs w:val="24"/>
          <w:lang w:val="en-US"/>
        </w:rPr>
        <w:t>x</w:t>
      </w:r>
      <w:r w:rsidRPr="007A367C">
        <w:rPr>
          <w:rFonts w:asciiTheme="majorBidi" w:hAnsiTheme="majorBidi" w:cstheme="majorBidi"/>
          <w:color w:val="000000" w:themeColor="text1"/>
          <w:sz w:val="24"/>
          <w:szCs w:val="24"/>
          <w:lang w:val="en-US"/>
        </w:rPr>
        <w:t>IQR</w:t>
      </w:r>
      <w:r w:rsidR="00D550C3"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The dots </w:t>
      </w:r>
      <w:r w:rsidRPr="007A367C">
        <w:rPr>
          <w:rFonts w:asciiTheme="majorBidi" w:hAnsiTheme="majorBidi" w:cstheme="majorBidi"/>
          <w:color w:val="000000" w:themeColor="text1"/>
          <w:sz w:val="24"/>
          <w:szCs w:val="24"/>
          <w:lang w:val="en-US"/>
        </w:rPr>
        <w:lastRenderedPageBreak/>
        <w:t>represent outliers. Data were analy</w:t>
      </w:r>
      <w:r w:rsidR="00F0422E"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ed by generali</w:t>
      </w:r>
      <w:r w:rsidR="00F0422E"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linear models </w:t>
      </w:r>
      <w:r w:rsidR="001F783A"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GLM</w:t>
      </w:r>
      <w:r w:rsidR="001F783A" w:rsidRPr="007A367C">
        <w:rPr>
          <w:rFonts w:asciiTheme="majorBidi" w:hAnsiTheme="majorBidi" w:cstheme="majorBidi"/>
          <w:color w:val="000000" w:themeColor="text1"/>
          <w:sz w:val="24"/>
          <w:szCs w:val="24"/>
          <w:lang w:val="en-US"/>
        </w:rPr>
        <w:t>; (A) χ</w:t>
      </w:r>
      <w:r w:rsidR="001F783A" w:rsidRPr="007A367C">
        <w:rPr>
          <w:rFonts w:asciiTheme="majorBidi" w:hAnsiTheme="majorBidi" w:cstheme="majorBidi"/>
          <w:color w:val="000000" w:themeColor="text1"/>
          <w:sz w:val="24"/>
          <w:szCs w:val="24"/>
          <w:vertAlign w:val="superscript"/>
          <w:lang w:val="en-US"/>
        </w:rPr>
        <w:t>2</w:t>
      </w:r>
      <w:r w:rsidR="001F783A" w:rsidRPr="007A367C">
        <w:rPr>
          <w:rFonts w:asciiTheme="majorBidi" w:hAnsiTheme="majorBidi" w:cstheme="majorBidi"/>
          <w:color w:val="000000" w:themeColor="text1"/>
          <w:sz w:val="24"/>
          <w:szCs w:val="24"/>
          <w:lang w:val="en-US"/>
        </w:rPr>
        <w:t xml:space="preserve"> = 10.40, P = 0.0055; (B) χ</w:t>
      </w:r>
      <w:r w:rsidR="001F783A" w:rsidRPr="007A367C">
        <w:rPr>
          <w:rFonts w:asciiTheme="majorBidi" w:hAnsiTheme="majorBidi" w:cstheme="majorBidi"/>
          <w:color w:val="000000" w:themeColor="text1"/>
          <w:sz w:val="24"/>
          <w:szCs w:val="24"/>
          <w:vertAlign w:val="superscript"/>
          <w:lang w:val="en-US"/>
        </w:rPr>
        <w:t>2</w:t>
      </w:r>
      <w:r w:rsidR="001F783A" w:rsidRPr="007A367C">
        <w:rPr>
          <w:rFonts w:asciiTheme="majorBidi" w:hAnsiTheme="majorBidi" w:cstheme="majorBidi"/>
          <w:color w:val="000000" w:themeColor="text1"/>
          <w:sz w:val="24"/>
          <w:szCs w:val="24"/>
          <w:lang w:val="en-US"/>
        </w:rPr>
        <w:t xml:space="preserve"> = 32.92, P &lt; 0.0001; (C) χ</w:t>
      </w:r>
      <w:r w:rsidR="001F783A" w:rsidRPr="007A367C">
        <w:rPr>
          <w:rFonts w:asciiTheme="majorBidi" w:hAnsiTheme="majorBidi" w:cstheme="majorBidi"/>
          <w:color w:val="000000" w:themeColor="text1"/>
          <w:sz w:val="24"/>
          <w:szCs w:val="24"/>
          <w:vertAlign w:val="superscript"/>
          <w:lang w:val="en-US"/>
        </w:rPr>
        <w:t>2</w:t>
      </w:r>
      <w:r w:rsidR="001F783A" w:rsidRPr="007A367C">
        <w:rPr>
          <w:rFonts w:asciiTheme="majorBidi" w:hAnsiTheme="majorBidi" w:cstheme="majorBidi"/>
          <w:color w:val="000000" w:themeColor="text1"/>
          <w:sz w:val="24"/>
          <w:szCs w:val="24"/>
          <w:lang w:val="en-US"/>
        </w:rPr>
        <w:t xml:space="preserve"> = 44.62, P &lt; 0.0001; (D) χ</w:t>
      </w:r>
      <w:r w:rsidR="001F783A" w:rsidRPr="007A367C">
        <w:rPr>
          <w:rFonts w:asciiTheme="majorBidi" w:hAnsiTheme="majorBidi" w:cstheme="majorBidi"/>
          <w:color w:val="000000" w:themeColor="text1"/>
          <w:sz w:val="24"/>
          <w:szCs w:val="24"/>
          <w:vertAlign w:val="superscript"/>
          <w:lang w:val="en-US"/>
        </w:rPr>
        <w:t>2</w:t>
      </w:r>
      <w:r w:rsidR="001F783A" w:rsidRPr="007A367C">
        <w:rPr>
          <w:rFonts w:asciiTheme="majorBidi" w:hAnsiTheme="majorBidi" w:cstheme="majorBidi"/>
          <w:color w:val="000000" w:themeColor="text1"/>
          <w:sz w:val="24"/>
          <w:szCs w:val="24"/>
          <w:lang w:val="en-US"/>
        </w:rPr>
        <w:t xml:space="preserve"> = </w:t>
      </w:r>
      <w:r w:rsidR="00716800" w:rsidRPr="007A367C">
        <w:rPr>
          <w:rFonts w:asciiTheme="majorBidi" w:hAnsiTheme="majorBidi" w:cstheme="majorBidi"/>
          <w:color w:val="000000" w:themeColor="text1"/>
          <w:sz w:val="24"/>
          <w:szCs w:val="24"/>
          <w:lang w:val="en-US"/>
        </w:rPr>
        <w:t>33.64</w:t>
      </w:r>
      <w:r w:rsidR="001F783A" w:rsidRPr="007A367C">
        <w:rPr>
          <w:rFonts w:asciiTheme="majorBidi" w:hAnsiTheme="majorBidi" w:cstheme="majorBidi"/>
          <w:color w:val="000000" w:themeColor="text1"/>
          <w:sz w:val="24"/>
          <w:szCs w:val="24"/>
          <w:lang w:val="en-US"/>
        </w:rPr>
        <w:t xml:space="preserve">, P </w:t>
      </w:r>
      <w:r w:rsidR="00716800" w:rsidRPr="007A367C">
        <w:rPr>
          <w:rFonts w:asciiTheme="majorBidi" w:hAnsiTheme="majorBidi" w:cstheme="majorBidi"/>
          <w:color w:val="000000" w:themeColor="text1"/>
          <w:sz w:val="24"/>
          <w:szCs w:val="24"/>
          <w:lang w:val="en-US"/>
        </w:rPr>
        <w:t>&lt;</w:t>
      </w:r>
      <w:r w:rsidR="001F783A" w:rsidRPr="007A367C">
        <w:rPr>
          <w:rFonts w:asciiTheme="majorBidi" w:hAnsiTheme="majorBidi" w:cstheme="majorBidi"/>
          <w:color w:val="000000" w:themeColor="text1"/>
          <w:sz w:val="24"/>
          <w:szCs w:val="24"/>
          <w:lang w:val="en-US"/>
        </w:rPr>
        <w:t xml:space="preserve"> 0.00</w:t>
      </w:r>
      <w:r w:rsidR="00716800" w:rsidRPr="007A367C">
        <w:rPr>
          <w:rFonts w:asciiTheme="majorBidi" w:hAnsiTheme="majorBidi" w:cstheme="majorBidi"/>
          <w:color w:val="000000" w:themeColor="text1"/>
          <w:sz w:val="24"/>
          <w:szCs w:val="24"/>
          <w:lang w:val="en-US"/>
        </w:rPr>
        <w:t>01</w:t>
      </w:r>
      <w:r w:rsidR="001F783A" w:rsidRPr="007A367C">
        <w:rPr>
          <w:rFonts w:asciiTheme="majorBidi" w:hAnsiTheme="majorBidi" w:cstheme="majorBidi"/>
          <w:color w:val="000000" w:themeColor="text1"/>
          <w:sz w:val="24"/>
          <w:szCs w:val="24"/>
          <w:lang w:val="en-US"/>
        </w:rPr>
        <w:t xml:space="preserve">; all </w:t>
      </w:r>
      <w:proofErr w:type="spellStart"/>
      <w:r w:rsidR="001F783A" w:rsidRPr="007A367C">
        <w:rPr>
          <w:rFonts w:asciiTheme="majorBidi" w:hAnsiTheme="majorBidi" w:cstheme="majorBidi"/>
          <w:color w:val="000000" w:themeColor="text1"/>
          <w:sz w:val="24"/>
          <w:szCs w:val="24"/>
          <w:lang w:val="en-US"/>
        </w:rPr>
        <w:t>d.f.</w:t>
      </w:r>
      <w:proofErr w:type="spellEnd"/>
      <w:r w:rsidR="001F783A" w:rsidRPr="007A367C">
        <w:rPr>
          <w:rFonts w:asciiTheme="majorBidi" w:hAnsiTheme="majorBidi" w:cstheme="majorBidi"/>
          <w:color w:val="000000" w:themeColor="text1"/>
          <w:sz w:val="24"/>
          <w:szCs w:val="24"/>
          <w:lang w:val="en-US"/>
        </w:rPr>
        <w:t xml:space="preserve"> = 2]</w:t>
      </w:r>
      <w:r w:rsidRPr="007A367C">
        <w:rPr>
          <w:rFonts w:asciiTheme="majorBidi" w:hAnsiTheme="majorBidi" w:cstheme="majorBidi"/>
          <w:color w:val="000000" w:themeColor="text1"/>
          <w:sz w:val="24"/>
          <w:szCs w:val="24"/>
          <w:lang w:val="en-US"/>
        </w:rPr>
        <w:t>. n i</w:t>
      </w:r>
      <w:r w:rsidR="00F0422E" w:rsidRPr="007A367C">
        <w:rPr>
          <w:rFonts w:asciiTheme="majorBidi" w:hAnsiTheme="majorBidi" w:cstheme="majorBidi"/>
          <w:color w:val="000000" w:themeColor="text1"/>
          <w:sz w:val="24"/>
          <w:szCs w:val="24"/>
          <w:lang w:val="en-US"/>
        </w:rPr>
        <w:t>ndicate</w:t>
      </w:r>
      <w:r w:rsidRPr="007A367C">
        <w:rPr>
          <w:rFonts w:asciiTheme="majorBidi" w:hAnsiTheme="majorBidi" w:cstheme="majorBidi"/>
          <w:color w:val="000000" w:themeColor="text1"/>
          <w:sz w:val="24"/>
          <w:szCs w:val="24"/>
          <w:lang w:val="en-US"/>
        </w:rPr>
        <w:t xml:space="preserve">s the number of replicate plants. </w:t>
      </w:r>
      <w:r w:rsidR="00F0422E" w:rsidRPr="007A367C">
        <w:rPr>
          <w:rFonts w:asciiTheme="majorBidi" w:hAnsiTheme="majorBidi" w:cstheme="majorBidi"/>
          <w:color w:val="000000" w:themeColor="text1"/>
          <w:sz w:val="24"/>
          <w:szCs w:val="24"/>
          <w:lang w:val="en-US"/>
        </w:rPr>
        <w:t>For b</w:t>
      </w:r>
      <w:r w:rsidRPr="007A367C">
        <w:rPr>
          <w:rFonts w:asciiTheme="majorBidi" w:hAnsiTheme="majorBidi" w:cstheme="majorBidi"/>
          <w:color w:val="000000" w:themeColor="text1"/>
          <w:sz w:val="24"/>
          <w:szCs w:val="24"/>
          <w:lang w:val="en-US"/>
        </w:rPr>
        <w:t>oxes with</w:t>
      </w:r>
      <w:r w:rsidR="00F0422E" w:rsidRPr="007A367C">
        <w:rPr>
          <w:rFonts w:asciiTheme="majorBidi" w:hAnsiTheme="majorBidi" w:cstheme="majorBidi"/>
          <w:color w:val="000000" w:themeColor="text1"/>
          <w:sz w:val="24"/>
          <w:szCs w:val="24"/>
          <w:lang w:val="en-US"/>
        </w:rPr>
        <w:t>in a panel capped with</w:t>
      </w:r>
      <w:r w:rsidRPr="007A367C">
        <w:rPr>
          <w:rFonts w:asciiTheme="majorBidi" w:hAnsiTheme="majorBidi" w:cstheme="majorBidi"/>
          <w:color w:val="000000" w:themeColor="text1"/>
          <w:sz w:val="24"/>
          <w:szCs w:val="24"/>
          <w:lang w:val="en-US"/>
        </w:rPr>
        <w:t xml:space="preserve"> different letters</w:t>
      </w:r>
      <w:r w:rsidR="00F0422E" w:rsidRPr="007A367C">
        <w:rPr>
          <w:rFonts w:asciiTheme="majorBidi" w:hAnsiTheme="majorBidi" w:cstheme="majorBidi"/>
          <w:color w:val="000000" w:themeColor="text1"/>
          <w:sz w:val="24"/>
          <w:szCs w:val="24"/>
          <w:lang w:val="en-US"/>
        </w:rPr>
        <w:t>, the means</w:t>
      </w:r>
      <w:r w:rsidRPr="007A367C">
        <w:rPr>
          <w:rFonts w:asciiTheme="majorBidi" w:hAnsiTheme="majorBidi" w:cstheme="majorBidi"/>
          <w:color w:val="000000" w:themeColor="text1"/>
          <w:sz w:val="24"/>
          <w:szCs w:val="24"/>
          <w:lang w:val="en-US"/>
        </w:rPr>
        <w:t xml:space="preserve"> differ significantly (Tukey's post</w:t>
      </w:r>
      <w:r w:rsidR="00F0422E"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hoc test</w:t>
      </w:r>
      <w:r w:rsidR="00F0422E"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w:t>
      </w:r>
      <w:r w:rsidR="00F0422E" w:rsidRPr="007A367C">
        <w:rPr>
          <w:rFonts w:asciiTheme="majorBidi" w:hAnsiTheme="majorBidi" w:cstheme="majorBidi"/>
          <w:color w:val="000000" w:themeColor="text1"/>
          <w:sz w:val="24"/>
          <w:szCs w:val="24"/>
          <w:lang w:val="en-US"/>
        </w:rPr>
        <w:t xml:space="preserve">P </w:t>
      </w:r>
      <w:r w:rsidRPr="007A367C">
        <w:rPr>
          <w:rFonts w:asciiTheme="majorBidi" w:hAnsiTheme="majorBidi" w:cstheme="majorBidi"/>
          <w:color w:val="000000" w:themeColor="text1"/>
          <w:sz w:val="24"/>
          <w:szCs w:val="24"/>
          <w:lang w:val="en-US"/>
        </w:rPr>
        <w:t>&lt; 0.05).</w:t>
      </w:r>
    </w:p>
    <w:p w14:paraId="3DDADAA2" w14:textId="77777777"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p>
    <w:p w14:paraId="224FFAA1" w14:textId="7F5C13C5"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S3</w:t>
      </w:r>
      <w:r w:rsidRPr="007A367C">
        <w:rPr>
          <w:rFonts w:asciiTheme="majorBidi" w:hAnsiTheme="majorBidi" w:cstheme="majorBidi"/>
          <w:color w:val="000000" w:themeColor="text1"/>
          <w:sz w:val="24"/>
          <w:szCs w:val="24"/>
          <w:lang w:val="en-US"/>
        </w:rPr>
        <w:t xml:space="preserve">. Number of leaves of </w:t>
      </w:r>
      <w:r w:rsidRPr="007A367C">
        <w:rPr>
          <w:rFonts w:asciiTheme="majorBidi" w:hAnsiTheme="majorBidi" w:cstheme="majorBidi"/>
          <w:i/>
          <w:iCs/>
          <w:color w:val="000000" w:themeColor="text1"/>
          <w:sz w:val="24"/>
          <w:szCs w:val="24"/>
          <w:lang w:val="en-US"/>
        </w:rPr>
        <w:t>B</w:t>
      </w:r>
      <w:r w:rsidR="007B6EC8" w:rsidRPr="007A367C">
        <w:rPr>
          <w:rFonts w:asciiTheme="majorBidi" w:hAnsiTheme="majorBidi" w:cstheme="majorBidi"/>
          <w:i/>
          <w:iCs/>
          <w:color w:val="000000" w:themeColor="text1"/>
          <w:sz w:val="24"/>
          <w:szCs w:val="24"/>
          <w:lang w:val="en-US"/>
        </w:rPr>
        <w:t>rassica</w:t>
      </w:r>
      <w:r w:rsidRPr="007A367C">
        <w:rPr>
          <w:rFonts w:asciiTheme="majorBidi" w:hAnsiTheme="majorBidi" w:cstheme="majorBidi"/>
          <w:i/>
          <w:iCs/>
          <w:color w:val="000000" w:themeColor="text1"/>
          <w:sz w:val="24"/>
          <w:szCs w:val="24"/>
          <w:lang w:val="en-US"/>
        </w:rPr>
        <w:t xml:space="preserve"> rapa</w:t>
      </w:r>
      <w:r w:rsidRPr="007A367C">
        <w:rPr>
          <w:rFonts w:asciiTheme="majorBidi" w:hAnsiTheme="majorBidi" w:cstheme="majorBidi"/>
          <w:color w:val="000000" w:themeColor="text1"/>
          <w:sz w:val="24"/>
          <w:szCs w:val="24"/>
          <w:lang w:val="en-US"/>
        </w:rPr>
        <w:t xml:space="preserve"> plants grown in unamended soil (NoFrass; control) or soil amended with raw </w:t>
      </w:r>
      <w:r w:rsidR="007B6EC8" w:rsidRPr="007A367C">
        <w:rPr>
          <w:rFonts w:asciiTheme="majorBidi" w:hAnsiTheme="majorBidi" w:cstheme="majorBidi"/>
          <w:color w:val="000000" w:themeColor="text1"/>
          <w:sz w:val="24"/>
          <w:szCs w:val="24"/>
          <w:lang w:val="en-US"/>
        </w:rPr>
        <w:t xml:space="preserve">black soldier fly </w:t>
      </w:r>
      <w:r w:rsidRPr="007A367C">
        <w:rPr>
          <w:rFonts w:asciiTheme="majorBidi" w:hAnsiTheme="majorBidi" w:cstheme="majorBidi"/>
          <w:color w:val="000000" w:themeColor="text1"/>
          <w:sz w:val="24"/>
          <w:szCs w:val="24"/>
          <w:lang w:val="en-US"/>
        </w:rPr>
        <w:t xml:space="preserve">frass (BSFF), or raw yellow mealworm frass (MWF) recorded in </w:t>
      </w:r>
      <w:r w:rsidR="007B6EC8" w:rsidRPr="007A367C">
        <w:rPr>
          <w:rFonts w:asciiTheme="majorBidi" w:hAnsiTheme="majorBidi" w:cstheme="majorBidi"/>
          <w:color w:val="000000" w:themeColor="text1"/>
          <w:sz w:val="24"/>
          <w:szCs w:val="24"/>
          <w:lang w:val="en-US"/>
        </w:rPr>
        <w:t>t</w:t>
      </w:r>
      <w:r w:rsidRPr="007A367C">
        <w:rPr>
          <w:rFonts w:asciiTheme="majorBidi" w:hAnsiTheme="majorBidi" w:cstheme="majorBidi"/>
          <w:color w:val="000000" w:themeColor="text1"/>
          <w:sz w:val="24"/>
          <w:szCs w:val="24"/>
          <w:lang w:val="en-US"/>
        </w:rPr>
        <w:t>rial 2</w:t>
      </w:r>
      <w:r w:rsidR="004B0178" w:rsidRPr="007A367C">
        <w:rPr>
          <w:rFonts w:asciiTheme="majorBidi" w:hAnsiTheme="majorBidi" w:cstheme="majorBidi"/>
          <w:color w:val="000000" w:themeColor="text1"/>
          <w:sz w:val="24"/>
          <w:szCs w:val="24"/>
          <w:lang w:val="en-US"/>
        </w:rPr>
        <w:t xml:space="preserve"> </w:t>
      </w:r>
      <w:r w:rsidR="00CB7F7E" w:rsidRPr="007A367C">
        <w:rPr>
          <w:rFonts w:asciiTheme="majorBidi" w:hAnsiTheme="majorBidi" w:cstheme="majorBidi"/>
          <w:color w:val="000000" w:themeColor="text1"/>
          <w:sz w:val="24"/>
          <w:szCs w:val="24"/>
          <w:lang w:val="en-US"/>
        </w:rPr>
        <w:t xml:space="preserve">(all treatments: n = 30 plants) </w:t>
      </w:r>
      <w:r w:rsidR="004B0178" w:rsidRPr="007A367C">
        <w:rPr>
          <w:rFonts w:asciiTheme="majorBidi" w:hAnsiTheme="majorBidi" w:cstheme="majorBidi"/>
          <w:color w:val="000000" w:themeColor="text1"/>
          <w:sz w:val="24"/>
          <w:szCs w:val="24"/>
          <w:lang w:val="en-US"/>
        </w:rPr>
        <w:t xml:space="preserve">at ages </w:t>
      </w:r>
      <w:r w:rsidR="007B6EC8" w:rsidRPr="007A367C">
        <w:rPr>
          <w:rFonts w:asciiTheme="majorBidi" w:hAnsiTheme="majorBidi" w:cstheme="majorBidi"/>
          <w:color w:val="000000" w:themeColor="text1"/>
          <w:sz w:val="24"/>
          <w:szCs w:val="24"/>
          <w:lang w:val="en-US"/>
        </w:rPr>
        <w:t xml:space="preserve">(A) </w:t>
      </w:r>
      <w:r w:rsidR="004B0178" w:rsidRPr="007A367C">
        <w:rPr>
          <w:rFonts w:asciiTheme="majorBidi" w:hAnsiTheme="majorBidi" w:cstheme="majorBidi"/>
          <w:color w:val="000000" w:themeColor="text1"/>
          <w:sz w:val="24"/>
          <w:szCs w:val="24"/>
          <w:lang w:val="en-US"/>
        </w:rPr>
        <w:t xml:space="preserve">21 days, </w:t>
      </w:r>
      <w:r w:rsidR="007B6EC8" w:rsidRPr="007A367C">
        <w:rPr>
          <w:rFonts w:asciiTheme="majorBidi" w:hAnsiTheme="majorBidi" w:cstheme="majorBidi"/>
          <w:color w:val="000000" w:themeColor="text1"/>
          <w:sz w:val="24"/>
          <w:szCs w:val="24"/>
          <w:lang w:val="en-US"/>
        </w:rPr>
        <w:t xml:space="preserve">(B) </w:t>
      </w:r>
      <w:r w:rsidR="004B0178" w:rsidRPr="007A367C">
        <w:rPr>
          <w:rFonts w:asciiTheme="majorBidi" w:hAnsiTheme="majorBidi" w:cstheme="majorBidi"/>
          <w:color w:val="000000" w:themeColor="text1"/>
          <w:sz w:val="24"/>
          <w:szCs w:val="24"/>
          <w:lang w:val="en-US"/>
        </w:rPr>
        <w:t xml:space="preserve">28 days, </w:t>
      </w:r>
      <w:r w:rsidR="007B6EC8" w:rsidRPr="007A367C">
        <w:rPr>
          <w:rFonts w:asciiTheme="majorBidi" w:hAnsiTheme="majorBidi" w:cstheme="majorBidi"/>
          <w:color w:val="000000" w:themeColor="text1"/>
          <w:sz w:val="24"/>
          <w:szCs w:val="24"/>
          <w:lang w:val="en-US"/>
        </w:rPr>
        <w:t xml:space="preserve">(C) </w:t>
      </w:r>
      <w:r w:rsidR="004B0178" w:rsidRPr="007A367C">
        <w:rPr>
          <w:rFonts w:asciiTheme="majorBidi" w:hAnsiTheme="majorBidi" w:cstheme="majorBidi"/>
          <w:color w:val="000000" w:themeColor="text1"/>
          <w:sz w:val="24"/>
          <w:szCs w:val="24"/>
          <w:lang w:val="en-US"/>
        </w:rPr>
        <w:t>35 days</w:t>
      </w:r>
      <w:r w:rsidR="007B6EC8" w:rsidRPr="007A367C">
        <w:rPr>
          <w:rFonts w:asciiTheme="majorBidi" w:hAnsiTheme="majorBidi" w:cstheme="majorBidi"/>
          <w:color w:val="000000" w:themeColor="text1"/>
          <w:sz w:val="24"/>
          <w:szCs w:val="24"/>
          <w:lang w:val="en-US"/>
        </w:rPr>
        <w:t>,</w:t>
      </w:r>
      <w:r w:rsidR="004B0178" w:rsidRPr="007A367C">
        <w:rPr>
          <w:rFonts w:asciiTheme="majorBidi" w:hAnsiTheme="majorBidi" w:cstheme="majorBidi"/>
          <w:color w:val="000000" w:themeColor="text1"/>
          <w:sz w:val="24"/>
          <w:szCs w:val="24"/>
          <w:lang w:val="en-US"/>
        </w:rPr>
        <w:t xml:space="preserve"> and </w:t>
      </w:r>
      <w:r w:rsidR="007B6EC8" w:rsidRPr="007A367C">
        <w:rPr>
          <w:rFonts w:asciiTheme="majorBidi" w:hAnsiTheme="majorBidi" w:cstheme="majorBidi"/>
          <w:color w:val="000000" w:themeColor="text1"/>
          <w:sz w:val="24"/>
          <w:szCs w:val="24"/>
          <w:lang w:val="en-US"/>
        </w:rPr>
        <w:t xml:space="preserve">(D) </w:t>
      </w:r>
      <w:r w:rsidR="004B0178" w:rsidRPr="007A367C">
        <w:rPr>
          <w:rFonts w:asciiTheme="majorBidi" w:hAnsiTheme="majorBidi" w:cstheme="majorBidi"/>
          <w:color w:val="000000" w:themeColor="text1"/>
          <w:sz w:val="24"/>
          <w:szCs w:val="24"/>
          <w:lang w:val="en-US"/>
        </w:rPr>
        <w:t>42 days</w:t>
      </w:r>
      <w:r w:rsidRPr="007A367C">
        <w:rPr>
          <w:rFonts w:asciiTheme="majorBidi" w:hAnsiTheme="majorBidi" w:cstheme="majorBidi"/>
          <w:color w:val="000000" w:themeColor="text1"/>
          <w:sz w:val="24"/>
          <w:szCs w:val="24"/>
          <w:lang w:val="en-US"/>
        </w:rPr>
        <w:t>. The box</w:t>
      </w:r>
      <w:r w:rsidR="007B6EC8" w:rsidRPr="007A367C">
        <w:rPr>
          <w:rFonts w:asciiTheme="majorBidi" w:hAnsiTheme="majorBidi" w:cstheme="majorBidi"/>
          <w:color w:val="000000" w:themeColor="text1"/>
          <w:sz w:val="24"/>
          <w:szCs w:val="24"/>
          <w:lang w:val="en-US"/>
        </w:rPr>
        <w:t>es</w:t>
      </w:r>
      <w:r w:rsidRPr="007A367C">
        <w:rPr>
          <w:rFonts w:asciiTheme="majorBidi" w:hAnsiTheme="majorBidi" w:cstheme="majorBidi"/>
          <w:color w:val="000000" w:themeColor="text1"/>
          <w:sz w:val="24"/>
          <w:szCs w:val="24"/>
          <w:lang w:val="en-US"/>
        </w:rPr>
        <w:t xml:space="preserve"> represent the interquartile range</w:t>
      </w:r>
      <w:r w:rsidR="007B6EC8"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w:t>
      </w:r>
      <w:r w:rsidR="007B6EC8"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s the median, </w:t>
      </w:r>
      <w:r w:rsidR="007B6EC8" w:rsidRPr="007A367C">
        <w:rPr>
          <w:rFonts w:asciiTheme="majorBidi" w:hAnsiTheme="majorBidi" w:cstheme="majorBidi"/>
          <w:color w:val="000000" w:themeColor="text1"/>
          <w:sz w:val="24"/>
          <w:szCs w:val="24"/>
          <w:lang w:val="en-US"/>
        </w:rPr>
        <w:t xml:space="preserve">and </w:t>
      </w:r>
      <w:r w:rsidRPr="007A367C">
        <w:rPr>
          <w:rFonts w:asciiTheme="majorBidi" w:hAnsiTheme="majorBidi" w:cstheme="majorBidi"/>
          <w:color w:val="000000" w:themeColor="text1"/>
          <w:sz w:val="24"/>
          <w:szCs w:val="24"/>
          <w:lang w:val="en-US"/>
        </w:rPr>
        <w:t xml:space="preserve">the whiskers </w:t>
      </w:r>
      <w:r w:rsidR="007B6EC8"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 1.5</w:t>
      </w:r>
      <w:r w:rsidR="00F218B5" w:rsidRPr="007A367C">
        <w:rPr>
          <w:rFonts w:asciiTheme="majorBidi" w:hAnsiTheme="majorBidi" w:cstheme="majorBidi"/>
          <w:color w:val="000000" w:themeColor="text1"/>
          <w:sz w:val="24"/>
          <w:szCs w:val="24"/>
          <w:lang w:val="en-US"/>
        </w:rPr>
        <w:t xml:space="preserve"> </w:t>
      </w:r>
      <w:r w:rsidR="007B6EC8" w:rsidRPr="007A367C">
        <w:rPr>
          <w:rFonts w:asciiTheme="majorBidi" w:hAnsiTheme="majorBidi" w:cstheme="majorBidi"/>
          <w:color w:val="000000" w:themeColor="text1"/>
          <w:sz w:val="24"/>
          <w:szCs w:val="24"/>
          <w:lang w:val="en-US"/>
        </w:rPr>
        <w:t>x</w:t>
      </w:r>
      <w:r w:rsidR="00F218B5"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IQR. The dots</w:t>
      </w:r>
      <w:r w:rsidR="007B6EC8"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represent outliers. Data were analy</w:t>
      </w:r>
      <w:r w:rsidR="007B6EC8"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ed by generali</w:t>
      </w:r>
      <w:r w:rsidR="007B6EC8"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linear models </w:t>
      </w:r>
      <w:r w:rsidR="00F218B5"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GLM</w:t>
      </w:r>
      <w:r w:rsidR="00F218B5" w:rsidRPr="007A367C">
        <w:rPr>
          <w:rFonts w:asciiTheme="majorBidi" w:hAnsiTheme="majorBidi" w:cstheme="majorBidi"/>
          <w:color w:val="000000" w:themeColor="text1"/>
          <w:sz w:val="24"/>
          <w:szCs w:val="24"/>
          <w:lang w:val="en-US"/>
        </w:rPr>
        <w:t>; (A) χ</w:t>
      </w:r>
      <w:r w:rsidR="00F218B5" w:rsidRPr="007A367C">
        <w:rPr>
          <w:rFonts w:asciiTheme="majorBidi" w:hAnsiTheme="majorBidi" w:cstheme="majorBidi"/>
          <w:color w:val="000000" w:themeColor="text1"/>
          <w:sz w:val="24"/>
          <w:szCs w:val="24"/>
          <w:vertAlign w:val="superscript"/>
          <w:lang w:val="en-US"/>
        </w:rPr>
        <w:t>2</w:t>
      </w:r>
      <w:r w:rsidR="00F218B5" w:rsidRPr="007A367C">
        <w:rPr>
          <w:rFonts w:asciiTheme="majorBidi" w:hAnsiTheme="majorBidi" w:cstheme="majorBidi"/>
          <w:color w:val="000000" w:themeColor="text1"/>
          <w:sz w:val="24"/>
          <w:szCs w:val="24"/>
          <w:lang w:val="en-US"/>
        </w:rPr>
        <w:t xml:space="preserve"> = 17.62, P = 0.0002; (B) χ</w:t>
      </w:r>
      <w:r w:rsidR="00F218B5" w:rsidRPr="007A367C">
        <w:rPr>
          <w:rFonts w:asciiTheme="majorBidi" w:hAnsiTheme="majorBidi" w:cstheme="majorBidi"/>
          <w:color w:val="000000" w:themeColor="text1"/>
          <w:sz w:val="24"/>
          <w:szCs w:val="24"/>
          <w:vertAlign w:val="superscript"/>
          <w:lang w:val="en-US"/>
        </w:rPr>
        <w:t>2</w:t>
      </w:r>
      <w:r w:rsidR="00F218B5" w:rsidRPr="007A367C">
        <w:rPr>
          <w:rFonts w:asciiTheme="majorBidi" w:hAnsiTheme="majorBidi" w:cstheme="majorBidi"/>
          <w:color w:val="000000" w:themeColor="text1"/>
          <w:sz w:val="24"/>
          <w:szCs w:val="24"/>
          <w:lang w:val="en-US"/>
        </w:rPr>
        <w:t xml:space="preserve"> = 33.15, P &lt; 0.0001; (C) χ</w:t>
      </w:r>
      <w:r w:rsidR="00F218B5" w:rsidRPr="007A367C">
        <w:rPr>
          <w:rFonts w:asciiTheme="majorBidi" w:hAnsiTheme="majorBidi" w:cstheme="majorBidi"/>
          <w:color w:val="000000" w:themeColor="text1"/>
          <w:sz w:val="24"/>
          <w:szCs w:val="24"/>
          <w:vertAlign w:val="superscript"/>
          <w:lang w:val="en-US"/>
        </w:rPr>
        <w:t>2</w:t>
      </w:r>
      <w:r w:rsidR="00F218B5" w:rsidRPr="007A367C">
        <w:rPr>
          <w:rFonts w:asciiTheme="majorBidi" w:hAnsiTheme="majorBidi" w:cstheme="majorBidi"/>
          <w:color w:val="000000" w:themeColor="text1"/>
          <w:sz w:val="24"/>
          <w:szCs w:val="24"/>
          <w:lang w:val="en-US"/>
        </w:rPr>
        <w:t xml:space="preserve"> = 48.37, P &lt; 0.0001; (D) χ</w:t>
      </w:r>
      <w:r w:rsidR="00F218B5" w:rsidRPr="007A367C">
        <w:rPr>
          <w:rFonts w:asciiTheme="majorBidi" w:hAnsiTheme="majorBidi" w:cstheme="majorBidi"/>
          <w:color w:val="000000" w:themeColor="text1"/>
          <w:sz w:val="24"/>
          <w:szCs w:val="24"/>
          <w:vertAlign w:val="superscript"/>
          <w:lang w:val="en-US"/>
        </w:rPr>
        <w:t>2</w:t>
      </w:r>
      <w:r w:rsidR="00F218B5" w:rsidRPr="007A367C">
        <w:rPr>
          <w:rFonts w:asciiTheme="majorBidi" w:hAnsiTheme="majorBidi" w:cstheme="majorBidi"/>
          <w:color w:val="000000" w:themeColor="text1"/>
          <w:sz w:val="24"/>
          <w:szCs w:val="24"/>
          <w:lang w:val="en-US"/>
        </w:rPr>
        <w:t xml:space="preserve"> = 49.80, P &lt; 0.0001; all </w:t>
      </w:r>
      <w:proofErr w:type="spellStart"/>
      <w:r w:rsidR="00F218B5" w:rsidRPr="007A367C">
        <w:rPr>
          <w:rFonts w:asciiTheme="majorBidi" w:hAnsiTheme="majorBidi" w:cstheme="majorBidi"/>
          <w:color w:val="000000" w:themeColor="text1"/>
          <w:sz w:val="24"/>
          <w:szCs w:val="24"/>
          <w:lang w:val="en-US"/>
        </w:rPr>
        <w:t>d.f.</w:t>
      </w:r>
      <w:proofErr w:type="spellEnd"/>
      <w:r w:rsidR="00F218B5" w:rsidRPr="007A367C">
        <w:rPr>
          <w:rFonts w:asciiTheme="majorBidi" w:hAnsiTheme="majorBidi" w:cstheme="majorBidi"/>
          <w:color w:val="000000" w:themeColor="text1"/>
          <w:sz w:val="24"/>
          <w:szCs w:val="24"/>
          <w:lang w:val="en-US"/>
        </w:rPr>
        <w:t xml:space="preserve"> = 2]</w:t>
      </w:r>
      <w:r w:rsidRPr="007A367C">
        <w:rPr>
          <w:rFonts w:asciiTheme="majorBidi" w:hAnsiTheme="majorBidi" w:cstheme="majorBidi"/>
          <w:color w:val="000000" w:themeColor="text1"/>
          <w:sz w:val="24"/>
          <w:szCs w:val="24"/>
          <w:lang w:val="en-US"/>
        </w:rPr>
        <w:t>. n i</w:t>
      </w:r>
      <w:r w:rsidR="007B6EC8" w:rsidRPr="007A367C">
        <w:rPr>
          <w:rFonts w:asciiTheme="majorBidi" w:hAnsiTheme="majorBidi" w:cstheme="majorBidi"/>
          <w:color w:val="000000" w:themeColor="text1"/>
          <w:sz w:val="24"/>
          <w:szCs w:val="24"/>
          <w:lang w:val="en-US"/>
        </w:rPr>
        <w:t>ndicate</w:t>
      </w:r>
      <w:r w:rsidRPr="007A367C">
        <w:rPr>
          <w:rFonts w:asciiTheme="majorBidi" w:hAnsiTheme="majorBidi" w:cstheme="majorBidi"/>
          <w:color w:val="000000" w:themeColor="text1"/>
          <w:sz w:val="24"/>
          <w:szCs w:val="24"/>
          <w:lang w:val="en-US"/>
        </w:rPr>
        <w:t xml:space="preserve">s the number of replicate plants. </w:t>
      </w:r>
      <w:r w:rsidR="007B6EC8" w:rsidRPr="007A367C">
        <w:rPr>
          <w:rFonts w:asciiTheme="majorBidi" w:hAnsiTheme="majorBidi" w:cstheme="majorBidi"/>
          <w:color w:val="000000" w:themeColor="text1"/>
          <w:sz w:val="24"/>
          <w:szCs w:val="24"/>
          <w:lang w:val="en-US"/>
        </w:rPr>
        <w:t>For b</w:t>
      </w:r>
      <w:r w:rsidRPr="007A367C">
        <w:rPr>
          <w:rFonts w:asciiTheme="majorBidi" w:hAnsiTheme="majorBidi" w:cstheme="majorBidi"/>
          <w:color w:val="000000" w:themeColor="text1"/>
          <w:sz w:val="24"/>
          <w:szCs w:val="24"/>
          <w:lang w:val="en-US"/>
        </w:rPr>
        <w:t>oxes with</w:t>
      </w:r>
      <w:r w:rsidR="007B6EC8" w:rsidRPr="007A367C">
        <w:rPr>
          <w:rFonts w:asciiTheme="majorBidi" w:hAnsiTheme="majorBidi" w:cstheme="majorBidi"/>
          <w:color w:val="000000" w:themeColor="text1"/>
          <w:sz w:val="24"/>
          <w:szCs w:val="24"/>
          <w:lang w:val="en-US"/>
        </w:rPr>
        <w:t>in a panel capped with</w:t>
      </w:r>
      <w:r w:rsidRPr="007A367C">
        <w:rPr>
          <w:rFonts w:asciiTheme="majorBidi" w:hAnsiTheme="majorBidi" w:cstheme="majorBidi"/>
          <w:color w:val="000000" w:themeColor="text1"/>
          <w:sz w:val="24"/>
          <w:szCs w:val="24"/>
          <w:lang w:val="en-US"/>
        </w:rPr>
        <w:t xml:space="preserve"> different letters</w:t>
      </w:r>
      <w:r w:rsidR="007B6EC8" w:rsidRPr="007A367C">
        <w:rPr>
          <w:rFonts w:asciiTheme="majorBidi" w:hAnsiTheme="majorBidi" w:cstheme="majorBidi"/>
          <w:color w:val="000000" w:themeColor="text1"/>
          <w:sz w:val="24"/>
          <w:szCs w:val="24"/>
          <w:lang w:val="en-US"/>
        </w:rPr>
        <w:t>, the means</w:t>
      </w:r>
      <w:r w:rsidRPr="007A367C">
        <w:rPr>
          <w:rFonts w:asciiTheme="majorBidi" w:hAnsiTheme="majorBidi" w:cstheme="majorBidi"/>
          <w:color w:val="000000" w:themeColor="text1"/>
          <w:sz w:val="24"/>
          <w:szCs w:val="24"/>
          <w:lang w:val="en-US"/>
        </w:rPr>
        <w:t xml:space="preserve"> differ significantly (Tukey's post</w:t>
      </w:r>
      <w:r w:rsidR="007B6EC8"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hoc test</w:t>
      </w:r>
      <w:r w:rsidR="007B6EC8"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w:t>
      </w:r>
      <w:r w:rsidR="007B6EC8" w:rsidRPr="007A367C">
        <w:rPr>
          <w:rFonts w:asciiTheme="majorBidi" w:hAnsiTheme="majorBidi" w:cstheme="majorBidi"/>
          <w:color w:val="000000" w:themeColor="text1"/>
          <w:sz w:val="24"/>
          <w:szCs w:val="24"/>
          <w:lang w:val="en-US"/>
        </w:rPr>
        <w:t>P &lt; 0.05</w:t>
      </w:r>
      <w:r w:rsidRPr="007A367C">
        <w:rPr>
          <w:rFonts w:asciiTheme="majorBidi" w:hAnsiTheme="majorBidi" w:cstheme="majorBidi"/>
          <w:color w:val="000000" w:themeColor="text1"/>
          <w:sz w:val="24"/>
          <w:szCs w:val="24"/>
          <w:lang w:val="en-US"/>
        </w:rPr>
        <w:t>).</w:t>
      </w:r>
    </w:p>
    <w:p w14:paraId="66F1BE26" w14:textId="77777777" w:rsidR="0052547F" w:rsidRPr="007A367C" w:rsidRDefault="0052547F" w:rsidP="00F06186">
      <w:pPr>
        <w:widowControl w:val="0"/>
        <w:suppressAutoHyphens/>
        <w:spacing w:after="0"/>
        <w:contextualSpacing/>
        <w:rPr>
          <w:rFonts w:asciiTheme="majorBidi" w:hAnsiTheme="majorBidi" w:cstheme="majorBidi"/>
          <w:color w:val="000000" w:themeColor="text1"/>
          <w:sz w:val="24"/>
          <w:szCs w:val="24"/>
          <w:lang w:val="en-US"/>
        </w:rPr>
      </w:pPr>
    </w:p>
    <w:p w14:paraId="7560B6F0" w14:textId="5C454BE2"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S4</w:t>
      </w:r>
      <w:r w:rsidRPr="007A367C">
        <w:rPr>
          <w:rFonts w:asciiTheme="majorBidi" w:hAnsiTheme="majorBidi" w:cstheme="majorBidi"/>
          <w:color w:val="000000" w:themeColor="text1"/>
          <w:sz w:val="24"/>
          <w:szCs w:val="24"/>
          <w:lang w:val="en-US"/>
        </w:rPr>
        <w:t xml:space="preserve">. Time (days) until flowering of </w:t>
      </w:r>
      <w:r w:rsidRPr="007A367C">
        <w:rPr>
          <w:rFonts w:asciiTheme="majorBidi" w:hAnsiTheme="majorBidi" w:cstheme="majorBidi"/>
          <w:i/>
          <w:iCs/>
          <w:color w:val="000000" w:themeColor="text1"/>
          <w:sz w:val="24"/>
          <w:szCs w:val="24"/>
          <w:lang w:val="en-US"/>
        </w:rPr>
        <w:t>B</w:t>
      </w:r>
      <w:r w:rsidR="00B96BBF" w:rsidRPr="007A367C">
        <w:rPr>
          <w:rFonts w:asciiTheme="majorBidi" w:hAnsiTheme="majorBidi" w:cstheme="majorBidi"/>
          <w:i/>
          <w:iCs/>
          <w:color w:val="000000" w:themeColor="text1"/>
          <w:sz w:val="24"/>
          <w:szCs w:val="24"/>
          <w:lang w:val="en-US"/>
        </w:rPr>
        <w:t>rassica</w:t>
      </w:r>
      <w:r w:rsidRPr="007A367C">
        <w:rPr>
          <w:rFonts w:asciiTheme="majorBidi" w:hAnsiTheme="majorBidi" w:cstheme="majorBidi"/>
          <w:i/>
          <w:iCs/>
          <w:color w:val="000000" w:themeColor="text1"/>
          <w:sz w:val="24"/>
          <w:szCs w:val="24"/>
          <w:lang w:val="en-US"/>
        </w:rPr>
        <w:t xml:space="preserve"> rapa</w:t>
      </w:r>
      <w:r w:rsidRPr="007A367C">
        <w:rPr>
          <w:rFonts w:asciiTheme="majorBidi" w:hAnsiTheme="majorBidi" w:cstheme="majorBidi"/>
          <w:color w:val="000000" w:themeColor="text1"/>
          <w:sz w:val="24"/>
          <w:szCs w:val="24"/>
          <w:lang w:val="en-US"/>
        </w:rPr>
        <w:t xml:space="preserve"> grown in unamended soil (NoFrass; control) or soil amended with raw </w:t>
      </w:r>
      <w:r w:rsidR="00B96BBF" w:rsidRPr="007A367C">
        <w:rPr>
          <w:rFonts w:asciiTheme="majorBidi" w:hAnsiTheme="majorBidi" w:cstheme="majorBidi"/>
          <w:color w:val="000000" w:themeColor="text1"/>
          <w:sz w:val="24"/>
          <w:szCs w:val="24"/>
          <w:lang w:val="en-US"/>
        </w:rPr>
        <w:t xml:space="preserve">black soldier fly </w:t>
      </w:r>
      <w:r w:rsidRPr="007A367C">
        <w:rPr>
          <w:rFonts w:asciiTheme="majorBidi" w:hAnsiTheme="majorBidi" w:cstheme="majorBidi"/>
          <w:color w:val="000000" w:themeColor="text1"/>
          <w:sz w:val="24"/>
          <w:szCs w:val="24"/>
          <w:lang w:val="en-US"/>
        </w:rPr>
        <w:t>frass (BSFF) or raw yellow mealworm frass (MWF) in two trials</w:t>
      </w:r>
      <w:r w:rsidR="00B96BB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w:t>
      </w:r>
      <w:r w:rsidR="00B96BB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A</w:t>
      </w:r>
      <w:r w:rsidR="00B96BB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trial 1 and </w:t>
      </w:r>
      <w:r w:rsidR="00B96BB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B</w:t>
      </w:r>
      <w:r w:rsidR="00B96BB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trial 2. </w:t>
      </w:r>
      <w:r w:rsidRPr="007A367C">
        <w:rPr>
          <w:rFonts w:asciiTheme="majorBidi" w:eastAsiaTheme="minorEastAsia" w:hAnsiTheme="majorBidi" w:cstheme="majorBidi"/>
          <w:color w:val="000000" w:themeColor="text1"/>
          <w:kern w:val="24"/>
          <w:sz w:val="24"/>
          <w:szCs w:val="24"/>
          <w:lang w:val="en-US"/>
        </w:rPr>
        <w:t xml:space="preserve">B is a repetition of A under similar conditions. </w:t>
      </w:r>
      <w:bookmarkStart w:id="48" w:name="_Hlk138899820"/>
      <w:r w:rsidRPr="007A367C">
        <w:rPr>
          <w:rFonts w:asciiTheme="majorBidi" w:hAnsiTheme="majorBidi" w:cstheme="majorBidi"/>
          <w:color w:val="000000" w:themeColor="text1"/>
          <w:sz w:val="24"/>
          <w:szCs w:val="24"/>
          <w:lang w:val="en-US"/>
        </w:rPr>
        <w:t>The box</w:t>
      </w:r>
      <w:r w:rsidR="00B96BBF" w:rsidRPr="007A367C">
        <w:rPr>
          <w:rFonts w:asciiTheme="majorBidi" w:hAnsiTheme="majorBidi" w:cstheme="majorBidi"/>
          <w:color w:val="000000" w:themeColor="text1"/>
          <w:sz w:val="24"/>
          <w:szCs w:val="24"/>
          <w:lang w:val="en-US"/>
        </w:rPr>
        <w:t>es</w:t>
      </w:r>
      <w:r w:rsidRPr="007A367C">
        <w:rPr>
          <w:rFonts w:asciiTheme="majorBidi" w:hAnsiTheme="majorBidi" w:cstheme="majorBidi"/>
          <w:color w:val="000000" w:themeColor="text1"/>
          <w:sz w:val="24"/>
          <w:szCs w:val="24"/>
          <w:lang w:val="en-US"/>
        </w:rPr>
        <w:t xml:space="preserve"> represent the interquartile range</w:t>
      </w:r>
      <w:r w:rsidR="00B96BBF"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w:t>
      </w:r>
      <w:r w:rsidR="00B96BBF" w:rsidRPr="007A367C">
        <w:rPr>
          <w:rFonts w:asciiTheme="majorBidi" w:hAnsiTheme="majorBidi" w:cstheme="majorBidi"/>
          <w:color w:val="000000" w:themeColor="text1"/>
          <w:sz w:val="24"/>
          <w:szCs w:val="24"/>
          <w:lang w:val="en-US"/>
        </w:rPr>
        <w:t>indica</w:t>
      </w:r>
      <w:r w:rsidRPr="007A367C">
        <w:rPr>
          <w:rFonts w:asciiTheme="majorBidi" w:hAnsiTheme="majorBidi" w:cstheme="majorBidi"/>
          <w:color w:val="000000" w:themeColor="text1"/>
          <w:sz w:val="24"/>
          <w:szCs w:val="24"/>
          <w:lang w:val="en-US"/>
        </w:rPr>
        <w:t>t</w:t>
      </w:r>
      <w:r w:rsidR="00B96BBF" w:rsidRPr="007A367C">
        <w:rPr>
          <w:rFonts w:asciiTheme="majorBidi" w:hAnsiTheme="majorBidi" w:cstheme="majorBidi"/>
          <w:color w:val="000000" w:themeColor="text1"/>
          <w:sz w:val="24"/>
          <w:szCs w:val="24"/>
          <w:lang w:val="en-US"/>
        </w:rPr>
        <w:t>e</w:t>
      </w:r>
      <w:r w:rsidRPr="007A367C">
        <w:rPr>
          <w:rFonts w:asciiTheme="majorBidi" w:hAnsiTheme="majorBidi" w:cstheme="majorBidi"/>
          <w:color w:val="000000" w:themeColor="text1"/>
          <w:sz w:val="24"/>
          <w:szCs w:val="24"/>
          <w:lang w:val="en-US"/>
        </w:rPr>
        <w:t xml:space="preserve">s the median, </w:t>
      </w:r>
      <w:r w:rsidR="00B96BBF" w:rsidRPr="007A367C">
        <w:rPr>
          <w:rFonts w:asciiTheme="majorBidi" w:hAnsiTheme="majorBidi" w:cstheme="majorBidi"/>
          <w:color w:val="000000" w:themeColor="text1"/>
          <w:sz w:val="24"/>
          <w:szCs w:val="24"/>
          <w:lang w:val="en-US"/>
        </w:rPr>
        <w:t xml:space="preserve">and </w:t>
      </w:r>
      <w:r w:rsidRPr="007A367C">
        <w:rPr>
          <w:rFonts w:asciiTheme="majorBidi" w:hAnsiTheme="majorBidi" w:cstheme="majorBidi"/>
          <w:color w:val="000000" w:themeColor="text1"/>
          <w:sz w:val="24"/>
          <w:szCs w:val="24"/>
          <w:lang w:val="en-US"/>
        </w:rPr>
        <w:t xml:space="preserve">the whiskers </w:t>
      </w:r>
      <w:r w:rsidR="00B96BBF" w:rsidRPr="007A367C">
        <w:rPr>
          <w:rFonts w:asciiTheme="majorBidi" w:hAnsiTheme="majorBidi" w:cstheme="majorBidi"/>
          <w:color w:val="000000" w:themeColor="text1"/>
          <w:sz w:val="24"/>
          <w:szCs w:val="24"/>
          <w:lang w:val="en-US"/>
        </w:rPr>
        <w:t xml:space="preserve">indicate </w:t>
      </w:r>
      <w:r w:rsidRPr="007A367C">
        <w:rPr>
          <w:rFonts w:asciiTheme="majorBidi" w:hAnsiTheme="majorBidi" w:cstheme="majorBidi"/>
          <w:color w:val="000000" w:themeColor="text1"/>
          <w:sz w:val="24"/>
          <w:szCs w:val="24"/>
          <w:lang w:val="en-US"/>
        </w:rPr>
        <w:t>1.5</w:t>
      </w:r>
      <w:r w:rsidR="004F061C" w:rsidRPr="007A367C">
        <w:rPr>
          <w:rFonts w:asciiTheme="majorBidi" w:hAnsiTheme="majorBidi" w:cstheme="majorBidi"/>
          <w:color w:val="000000" w:themeColor="text1"/>
          <w:sz w:val="24"/>
          <w:szCs w:val="24"/>
          <w:lang w:val="en-US"/>
        </w:rPr>
        <w:t xml:space="preserve"> </w:t>
      </w:r>
      <w:r w:rsidR="00B96BBF" w:rsidRPr="007A367C">
        <w:rPr>
          <w:rFonts w:asciiTheme="majorBidi" w:hAnsiTheme="majorBidi" w:cstheme="majorBidi"/>
          <w:color w:val="000000" w:themeColor="text1"/>
          <w:sz w:val="24"/>
          <w:szCs w:val="24"/>
          <w:lang w:val="en-US"/>
        </w:rPr>
        <w:t>x</w:t>
      </w:r>
      <w:r w:rsidR="004F061C"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IQR. The dots represent outliers.</w:t>
      </w:r>
      <w:bookmarkEnd w:id="48"/>
      <w:r w:rsidRPr="007A367C">
        <w:rPr>
          <w:rFonts w:asciiTheme="majorBidi" w:hAnsiTheme="majorBidi" w:cstheme="majorBidi"/>
          <w:color w:val="000000" w:themeColor="text1"/>
          <w:sz w:val="24"/>
          <w:szCs w:val="24"/>
          <w:lang w:val="en-US"/>
        </w:rPr>
        <w:t xml:space="preserve"> Data were analy</w:t>
      </w:r>
      <w:r w:rsidR="00B96BBF"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ed with a generali</w:t>
      </w:r>
      <w:r w:rsidR="00B96BBF"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linear model </w:t>
      </w:r>
      <w:r w:rsidR="004F061C"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GLM</w:t>
      </w:r>
      <w:r w:rsidR="004F061C" w:rsidRPr="007A367C">
        <w:rPr>
          <w:rFonts w:asciiTheme="majorBidi" w:hAnsiTheme="majorBidi" w:cstheme="majorBidi"/>
          <w:color w:val="000000" w:themeColor="text1"/>
          <w:sz w:val="24"/>
          <w:szCs w:val="24"/>
          <w:lang w:val="en-US"/>
        </w:rPr>
        <w:t>; (A) χ</w:t>
      </w:r>
      <w:r w:rsidR="004F061C" w:rsidRPr="007A367C">
        <w:rPr>
          <w:rFonts w:asciiTheme="majorBidi" w:hAnsiTheme="majorBidi" w:cstheme="majorBidi"/>
          <w:color w:val="000000" w:themeColor="text1"/>
          <w:sz w:val="24"/>
          <w:szCs w:val="24"/>
          <w:vertAlign w:val="superscript"/>
          <w:lang w:val="en-US"/>
        </w:rPr>
        <w:t>2</w:t>
      </w:r>
      <w:r w:rsidR="004F061C" w:rsidRPr="007A367C">
        <w:rPr>
          <w:rFonts w:asciiTheme="majorBidi" w:hAnsiTheme="majorBidi" w:cstheme="majorBidi"/>
          <w:color w:val="000000" w:themeColor="text1"/>
          <w:sz w:val="24"/>
          <w:szCs w:val="24"/>
          <w:lang w:val="en-US"/>
        </w:rPr>
        <w:t xml:space="preserve"> = 6.25, P = 0.0441; (B) χ</w:t>
      </w:r>
      <w:r w:rsidR="004F061C" w:rsidRPr="007A367C">
        <w:rPr>
          <w:rFonts w:asciiTheme="majorBidi" w:hAnsiTheme="majorBidi" w:cstheme="majorBidi"/>
          <w:color w:val="000000" w:themeColor="text1"/>
          <w:sz w:val="24"/>
          <w:szCs w:val="24"/>
          <w:vertAlign w:val="superscript"/>
          <w:lang w:val="en-US"/>
        </w:rPr>
        <w:t>2</w:t>
      </w:r>
      <w:r w:rsidR="004F061C" w:rsidRPr="007A367C">
        <w:rPr>
          <w:rFonts w:asciiTheme="majorBidi" w:hAnsiTheme="majorBidi" w:cstheme="majorBidi"/>
          <w:color w:val="000000" w:themeColor="text1"/>
          <w:sz w:val="24"/>
          <w:szCs w:val="24"/>
          <w:lang w:val="en-US"/>
        </w:rPr>
        <w:t xml:space="preserve"> = 1.44, P = 0.4859; all </w:t>
      </w:r>
      <w:proofErr w:type="spellStart"/>
      <w:r w:rsidR="004F061C" w:rsidRPr="007A367C">
        <w:rPr>
          <w:rFonts w:asciiTheme="majorBidi" w:hAnsiTheme="majorBidi" w:cstheme="majorBidi"/>
          <w:color w:val="000000" w:themeColor="text1"/>
          <w:sz w:val="24"/>
          <w:szCs w:val="24"/>
          <w:lang w:val="en-US"/>
        </w:rPr>
        <w:t>d.f.</w:t>
      </w:r>
      <w:proofErr w:type="spellEnd"/>
      <w:r w:rsidR="004F061C" w:rsidRPr="007A367C">
        <w:rPr>
          <w:rFonts w:asciiTheme="majorBidi" w:hAnsiTheme="majorBidi" w:cstheme="majorBidi"/>
          <w:color w:val="000000" w:themeColor="text1"/>
          <w:sz w:val="24"/>
          <w:szCs w:val="24"/>
          <w:lang w:val="en-US"/>
        </w:rPr>
        <w:t xml:space="preserve"> = 2]</w:t>
      </w:r>
      <w:r w:rsidRPr="007A367C">
        <w:rPr>
          <w:rFonts w:asciiTheme="majorBidi" w:hAnsiTheme="majorBidi" w:cstheme="majorBidi"/>
          <w:color w:val="000000" w:themeColor="text1"/>
          <w:sz w:val="24"/>
          <w:szCs w:val="24"/>
          <w:lang w:val="en-US"/>
        </w:rPr>
        <w:t>. n i</w:t>
      </w:r>
      <w:r w:rsidR="00B96BBF" w:rsidRPr="007A367C">
        <w:rPr>
          <w:rFonts w:asciiTheme="majorBidi" w:hAnsiTheme="majorBidi" w:cstheme="majorBidi"/>
          <w:color w:val="000000" w:themeColor="text1"/>
          <w:sz w:val="24"/>
          <w:szCs w:val="24"/>
          <w:lang w:val="en-US"/>
        </w:rPr>
        <w:t>ndicate</w:t>
      </w:r>
      <w:r w:rsidRPr="007A367C">
        <w:rPr>
          <w:rFonts w:asciiTheme="majorBidi" w:hAnsiTheme="majorBidi" w:cstheme="majorBidi"/>
          <w:color w:val="000000" w:themeColor="text1"/>
          <w:sz w:val="24"/>
          <w:szCs w:val="24"/>
          <w:lang w:val="en-US"/>
        </w:rPr>
        <w:t xml:space="preserve">s the number of replicate plants. </w:t>
      </w:r>
      <w:r w:rsidR="00B96BBF" w:rsidRPr="007A367C">
        <w:rPr>
          <w:rFonts w:asciiTheme="majorBidi" w:hAnsiTheme="majorBidi" w:cstheme="majorBidi"/>
          <w:color w:val="000000" w:themeColor="text1"/>
          <w:sz w:val="24"/>
          <w:szCs w:val="24"/>
          <w:lang w:val="en-US"/>
        </w:rPr>
        <w:t>For b</w:t>
      </w:r>
      <w:r w:rsidRPr="007A367C">
        <w:rPr>
          <w:rFonts w:asciiTheme="majorBidi" w:hAnsiTheme="majorBidi" w:cstheme="majorBidi"/>
          <w:color w:val="000000" w:themeColor="text1"/>
          <w:sz w:val="24"/>
          <w:szCs w:val="24"/>
          <w:lang w:val="en-US"/>
        </w:rPr>
        <w:t>oxes with</w:t>
      </w:r>
      <w:r w:rsidR="00B96BBF" w:rsidRPr="007A367C">
        <w:rPr>
          <w:rFonts w:asciiTheme="majorBidi" w:hAnsiTheme="majorBidi" w:cstheme="majorBidi"/>
          <w:color w:val="000000" w:themeColor="text1"/>
          <w:sz w:val="24"/>
          <w:szCs w:val="24"/>
          <w:lang w:val="en-US"/>
        </w:rPr>
        <w:t>in a panel capped with</w:t>
      </w:r>
      <w:r w:rsidRPr="007A367C">
        <w:rPr>
          <w:rFonts w:asciiTheme="majorBidi" w:hAnsiTheme="majorBidi" w:cstheme="majorBidi"/>
          <w:color w:val="000000" w:themeColor="text1"/>
          <w:sz w:val="24"/>
          <w:szCs w:val="24"/>
          <w:lang w:val="en-US"/>
        </w:rPr>
        <w:t xml:space="preserve"> different letters</w:t>
      </w:r>
      <w:r w:rsidR="00B96BBF" w:rsidRPr="007A367C">
        <w:rPr>
          <w:rFonts w:asciiTheme="majorBidi" w:hAnsiTheme="majorBidi" w:cstheme="majorBidi"/>
          <w:color w:val="000000" w:themeColor="text1"/>
          <w:sz w:val="24"/>
          <w:szCs w:val="24"/>
          <w:lang w:val="en-US"/>
        </w:rPr>
        <w:t>, the means</w:t>
      </w:r>
      <w:r w:rsidRPr="007A367C">
        <w:rPr>
          <w:rFonts w:asciiTheme="majorBidi" w:hAnsiTheme="majorBidi" w:cstheme="majorBidi"/>
          <w:color w:val="000000" w:themeColor="text1"/>
          <w:sz w:val="24"/>
          <w:szCs w:val="24"/>
          <w:lang w:val="en-US"/>
        </w:rPr>
        <w:t xml:space="preserve"> differ significantly (</w:t>
      </w:r>
      <w:r w:rsidRPr="007A367C">
        <w:rPr>
          <w:rFonts w:asciiTheme="majorBidi" w:hAnsiTheme="majorBidi" w:cstheme="majorBidi"/>
          <w:color w:val="000000" w:themeColor="text1"/>
          <w:sz w:val="24"/>
          <w:szCs w:val="24"/>
          <w:shd w:val="clear" w:color="auto" w:fill="FFFFFF"/>
          <w:lang w:val="en-US"/>
        </w:rPr>
        <w:t xml:space="preserve">Fisher's Least Significant Difference </w:t>
      </w:r>
      <w:r w:rsidRPr="007A367C">
        <w:rPr>
          <w:rFonts w:asciiTheme="majorBidi" w:hAnsiTheme="majorBidi" w:cstheme="majorBidi"/>
          <w:color w:val="000000" w:themeColor="text1"/>
          <w:sz w:val="24"/>
          <w:szCs w:val="24"/>
          <w:lang w:val="en-US"/>
        </w:rPr>
        <w:t>post</w:t>
      </w:r>
      <w:r w:rsidR="00B96BBF"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hoc test</w:t>
      </w:r>
      <w:r w:rsidR="00B96BBF"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w:t>
      </w:r>
      <w:r w:rsidR="00B96BBF" w:rsidRPr="007A367C">
        <w:rPr>
          <w:rFonts w:asciiTheme="majorBidi" w:hAnsiTheme="majorBidi" w:cstheme="majorBidi"/>
          <w:color w:val="000000" w:themeColor="text1"/>
          <w:sz w:val="24"/>
          <w:szCs w:val="24"/>
          <w:lang w:val="en-US"/>
        </w:rPr>
        <w:t>P &lt; 0.05</w:t>
      </w:r>
      <w:r w:rsidRPr="007A367C">
        <w:rPr>
          <w:rFonts w:asciiTheme="majorBidi" w:hAnsiTheme="majorBidi" w:cstheme="majorBidi"/>
          <w:color w:val="000000" w:themeColor="text1"/>
          <w:sz w:val="24"/>
          <w:szCs w:val="24"/>
          <w:lang w:val="en-US"/>
        </w:rPr>
        <w:t>).</w:t>
      </w:r>
    </w:p>
    <w:p w14:paraId="1A5704C2" w14:textId="77777777"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p>
    <w:p w14:paraId="178E3889" w14:textId="41CC79B0"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Figure S5. </w:t>
      </w:r>
      <w:r w:rsidRPr="007A367C">
        <w:rPr>
          <w:rFonts w:asciiTheme="majorBidi" w:eastAsiaTheme="minorEastAsia" w:hAnsiTheme="majorBidi" w:cstheme="majorBidi"/>
          <w:color w:val="000000" w:themeColor="text1"/>
          <w:kern w:val="24"/>
          <w:sz w:val="24"/>
          <w:szCs w:val="24"/>
          <w:lang w:val="en-US" w:eastAsia="en-GB"/>
        </w:rPr>
        <w:t xml:space="preserve">Survival </w:t>
      </w:r>
      <w:r w:rsidR="00186678" w:rsidRPr="007A367C">
        <w:rPr>
          <w:rFonts w:asciiTheme="majorBidi" w:eastAsiaTheme="minorEastAsia" w:hAnsiTheme="majorBidi" w:cstheme="majorBidi"/>
          <w:color w:val="000000" w:themeColor="text1"/>
          <w:kern w:val="24"/>
          <w:sz w:val="24"/>
          <w:szCs w:val="24"/>
          <w:lang w:val="en-US" w:eastAsia="en-GB"/>
        </w:rPr>
        <w:t xml:space="preserve">(%) </w:t>
      </w:r>
      <w:r w:rsidRPr="007A367C">
        <w:rPr>
          <w:rFonts w:asciiTheme="majorBidi" w:eastAsiaTheme="minorEastAsia" w:hAnsiTheme="majorBidi" w:cstheme="majorBidi"/>
          <w:color w:val="000000" w:themeColor="text1"/>
          <w:kern w:val="24"/>
          <w:sz w:val="24"/>
          <w:szCs w:val="24"/>
          <w:lang w:val="en-US" w:eastAsia="en-GB"/>
        </w:rPr>
        <w:t xml:space="preserve">of </w:t>
      </w:r>
      <w:r w:rsidRPr="007A367C">
        <w:rPr>
          <w:rFonts w:asciiTheme="majorBidi" w:eastAsiaTheme="minorEastAsia" w:hAnsiTheme="majorBidi" w:cstheme="majorBidi"/>
          <w:i/>
          <w:iCs/>
          <w:color w:val="000000" w:themeColor="text1"/>
          <w:kern w:val="24"/>
          <w:sz w:val="24"/>
          <w:szCs w:val="24"/>
          <w:lang w:val="en-US" w:eastAsia="en-GB"/>
        </w:rPr>
        <w:t>D</w:t>
      </w:r>
      <w:r w:rsidR="00186678" w:rsidRPr="007A367C">
        <w:rPr>
          <w:rFonts w:asciiTheme="majorBidi" w:eastAsiaTheme="minorEastAsia" w:hAnsiTheme="majorBidi" w:cstheme="majorBidi"/>
          <w:i/>
          <w:iCs/>
          <w:color w:val="000000" w:themeColor="text1"/>
          <w:kern w:val="24"/>
          <w:sz w:val="24"/>
          <w:szCs w:val="24"/>
          <w:lang w:val="en-US" w:eastAsia="en-GB"/>
        </w:rPr>
        <w:t>elia</w:t>
      </w:r>
      <w:r w:rsidRPr="007A367C">
        <w:rPr>
          <w:rFonts w:asciiTheme="majorBidi" w:eastAsiaTheme="minorEastAsia" w:hAnsiTheme="majorBidi" w:cstheme="majorBidi"/>
          <w:i/>
          <w:iCs/>
          <w:color w:val="000000" w:themeColor="text1"/>
          <w:kern w:val="24"/>
          <w:sz w:val="24"/>
          <w:szCs w:val="24"/>
          <w:lang w:val="en-US" w:eastAsia="en-GB"/>
        </w:rPr>
        <w:t xml:space="preserve"> radicum</w:t>
      </w:r>
      <w:r w:rsidRPr="007A367C">
        <w:rPr>
          <w:rFonts w:asciiTheme="majorBidi" w:eastAsiaTheme="minorEastAsia" w:hAnsiTheme="majorBidi" w:cstheme="majorBidi"/>
          <w:color w:val="000000" w:themeColor="text1"/>
          <w:kern w:val="24"/>
          <w:sz w:val="24"/>
          <w:szCs w:val="24"/>
          <w:lang w:val="en-US" w:eastAsia="en-GB"/>
        </w:rPr>
        <w:t xml:space="preserve"> larvae on roots of </w:t>
      </w:r>
      <w:r w:rsidRPr="007A367C">
        <w:rPr>
          <w:rFonts w:asciiTheme="majorBidi" w:eastAsiaTheme="minorEastAsia" w:hAnsiTheme="majorBidi" w:cstheme="majorBidi"/>
          <w:i/>
          <w:iCs/>
          <w:color w:val="000000" w:themeColor="text1"/>
          <w:kern w:val="24"/>
          <w:sz w:val="24"/>
          <w:szCs w:val="24"/>
          <w:lang w:val="en-US" w:eastAsia="en-GB"/>
        </w:rPr>
        <w:t>B</w:t>
      </w:r>
      <w:r w:rsidR="00186678" w:rsidRPr="007A367C">
        <w:rPr>
          <w:rFonts w:asciiTheme="majorBidi" w:eastAsiaTheme="minorEastAsia" w:hAnsiTheme="majorBidi" w:cstheme="majorBidi"/>
          <w:i/>
          <w:iCs/>
          <w:color w:val="000000" w:themeColor="text1"/>
          <w:kern w:val="24"/>
          <w:sz w:val="24"/>
          <w:szCs w:val="24"/>
          <w:lang w:val="en-US" w:eastAsia="en-GB"/>
        </w:rPr>
        <w:t>rassica</w:t>
      </w:r>
      <w:r w:rsidRPr="007A367C">
        <w:rPr>
          <w:rFonts w:asciiTheme="majorBidi" w:eastAsiaTheme="minorEastAsia" w:hAnsiTheme="majorBidi" w:cstheme="majorBidi"/>
          <w:i/>
          <w:iCs/>
          <w:color w:val="000000" w:themeColor="text1"/>
          <w:kern w:val="24"/>
          <w:sz w:val="24"/>
          <w:szCs w:val="24"/>
          <w:lang w:val="en-US" w:eastAsia="en-GB"/>
        </w:rPr>
        <w:t xml:space="preserve"> rapa </w:t>
      </w:r>
      <w:r w:rsidRPr="007A367C">
        <w:rPr>
          <w:rFonts w:asciiTheme="majorBidi" w:eastAsiaTheme="minorEastAsia" w:hAnsiTheme="majorBidi" w:cstheme="majorBidi"/>
          <w:color w:val="000000" w:themeColor="text1"/>
          <w:kern w:val="24"/>
          <w:sz w:val="24"/>
          <w:szCs w:val="24"/>
          <w:lang w:val="en-US" w:eastAsia="en-GB"/>
        </w:rPr>
        <w:t xml:space="preserve">plants grown in unamended soil (NoFrass; control) or soil amended with raw </w:t>
      </w:r>
      <w:r w:rsidR="00186678" w:rsidRPr="007A367C">
        <w:rPr>
          <w:rFonts w:asciiTheme="majorBidi" w:eastAsiaTheme="minorEastAsia" w:hAnsiTheme="majorBidi" w:cstheme="majorBidi"/>
          <w:color w:val="000000" w:themeColor="text1"/>
          <w:kern w:val="24"/>
          <w:sz w:val="24"/>
          <w:szCs w:val="24"/>
          <w:lang w:val="en-US" w:eastAsia="en-GB"/>
        </w:rPr>
        <w:t xml:space="preserve">black soldier fly </w:t>
      </w:r>
      <w:r w:rsidRPr="007A367C">
        <w:rPr>
          <w:rFonts w:asciiTheme="majorBidi" w:eastAsiaTheme="minorEastAsia" w:hAnsiTheme="majorBidi" w:cstheme="majorBidi"/>
          <w:color w:val="000000" w:themeColor="text1"/>
          <w:kern w:val="24"/>
          <w:sz w:val="24"/>
          <w:szCs w:val="24"/>
          <w:lang w:val="en-US" w:eastAsia="en-GB"/>
        </w:rPr>
        <w:t>frass (BSFF) or raw yellow mealworm frass (MWF)</w:t>
      </w:r>
      <w:r w:rsidR="00307047" w:rsidRPr="007A367C">
        <w:rPr>
          <w:rFonts w:asciiTheme="majorBidi" w:eastAsiaTheme="minorEastAsia" w:hAnsiTheme="majorBidi" w:cstheme="majorBidi"/>
          <w:color w:val="000000" w:themeColor="text1"/>
          <w:kern w:val="24"/>
          <w:sz w:val="24"/>
          <w:szCs w:val="24"/>
          <w:lang w:val="en-US" w:eastAsia="en-GB"/>
        </w:rPr>
        <w:t xml:space="preserve"> </w:t>
      </w:r>
      <w:r w:rsidR="00307047" w:rsidRPr="007A367C">
        <w:rPr>
          <w:rFonts w:asciiTheme="majorBidi" w:hAnsiTheme="majorBidi" w:cstheme="majorBidi"/>
          <w:color w:val="000000" w:themeColor="text1"/>
          <w:sz w:val="24"/>
          <w:szCs w:val="24"/>
          <w:lang w:val="en-US"/>
        </w:rPr>
        <w:t>(all treatments: n = 10 plants)</w:t>
      </w:r>
      <w:r w:rsidRPr="007A367C">
        <w:rPr>
          <w:rFonts w:asciiTheme="majorBidi" w:eastAsiaTheme="minorEastAsia" w:hAnsiTheme="majorBidi" w:cstheme="majorBidi"/>
          <w:color w:val="000000" w:themeColor="text1"/>
          <w:kern w:val="24"/>
          <w:sz w:val="24"/>
          <w:szCs w:val="24"/>
          <w:lang w:val="en-US" w:eastAsia="en-GB"/>
        </w:rPr>
        <w:t xml:space="preserve">. </w:t>
      </w:r>
      <w:bookmarkStart w:id="49" w:name="_Hlk138900097"/>
      <w:r w:rsidRPr="007A367C">
        <w:rPr>
          <w:rFonts w:asciiTheme="majorBidi" w:hAnsiTheme="majorBidi" w:cstheme="majorBidi"/>
          <w:color w:val="000000" w:themeColor="text1"/>
          <w:sz w:val="24"/>
          <w:szCs w:val="24"/>
          <w:lang w:val="en-US"/>
        </w:rPr>
        <w:t>The box</w:t>
      </w:r>
      <w:r w:rsidR="00186678" w:rsidRPr="007A367C">
        <w:rPr>
          <w:rFonts w:asciiTheme="majorBidi" w:hAnsiTheme="majorBidi" w:cstheme="majorBidi"/>
          <w:color w:val="000000" w:themeColor="text1"/>
          <w:sz w:val="24"/>
          <w:szCs w:val="24"/>
          <w:lang w:val="en-US"/>
        </w:rPr>
        <w:t>es</w:t>
      </w:r>
      <w:r w:rsidRPr="007A367C">
        <w:rPr>
          <w:rFonts w:asciiTheme="majorBidi" w:hAnsiTheme="majorBidi" w:cstheme="majorBidi"/>
          <w:color w:val="000000" w:themeColor="text1"/>
          <w:sz w:val="24"/>
          <w:szCs w:val="24"/>
          <w:lang w:val="en-US"/>
        </w:rPr>
        <w:t xml:space="preserve"> represent the interquartile range</w:t>
      </w:r>
      <w:r w:rsidR="00186678"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w:t>
      </w:r>
      <w:r w:rsidR="00186678" w:rsidRPr="007A367C">
        <w:rPr>
          <w:rFonts w:asciiTheme="majorBidi" w:hAnsiTheme="majorBidi" w:cstheme="majorBidi"/>
          <w:color w:val="000000" w:themeColor="text1"/>
          <w:sz w:val="24"/>
          <w:szCs w:val="24"/>
          <w:lang w:val="en-US"/>
        </w:rPr>
        <w:t>indica</w:t>
      </w:r>
      <w:r w:rsidRPr="007A367C">
        <w:rPr>
          <w:rFonts w:asciiTheme="majorBidi" w:hAnsiTheme="majorBidi" w:cstheme="majorBidi"/>
          <w:color w:val="000000" w:themeColor="text1"/>
          <w:sz w:val="24"/>
          <w:szCs w:val="24"/>
          <w:lang w:val="en-US"/>
        </w:rPr>
        <w:t>t</w:t>
      </w:r>
      <w:r w:rsidR="00186678" w:rsidRPr="007A367C">
        <w:rPr>
          <w:rFonts w:asciiTheme="majorBidi" w:hAnsiTheme="majorBidi" w:cstheme="majorBidi"/>
          <w:color w:val="000000" w:themeColor="text1"/>
          <w:sz w:val="24"/>
          <w:szCs w:val="24"/>
          <w:lang w:val="en-US"/>
        </w:rPr>
        <w:t>e</w:t>
      </w:r>
      <w:r w:rsidRPr="007A367C">
        <w:rPr>
          <w:rFonts w:asciiTheme="majorBidi" w:hAnsiTheme="majorBidi" w:cstheme="majorBidi"/>
          <w:color w:val="000000" w:themeColor="text1"/>
          <w:sz w:val="24"/>
          <w:szCs w:val="24"/>
          <w:lang w:val="en-US"/>
        </w:rPr>
        <w:t xml:space="preserve">s the median, </w:t>
      </w:r>
      <w:r w:rsidR="00186678" w:rsidRPr="007A367C">
        <w:rPr>
          <w:rFonts w:asciiTheme="majorBidi" w:hAnsiTheme="majorBidi" w:cstheme="majorBidi"/>
          <w:color w:val="000000" w:themeColor="text1"/>
          <w:sz w:val="24"/>
          <w:szCs w:val="24"/>
          <w:lang w:val="en-US"/>
        </w:rPr>
        <w:t xml:space="preserve">and </w:t>
      </w:r>
      <w:r w:rsidRPr="007A367C">
        <w:rPr>
          <w:rFonts w:asciiTheme="majorBidi" w:hAnsiTheme="majorBidi" w:cstheme="majorBidi"/>
          <w:color w:val="000000" w:themeColor="text1"/>
          <w:sz w:val="24"/>
          <w:szCs w:val="24"/>
          <w:lang w:val="en-US"/>
        </w:rPr>
        <w:t xml:space="preserve">the whiskers </w:t>
      </w:r>
      <w:r w:rsidR="00186678" w:rsidRPr="007A367C">
        <w:rPr>
          <w:rFonts w:asciiTheme="majorBidi" w:hAnsiTheme="majorBidi" w:cstheme="majorBidi"/>
          <w:color w:val="000000" w:themeColor="text1"/>
          <w:sz w:val="24"/>
          <w:szCs w:val="24"/>
          <w:lang w:val="en-US"/>
        </w:rPr>
        <w:t xml:space="preserve">indicate </w:t>
      </w:r>
      <w:r w:rsidRPr="007A367C">
        <w:rPr>
          <w:rFonts w:asciiTheme="majorBidi" w:hAnsiTheme="majorBidi" w:cstheme="majorBidi"/>
          <w:color w:val="000000" w:themeColor="text1"/>
          <w:sz w:val="24"/>
          <w:szCs w:val="24"/>
          <w:lang w:val="en-US"/>
        </w:rPr>
        <w:t>1.5</w:t>
      </w:r>
      <w:r w:rsidR="004F061C" w:rsidRPr="007A367C">
        <w:rPr>
          <w:rFonts w:asciiTheme="majorBidi" w:hAnsiTheme="majorBidi" w:cstheme="majorBidi"/>
          <w:color w:val="000000" w:themeColor="text1"/>
          <w:sz w:val="24"/>
          <w:szCs w:val="24"/>
          <w:lang w:val="en-US"/>
        </w:rPr>
        <w:t xml:space="preserve"> </w:t>
      </w:r>
      <w:r w:rsidR="00186678" w:rsidRPr="007A367C">
        <w:rPr>
          <w:rFonts w:asciiTheme="majorBidi" w:hAnsiTheme="majorBidi" w:cstheme="majorBidi"/>
          <w:color w:val="000000" w:themeColor="text1"/>
          <w:sz w:val="24"/>
          <w:szCs w:val="24"/>
          <w:lang w:val="en-US"/>
        </w:rPr>
        <w:t>x</w:t>
      </w:r>
      <w:r w:rsidR="004F061C"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IQR.</w:t>
      </w:r>
      <w:bookmarkEnd w:id="49"/>
      <w:r w:rsidRPr="007A367C">
        <w:rPr>
          <w:rFonts w:asciiTheme="majorBidi" w:hAnsiTheme="majorBidi" w:cstheme="majorBidi"/>
          <w:color w:val="000000" w:themeColor="text1"/>
          <w:sz w:val="24"/>
          <w:szCs w:val="24"/>
          <w:lang w:val="en-US"/>
        </w:rPr>
        <w:t xml:space="preserve"> Data were analysed by generalised linear </w:t>
      </w:r>
      <w:r w:rsidRPr="007A367C">
        <w:rPr>
          <w:rFonts w:asciiTheme="majorBidi" w:hAnsiTheme="majorBidi" w:cstheme="majorBidi"/>
          <w:color w:val="000000" w:themeColor="text1"/>
          <w:sz w:val="24"/>
          <w:szCs w:val="24"/>
          <w:lang w:val="en-US"/>
        </w:rPr>
        <w:lastRenderedPageBreak/>
        <w:t xml:space="preserve">models </w:t>
      </w:r>
      <w:r w:rsidR="004F061C"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GLM</w:t>
      </w:r>
      <w:r w:rsidR="004F061C" w:rsidRPr="007A367C">
        <w:rPr>
          <w:rFonts w:asciiTheme="majorBidi" w:hAnsiTheme="majorBidi" w:cstheme="majorBidi"/>
          <w:color w:val="000000" w:themeColor="text1"/>
          <w:sz w:val="24"/>
          <w:szCs w:val="24"/>
          <w:lang w:val="en-US"/>
        </w:rPr>
        <w:t>; χ</w:t>
      </w:r>
      <w:r w:rsidR="004F061C" w:rsidRPr="007A367C">
        <w:rPr>
          <w:rFonts w:asciiTheme="majorBidi" w:hAnsiTheme="majorBidi" w:cstheme="majorBidi"/>
          <w:color w:val="000000" w:themeColor="text1"/>
          <w:sz w:val="24"/>
          <w:szCs w:val="24"/>
          <w:vertAlign w:val="superscript"/>
          <w:lang w:val="en-US"/>
        </w:rPr>
        <w:t>2</w:t>
      </w:r>
      <w:r w:rsidR="004F061C" w:rsidRPr="007A367C">
        <w:rPr>
          <w:rFonts w:asciiTheme="majorBidi" w:hAnsiTheme="majorBidi" w:cstheme="majorBidi"/>
          <w:color w:val="000000" w:themeColor="text1"/>
          <w:sz w:val="24"/>
          <w:szCs w:val="24"/>
          <w:lang w:val="en-US"/>
        </w:rPr>
        <w:t xml:space="preserve"> = 56.28, P &lt; 0.0001; </w:t>
      </w:r>
      <w:proofErr w:type="spellStart"/>
      <w:r w:rsidR="004F061C" w:rsidRPr="007A367C">
        <w:rPr>
          <w:rFonts w:asciiTheme="majorBidi" w:hAnsiTheme="majorBidi" w:cstheme="majorBidi"/>
          <w:color w:val="000000" w:themeColor="text1"/>
          <w:sz w:val="24"/>
          <w:szCs w:val="24"/>
          <w:lang w:val="en-US"/>
        </w:rPr>
        <w:t>d.f.</w:t>
      </w:r>
      <w:proofErr w:type="spellEnd"/>
      <w:r w:rsidR="004F061C" w:rsidRPr="007A367C">
        <w:rPr>
          <w:rFonts w:asciiTheme="majorBidi" w:hAnsiTheme="majorBidi" w:cstheme="majorBidi"/>
          <w:color w:val="000000" w:themeColor="text1"/>
          <w:sz w:val="24"/>
          <w:szCs w:val="24"/>
          <w:lang w:val="en-US"/>
        </w:rPr>
        <w:t xml:space="preserve"> = 2]</w:t>
      </w:r>
      <w:r w:rsidRPr="007A367C">
        <w:rPr>
          <w:rFonts w:asciiTheme="majorBidi" w:hAnsiTheme="majorBidi" w:cstheme="majorBidi"/>
          <w:color w:val="000000" w:themeColor="text1"/>
          <w:sz w:val="24"/>
          <w:szCs w:val="24"/>
          <w:lang w:val="en-US"/>
        </w:rPr>
        <w:t>. n i</w:t>
      </w:r>
      <w:r w:rsidR="00186678" w:rsidRPr="007A367C">
        <w:rPr>
          <w:rFonts w:asciiTheme="majorBidi" w:hAnsiTheme="majorBidi" w:cstheme="majorBidi"/>
          <w:color w:val="000000" w:themeColor="text1"/>
          <w:sz w:val="24"/>
          <w:szCs w:val="24"/>
          <w:lang w:val="en-US"/>
        </w:rPr>
        <w:t>ndicate</w:t>
      </w:r>
      <w:r w:rsidRPr="007A367C">
        <w:rPr>
          <w:rFonts w:asciiTheme="majorBidi" w:hAnsiTheme="majorBidi" w:cstheme="majorBidi"/>
          <w:color w:val="000000" w:themeColor="text1"/>
          <w:sz w:val="24"/>
          <w:szCs w:val="24"/>
          <w:lang w:val="en-US"/>
        </w:rPr>
        <w:t xml:space="preserve">s the number of replicate plants. </w:t>
      </w:r>
      <w:r w:rsidR="00186678" w:rsidRPr="007A367C">
        <w:rPr>
          <w:rFonts w:asciiTheme="majorBidi" w:hAnsiTheme="majorBidi" w:cstheme="majorBidi"/>
          <w:color w:val="000000" w:themeColor="text1"/>
          <w:sz w:val="24"/>
          <w:szCs w:val="24"/>
          <w:lang w:val="en-US"/>
        </w:rPr>
        <w:t>For b</w:t>
      </w:r>
      <w:r w:rsidRPr="007A367C">
        <w:rPr>
          <w:rFonts w:asciiTheme="majorBidi" w:hAnsiTheme="majorBidi" w:cstheme="majorBidi"/>
          <w:color w:val="000000" w:themeColor="text1"/>
          <w:sz w:val="24"/>
          <w:szCs w:val="24"/>
          <w:lang w:val="en-US"/>
        </w:rPr>
        <w:t>oxes with</w:t>
      </w:r>
      <w:r w:rsidR="00186678" w:rsidRPr="007A367C">
        <w:rPr>
          <w:rFonts w:asciiTheme="majorBidi" w:hAnsiTheme="majorBidi" w:cstheme="majorBidi"/>
          <w:color w:val="000000" w:themeColor="text1"/>
          <w:sz w:val="24"/>
          <w:szCs w:val="24"/>
          <w:lang w:val="en-US"/>
        </w:rPr>
        <w:t>in a panel capped with</w:t>
      </w:r>
      <w:r w:rsidRPr="007A367C">
        <w:rPr>
          <w:rFonts w:asciiTheme="majorBidi" w:hAnsiTheme="majorBidi" w:cstheme="majorBidi"/>
          <w:color w:val="000000" w:themeColor="text1"/>
          <w:sz w:val="24"/>
          <w:szCs w:val="24"/>
          <w:lang w:val="en-US"/>
        </w:rPr>
        <w:t xml:space="preserve"> different letters</w:t>
      </w:r>
      <w:r w:rsidR="00186678" w:rsidRPr="007A367C">
        <w:rPr>
          <w:rFonts w:asciiTheme="majorBidi" w:hAnsiTheme="majorBidi" w:cstheme="majorBidi"/>
          <w:color w:val="000000" w:themeColor="text1"/>
          <w:sz w:val="24"/>
          <w:szCs w:val="24"/>
          <w:lang w:val="en-US"/>
        </w:rPr>
        <w:t>, the means</w:t>
      </w:r>
      <w:r w:rsidRPr="007A367C">
        <w:rPr>
          <w:rFonts w:asciiTheme="majorBidi" w:hAnsiTheme="majorBidi" w:cstheme="majorBidi"/>
          <w:color w:val="000000" w:themeColor="text1"/>
          <w:sz w:val="24"/>
          <w:szCs w:val="24"/>
          <w:lang w:val="en-US"/>
        </w:rPr>
        <w:t xml:space="preserve"> differ significantly (</w:t>
      </w:r>
      <w:r w:rsidRPr="007A367C">
        <w:rPr>
          <w:rFonts w:asciiTheme="majorBidi" w:hAnsiTheme="majorBidi" w:cstheme="majorBidi"/>
          <w:color w:val="000000" w:themeColor="text1"/>
          <w:sz w:val="24"/>
          <w:szCs w:val="24"/>
          <w:shd w:val="clear" w:color="auto" w:fill="FFFFFF"/>
          <w:lang w:val="en-US"/>
        </w:rPr>
        <w:t xml:space="preserve">Tukey's </w:t>
      </w:r>
      <w:r w:rsidRPr="007A367C">
        <w:rPr>
          <w:rFonts w:asciiTheme="majorBidi" w:hAnsiTheme="majorBidi" w:cstheme="majorBidi"/>
          <w:color w:val="000000" w:themeColor="text1"/>
          <w:sz w:val="24"/>
          <w:szCs w:val="24"/>
          <w:lang w:val="en-US"/>
        </w:rPr>
        <w:t>post</w:t>
      </w:r>
      <w:r w:rsidR="00186678"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hoc test, </w:t>
      </w:r>
      <w:r w:rsidR="00186678" w:rsidRPr="007A367C">
        <w:rPr>
          <w:rFonts w:asciiTheme="majorBidi" w:hAnsiTheme="majorBidi" w:cstheme="majorBidi"/>
          <w:color w:val="000000" w:themeColor="text1"/>
          <w:sz w:val="24"/>
          <w:szCs w:val="24"/>
          <w:lang w:val="en-US"/>
        </w:rPr>
        <w:t>P &lt; 0.05</w:t>
      </w:r>
      <w:r w:rsidRPr="007A367C">
        <w:rPr>
          <w:rFonts w:asciiTheme="majorBidi" w:hAnsiTheme="majorBidi" w:cstheme="majorBidi"/>
          <w:color w:val="000000" w:themeColor="text1"/>
          <w:sz w:val="24"/>
          <w:szCs w:val="24"/>
          <w:lang w:val="en-US"/>
        </w:rPr>
        <w:t>).</w:t>
      </w:r>
    </w:p>
    <w:p w14:paraId="461BA36E" w14:textId="77777777"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p>
    <w:p w14:paraId="5F9B04B8" w14:textId="45B80F41"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Figure S6. </w:t>
      </w:r>
      <w:r w:rsidRPr="007A367C">
        <w:rPr>
          <w:rFonts w:asciiTheme="majorBidi" w:hAnsiTheme="majorBidi" w:cstheme="majorBidi"/>
          <w:color w:val="000000" w:themeColor="text1"/>
          <w:sz w:val="24"/>
          <w:szCs w:val="24"/>
          <w:lang w:val="en-US"/>
        </w:rPr>
        <w:t xml:space="preserve">Biomass </w:t>
      </w:r>
      <w:r w:rsidRPr="007A367C">
        <w:rPr>
          <w:rFonts w:asciiTheme="majorBidi" w:eastAsiaTheme="minorEastAsia" w:hAnsiTheme="majorBidi" w:cstheme="majorBidi"/>
          <w:color w:val="000000" w:themeColor="text1"/>
          <w:sz w:val="24"/>
          <w:szCs w:val="24"/>
          <w:lang w:val="en-US"/>
        </w:rPr>
        <w:t xml:space="preserve">(mg) of </w:t>
      </w:r>
      <w:r w:rsidRPr="007A367C">
        <w:rPr>
          <w:rFonts w:asciiTheme="majorBidi" w:eastAsiaTheme="minorEastAsia" w:hAnsiTheme="majorBidi" w:cstheme="majorBidi"/>
          <w:i/>
          <w:iCs/>
          <w:color w:val="000000" w:themeColor="text1"/>
          <w:sz w:val="24"/>
          <w:szCs w:val="24"/>
          <w:lang w:val="en-US"/>
        </w:rPr>
        <w:t>D</w:t>
      </w:r>
      <w:r w:rsidR="0099392E" w:rsidRPr="007A367C">
        <w:rPr>
          <w:rFonts w:asciiTheme="majorBidi" w:eastAsiaTheme="minorEastAsia" w:hAnsiTheme="majorBidi" w:cstheme="majorBidi"/>
          <w:i/>
          <w:iCs/>
          <w:color w:val="000000" w:themeColor="text1"/>
          <w:sz w:val="24"/>
          <w:szCs w:val="24"/>
          <w:lang w:val="en-US"/>
        </w:rPr>
        <w:t>elia</w:t>
      </w:r>
      <w:r w:rsidRPr="007A367C">
        <w:rPr>
          <w:rFonts w:asciiTheme="majorBidi" w:eastAsiaTheme="minorEastAsia" w:hAnsiTheme="majorBidi" w:cstheme="majorBidi"/>
          <w:i/>
          <w:iCs/>
          <w:color w:val="000000" w:themeColor="text1"/>
          <w:sz w:val="24"/>
          <w:szCs w:val="24"/>
          <w:lang w:val="en-US"/>
        </w:rPr>
        <w:t xml:space="preserve"> radicum</w:t>
      </w:r>
      <w:r w:rsidRPr="007A367C">
        <w:rPr>
          <w:rFonts w:asciiTheme="majorBidi" w:hAnsiTheme="majorBidi" w:cstheme="majorBidi"/>
          <w:color w:val="000000" w:themeColor="text1"/>
          <w:sz w:val="24"/>
          <w:szCs w:val="24"/>
          <w:lang w:val="en-US"/>
        </w:rPr>
        <w:t xml:space="preserve"> </w:t>
      </w:r>
      <w:r w:rsidRPr="007A367C">
        <w:rPr>
          <w:rFonts w:asciiTheme="majorBidi" w:eastAsiaTheme="minorEastAsia" w:hAnsiTheme="majorBidi" w:cstheme="majorBidi"/>
          <w:color w:val="000000" w:themeColor="text1"/>
          <w:sz w:val="24"/>
          <w:szCs w:val="24"/>
          <w:lang w:val="en-US"/>
        </w:rPr>
        <w:t xml:space="preserve">pupae retrieved after a 21-day root infestation of </w:t>
      </w:r>
      <w:r w:rsidRPr="007A367C">
        <w:rPr>
          <w:rFonts w:asciiTheme="majorBidi" w:eastAsiaTheme="minorEastAsia" w:hAnsiTheme="majorBidi" w:cstheme="majorBidi"/>
          <w:i/>
          <w:iCs/>
          <w:color w:val="000000" w:themeColor="text1"/>
          <w:sz w:val="24"/>
          <w:szCs w:val="24"/>
          <w:lang w:val="en-US"/>
        </w:rPr>
        <w:t>B</w:t>
      </w:r>
      <w:r w:rsidR="0099392E" w:rsidRPr="007A367C">
        <w:rPr>
          <w:rFonts w:asciiTheme="majorBidi" w:eastAsiaTheme="minorEastAsia" w:hAnsiTheme="majorBidi" w:cstheme="majorBidi"/>
          <w:i/>
          <w:iCs/>
          <w:color w:val="000000" w:themeColor="text1"/>
          <w:sz w:val="24"/>
          <w:szCs w:val="24"/>
          <w:lang w:val="en-US"/>
        </w:rPr>
        <w:t>rassica</w:t>
      </w:r>
      <w:r w:rsidRPr="007A367C">
        <w:rPr>
          <w:rFonts w:asciiTheme="majorBidi" w:eastAsiaTheme="minorEastAsia" w:hAnsiTheme="majorBidi" w:cstheme="majorBidi"/>
          <w:i/>
          <w:iCs/>
          <w:color w:val="000000" w:themeColor="text1"/>
          <w:sz w:val="24"/>
          <w:szCs w:val="24"/>
          <w:lang w:val="en-US"/>
        </w:rPr>
        <w:t xml:space="preserve"> rapa </w:t>
      </w:r>
      <w:r w:rsidRPr="007A367C">
        <w:rPr>
          <w:rFonts w:asciiTheme="majorBidi" w:eastAsiaTheme="minorEastAsia" w:hAnsiTheme="majorBidi" w:cstheme="majorBidi"/>
          <w:color w:val="000000" w:themeColor="text1"/>
          <w:sz w:val="24"/>
          <w:szCs w:val="24"/>
          <w:lang w:val="en-US"/>
        </w:rPr>
        <w:t xml:space="preserve">grown in unamended soil (NoFrass; control) or soil amended with raw </w:t>
      </w:r>
      <w:r w:rsidR="0099392E" w:rsidRPr="007A367C">
        <w:rPr>
          <w:rFonts w:asciiTheme="majorBidi" w:eastAsiaTheme="minorEastAsia" w:hAnsiTheme="majorBidi" w:cstheme="majorBidi"/>
          <w:color w:val="000000" w:themeColor="text1"/>
          <w:sz w:val="24"/>
          <w:szCs w:val="24"/>
          <w:lang w:val="en-US"/>
        </w:rPr>
        <w:t xml:space="preserve">black soldier fly </w:t>
      </w:r>
      <w:r w:rsidRPr="007A367C">
        <w:rPr>
          <w:rFonts w:asciiTheme="majorBidi" w:eastAsiaTheme="minorEastAsia" w:hAnsiTheme="majorBidi" w:cstheme="majorBidi"/>
          <w:color w:val="000000" w:themeColor="text1"/>
          <w:sz w:val="24"/>
          <w:szCs w:val="24"/>
          <w:lang w:val="en-US"/>
        </w:rPr>
        <w:t>frass (BSFF) or raw yellow mealworm frass (MWF)</w:t>
      </w:r>
      <w:r w:rsidRPr="007A367C">
        <w:rPr>
          <w:rFonts w:asciiTheme="majorBidi" w:eastAsiaTheme="minorEastAsia" w:hAnsiTheme="majorBidi" w:cstheme="majorBidi"/>
          <w:color w:val="000000" w:themeColor="text1"/>
          <w:kern w:val="24"/>
          <w:sz w:val="24"/>
          <w:szCs w:val="24"/>
          <w:lang w:val="en-US"/>
        </w:rPr>
        <w:t xml:space="preserve">. </w:t>
      </w:r>
      <w:r w:rsidRPr="007A367C">
        <w:rPr>
          <w:rFonts w:asciiTheme="majorBidi" w:hAnsiTheme="majorBidi" w:cstheme="majorBidi"/>
          <w:color w:val="000000" w:themeColor="text1"/>
          <w:sz w:val="24"/>
          <w:szCs w:val="24"/>
          <w:lang w:val="en-US"/>
        </w:rPr>
        <w:t>The box</w:t>
      </w:r>
      <w:r w:rsidR="0099392E" w:rsidRPr="007A367C">
        <w:rPr>
          <w:rFonts w:asciiTheme="majorBidi" w:hAnsiTheme="majorBidi" w:cstheme="majorBidi"/>
          <w:color w:val="000000" w:themeColor="text1"/>
          <w:sz w:val="24"/>
          <w:szCs w:val="24"/>
          <w:lang w:val="en-US"/>
        </w:rPr>
        <w:t>es</w:t>
      </w:r>
      <w:r w:rsidRPr="007A367C">
        <w:rPr>
          <w:rFonts w:asciiTheme="majorBidi" w:hAnsiTheme="majorBidi" w:cstheme="majorBidi"/>
          <w:color w:val="000000" w:themeColor="text1"/>
          <w:sz w:val="24"/>
          <w:szCs w:val="24"/>
          <w:lang w:val="en-US"/>
        </w:rPr>
        <w:t xml:space="preserve"> represent the interquartile range</w:t>
      </w:r>
      <w:r w:rsidR="0099392E"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w:t>
      </w:r>
      <w:r w:rsidR="0099392E"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s the median, </w:t>
      </w:r>
      <w:r w:rsidR="0099392E" w:rsidRPr="007A367C">
        <w:rPr>
          <w:rFonts w:asciiTheme="majorBidi" w:hAnsiTheme="majorBidi" w:cstheme="majorBidi"/>
          <w:color w:val="000000" w:themeColor="text1"/>
          <w:sz w:val="24"/>
          <w:szCs w:val="24"/>
          <w:lang w:val="en-US"/>
        </w:rPr>
        <w:t xml:space="preserve">and </w:t>
      </w:r>
      <w:r w:rsidRPr="007A367C">
        <w:rPr>
          <w:rFonts w:asciiTheme="majorBidi" w:hAnsiTheme="majorBidi" w:cstheme="majorBidi"/>
          <w:color w:val="000000" w:themeColor="text1"/>
          <w:sz w:val="24"/>
          <w:szCs w:val="24"/>
          <w:lang w:val="en-US"/>
        </w:rPr>
        <w:t xml:space="preserve">the whiskers </w:t>
      </w:r>
      <w:r w:rsidR="0099392E"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 1.5</w:t>
      </w:r>
      <w:r w:rsidR="0099392E" w:rsidRPr="007A367C">
        <w:rPr>
          <w:rFonts w:asciiTheme="majorBidi" w:hAnsiTheme="majorBidi" w:cstheme="majorBidi"/>
          <w:color w:val="000000" w:themeColor="text1"/>
          <w:sz w:val="24"/>
          <w:szCs w:val="24"/>
          <w:lang w:val="en-US"/>
        </w:rPr>
        <w:t>x</w:t>
      </w:r>
      <w:r w:rsidRPr="007A367C">
        <w:rPr>
          <w:rFonts w:asciiTheme="majorBidi" w:hAnsiTheme="majorBidi" w:cstheme="majorBidi"/>
          <w:color w:val="000000" w:themeColor="text1"/>
          <w:sz w:val="24"/>
          <w:szCs w:val="24"/>
          <w:lang w:val="en-US"/>
        </w:rPr>
        <w:t>IQR. The dots represent outliers. Data were analy</w:t>
      </w:r>
      <w:r w:rsidR="0099392E"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ed with generali</w:t>
      </w:r>
      <w:r w:rsidR="0099392E"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linear models </w:t>
      </w:r>
      <w:r w:rsidR="004F061C"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GLM</w:t>
      </w:r>
      <w:r w:rsidR="004F061C" w:rsidRPr="007A367C">
        <w:rPr>
          <w:rFonts w:asciiTheme="majorBidi" w:hAnsiTheme="majorBidi" w:cstheme="majorBidi"/>
          <w:color w:val="000000" w:themeColor="text1"/>
          <w:sz w:val="24"/>
          <w:szCs w:val="24"/>
          <w:lang w:val="en-US"/>
        </w:rPr>
        <w:t>; χ</w:t>
      </w:r>
      <w:r w:rsidR="004F061C" w:rsidRPr="007A367C">
        <w:rPr>
          <w:rFonts w:asciiTheme="majorBidi" w:hAnsiTheme="majorBidi" w:cstheme="majorBidi"/>
          <w:color w:val="000000" w:themeColor="text1"/>
          <w:sz w:val="24"/>
          <w:szCs w:val="24"/>
          <w:vertAlign w:val="superscript"/>
          <w:lang w:val="en-US"/>
        </w:rPr>
        <w:t>2</w:t>
      </w:r>
      <w:r w:rsidR="004F061C" w:rsidRPr="007A367C">
        <w:rPr>
          <w:rFonts w:asciiTheme="majorBidi" w:hAnsiTheme="majorBidi" w:cstheme="majorBidi"/>
          <w:color w:val="000000" w:themeColor="text1"/>
          <w:sz w:val="24"/>
          <w:szCs w:val="24"/>
          <w:lang w:val="en-US"/>
        </w:rPr>
        <w:t xml:space="preserve"> = 5.12, P = 0.0773; </w:t>
      </w:r>
      <w:proofErr w:type="spellStart"/>
      <w:r w:rsidR="004F061C" w:rsidRPr="007A367C">
        <w:rPr>
          <w:rFonts w:asciiTheme="majorBidi" w:hAnsiTheme="majorBidi" w:cstheme="majorBidi"/>
          <w:color w:val="000000" w:themeColor="text1"/>
          <w:sz w:val="24"/>
          <w:szCs w:val="24"/>
          <w:lang w:val="en-US"/>
        </w:rPr>
        <w:t>d.f.</w:t>
      </w:r>
      <w:proofErr w:type="spellEnd"/>
      <w:r w:rsidR="004F061C" w:rsidRPr="007A367C">
        <w:rPr>
          <w:rFonts w:asciiTheme="majorBidi" w:hAnsiTheme="majorBidi" w:cstheme="majorBidi"/>
          <w:color w:val="000000" w:themeColor="text1"/>
          <w:sz w:val="24"/>
          <w:szCs w:val="24"/>
          <w:lang w:val="en-US"/>
        </w:rPr>
        <w:t xml:space="preserve"> = 2]</w:t>
      </w:r>
      <w:r w:rsidRPr="007A367C">
        <w:rPr>
          <w:rFonts w:asciiTheme="majorBidi" w:hAnsiTheme="majorBidi" w:cstheme="majorBidi"/>
          <w:color w:val="000000" w:themeColor="text1"/>
          <w:sz w:val="24"/>
          <w:szCs w:val="24"/>
          <w:lang w:val="en-US"/>
        </w:rPr>
        <w:t>. n i</w:t>
      </w:r>
      <w:r w:rsidR="0099392E" w:rsidRPr="007A367C">
        <w:rPr>
          <w:rFonts w:asciiTheme="majorBidi" w:hAnsiTheme="majorBidi" w:cstheme="majorBidi"/>
          <w:color w:val="000000" w:themeColor="text1"/>
          <w:sz w:val="24"/>
          <w:szCs w:val="24"/>
          <w:lang w:val="en-US"/>
        </w:rPr>
        <w:t>ndicate</w:t>
      </w:r>
      <w:r w:rsidRPr="007A367C">
        <w:rPr>
          <w:rFonts w:asciiTheme="majorBidi" w:hAnsiTheme="majorBidi" w:cstheme="majorBidi"/>
          <w:color w:val="000000" w:themeColor="text1"/>
          <w:sz w:val="24"/>
          <w:szCs w:val="24"/>
          <w:lang w:val="en-US"/>
        </w:rPr>
        <w:t>s the number of pupae weighed.</w:t>
      </w:r>
    </w:p>
    <w:p w14:paraId="5910FFA0" w14:textId="77777777"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p>
    <w:p w14:paraId="2F1FFE1F" w14:textId="60830D58"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S7.</w:t>
      </w:r>
      <w:r w:rsidRPr="007A367C">
        <w:rPr>
          <w:rFonts w:asciiTheme="majorBidi" w:hAnsiTheme="majorBidi" w:cstheme="majorBidi"/>
          <w:color w:val="000000" w:themeColor="text1"/>
          <w:sz w:val="24"/>
          <w:szCs w:val="24"/>
          <w:lang w:val="en-US"/>
        </w:rPr>
        <w:t xml:space="preserve"> Emergence of </w:t>
      </w:r>
      <w:r w:rsidRPr="007A367C">
        <w:rPr>
          <w:rFonts w:asciiTheme="majorBidi" w:hAnsiTheme="majorBidi" w:cstheme="majorBidi"/>
          <w:i/>
          <w:iCs/>
          <w:color w:val="000000" w:themeColor="text1"/>
          <w:sz w:val="24"/>
          <w:szCs w:val="24"/>
          <w:lang w:val="en-US"/>
        </w:rPr>
        <w:t>D</w:t>
      </w:r>
      <w:r w:rsidR="00B479E3" w:rsidRPr="007A367C">
        <w:rPr>
          <w:rFonts w:asciiTheme="majorBidi" w:hAnsiTheme="majorBidi" w:cstheme="majorBidi"/>
          <w:i/>
          <w:iCs/>
          <w:color w:val="000000" w:themeColor="text1"/>
          <w:sz w:val="24"/>
          <w:szCs w:val="24"/>
          <w:lang w:val="en-US"/>
        </w:rPr>
        <w:t>elia</w:t>
      </w:r>
      <w:r w:rsidRPr="007A367C">
        <w:rPr>
          <w:rFonts w:asciiTheme="majorBidi" w:hAnsiTheme="majorBidi" w:cstheme="majorBidi"/>
          <w:i/>
          <w:iCs/>
          <w:color w:val="000000" w:themeColor="text1"/>
          <w:sz w:val="24"/>
          <w:szCs w:val="24"/>
          <w:lang w:val="en-US"/>
        </w:rPr>
        <w:t xml:space="preserve"> radicum</w:t>
      </w:r>
      <w:r w:rsidRPr="007A367C">
        <w:rPr>
          <w:rFonts w:asciiTheme="majorBidi" w:hAnsiTheme="majorBidi" w:cstheme="majorBidi"/>
          <w:color w:val="000000" w:themeColor="text1"/>
          <w:sz w:val="24"/>
          <w:szCs w:val="24"/>
          <w:lang w:val="en-US"/>
        </w:rPr>
        <w:t xml:space="preserve"> adult flies after pupae were retrieved from the roots of </w:t>
      </w:r>
      <w:r w:rsidRPr="007A367C">
        <w:rPr>
          <w:rFonts w:asciiTheme="majorBidi" w:hAnsiTheme="majorBidi" w:cstheme="majorBidi"/>
          <w:i/>
          <w:iCs/>
          <w:color w:val="000000" w:themeColor="text1"/>
          <w:sz w:val="24"/>
          <w:szCs w:val="24"/>
          <w:lang w:val="en-US"/>
        </w:rPr>
        <w:t>B</w:t>
      </w:r>
      <w:r w:rsidR="00B479E3" w:rsidRPr="007A367C">
        <w:rPr>
          <w:rFonts w:asciiTheme="majorBidi" w:hAnsiTheme="majorBidi" w:cstheme="majorBidi"/>
          <w:i/>
          <w:iCs/>
          <w:color w:val="000000" w:themeColor="text1"/>
          <w:sz w:val="24"/>
          <w:szCs w:val="24"/>
          <w:lang w:val="en-US"/>
        </w:rPr>
        <w:t>rassica</w:t>
      </w:r>
      <w:r w:rsidRPr="007A367C">
        <w:rPr>
          <w:rFonts w:asciiTheme="majorBidi" w:hAnsiTheme="majorBidi" w:cstheme="majorBidi"/>
          <w:i/>
          <w:iCs/>
          <w:color w:val="000000" w:themeColor="text1"/>
          <w:sz w:val="24"/>
          <w:szCs w:val="24"/>
          <w:lang w:val="en-US"/>
        </w:rPr>
        <w:t xml:space="preserve"> rapa</w:t>
      </w:r>
      <w:r w:rsidRPr="007A367C">
        <w:rPr>
          <w:rFonts w:asciiTheme="majorBidi" w:hAnsiTheme="majorBidi" w:cstheme="majorBidi"/>
          <w:color w:val="000000" w:themeColor="text1"/>
          <w:sz w:val="24"/>
          <w:szCs w:val="24"/>
          <w:lang w:val="en-US"/>
        </w:rPr>
        <w:t xml:space="preserve"> grown in unamended soil (NoFrass; control) or soil amended with raw </w:t>
      </w:r>
      <w:r w:rsidR="00B479E3" w:rsidRPr="007A367C">
        <w:rPr>
          <w:rFonts w:asciiTheme="majorBidi" w:hAnsiTheme="majorBidi" w:cstheme="majorBidi"/>
          <w:color w:val="000000" w:themeColor="text1"/>
          <w:sz w:val="24"/>
          <w:szCs w:val="24"/>
          <w:lang w:val="en-US"/>
        </w:rPr>
        <w:t xml:space="preserve">black soldier </w:t>
      </w:r>
      <w:r w:rsidR="002C5A51" w:rsidRPr="007A367C">
        <w:rPr>
          <w:rFonts w:asciiTheme="majorBidi" w:hAnsiTheme="majorBidi" w:cstheme="majorBidi"/>
          <w:color w:val="000000" w:themeColor="text1"/>
          <w:sz w:val="24"/>
          <w:szCs w:val="24"/>
          <w:lang w:val="en-US"/>
        </w:rPr>
        <w:t>fly</w:t>
      </w:r>
      <w:r w:rsidR="00B479E3"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frass (BSFF) or raw yellow mealworm frass (MWF)</w:t>
      </w:r>
      <w:r w:rsidRPr="007A367C">
        <w:rPr>
          <w:rFonts w:asciiTheme="majorBidi" w:eastAsiaTheme="minorEastAsia" w:hAnsiTheme="majorBidi" w:cstheme="majorBidi"/>
          <w:color w:val="000000" w:themeColor="text1"/>
          <w:kern w:val="24"/>
          <w:sz w:val="24"/>
          <w:szCs w:val="24"/>
          <w:lang w:val="en-US"/>
        </w:rPr>
        <w:t xml:space="preserve">. </w:t>
      </w:r>
      <w:r w:rsidR="002C5A51" w:rsidRPr="007A367C">
        <w:rPr>
          <w:rFonts w:asciiTheme="majorBidi" w:eastAsiaTheme="minorEastAsia" w:hAnsiTheme="majorBidi" w:cstheme="majorBidi"/>
          <w:color w:val="000000" w:themeColor="text1"/>
          <w:kern w:val="24"/>
          <w:sz w:val="24"/>
          <w:szCs w:val="24"/>
          <w:lang w:val="en-US"/>
        </w:rPr>
        <w:t>(</w:t>
      </w:r>
      <w:r w:rsidRPr="007A367C">
        <w:rPr>
          <w:rFonts w:asciiTheme="majorBidi" w:eastAsiaTheme="minorEastAsia" w:hAnsiTheme="majorBidi" w:cstheme="majorBidi"/>
          <w:color w:val="000000" w:themeColor="text1"/>
          <w:kern w:val="24"/>
          <w:sz w:val="24"/>
          <w:szCs w:val="24"/>
          <w:lang w:val="en-US"/>
        </w:rPr>
        <w:t>A</w:t>
      </w:r>
      <w:r w:rsidR="002C5A51" w:rsidRPr="007A367C">
        <w:rPr>
          <w:rFonts w:asciiTheme="majorBidi" w:eastAsiaTheme="minorEastAsia" w:hAnsiTheme="majorBidi" w:cstheme="majorBidi"/>
          <w:color w:val="000000" w:themeColor="text1"/>
          <w:kern w:val="24"/>
          <w:sz w:val="24"/>
          <w:szCs w:val="24"/>
          <w:lang w:val="en-US"/>
        </w:rPr>
        <w:t>)</w:t>
      </w:r>
      <w:r w:rsidRPr="007A367C">
        <w:rPr>
          <w:rFonts w:asciiTheme="majorBidi" w:eastAsiaTheme="minorEastAsia" w:hAnsiTheme="majorBidi" w:cstheme="majorBidi"/>
          <w:color w:val="000000" w:themeColor="text1"/>
          <w:kern w:val="24"/>
          <w:sz w:val="24"/>
          <w:szCs w:val="24"/>
          <w:lang w:val="en-US"/>
        </w:rPr>
        <w:t xml:space="preserve"> proportion (%) of flies that emerged during the first trial (trial 1), </w:t>
      </w:r>
      <w:r w:rsidR="002C5A51" w:rsidRPr="007A367C">
        <w:rPr>
          <w:rFonts w:asciiTheme="majorBidi" w:eastAsiaTheme="minorEastAsia" w:hAnsiTheme="majorBidi" w:cstheme="majorBidi"/>
          <w:color w:val="000000" w:themeColor="text1"/>
          <w:kern w:val="24"/>
          <w:sz w:val="24"/>
          <w:szCs w:val="24"/>
          <w:lang w:val="en-US"/>
        </w:rPr>
        <w:t>(</w:t>
      </w:r>
      <w:r w:rsidRPr="007A367C">
        <w:rPr>
          <w:rFonts w:asciiTheme="majorBidi" w:eastAsiaTheme="minorEastAsia" w:hAnsiTheme="majorBidi" w:cstheme="majorBidi"/>
          <w:color w:val="000000" w:themeColor="text1"/>
          <w:kern w:val="24"/>
          <w:sz w:val="24"/>
          <w:szCs w:val="24"/>
          <w:lang w:val="en-US"/>
        </w:rPr>
        <w:t>B</w:t>
      </w:r>
      <w:r w:rsidR="002C5A51" w:rsidRPr="007A367C">
        <w:rPr>
          <w:rFonts w:asciiTheme="majorBidi" w:eastAsiaTheme="minorEastAsia" w:hAnsiTheme="majorBidi" w:cstheme="majorBidi"/>
          <w:color w:val="000000" w:themeColor="text1"/>
          <w:kern w:val="24"/>
          <w:sz w:val="24"/>
          <w:szCs w:val="24"/>
          <w:lang w:val="en-US"/>
        </w:rPr>
        <w:t>)</w:t>
      </w:r>
      <w:r w:rsidRPr="007A367C">
        <w:rPr>
          <w:rFonts w:asciiTheme="majorBidi" w:eastAsiaTheme="minorEastAsia" w:hAnsiTheme="majorBidi" w:cstheme="majorBidi"/>
          <w:color w:val="000000" w:themeColor="text1"/>
          <w:kern w:val="24"/>
          <w:sz w:val="24"/>
          <w:szCs w:val="24"/>
          <w:lang w:val="en-US"/>
        </w:rPr>
        <w:t xml:space="preserve"> proportion (%) of flies that emerged during the second trial (trial 2), </w:t>
      </w:r>
      <w:r w:rsidR="002C5A51" w:rsidRPr="007A367C">
        <w:rPr>
          <w:rFonts w:asciiTheme="majorBidi" w:eastAsiaTheme="minorEastAsia" w:hAnsiTheme="majorBidi" w:cstheme="majorBidi"/>
          <w:color w:val="000000" w:themeColor="text1"/>
          <w:kern w:val="24"/>
          <w:sz w:val="24"/>
          <w:szCs w:val="24"/>
          <w:lang w:val="en-US"/>
        </w:rPr>
        <w:t>(</w:t>
      </w:r>
      <w:r w:rsidRPr="007A367C">
        <w:rPr>
          <w:rFonts w:asciiTheme="majorBidi" w:eastAsiaTheme="minorEastAsia" w:hAnsiTheme="majorBidi" w:cstheme="majorBidi"/>
          <w:color w:val="000000" w:themeColor="text1"/>
          <w:kern w:val="24"/>
          <w:sz w:val="24"/>
          <w:szCs w:val="24"/>
          <w:lang w:val="en-US"/>
        </w:rPr>
        <w:t>C</w:t>
      </w:r>
      <w:r w:rsidR="002C5A51" w:rsidRPr="007A367C">
        <w:rPr>
          <w:rFonts w:asciiTheme="majorBidi" w:eastAsiaTheme="minorEastAsia" w:hAnsiTheme="majorBidi" w:cstheme="majorBidi"/>
          <w:color w:val="000000" w:themeColor="text1"/>
          <w:kern w:val="24"/>
          <w:sz w:val="24"/>
          <w:szCs w:val="24"/>
          <w:lang w:val="en-US"/>
        </w:rPr>
        <w:t>)</w:t>
      </w:r>
      <w:r w:rsidRPr="007A367C">
        <w:rPr>
          <w:rFonts w:asciiTheme="majorBidi" w:eastAsiaTheme="minorEastAsia" w:hAnsiTheme="majorBidi" w:cstheme="majorBidi"/>
          <w:color w:val="000000" w:themeColor="text1"/>
          <w:kern w:val="24"/>
          <w:sz w:val="24"/>
          <w:szCs w:val="24"/>
          <w:lang w:val="en-US"/>
        </w:rPr>
        <w:t xml:space="preserve"> time (mean ± S.E) until fly emergence during trial 1, and </w:t>
      </w:r>
      <w:r w:rsidR="002C5A51" w:rsidRPr="007A367C">
        <w:rPr>
          <w:rFonts w:asciiTheme="majorBidi" w:eastAsiaTheme="minorEastAsia" w:hAnsiTheme="majorBidi" w:cstheme="majorBidi"/>
          <w:color w:val="000000" w:themeColor="text1"/>
          <w:kern w:val="24"/>
          <w:sz w:val="24"/>
          <w:szCs w:val="24"/>
          <w:lang w:val="en-US"/>
        </w:rPr>
        <w:t>(</w:t>
      </w:r>
      <w:r w:rsidRPr="007A367C">
        <w:rPr>
          <w:rFonts w:asciiTheme="majorBidi" w:eastAsiaTheme="minorEastAsia" w:hAnsiTheme="majorBidi" w:cstheme="majorBidi"/>
          <w:color w:val="000000" w:themeColor="text1"/>
          <w:kern w:val="24"/>
          <w:sz w:val="24"/>
          <w:szCs w:val="24"/>
          <w:lang w:val="en-US"/>
        </w:rPr>
        <w:t>D</w:t>
      </w:r>
      <w:r w:rsidR="002C5A51" w:rsidRPr="007A367C">
        <w:rPr>
          <w:rFonts w:asciiTheme="majorBidi" w:eastAsiaTheme="minorEastAsia" w:hAnsiTheme="majorBidi" w:cstheme="majorBidi"/>
          <w:color w:val="000000" w:themeColor="text1"/>
          <w:kern w:val="24"/>
          <w:sz w:val="24"/>
          <w:szCs w:val="24"/>
          <w:lang w:val="en-US"/>
        </w:rPr>
        <w:t>)</w:t>
      </w:r>
      <w:r w:rsidRPr="007A367C">
        <w:rPr>
          <w:rFonts w:asciiTheme="majorBidi" w:eastAsiaTheme="minorEastAsia" w:hAnsiTheme="majorBidi" w:cstheme="majorBidi"/>
          <w:color w:val="000000" w:themeColor="text1"/>
          <w:kern w:val="24"/>
          <w:sz w:val="24"/>
          <w:szCs w:val="24"/>
          <w:lang w:val="en-US"/>
        </w:rPr>
        <w:t xml:space="preserve"> time (mean ± S.E) until fly emergence during trial 2. Data on the proportion of flies that emerged were analy</w:t>
      </w:r>
      <w:r w:rsidR="002C5A51" w:rsidRPr="007A367C">
        <w:rPr>
          <w:rFonts w:asciiTheme="majorBidi" w:eastAsiaTheme="minorEastAsia" w:hAnsiTheme="majorBidi" w:cstheme="majorBidi"/>
          <w:color w:val="000000" w:themeColor="text1"/>
          <w:kern w:val="24"/>
          <w:sz w:val="24"/>
          <w:szCs w:val="24"/>
          <w:lang w:val="en-US"/>
        </w:rPr>
        <w:t>z</w:t>
      </w:r>
      <w:r w:rsidRPr="007A367C">
        <w:rPr>
          <w:rFonts w:asciiTheme="majorBidi" w:eastAsiaTheme="minorEastAsia" w:hAnsiTheme="majorBidi" w:cstheme="majorBidi"/>
          <w:color w:val="000000" w:themeColor="text1"/>
          <w:kern w:val="24"/>
          <w:sz w:val="24"/>
          <w:szCs w:val="24"/>
          <w:lang w:val="en-US"/>
        </w:rPr>
        <w:t>ed with the chi-squared test equality of proportions. The fractions (32/40, 62/65, 50/57, 22/29, 41/51 and 35/45) on the graph show the proportion of flies that emerged (numerator) out of the number of pupae (denominator). Data on time until fly emergence were analysed with a generali</w:t>
      </w:r>
      <w:r w:rsidR="002C5A51" w:rsidRPr="007A367C">
        <w:rPr>
          <w:rFonts w:asciiTheme="majorBidi" w:eastAsiaTheme="minorEastAsia" w:hAnsiTheme="majorBidi" w:cstheme="majorBidi"/>
          <w:color w:val="000000" w:themeColor="text1"/>
          <w:kern w:val="24"/>
          <w:sz w:val="24"/>
          <w:szCs w:val="24"/>
          <w:lang w:val="en-US"/>
        </w:rPr>
        <w:t>z</w:t>
      </w:r>
      <w:r w:rsidRPr="007A367C">
        <w:rPr>
          <w:rFonts w:asciiTheme="majorBidi" w:eastAsiaTheme="minorEastAsia" w:hAnsiTheme="majorBidi" w:cstheme="majorBidi"/>
          <w:color w:val="000000" w:themeColor="text1"/>
          <w:kern w:val="24"/>
          <w:sz w:val="24"/>
          <w:szCs w:val="24"/>
          <w:lang w:val="en-US"/>
        </w:rPr>
        <w:t xml:space="preserve">ed linear model </w:t>
      </w:r>
      <w:r w:rsidR="00A45E79" w:rsidRPr="007A367C">
        <w:rPr>
          <w:rFonts w:asciiTheme="majorBidi" w:eastAsiaTheme="minorEastAsia" w:hAnsiTheme="majorBidi" w:cstheme="majorBidi"/>
          <w:color w:val="000000" w:themeColor="text1"/>
          <w:kern w:val="24"/>
          <w:sz w:val="24"/>
          <w:szCs w:val="24"/>
          <w:lang w:val="en-US"/>
        </w:rPr>
        <w:t>[</w:t>
      </w:r>
      <w:r w:rsidRPr="007A367C">
        <w:rPr>
          <w:rFonts w:asciiTheme="majorBidi" w:eastAsiaTheme="minorEastAsia" w:hAnsiTheme="majorBidi" w:cstheme="majorBidi"/>
          <w:color w:val="000000" w:themeColor="text1"/>
          <w:kern w:val="24"/>
          <w:sz w:val="24"/>
          <w:szCs w:val="24"/>
          <w:lang w:val="en-US"/>
        </w:rPr>
        <w:t>GLM</w:t>
      </w:r>
      <w:r w:rsidR="00A45E79" w:rsidRPr="007A367C">
        <w:rPr>
          <w:rFonts w:asciiTheme="majorBidi" w:eastAsiaTheme="minorEastAsia" w:hAnsiTheme="majorBidi" w:cstheme="majorBidi"/>
          <w:color w:val="000000" w:themeColor="text1"/>
          <w:kern w:val="24"/>
          <w:sz w:val="24"/>
          <w:szCs w:val="24"/>
          <w:lang w:val="en-US"/>
        </w:rPr>
        <w:t xml:space="preserve">; </w:t>
      </w:r>
      <w:r w:rsidR="00A45E79" w:rsidRPr="007A367C">
        <w:rPr>
          <w:rFonts w:asciiTheme="majorBidi" w:hAnsiTheme="majorBidi" w:cstheme="majorBidi"/>
          <w:color w:val="000000" w:themeColor="text1"/>
          <w:sz w:val="24"/>
          <w:szCs w:val="24"/>
          <w:lang w:val="en-US"/>
        </w:rPr>
        <w:t>(A) χ</w:t>
      </w:r>
      <w:r w:rsidR="00A45E79" w:rsidRPr="007A367C">
        <w:rPr>
          <w:rFonts w:asciiTheme="majorBidi" w:hAnsiTheme="majorBidi" w:cstheme="majorBidi"/>
          <w:color w:val="000000" w:themeColor="text1"/>
          <w:sz w:val="24"/>
          <w:szCs w:val="24"/>
          <w:vertAlign w:val="superscript"/>
          <w:lang w:val="en-US"/>
        </w:rPr>
        <w:t>2</w:t>
      </w:r>
      <w:r w:rsidR="00A45E79" w:rsidRPr="007A367C">
        <w:rPr>
          <w:rFonts w:asciiTheme="majorBidi" w:hAnsiTheme="majorBidi" w:cstheme="majorBidi"/>
          <w:color w:val="000000" w:themeColor="text1"/>
          <w:sz w:val="24"/>
          <w:szCs w:val="24"/>
          <w:lang w:val="en-US"/>
        </w:rPr>
        <w:t xml:space="preserve"> = 6.06, P = 0.0484; (B) χ</w:t>
      </w:r>
      <w:r w:rsidR="00A45E79" w:rsidRPr="007A367C">
        <w:rPr>
          <w:rFonts w:asciiTheme="majorBidi" w:hAnsiTheme="majorBidi" w:cstheme="majorBidi"/>
          <w:color w:val="000000" w:themeColor="text1"/>
          <w:sz w:val="24"/>
          <w:szCs w:val="24"/>
          <w:vertAlign w:val="superscript"/>
          <w:lang w:val="en-US"/>
        </w:rPr>
        <w:t>2</w:t>
      </w:r>
      <w:r w:rsidR="00A45E79" w:rsidRPr="007A367C">
        <w:rPr>
          <w:rFonts w:asciiTheme="majorBidi" w:hAnsiTheme="majorBidi" w:cstheme="majorBidi"/>
          <w:color w:val="000000" w:themeColor="text1"/>
          <w:sz w:val="24"/>
          <w:szCs w:val="24"/>
          <w:lang w:val="en-US"/>
        </w:rPr>
        <w:t xml:space="preserve"> = 0.24, P = 0.8869; (C) χ</w:t>
      </w:r>
      <w:r w:rsidR="00A45E79" w:rsidRPr="007A367C">
        <w:rPr>
          <w:rFonts w:asciiTheme="majorBidi" w:hAnsiTheme="majorBidi" w:cstheme="majorBidi"/>
          <w:color w:val="000000" w:themeColor="text1"/>
          <w:sz w:val="24"/>
          <w:szCs w:val="24"/>
          <w:vertAlign w:val="superscript"/>
          <w:lang w:val="en-US"/>
        </w:rPr>
        <w:t>2</w:t>
      </w:r>
      <w:r w:rsidR="00A45E79" w:rsidRPr="007A367C">
        <w:rPr>
          <w:rFonts w:asciiTheme="majorBidi" w:hAnsiTheme="majorBidi" w:cstheme="majorBidi"/>
          <w:color w:val="000000" w:themeColor="text1"/>
          <w:sz w:val="24"/>
          <w:szCs w:val="24"/>
          <w:lang w:val="en-US"/>
        </w:rPr>
        <w:t xml:space="preserve"> = 0.92, P = 0.6314; (D) χ</w:t>
      </w:r>
      <w:r w:rsidR="00A45E79" w:rsidRPr="007A367C">
        <w:rPr>
          <w:rFonts w:asciiTheme="majorBidi" w:hAnsiTheme="majorBidi" w:cstheme="majorBidi"/>
          <w:color w:val="000000" w:themeColor="text1"/>
          <w:sz w:val="24"/>
          <w:szCs w:val="24"/>
          <w:vertAlign w:val="superscript"/>
          <w:lang w:val="en-US"/>
        </w:rPr>
        <w:t>2</w:t>
      </w:r>
      <w:r w:rsidR="00A45E79" w:rsidRPr="007A367C">
        <w:rPr>
          <w:rFonts w:asciiTheme="majorBidi" w:hAnsiTheme="majorBidi" w:cstheme="majorBidi"/>
          <w:color w:val="000000" w:themeColor="text1"/>
          <w:sz w:val="24"/>
          <w:szCs w:val="24"/>
          <w:lang w:val="en-US"/>
        </w:rPr>
        <w:t xml:space="preserve"> = 0.11, P = 0.9468; all </w:t>
      </w:r>
      <w:proofErr w:type="spellStart"/>
      <w:r w:rsidR="00A45E79" w:rsidRPr="007A367C">
        <w:rPr>
          <w:rFonts w:asciiTheme="majorBidi" w:hAnsiTheme="majorBidi" w:cstheme="majorBidi"/>
          <w:color w:val="000000" w:themeColor="text1"/>
          <w:sz w:val="24"/>
          <w:szCs w:val="24"/>
          <w:lang w:val="en-US"/>
        </w:rPr>
        <w:t>d.f.</w:t>
      </w:r>
      <w:proofErr w:type="spellEnd"/>
      <w:r w:rsidR="00A45E79" w:rsidRPr="007A367C">
        <w:rPr>
          <w:rFonts w:asciiTheme="majorBidi" w:hAnsiTheme="majorBidi" w:cstheme="majorBidi"/>
          <w:color w:val="000000" w:themeColor="text1"/>
          <w:sz w:val="24"/>
          <w:szCs w:val="24"/>
          <w:lang w:val="en-US"/>
        </w:rPr>
        <w:t xml:space="preserve"> = 2]</w:t>
      </w:r>
      <w:r w:rsidRPr="007A367C">
        <w:rPr>
          <w:rFonts w:asciiTheme="majorBidi" w:eastAsiaTheme="minorEastAsia" w:hAnsiTheme="majorBidi" w:cstheme="majorBidi"/>
          <w:color w:val="000000" w:themeColor="text1"/>
          <w:kern w:val="24"/>
          <w:sz w:val="24"/>
          <w:szCs w:val="24"/>
          <w:lang w:val="en-US"/>
        </w:rPr>
        <w:t xml:space="preserve">. n is the number of recorded instances of fly emergence. Error bars </w:t>
      </w:r>
      <w:r w:rsidR="002C5A51" w:rsidRPr="007A367C">
        <w:rPr>
          <w:rFonts w:asciiTheme="majorBidi" w:eastAsiaTheme="minorEastAsia" w:hAnsiTheme="majorBidi" w:cstheme="majorBidi"/>
          <w:color w:val="000000" w:themeColor="text1"/>
          <w:kern w:val="24"/>
          <w:sz w:val="24"/>
          <w:szCs w:val="24"/>
          <w:lang w:val="en-US"/>
        </w:rPr>
        <w:t xml:space="preserve">indicate </w:t>
      </w:r>
      <w:r w:rsidRPr="007A367C">
        <w:rPr>
          <w:rFonts w:asciiTheme="majorBidi" w:eastAsiaTheme="minorEastAsia" w:hAnsiTheme="majorBidi" w:cstheme="majorBidi"/>
          <w:color w:val="000000" w:themeColor="text1"/>
          <w:kern w:val="24"/>
          <w:sz w:val="24"/>
          <w:szCs w:val="24"/>
          <w:lang w:val="en-US"/>
        </w:rPr>
        <w:t xml:space="preserve">standard errors of the average time until emergence. </w:t>
      </w:r>
      <w:r w:rsidR="002C5A51" w:rsidRPr="007A367C">
        <w:rPr>
          <w:rFonts w:asciiTheme="majorBidi" w:eastAsiaTheme="minorEastAsia" w:hAnsiTheme="majorBidi" w:cstheme="majorBidi"/>
          <w:color w:val="000000" w:themeColor="text1"/>
          <w:kern w:val="24"/>
          <w:sz w:val="24"/>
          <w:szCs w:val="24"/>
          <w:lang w:val="en-US"/>
        </w:rPr>
        <w:t>For b</w:t>
      </w:r>
      <w:r w:rsidRPr="007A367C">
        <w:rPr>
          <w:rFonts w:asciiTheme="majorBidi" w:eastAsiaTheme="minorEastAsia" w:hAnsiTheme="majorBidi" w:cstheme="majorBidi"/>
          <w:color w:val="000000" w:themeColor="text1"/>
          <w:kern w:val="24"/>
          <w:sz w:val="24"/>
          <w:szCs w:val="24"/>
          <w:lang w:val="en-US"/>
        </w:rPr>
        <w:t>ars with</w:t>
      </w:r>
      <w:r w:rsidR="002C5A51" w:rsidRPr="007A367C">
        <w:rPr>
          <w:rFonts w:asciiTheme="majorBidi" w:eastAsiaTheme="minorEastAsia" w:hAnsiTheme="majorBidi" w:cstheme="majorBidi"/>
          <w:color w:val="000000" w:themeColor="text1"/>
          <w:kern w:val="24"/>
          <w:sz w:val="24"/>
          <w:szCs w:val="24"/>
          <w:lang w:val="en-US"/>
        </w:rPr>
        <w:t>in a panel with</w:t>
      </w:r>
      <w:r w:rsidRPr="007A367C">
        <w:rPr>
          <w:rFonts w:asciiTheme="majorBidi" w:eastAsiaTheme="minorEastAsia" w:hAnsiTheme="majorBidi" w:cstheme="majorBidi"/>
          <w:color w:val="000000" w:themeColor="text1"/>
          <w:kern w:val="24"/>
          <w:sz w:val="24"/>
          <w:szCs w:val="24"/>
          <w:lang w:val="en-US"/>
        </w:rPr>
        <w:t xml:space="preserve"> different letters</w:t>
      </w:r>
      <w:r w:rsidR="002C5A51" w:rsidRPr="007A367C">
        <w:rPr>
          <w:rFonts w:asciiTheme="majorBidi" w:eastAsiaTheme="minorEastAsia" w:hAnsiTheme="majorBidi" w:cstheme="majorBidi"/>
          <w:color w:val="000000" w:themeColor="text1"/>
          <w:kern w:val="24"/>
          <w:sz w:val="24"/>
          <w:szCs w:val="24"/>
          <w:lang w:val="en-US"/>
        </w:rPr>
        <w:t xml:space="preserve">, the means differ </w:t>
      </w:r>
      <w:r w:rsidRPr="007A367C">
        <w:rPr>
          <w:rFonts w:asciiTheme="majorBidi" w:eastAsiaTheme="minorEastAsia" w:hAnsiTheme="majorBidi" w:cstheme="majorBidi"/>
          <w:color w:val="000000" w:themeColor="text1"/>
          <w:kern w:val="24"/>
          <w:sz w:val="24"/>
          <w:szCs w:val="24"/>
          <w:lang w:val="en-US"/>
        </w:rPr>
        <w:t xml:space="preserve">significantly following the </w:t>
      </w:r>
      <w:r w:rsidRPr="007A367C">
        <w:rPr>
          <w:rFonts w:asciiTheme="majorBidi" w:hAnsiTheme="majorBidi" w:cstheme="majorBidi"/>
          <w:color w:val="000000" w:themeColor="text1"/>
          <w:sz w:val="24"/>
          <w:szCs w:val="24"/>
          <w:lang w:val="en-US"/>
        </w:rPr>
        <w:t>Marascuilo procedure</w:t>
      </w:r>
      <w:r w:rsidR="002C5A51"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post</w:t>
      </w:r>
      <w:r w:rsidR="002C5A51"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hoc test</w:t>
      </w:r>
      <w:r w:rsidR="002C5A51"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(the </w:t>
      </w:r>
      <w:r w:rsidRPr="007A367C">
        <w:rPr>
          <w:rFonts w:asciiTheme="majorBidi" w:eastAsiaTheme="minorEastAsia" w:hAnsiTheme="majorBidi" w:cstheme="majorBidi"/>
          <w:color w:val="000000" w:themeColor="text1"/>
          <w:kern w:val="24"/>
          <w:sz w:val="24"/>
          <w:szCs w:val="24"/>
          <w:lang w:val="en-US"/>
        </w:rPr>
        <w:t>absolute pairwise difference between proportions is statistically significant if its value exceeds the critical range value). Graphs without error bars represent single measurements (proportions).</w:t>
      </w:r>
    </w:p>
    <w:p w14:paraId="7964BAE8" w14:textId="77777777" w:rsidR="00800E69" w:rsidRPr="007A367C" w:rsidRDefault="00800E69" w:rsidP="00F06186">
      <w:pPr>
        <w:widowControl w:val="0"/>
        <w:suppressAutoHyphens/>
        <w:spacing w:after="0"/>
        <w:contextualSpacing/>
        <w:rPr>
          <w:rFonts w:asciiTheme="majorBidi" w:eastAsiaTheme="minorEastAsia" w:hAnsiTheme="majorBidi" w:cstheme="majorBidi"/>
          <w:color w:val="000000" w:themeColor="text1"/>
          <w:kern w:val="24"/>
          <w:sz w:val="24"/>
          <w:szCs w:val="24"/>
          <w:lang w:val="en-US"/>
        </w:rPr>
      </w:pPr>
    </w:p>
    <w:p w14:paraId="06753F50" w14:textId="013C92D1" w:rsidR="00800E69" w:rsidRPr="007A367C" w:rsidRDefault="00800E69" w:rsidP="007A367C">
      <w:pPr>
        <w:widowControl w:val="0"/>
        <w:suppressAutoHyphens/>
        <w:spacing w:after="0"/>
        <w:contextualSpacing/>
        <w:rPr>
          <w:color w:val="000000" w:themeColor="text1"/>
          <w:lang w:val="en-US"/>
        </w:rPr>
      </w:pPr>
      <w:r w:rsidRPr="007A367C">
        <w:rPr>
          <w:b/>
          <w:bCs/>
          <w:color w:val="000000" w:themeColor="text1"/>
          <w:lang w:val="en-US"/>
        </w:rPr>
        <w:t xml:space="preserve">Figure S8. </w:t>
      </w:r>
      <w:r w:rsidRPr="007A367C">
        <w:rPr>
          <w:color w:val="000000" w:themeColor="text1"/>
          <w:lang w:val="en-US"/>
        </w:rPr>
        <w:t xml:space="preserve">Feeding damage (scores) by larvae of </w:t>
      </w:r>
      <w:r w:rsidRPr="007A367C">
        <w:rPr>
          <w:i/>
          <w:iCs/>
          <w:color w:val="000000" w:themeColor="text1"/>
          <w:lang w:val="en-US"/>
        </w:rPr>
        <w:t>P</w:t>
      </w:r>
      <w:r w:rsidR="00AA2B6A" w:rsidRPr="007A367C">
        <w:rPr>
          <w:i/>
          <w:iCs/>
          <w:color w:val="000000" w:themeColor="text1"/>
          <w:lang w:val="en-US"/>
        </w:rPr>
        <w:t>lutella</w:t>
      </w:r>
      <w:r w:rsidRPr="007A367C">
        <w:rPr>
          <w:i/>
          <w:iCs/>
          <w:color w:val="000000" w:themeColor="text1"/>
          <w:lang w:val="en-US"/>
        </w:rPr>
        <w:t xml:space="preserve"> xylostella</w:t>
      </w:r>
      <w:r w:rsidRPr="007A367C">
        <w:rPr>
          <w:color w:val="000000" w:themeColor="text1"/>
          <w:lang w:val="en-US"/>
        </w:rPr>
        <w:t xml:space="preserve"> on </w:t>
      </w:r>
      <w:r w:rsidRPr="007A367C">
        <w:rPr>
          <w:i/>
          <w:iCs/>
          <w:color w:val="000000" w:themeColor="text1"/>
          <w:lang w:val="en-US"/>
        </w:rPr>
        <w:t>B</w:t>
      </w:r>
      <w:r w:rsidR="00AA2B6A" w:rsidRPr="007A367C">
        <w:rPr>
          <w:i/>
          <w:iCs/>
          <w:color w:val="000000" w:themeColor="text1"/>
          <w:lang w:val="en-US"/>
        </w:rPr>
        <w:t>rassica</w:t>
      </w:r>
      <w:r w:rsidRPr="007A367C">
        <w:rPr>
          <w:i/>
          <w:iCs/>
          <w:color w:val="000000" w:themeColor="text1"/>
          <w:lang w:val="en-US"/>
        </w:rPr>
        <w:t xml:space="preserve"> rapa </w:t>
      </w:r>
      <w:r w:rsidRPr="007A367C">
        <w:rPr>
          <w:color w:val="000000" w:themeColor="text1"/>
          <w:lang w:val="en-US"/>
        </w:rPr>
        <w:t xml:space="preserve">grown in unamended soil (NoFrass; control) or soil amended with raw </w:t>
      </w:r>
      <w:r w:rsidR="00AA2B6A" w:rsidRPr="007A367C">
        <w:rPr>
          <w:color w:val="000000" w:themeColor="text1"/>
          <w:lang w:val="en-US"/>
        </w:rPr>
        <w:t xml:space="preserve">black soldier fly </w:t>
      </w:r>
      <w:r w:rsidRPr="007A367C">
        <w:rPr>
          <w:color w:val="000000" w:themeColor="text1"/>
          <w:lang w:val="en-US"/>
        </w:rPr>
        <w:t>frass (BSFF) or raw yellow mealworm frass (MWF) in two trials</w:t>
      </w:r>
      <w:r w:rsidR="00905D8A" w:rsidRPr="007A367C">
        <w:rPr>
          <w:color w:val="000000" w:themeColor="text1"/>
          <w:lang w:val="en-US"/>
        </w:rPr>
        <w:t xml:space="preserve"> </w:t>
      </w:r>
      <w:r w:rsidR="00905D8A" w:rsidRPr="007A367C">
        <w:rPr>
          <w:color w:val="000000" w:themeColor="text1"/>
          <w:sz w:val="24"/>
          <w:szCs w:val="24"/>
          <w:lang w:val="en-US"/>
        </w:rPr>
        <w:t>(all treatments: n = 10 plants)</w:t>
      </w:r>
      <w:r w:rsidR="00FB26FC" w:rsidRPr="007A367C">
        <w:rPr>
          <w:color w:val="000000" w:themeColor="text1"/>
          <w:lang w:val="en-US"/>
        </w:rPr>
        <w:t>:</w:t>
      </w:r>
      <w:r w:rsidRPr="007A367C">
        <w:rPr>
          <w:color w:val="000000" w:themeColor="text1"/>
          <w:lang w:val="en-US"/>
        </w:rPr>
        <w:t xml:space="preserve"> </w:t>
      </w:r>
      <w:r w:rsidR="00823287" w:rsidRPr="007A367C">
        <w:rPr>
          <w:color w:val="000000" w:themeColor="text1"/>
          <w:lang w:val="en-US"/>
        </w:rPr>
        <w:t>(</w:t>
      </w:r>
      <w:r w:rsidRPr="007A367C">
        <w:rPr>
          <w:color w:val="000000" w:themeColor="text1"/>
          <w:lang w:val="en-US"/>
        </w:rPr>
        <w:t>A</w:t>
      </w:r>
      <w:r w:rsidR="00823287" w:rsidRPr="007A367C">
        <w:rPr>
          <w:color w:val="000000" w:themeColor="text1"/>
          <w:lang w:val="en-US"/>
        </w:rPr>
        <w:t>)</w:t>
      </w:r>
      <w:r w:rsidRPr="007A367C">
        <w:rPr>
          <w:color w:val="000000" w:themeColor="text1"/>
          <w:lang w:val="en-US"/>
        </w:rPr>
        <w:t xml:space="preserve"> </w:t>
      </w:r>
      <w:r w:rsidR="00823287" w:rsidRPr="007A367C">
        <w:rPr>
          <w:color w:val="000000" w:themeColor="text1"/>
          <w:lang w:val="en-US"/>
        </w:rPr>
        <w:t>t</w:t>
      </w:r>
      <w:r w:rsidRPr="007A367C">
        <w:rPr>
          <w:color w:val="000000" w:themeColor="text1"/>
          <w:lang w:val="en-US"/>
        </w:rPr>
        <w:t>rial 1</w:t>
      </w:r>
      <w:r w:rsidR="00823287" w:rsidRPr="007A367C">
        <w:rPr>
          <w:color w:val="000000" w:themeColor="text1"/>
          <w:lang w:val="en-US"/>
        </w:rPr>
        <w:t>,</w:t>
      </w:r>
      <w:r w:rsidRPr="007A367C">
        <w:rPr>
          <w:color w:val="000000" w:themeColor="text1"/>
          <w:lang w:val="en-US"/>
        </w:rPr>
        <w:t xml:space="preserve"> and </w:t>
      </w:r>
      <w:r w:rsidR="00823287" w:rsidRPr="007A367C">
        <w:rPr>
          <w:color w:val="000000" w:themeColor="text1"/>
          <w:lang w:val="en-US"/>
        </w:rPr>
        <w:t>(</w:t>
      </w:r>
      <w:r w:rsidRPr="007A367C">
        <w:rPr>
          <w:color w:val="000000" w:themeColor="text1"/>
          <w:lang w:val="en-US"/>
        </w:rPr>
        <w:t>B</w:t>
      </w:r>
      <w:r w:rsidR="00823287" w:rsidRPr="007A367C">
        <w:rPr>
          <w:color w:val="000000" w:themeColor="text1"/>
          <w:lang w:val="en-US"/>
        </w:rPr>
        <w:t>) t</w:t>
      </w:r>
      <w:r w:rsidRPr="007A367C">
        <w:rPr>
          <w:color w:val="000000" w:themeColor="text1"/>
          <w:lang w:val="en-US"/>
        </w:rPr>
        <w:t>rial 2. B is a repetition of A under similar conditions. The box</w:t>
      </w:r>
      <w:r w:rsidR="00823287" w:rsidRPr="007A367C">
        <w:rPr>
          <w:color w:val="000000" w:themeColor="text1"/>
          <w:lang w:val="en-US"/>
        </w:rPr>
        <w:t>es</w:t>
      </w:r>
      <w:r w:rsidRPr="007A367C">
        <w:rPr>
          <w:color w:val="000000" w:themeColor="text1"/>
          <w:lang w:val="en-US"/>
        </w:rPr>
        <w:t xml:space="preserve"> represent the interquartile range</w:t>
      </w:r>
      <w:r w:rsidR="00AF23C4" w:rsidRPr="007A367C">
        <w:rPr>
          <w:color w:val="000000" w:themeColor="text1"/>
          <w:lang w:val="en-US"/>
        </w:rPr>
        <w:t>s</w:t>
      </w:r>
      <w:r w:rsidRPr="007A367C">
        <w:rPr>
          <w:color w:val="000000" w:themeColor="text1"/>
          <w:lang w:val="en-US"/>
        </w:rPr>
        <w:t xml:space="preserve"> (IQR), </w:t>
      </w:r>
      <w:r w:rsidRPr="007A367C">
        <w:rPr>
          <w:color w:val="000000" w:themeColor="text1"/>
          <w:lang w:val="en-US"/>
        </w:rPr>
        <w:lastRenderedPageBreak/>
        <w:t xml:space="preserve">with the bottom and top edges corresponding to the first quartile (Q1, 25%) and third quartile (Q3, 75%), respectively. The line within the box </w:t>
      </w:r>
      <w:r w:rsidR="00823287" w:rsidRPr="007A367C">
        <w:rPr>
          <w:color w:val="000000" w:themeColor="text1"/>
          <w:lang w:val="en-US"/>
        </w:rPr>
        <w:t>indicates</w:t>
      </w:r>
      <w:r w:rsidRPr="007A367C">
        <w:rPr>
          <w:color w:val="000000" w:themeColor="text1"/>
          <w:lang w:val="en-US"/>
        </w:rPr>
        <w:t xml:space="preserve"> the median, </w:t>
      </w:r>
      <w:r w:rsidR="00823287" w:rsidRPr="007A367C">
        <w:rPr>
          <w:color w:val="000000" w:themeColor="text1"/>
          <w:lang w:val="en-US"/>
        </w:rPr>
        <w:t xml:space="preserve">and </w:t>
      </w:r>
      <w:r w:rsidRPr="007A367C">
        <w:rPr>
          <w:color w:val="000000" w:themeColor="text1"/>
          <w:lang w:val="en-US"/>
        </w:rPr>
        <w:t xml:space="preserve">the whiskers </w:t>
      </w:r>
      <w:r w:rsidR="00823287" w:rsidRPr="007A367C">
        <w:rPr>
          <w:color w:val="000000" w:themeColor="text1"/>
          <w:lang w:val="en-US"/>
        </w:rPr>
        <w:t>indicate</w:t>
      </w:r>
      <w:r w:rsidRPr="007A367C">
        <w:rPr>
          <w:color w:val="000000" w:themeColor="text1"/>
          <w:lang w:val="en-US"/>
        </w:rPr>
        <w:t xml:space="preserve"> 1.5</w:t>
      </w:r>
      <w:r w:rsidR="00AE78E7" w:rsidRPr="007A367C">
        <w:rPr>
          <w:color w:val="000000" w:themeColor="text1"/>
          <w:lang w:val="en-US"/>
        </w:rPr>
        <w:t xml:space="preserve"> </w:t>
      </w:r>
      <w:r w:rsidR="00823287" w:rsidRPr="007A367C">
        <w:rPr>
          <w:color w:val="000000" w:themeColor="text1"/>
          <w:lang w:val="en-US"/>
        </w:rPr>
        <w:t>x</w:t>
      </w:r>
      <w:r w:rsidR="00AE78E7" w:rsidRPr="007A367C">
        <w:rPr>
          <w:color w:val="000000" w:themeColor="text1"/>
          <w:lang w:val="en-US"/>
        </w:rPr>
        <w:t xml:space="preserve"> </w:t>
      </w:r>
      <w:r w:rsidRPr="007A367C">
        <w:rPr>
          <w:color w:val="000000" w:themeColor="text1"/>
          <w:lang w:val="en-US"/>
        </w:rPr>
        <w:t>IQR. The dot represents an outlier. Data were analy</w:t>
      </w:r>
      <w:r w:rsidR="00823287" w:rsidRPr="007A367C">
        <w:rPr>
          <w:color w:val="000000" w:themeColor="text1"/>
          <w:lang w:val="en-US"/>
        </w:rPr>
        <w:t>z</w:t>
      </w:r>
      <w:r w:rsidRPr="007A367C">
        <w:rPr>
          <w:color w:val="000000" w:themeColor="text1"/>
          <w:lang w:val="en-US"/>
        </w:rPr>
        <w:t>ed with a generali</w:t>
      </w:r>
      <w:r w:rsidR="00823287" w:rsidRPr="007A367C">
        <w:rPr>
          <w:color w:val="000000" w:themeColor="text1"/>
          <w:lang w:val="en-US"/>
        </w:rPr>
        <w:t>z</w:t>
      </w:r>
      <w:r w:rsidRPr="007A367C">
        <w:rPr>
          <w:color w:val="000000" w:themeColor="text1"/>
          <w:lang w:val="en-US"/>
        </w:rPr>
        <w:t xml:space="preserve">ed linear model </w:t>
      </w:r>
      <w:r w:rsidR="00AE78E7" w:rsidRPr="007A367C">
        <w:rPr>
          <w:color w:val="000000" w:themeColor="text1"/>
          <w:lang w:val="en-US"/>
        </w:rPr>
        <w:t>[</w:t>
      </w:r>
      <w:r w:rsidRPr="007A367C">
        <w:rPr>
          <w:color w:val="000000" w:themeColor="text1"/>
          <w:lang w:val="en-US"/>
        </w:rPr>
        <w:t>GLM</w:t>
      </w:r>
      <w:r w:rsidR="00AE78E7" w:rsidRPr="007A367C">
        <w:rPr>
          <w:color w:val="000000" w:themeColor="text1"/>
          <w:lang w:val="en-US"/>
        </w:rPr>
        <w:t xml:space="preserve">; </w:t>
      </w:r>
      <w:r w:rsidR="00AE78E7" w:rsidRPr="007A367C">
        <w:rPr>
          <w:color w:val="000000" w:themeColor="text1"/>
          <w:sz w:val="24"/>
          <w:szCs w:val="24"/>
          <w:lang w:val="en-US"/>
        </w:rPr>
        <w:t>(A) χ</w:t>
      </w:r>
      <w:r w:rsidR="00AE78E7" w:rsidRPr="007A367C">
        <w:rPr>
          <w:color w:val="000000" w:themeColor="text1"/>
          <w:sz w:val="24"/>
          <w:szCs w:val="24"/>
          <w:vertAlign w:val="superscript"/>
          <w:lang w:val="en-US"/>
        </w:rPr>
        <w:t>2</w:t>
      </w:r>
      <w:r w:rsidR="00AE78E7" w:rsidRPr="007A367C">
        <w:rPr>
          <w:color w:val="000000" w:themeColor="text1"/>
          <w:sz w:val="24"/>
          <w:szCs w:val="24"/>
          <w:lang w:val="en-US"/>
        </w:rPr>
        <w:t xml:space="preserve"> = </w:t>
      </w:r>
      <w:r w:rsidR="00AE78E7" w:rsidRPr="007A367C">
        <w:rPr>
          <w:color w:val="000000" w:themeColor="text1"/>
          <w:lang w:val="en-US"/>
        </w:rPr>
        <w:t>5.40</w:t>
      </w:r>
      <w:r w:rsidR="00AE78E7" w:rsidRPr="007A367C">
        <w:rPr>
          <w:color w:val="000000" w:themeColor="text1"/>
          <w:sz w:val="24"/>
          <w:szCs w:val="24"/>
          <w:lang w:val="en-US"/>
        </w:rPr>
        <w:t>, P = 0.</w:t>
      </w:r>
      <w:r w:rsidR="00AE78E7" w:rsidRPr="007A367C">
        <w:rPr>
          <w:color w:val="000000" w:themeColor="text1"/>
          <w:lang w:val="en-US"/>
        </w:rPr>
        <w:t>0672</w:t>
      </w:r>
      <w:r w:rsidR="00AE78E7" w:rsidRPr="007A367C">
        <w:rPr>
          <w:color w:val="000000" w:themeColor="text1"/>
          <w:sz w:val="24"/>
          <w:szCs w:val="24"/>
          <w:lang w:val="en-US"/>
        </w:rPr>
        <w:t>; (B) χ</w:t>
      </w:r>
      <w:r w:rsidR="00AE78E7" w:rsidRPr="007A367C">
        <w:rPr>
          <w:color w:val="000000" w:themeColor="text1"/>
          <w:sz w:val="24"/>
          <w:szCs w:val="24"/>
          <w:vertAlign w:val="superscript"/>
          <w:lang w:val="en-US"/>
        </w:rPr>
        <w:t>2</w:t>
      </w:r>
      <w:r w:rsidR="00AE78E7" w:rsidRPr="007A367C">
        <w:rPr>
          <w:color w:val="000000" w:themeColor="text1"/>
          <w:sz w:val="24"/>
          <w:szCs w:val="24"/>
          <w:lang w:val="en-US"/>
        </w:rPr>
        <w:t xml:space="preserve"> = </w:t>
      </w:r>
      <w:r w:rsidR="00AE78E7" w:rsidRPr="007A367C">
        <w:rPr>
          <w:color w:val="000000" w:themeColor="text1"/>
          <w:lang w:val="en-US"/>
        </w:rPr>
        <w:t>2.46</w:t>
      </w:r>
      <w:r w:rsidR="00AE78E7" w:rsidRPr="007A367C">
        <w:rPr>
          <w:color w:val="000000" w:themeColor="text1"/>
          <w:sz w:val="24"/>
          <w:szCs w:val="24"/>
          <w:lang w:val="en-US"/>
        </w:rPr>
        <w:t>, P = 0.</w:t>
      </w:r>
      <w:r w:rsidR="00AE78E7" w:rsidRPr="007A367C">
        <w:rPr>
          <w:color w:val="000000" w:themeColor="text1"/>
          <w:lang w:val="en-US"/>
        </w:rPr>
        <w:t>2931</w:t>
      </w:r>
      <w:r w:rsidR="00AE78E7" w:rsidRPr="007A367C">
        <w:rPr>
          <w:color w:val="000000" w:themeColor="text1"/>
          <w:sz w:val="24"/>
          <w:szCs w:val="24"/>
          <w:lang w:val="en-US"/>
        </w:rPr>
        <w:t xml:space="preserve">; all </w:t>
      </w:r>
      <w:proofErr w:type="spellStart"/>
      <w:r w:rsidR="00AE78E7" w:rsidRPr="007A367C">
        <w:rPr>
          <w:color w:val="000000" w:themeColor="text1"/>
          <w:sz w:val="24"/>
          <w:szCs w:val="24"/>
          <w:lang w:val="en-US"/>
        </w:rPr>
        <w:t>d.f.</w:t>
      </w:r>
      <w:proofErr w:type="spellEnd"/>
      <w:r w:rsidR="00AE78E7" w:rsidRPr="007A367C">
        <w:rPr>
          <w:color w:val="000000" w:themeColor="text1"/>
          <w:sz w:val="24"/>
          <w:szCs w:val="24"/>
          <w:lang w:val="en-US"/>
        </w:rPr>
        <w:t xml:space="preserve"> = 2]</w:t>
      </w:r>
      <w:r w:rsidRPr="007A367C">
        <w:rPr>
          <w:color w:val="000000" w:themeColor="text1"/>
          <w:lang w:val="en-US"/>
        </w:rPr>
        <w:t>. n i</w:t>
      </w:r>
      <w:r w:rsidR="00823287" w:rsidRPr="007A367C">
        <w:rPr>
          <w:color w:val="000000" w:themeColor="text1"/>
          <w:lang w:val="en-US"/>
        </w:rPr>
        <w:t>ndicate</w:t>
      </w:r>
      <w:r w:rsidRPr="007A367C">
        <w:rPr>
          <w:color w:val="000000" w:themeColor="text1"/>
          <w:lang w:val="en-US"/>
        </w:rPr>
        <w:t>s the number of replicate plants.</w:t>
      </w:r>
    </w:p>
    <w:p w14:paraId="3E411886" w14:textId="37B6E829" w:rsidR="00800E69" w:rsidRPr="007A367C" w:rsidRDefault="00800E69" w:rsidP="00F06186">
      <w:pPr>
        <w:widowControl w:val="0"/>
        <w:suppressAutoHyphens/>
        <w:spacing w:after="0"/>
        <w:contextualSpacing/>
        <w:rPr>
          <w:rFonts w:asciiTheme="majorBidi" w:hAnsiTheme="majorBidi" w:cstheme="majorBidi"/>
          <w:noProof/>
          <w:color w:val="000000" w:themeColor="text1"/>
          <w:sz w:val="24"/>
          <w:szCs w:val="24"/>
          <w:lang w:val="en-US"/>
        </w:rPr>
      </w:pPr>
    </w:p>
    <w:p w14:paraId="62569B34" w14:textId="7FC6C678" w:rsidR="00800E69" w:rsidRPr="007A367C" w:rsidRDefault="00800E69" w:rsidP="007A367C">
      <w:pPr>
        <w:widowControl w:val="0"/>
        <w:suppressAutoHyphens/>
        <w:spacing w:after="0"/>
        <w:contextualSpacing/>
        <w:rPr>
          <w:color w:val="000000" w:themeColor="text1"/>
          <w:lang w:val="en-US"/>
        </w:rPr>
      </w:pPr>
      <w:r w:rsidRPr="007A367C">
        <w:rPr>
          <w:b/>
          <w:bCs/>
          <w:color w:val="000000" w:themeColor="text1"/>
          <w:lang w:val="en-US"/>
        </w:rPr>
        <w:t xml:space="preserve">Figure S9. </w:t>
      </w:r>
      <w:r w:rsidRPr="007A367C">
        <w:rPr>
          <w:color w:val="000000" w:themeColor="text1"/>
          <w:lang w:val="en-US"/>
        </w:rPr>
        <w:t xml:space="preserve">Survival </w:t>
      </w:r>
      <w:r w:rsidR="00AF23C4" w:rsidRPr="007A367C">
        <w:rPr>
          <w:color w:val="000000" w:themeColor="text1"/>
          <w:lang w:val="en-US"/>
        </w:rPr>
        <w:t xml:space="preserve">(%) </w:t>
      </w:r>
      <w:r w:rsidRPr="007A367C">
        <w:rPr>
          <w:color w:val="000000" w:themeColor="text1"/>
          <w:lang w:val="en-US"/>
        </w:rPr>
        <w:t xml:space="preserve">of </w:t>
      </w:r>
      <w:r w:rsidRPr="007A367C">
        <w:rPr>
          <w:i/>
          <w:iCs/>
          <w:color w:val="000000" w:themeColor="text1"/>
          <w:lang w:val="en-US"/>
        </w:rPr>
        <w:t>P</w:t>
      </w:r>
      <w:r w:rsidR="00AF23C4" w:rsidRPr="007A367C">
        <w:rPr>
          <w:i/>
          <w:iCs/>
          <w:color w:val="000000" w:themeColor="text1"/>
          <w:lang w:val="en-US"/>
        </w:rPr>
        <w:t>lutella</w:t>
      </w:r>
      <w:r w:rsidRPr="007A367C">
        <w:rPr>
          <w:i/>
          <w:iCs/>
          <w:color w:val="000000" w:themeColor="text1"/>
          <w:lang w:val="en-US"/>
        </w:rPr>
        <w:t xml:space="preserve"> xylostella</w:t>
      </w:r>
      <w:r w:rsidRPr="007A367C">
        <w:rPr>
          <w:color w:val="000000" w:themeColor="text1"/>
          <w:lang w:val="en-US"/>
        </w:rPr>
        <w:t xml:space="preserve"> larvae on </w:t>
      </w:r>
      <w:r w:rsidRPr="007A367C">
        <w:rPr>
          <w:i/>
          <w:iCs/>
          <w:color w:val="000000" w:themeColor="text1"/>
          <w:lang w:val="en-US"/>
        </w:rPr>
        <w:t>B</w:t>
      </w:r>
      <w:r w:rsidR="00AF23C4" w:rsidRPr="007A367C">
        <w:rPr>
          <w:i/>
          <w:iCs/>
          <w:color w:val="000000" w:themeColor="text1"/>
          <w:lang w:val="en-US"/>
        </w:rPr>
        <w:t>rassica</w:t>
      </w:r>
      <w:r w:rsidRPr="007A367C">
        <w:rPr>
          <w:i/>
          <w:iCs/>
          <w:color w:val="000000" w:themeColor="text1"/>
          <w:lang w:val="en-US"/>
        </w:rPr>
        <w:t xml:space="preserve"> rapa </w:t>
      </w:r>
      <w:r w:rsidRPr="007A367C">
        <w:rPr>
          <w:color w:val="000000" w:themeColor="text1"/>
          <w:lang w:val="en-US"/>
        </w:rPr>
        <w:t xml:space="preserve">grown in unamended soil (NoFrass; control) or soil amended with raw </w:t>
      </w:r>
      <w:r w:rsidR="00AF23C4" w:rsidRPr="007A367C">
        <w:rPr>
          <w:color w:val="000000" w:themeColor="text1"/>
          <w:lang w:val="en-US"/>
        </w:rPr>
        <w:t xml:space="preserve">black soldier fly </w:t>
      </w:r>
      <w:r w:rsidRPr="007A367C">
        <w:rPr>
          <w:color w:val="000000" w:themeColor="text1"/>
          <w:lang w:val="en-US"/>
        </w:rPr>
        <w:t xml:space="preserve">frass (BSFF) or raw yellow mealworm frass (MWF) in </w:t>
      </w:r>
      <w:r w:rsidR="00AF23C4" w:rsidRPr="007A367C">
        <w:rPr>
          <w:color w:val="000000" w:themeColor="text1"/>
          <w:lang w:val="en-US"/>
        </w:rPr>
        <w:t>t</w:t>
      </w:r>
      <w:r w:rsidRPr="007A367C">
        <w:rPr>
          <w:color w:val="000000" w:themeColor="text1"/>
          <w:lang w:val="en-US"/>
        </w:rPr>
        <w:t>rial 2</w:t>
      </w:r>
      <w:r w:rsidR="000C3C3C" w:rsidRPr="007A367C">
        <w:rPr>
          <w:color w:val="000000" w:themeColor="text1"/>
          <w:lang w:val="en-US"/>
        </w:rPr>
        <w:t xml:space="preserve"> </w:t>
      </w:r>
      <w:r w:rsidR="000C3C3C" w:rsidRPr="007A367C">
        <w:rPr>
          <w:color w:val="000000" w:themeColor="text1"/>
          <w:sz w:val="24"/>
          <w:szCs w:val="24"/>
          <w:lang w:val="en-US"/>
        </w:rPr>
        <w:t>(all treatments: n = 10 plants</w:t>
      </w:r>
      <w:r w:rsidR="000C3C3C" w:rsidRPr="007A367C">
        <w:rPr>
          <w:color w:val="000000" w:themeColor="text1"/>
          <w:lang w:val="en-US"/>
        </w:rPr>
        <w:t>, each infested with 10 larvae</w:t>
      </w:r>
      <w:r w:rsidR="000C3C3C" w:rsidRPr="007A367C">
        <w:rPr>
          <w:color w:val="000000" w:themeColor="text1"/>
          <w:sz w:val="24"/>
          <w:szCs w:val="24"/>
          <w:lang w:val="en-US"/>
        </w:rPr>
        <w:t>)</w:t>
      </w:r>
      <w:r w:rsidR="000C3C3C" w:rsidRPr="007A367C">
        <w:rPr>
          <w:color w:val="000000" w:themeColor="text1"/>
          <w:lang w:val="en-US"/>
        </w:rPr>
        <w:t>.</w:t>
      </w:r>
      <w:r w:rsidRPr="007A367C">
        <w:rPr>
          <w:color w:val="000000" w:themeColor="text1"/>
          <w:lang w:val="en-US"/>
        </w:rPr>
        <w:t xml:space="preserve"> The box</w:t>
      </w:r>
      <w:r w:rsidR="00AF23C4" w:rsidRPr="007A367C">
        <w:rPr>
          <w:color w:val="000000" w:themeColor="text1"/>
          <w:lang w:val="en-US"/>
        </w:rPr>
        <w:t>es</w:t>
      </w:r>
      <w:r w:rsidRPr="007A367C">
        <w:rPr>
          <w:color w:val="000000" w:themeColor="text1"/>
          <w:lang w:val="en-US"/>
        </w:rPr>
        <w:t xml:space="preserve"> represent the interquartile range</w:t>
      </w:r>
      <w:r w:rsidR="00AF23C4" w:rsidRPr="007A367C">
        <w:rPr>
          <w:color w:val="000000" w:themeColor="text1"/>
          <w:lang w:val="en-US"/>
        </w:rPr>
        <w:t>s</w:t>
      </w:r>
      <w:r w:rsidRPr="007A367C">
        <w:rPr>
          <w:color w:val="000000" w:themeColor="text1"/>
          <w:lang w:val="en-US"/>
        </w:rPr>
        <w:t xml:space="preserve"> (IQR), with the bottom and top edges corresponding to the first quartile (Q1, 25%) and third quartile (Q3, 75%), respectively. The line within the box </w:t>
      </w:r>
      <w:r w:rsidR="00AF23C4" w:rsidRPr="007A367C">
        <w:rPr>
          <w:color w:val="000000" w:themeColor="text1"/>
          <w:lang w:val="en-US"/>
        </w:rPr>
        <w:t>indicate</w:t>
      </w:r>
      <w:r w:rsidRPr="007A367C">
        <w:rPr>
          <w:color w:val="000000" w:themeColor="text1"/>
          <w:lang w:val="en-US"/>
        </w:rPr>
        <w:t xml:space="preserve">s the median, </w:t>
      </w:r>
      <w:r w:rsidR="00AF23C4" w:rsidRPr="007A367C">
        <w:rPr>
          <w:color w:val="000000" w:themeColor="text1"/>
          <w:lang w:val="en-US"/>
        </w:rPr>
        <w:t xml:space="preserve">and </w:t>
      </w:r>
      <w:r w:rsidRPr="007A367C">
        <w:rPr>
          <w:color w:val="000000" w:themeColor="text1"/>
          <w:lang w:val="en-US"/>
        </w:rPr>
        <w:t xml:space="preserve">the whiskers </w:t>
      </w:r>
      <w:r w:rsidR="00AF23C4" w:rsidRPr="007A367C">
        <w:rPr>
          <w:color w:val="000000" w:themeColor="text1"/>
          <w:lang w:val="en-US"/>
        </w:rPr>
        <w:t>indicate</w:t>
      </w:r>
      <w:r w:rsidRPr="007A367C">
        <w:rPr>
          <w:color w:val="000000" w:themeColor="text1"/>
          <w:lang w:val="en-US"/>
        </w:rPr>
        <w:t xml:space="preserve"> 1.5</w:t>
      </w:r>
      <w:r w:rsidR="00AF23C4" w:rsidRPr="007A367C">
        <w:rPr>
          <w:color w:val="000000" w:themeColor="text1"/>
          <w:lang w:val="en-US"/>
        </w:rPr>
        <w:t>x</w:t>
      </w:r>
      <w:r w:rsidRPr="007A367C">
        <w:rPr>
          <w:color w:val="000000" w:themeColor="text1"/>
          <w:lang w:val="en-US"/>
        </w:rPr>
        <w:t>IQR. The dot represents an outlier. Data were analy</w:t>
      </w:r>
      <w:r w:rsidR="00AF23C4" w:rsidRPr="007A367C">
        <w:rPr>
          <w:color w:val="000000" w:themeColor="text1"/>
          <w:lang w:val="en-US"/>
        </w:rPr>
        <w:t>z</w:t>
      </w:r>
      <w:r w:rsidRPr="007A367C">
        <w:rPr>
          <w:color w:val="000000" w:themeColor="text1"/>
          <w:lang w:val="en-US"/>
        </w:rPr>
        <w:t>ed with a generali</w:t>
      </w:r>
      <w:r w:rsidR="00AF23C4" w:rsidRPr="007A367C">
        <w:rPr>
          <w:color w:val="000000" w:themeColor="text1"/>
          <w:lang w:val="en-US"/>
        </w:rPr>
        <w:t>z</w:t>
      </w:r>
      <w:r w:rsidRPr="007A367C">
        <w:rPr>
          <w:color w:val="000000" w:themeColor="text1"/>
          <w:lang w:val="en-US"/>
        </w:rPr>
        <w:t xml:space="preserve">ed linear model </w:t>
      </w:r>
      <w:r w:rsidR="001835AE" w:rsidRPr="007A367C">
        <w:rPr>
          <w:color w:val="000000" w:themeColor="text1"/>
          <w:lang w:val="en-US"/>
        </w:rPr>
        <w:t>[</w:t>
      </w:r>
      <w:r w:rsidRPr="007A367C">
        <w:rPr>
          <w:color w:val="000000" w:themeColor="text1"/>
          <w:lang w:val="en-US"/>
        </w:rPr>
        <w:t>GLM</w:t>
      </w:r>
      <w:r w:rsidR="001835AE" w:rsidRPr="007A367C">
        <w:rPr>
          <w:color w:val="000000" w:themeColor="text1"/>
          <w:lang w:val="en-US"/>
        </w:rPr>
        <w:t xml:space="preserve">; </w:t>
      </w:r>
      <w:r w:rsidR="001835AE" w:rsidRPr="007A367C">
        <w:rPr>
          <w:color w:val="000000" w:themeColor="text1"/>
          <w:sz w:val="24"/>
          <w:szCs w:val="24"/>
          <w:lang w:val="en-US"/>
        </w:rPr>
        <w:t>χ</w:t>
      </w:r>
      <w:r w:rsidR="001835AE" w:rsidRPr="007A367C">
        <w:rPr>
          <w:color w:val="000000" w:themeColor="text1"/>
          <w:sz w:val="24"/>
          <w:szCs w:val="24"/>
          <w:vertAlign w:val="superscript"/>
          <w:lang w:val="en-US"/>
        </w:rPr>
        <w:t>2</w:t>
      </w:r>
      <w:r w:rsidR="001835AE" w:rsidRPr="007A367C">
        <w:rPr>
          <w:color w:val="000000" w:themeColor="text1"/>
          <w:sz w:val="24"/>
          <w:szCs w:val="24"/>
          <w:lang w:val="en-US"/>
        </w:rPr>
        <w:t xml:space="preserve"> = </w:t>
      </w:r>
      <w:r w:rsidR="001835AE" w:rsidRPr="007A367C">
        <w:rPr>
          <w:color w:val="000000" w:themeColor="text1"/>
          <w:lang w:val="en-US"/>
        </w:rPr>
        <w:t>5.84</w:t>
      </w:r>
      <w:r w:rsidR="001835AE" w:rsidRPr="007A367C">
        <w:rPr>
          <w:color w:val="000000" w:themeColor="text1"/>
          <w:sz w:val="24"/>
          <w:szCs w:val="24"/>
          <w:lang w:val="en-US"/>
        </w:rPr>
        <w:t>, P = 0.</w:t>
      </w:r>
      <w:r w:rsidR="001835AE" w:rsidRPr="007A367C">
        <w:rPr>
          <w:color w:val="000000" w:themeColor="text1"/>
          <w:lang w:val="en-US"/>
        </w:rPr>
        <w:t>0540</w:t>
      </w:r>
      <w:r w:rsidR="001835AE" w:rsidRPr="007A367C">
        <w:rPr>
          <w:color w:val="000000" w:themeColor="text1"/>
          <w:sz w:val="24"/>
          <w:szCs w:val="24"/>
          <w:lang w:val="en-US"/>
        </w:rPr>
        <w:t xml:space="preserve">; </w:t>
      </w:r>
      <w:proofErr w:type="spellStart"/>
      <w:r w:rsidR="001835AE" w:rsidRPr="007A367C">
        <w:rPr>
          <w:color w:val="000000" w:themeColor="text1"/>
          <w:sz w:val="24"/>
          <w:szCs w:val="24"/>
          <w:lang w:val="en-US"/>
        </w:rPr>
        <w:t>d.f.</w:t>
      </w:r>
      <w:proofErr w:type="spellEnd"/>
      <w:r w:rsidR="001835AE" w:rsidRPr="007A367C">
        <w:rPr>
          <w:color w:val="000000" w:themeColor="text1"/>
          <w:sz w:val="24"/>
          <w:szCs w:val="24"/>
          <w:lang w:val="en-US"/>
        </w:rPr>
        <w:t xml:space="preserve"> = 2]</w:t>
      </w:r>
      <w:r w:rsidRPr="007A367C">
        <w:rPr>
          <w:color w:val="000000" w:themeColor="text1"/>
          <w:lang w:val="en-US"/>
        </w:rPr>
        <w:t>. n i</w:t>
      </w:r>
      <w:r w:rsidR="00AF23C4" w:rsidRPr="007A367C">
        <w:rPr>
          <w:color w:val="000000" w:themeColor="text1"/>
          <w:lang w:val="en-US"/>
        </w:rPr>
        <w:t>ndicate</w:t>
      </w:r>
      <w:r w:rsidRPr="007A367C">
        <w:rPr>
          <w:color w:val="000000" w:themeColor="text1"/>
          <w:lang w:val="en-US"/>
        </w:rPr>
        <w:t>s the number of replicate plants.</w:t>
      </w:r>
    </w:p>
    <w:p w14:paraId="2F8D0185" w14:textId="77777777"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p>
    <w:p w14:paraId="4F8006CF" w14:textId="1E5BA7EA"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S10</w:t>
      </w:r>
      <w:r w:rsidRPr="007A367C">
        <w:rPr>
          <w:rFonts w:asciiTheme="majorBidi" w:hAnsiTheme="majorBidi" w:cstheme="majorBidi"/>
          <w:color w:val="000000" w:themeColor="text1"/>
          <w:sz w:val="24"/>
          <w:szCs w:val="24"/>
          <w:lang w:val="en-US"/>
        </w:rPr>
        <w:t xml:space="preserve">. Number of leaves of </w:t>
      </w:r>
      <w:r w:rsidRPr="007A367C">
        <w:rPr>
          <w:rFonts w:asciiTheme="majorBidi" w:hAnsiTheme="majorBidi" w:cstheme="majorBidi"/>
          <w:i/>
          <w:iCs/>
          <w:color w:val="000000" w:themeColor="text1"/>
          <w:sz w:val="24"/>
          <w:szCs w:val="24"/>
          <w:lang w:val="en-US"/>
        </w:rPr>
        <w:t>B</w:t>
      </w:r>
      <w:r w:rsidR="00B02CC7" w:rsidRPr="007A367C">
        <w:rPr>
          <w:rFonts w:asciiTheme="majorBidi" w:hAnsiTheme="majorBidi" w:cstheme="majorBidi"/>
          <w:i/>
          <w:iCs/>
          <w:color w:val="000000" w:themeColor="text1"/>
          <w:sz w:val="24"/>
          <w:szCs w:val="24"/>
          <w:lang w:val="en-US"/>
        </w:rPr>
        <w:t>rassica</w:t>
      </w:r>
      <w:r w:rsidRPr="007A367C">
        <w:rPr>
          <w:rFonts w:asciiTheme="majorBidi" w:hAnsiTheme="majorBidi" w:cstheme="majorBidi"/>
          <w:i/>
          <w:iCs/>
          <w:color w:val="000000" w:themeColor="text1"/>
          <w:sz w:val="24"/>
          <w:szCs w:val="24"/>
          <w:lang w:val="en-US"/>
        </w:rPr>
        <w:t xml:space="preserve"> rapa</w:t>
      </w:r>
      <w:r w:rsidRPr="007A367C">
        <w:rPr>
          <w:rFonts w:asciiTheme="majorBidi" w:hAnsiTheme="majorBidi" w:cstheme="majorBidi"/>
          <w:color w:val="000000" w:themeColor="text1"/>
          <w:sz w:val="24"/>
          <w:szCs w:val="24"/>
          <w:lang w:val="en-US"/>
        </w:rPr>
        <w:t xml:space="preserve"> grown in unamended soil (NoFrass; control) or soil amended with </w:t>
      </w:r>
      <w:r w:rsidR="00B02CC7" w:rsidRPr="007A367C">
        <w:rPr>
          <w:rFonts w:asciiTheme="majorBidi" w:hAnsiTheme="majorBidi" w:cstheme="majorBidi"/>
          <w:color w:val="000000" w:themeColor="text1"/>
          <w:sz w:val="24"/>
          <w:szCs w:val="24"/>
          <w:lang w:val="en-US"/>
        </w:rPr>
        <w:t xml:space="preserve">black soldier fly </w:t>
      </w:r>
      <w:r w:rsidRPr="007A367C">
        <w:rPr>
          <w:rFonts w:asciiTheme="majorBidi" w:hAnsiTheme="majorBidi" w:cstheme="majorBidi"/>
          <w:color w:val="000000" w:themeColor="text1"/>
          <w:sz w:val="24"/>
          <w:szCs w:val="24"/>
          <w:lang w:val="en-US"/>
        </w:rPr>
        <w:t>frass (BSFF) or yellow mealworm frass (MWF) after incubating</w:t>
      </w:r>
      <w:r w:rsidR="00AC200F" w:rsidRPr="007A367C">
        <w:rPr>
          <w:rFonts w:asciiTheme="majorBidi" w:hAnsiTheme="majorBidi" w:cstheme="majorBidi"/>
          <w:color w:val="000000" w:themeColor="text1"/>
          <w:sz w:val="24"/>
          <w:szCs w:val="24"/>
          <w:lang w:val="en-US"/>
        </w:rPr>
        <w:t xml:space="preserve"> (all treatments: n = 6 plants)</w:t>
      </w:r>
      <w:r w:rsidRPr="007A367C">
        <w:rPr>
          <w:rFonts w:asciiTheme="majorBidi" w:hAnsiTheme="majorBidi" w:cstheme="majorBidi"/>
          <w:color w:val="000000" w:themeColor="text1"/>
          <w:sz w:val="24"/>
          <w:szCs w:val="24"/>
          <w:lang w:val="en-US"/>
        </w:rPr>
        <w:t xml:space="preserve">. </w:t>
      </w:r>
      <w:r w:rsidR="004D42A3" w:rsidRPr="007A367C">
        <w:rPr>
          <w:rFonts w:asciiTheme="majorBidi" w:hAnsiTheme="majorBidi" w:cstheme="majorBidi"/>
          <w:color w:val="000000" w:themeColor="text1"/>
          <w:sz w:val="24"/>
          <w:szCs w:val="24"/>
          <w:lang w:val="en-US"/>
        </w:rPr>
        <w:t xml:space="preserve">Leaves were counted at plant ages </w:t>
      </w:r>
      <w:r w:rsidR="00B02CC7" w:rsidRPr="007A367C">
        <w:rPr>
          <w:rFonts w:asciiTheme="majorBidi" w:hAnsiTheme="majorBidi" w:cstheme="majorBidi"/>
          <w:color w:val="000000" w:themeColor="text1"/>
          <w:sz w:val="24"/>
          <w:szCs w:val="24"/>
          <w:lang w:val="en-US"/>
        </w:rPr>
        <w:t xml:space="preserve">(A) </w:t>
      </w:r>
      <w:r w:rsidR="004D42A3" w:rsidRPr="007A367C">
        <w:rPr>
          <w:rFonts w:asciiTheme="majorBidi" w:hAnsiTheme="majorBidi" w:cstheme="majorBidi"/>
          <w:color w:val="000000" w:themeColor="text1"/>
          <w:sz w:val="24"/>
          <w:szCs w:val="24"/>
          <w:lang w:val="en-US"/>
        </w:rPr>
        <w:t xml:space="preserve">14 days, </w:t>
      </w:r>
      <w:r w:rsidR="00B02CC7" w:rsidRPr="007A367C">
        <w:rPr>
          <w:rFonts w:asciiTheme="majorBidi" w:hAnsiTheme="majorBidi" w:cstheme="majorBidi"/>
          <w:color w:val="000000" w:themeColor="text1"/>
          <w:sz w:val="24"/>
          <w:szCs w:val="24"/>
          <w:lang w:val="en-US"/>
        </w:rPr>
        <w:t xml:space="preserve">(B) </w:t>
      </w:r>
      <w:r w:rsidR="004D42A3" w:rsidRPr="007A367C">
        <w:rPr>
          <w:rFonts w:asciiTheme="majorBidi" w:hAnsiTheme="majorBidi" w:cstheme="majorBidi"/>
          <w:color w:val="000000" w:themeColor="text1"/>
          <w:sz w:val="24"/>
          <w:szCs w:val="24"/>
          <w:lang w:val="en-US"/>
        </w:rPr>
        <w:t xml:space="preserve">21 days, </w:t>
      </w:r>
      <w:r w:rsidR="00B02CC7" w:rsidRPr="007A367C">
        <w:rPr>
          <w:rFonts w:asciiTheme="majorBidi" w:hAnsiTheme="majorBidi" w:cstheme="majorBidi"/>
          <w:color w:val="000000" w:themeColor="text1"/>
          <w:sz w:val="24"/>
          <w:szCs w:val="24"/>
          <w:lang w:val="en-US"/>
        </w:rPr>
        <w:t xml:space="preserve">(C) </w:t>
      </w:r>
      <w:r w:rsidR="004D42A3" w:rsidRPr="007A367C">
        <w:rPr>
          <w:rFonts w:asciiTheme="majorBidi" w:hAnsiTheme="majorBidi" w:cstheme="majorBidi"/>
          <w:color w:val="000000" w:themeColor="text1"/>
          <w:sz w:val="24"/>
          <w:szCs w:val="24"/>
          <w:lang w:val="en-US"/>
        </w:rPr>
        <w:t>28 days</w:t>
      </w:r>
      <w:r w:rsidR="00B02CC7" w:rsidRPr="007A367C">
        <w:rPr>
          <w:rFonts w:asciiTheme="majorBidi" w:hAnsiTheme="majorBidi" w:cstheme="majorBidi"/>
          <w:color w:val="000000" w:themeColor="text1"/>
          <w:sz w:val="24"/>
          <w:szCs w:val="24"/>
          <w:lang w:val="en-US"/>
        </w:rPr>
        <w:t>,</w:t>
      </w:r>
      <w:r w:rsidR="004D42A3" w:rsidRPr="007A367C">
        <w:rPr>
          <w:rFonts w:asciiTheme="majorBidi" w:hAnsiTheme="majorBidi" w:cstheme="majorBidi"/>
          <w:color w:val="000000" w:themeColor="text1"/>
          <w:sz w:val="24"/>
          <w:szCs w:val="24"/>
          <w:lang w:val="en-US"/>
        </w:rPr>
        <w:t xml:space="preserve"> and </w:t>
      </w:r>
      <w:r w:rsidR="00B02CC7" w:rsidRPr="007A367C">
        <w:rPr>
          <w:rFonts w:asciiTheme="majorBidi" w:hAnsiTheme="majorBidi" w:cstheme="majorBidi"/>
          <w:color w:val="000000" w:themeColor="text1"/>
          <w:sz w:val="24"/>
          <w:szCs w:val="24"/>
          <w:lang w:val="en-US"/>
        </w:rPr>
        <w:t xml:space="preserve">(D) </w:t>
      </w:r>
      <w:r w:rsidR="004D42A3" w:rsidRPr="007A367C">
        <w:rPr>
          <w:rFonts w:asciiTheme="majorBidi" w:hAnsiTheme="majorBidi" w:cstheme="majorBidi"/>
          <w:color w:val="000000" w:themeColor="text1"/>
          <w:sz w:val="24"/>
          <w:szCs w:val="24"/>
          <w:lang w:val="en-US"/>
        </w:rPr>
        <w:t>35 days</w:t>
      </w:r>
      <w:r w:rsidR="003E389E"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Incubation involved frass mixed with soil in 0.5 L plastic pots and moistened, and seeds were only sown after sixteen days under greenhouse conditions. The box</w:t>
      </w:r>
      <w:r w:rsidR="00B02CC7" w:rsidRPr="007A367C">
        <w:rPr>
          <w:rFonts w:asciiTheme="majorBidi" w:hAnsiTheme="majorBidi" w:cstheme="majorBidi"/>
          <w:color w:val="000000" w:themeColor="text1"/>
          <w:sz w:val="24"/>
          <w:szCs w:val="24"/>
          <w:lang w:val="en-US"/>
        </w:rPr>
        <w:t>es</w:t>
      </w:r>
      <w:r w:rsidRPr="007A367C">
        <w:rPr>
          <w:rFonts w:asciiTheme="majorBidi" w:hAnsiTheme="majorBidi" w:cstheme="majorBidi"/>
          <w:color w:val="000000" w:themeColor="text1"/>
          <w:sz w:val="24"/>
          <w:szCs w:val="24"/>
          <w:lang w:val="en-US"/>
        </w:rPr>
        <w:t xml:space="preserve"> represent the interquartile range</w:t>
      </w:r>
      <w:r w:rsidR="00B02CC7"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w:t>
      </w:r>
      <w:r w:rsidR="00B02CC7" w:rsidRPr="007A367C">
        <w:rPr>
          <w:rFonts w:asciiTheme="majorBidi" w:hAnsiTheme="majorBidi" w:cstheme="majorBidi"/>
          <w:color w:val="000000" w:themeColor="text1"/>
          <w:sz w:val="24"/>
          <w:szCs w:val="24"/>
          <w:lang w:val="en-US"/>
        </w:rPr>
        <w:t xml:space="preserve">indicates </w:t>
      </w:r>
      <w:r w:rsidRPr="007A367C">
        <w:rPr>
          <w:rFonts w:asciiTheme="majorBidi" w:hAnsiTheme="majorBidi" w:cstheme="majorBidi"/>
          <w:color w:val="000000" w:themeColor="text1"/>
          <w:sz w:val="24"/>
          <w:szCs w:val="24"/>
          <w:lang w:val="en-US"/>
        </w:rPr>
        <w:t xml:space="preserve">the median, </w:t>
      </w:r>
      <w:r w:rsidR="00B02CC7" w:rsidRPr="007A367C">
        <w:rPr>
          <w:rFonts w:asciiTheme="majorBidi" w:hAnsiTheme="majorBidi" w:cstheme="majorBidi"/>
          <w:color w:val="000000" w:themeColor="text1"/>
          <w:sz w:val="24"/>
          <w:szCs w:val="24"/>
          <w:lang w:val="en-US"/>
        </w:rPr>
        <w:t xml:space="preserve">and </w:t>
      </w:r>
      <w:r w:rsidRPr="007A367C">
        <w:rPr>
          <w:rFonts w:asciiTheme="majorBidi" w:hAnsiTheme="majorBidi" w:cstheme="majorBidi"/>
          <w:color w:val="000000" w:themeColor="text1"/>
          <w:sz w:val="24"/>
          <w:szCs w:val="24"/>
          <w:lang w:val="en-US"/>
        </w:rPr>
        <w:t xml:space="preserve">the whiskers </w:t>
      </w:r>
      <w:r w:rsidR="00B02CC7"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 1.5</w:t>
      </w:r>
      <w:r w:rsidR="00A205A0" w:rsidRPr="007A367C">
        <w:rPr>
          <w:rFonts w:asciiTheme="majorBidi" w:hAnsiTheme="majorBidi" w:cstheme="majorBidi"/>
          <w:color w:val="000000" w:themeColor="text1"/>
          <w:sz w:val="24"/>
          <w:szCs w:val="24"/>
          <w:lang w:val="en-US"/>
        </w:rPr>
        <w:t xml:space="preserve"> </w:t>
      </w:r>
      <w:r w:rsidR="00B02CC7" w:rsidRPr="007A367C">
        <w:rPr>
          <w:rFonts w:asciiTheme="majorBidi" w:hAnsiTheme="majorBidi" w:cstheme="majorBidi"/>
          <w:color w:val="000000" w:themeColor="text1"/>
          <w:sz w:val="24"/>
          <w:szCs w:val="24"/>
          <w:lang w:val="en-US"/>
        </w:rPr>
        <w:t>x</w:t>
      </w:r>
      <w:r w:rsidR="00A205A0"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IQR. The dots represent outliers. Data were analy</w:t>
      </w:r>
      <w:r w:rsidR="002F0813"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ed with a generali</w:t>
      </w:r>
      <w:r w:rsidR="002F0813"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linear model </w:t>
      </w:r>
      <w:r w:rsidR="007B4FF4"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GLM</w:t>
      </w:r>
      <w:r w:rsidR="007B4FF4" w:rsidRPr="007A367C">
        <w:rPr>
          <w:rFonts w:asciiTheme="majorBidi" w:hAnsiTheme="majorBidi" w:cstheme="majorBidi"/>
          <w:color w:val="000000" w:themeColor="text1"/>
          <w:sz w:val="24"/>
          <w:szCs w:val="24"/>
          <w:lang w:val="en-US"/>
        </w:rPr>
        <w:t>; (A) χ</w:t>
      </w:r>
      <w:r w:rsidR="007B4FF4" w:rsidRPr="007A367C">
        <w:rPr>
          <w:rFonts w:asciiTheme="majorBidi" w:hAnsiTheme="majorBidi" w:cstheme="majorBidi"/>
          <w:color w:val="000000" w:themeColor="text1"/>
          <w:sz w:val="24"/>
          <w:szCs w:val="24"/>
          <w:vertAlign w:val="superscript"/>
          <w:lang w:val="en-US"/>
        </w:rPr>
        <w:t>2</w:t>
      </w:r>
      <w:r w:rsidR="007B4FF4" w:rsidRPr="007A367C">
        <w:rPr>
          <w:rFonts w:asciiTheme="majorBidi" w:hAnsiTheme="majorBidi" w:cstheme="majorBidi"/>
          <w:color w:val="000000" w:themeColor="text1"/>
          <w:sz w:val="24"/>
          <w:szCs w:val="24"/>
          <w:lang w:val="en-US"/>
        </w:rPr>
        <w:t xml:space="preserve"> = 2.0, P = 0.3679; (B) χ</w:t>
      </w:r>
      <w:r w:rsidR="007B4FF4" w:rsidRPr="007A367C">
        <w:rPr>
          <w:rFonts w:asciiTheme="majorBidi" w:hAnsiTheme="majorBidi" w:cstheme="majorBidi"/>
          <w:color w:val="000000" w:themeColor="text1"/>
          <w:sz w:val="24"/>
          <w:szCs w:val="24"/>
          <w:vertAlign w:val="superscript"/>
          <w:lang w:val="en-US"/>
        </w:rPr>
        <w:t>2</w:t>
      </w:r>
      <w:r w:rsidR="007B4FF4" w:rsidRPr="007A367C">
        <w:rPr>
          <w:rFonts w:asciiTheme="majorBidi" w:hAnsiTheme="majorBidi" w:cstheme="majorBidi"/>
          <w:color w:val="000000" w:themeColor="text1"/>
          <w:sz w:val="24"/>
          <w:szCs w:val="24"/>
          <w:lang w:val="en-US"/>
        </w:rPr>
        <w:t xml:space="preserve"> = 3.42, P = 0.1808; (C) χ</w:t>
      </w:r>
      <w:r w:rsidR="007B4FF4" w:rsidRPr="007A367C">
        <w:rPr>
          <w:rFonts w:asciiTheme="majorBidi" w:hAnsiTheme="majorBidi" w:cstheme="majorBidi"/>
          <w:color w:val="000000" w:themeColor="text1"/>
          <w:sz w:val="24"/>
          <w:szCs w:val="24"/>
          <w:vertAlign w:val="superscript"/>
          <w:lang w:val="en-US"/>
        </w:rPr>
        <w:t>2</w:t>
      </w:r>
      <w:r w:rsidR="007B4FF4" w:rsidRPr="007A367C">
        <w:rPr>
          <w:rFonts w:asciiTheme="majorBidi" w:hAnsiTheme="majorBidi" w:cstheme="majorBidi"/>
          <w:color w:val="000000" w:themeColor="text1"/>
          <w:sz w:val="24"/>
          <w:szCs w:val="24"/>
          <w:lang w:val="en-US"/>
        </w:rPr>
        <w:t xml:space="preserve"> = 0.60, P = 0.7419; (D) χ</w:t>
      </w:r>
      <w:r w:rsidR="007B4FF4" w:rsidRPr="007A367C">
        <w:rPr>
          <w:rFonts w:asciiTheme="majorBidi" w:hAnsiTheme="majorBidi" w:cstheme="majorBidi"/>
          <w:color w:val="000000" w:themeColor="text1"/>
          <w:sz w:val="24"/>
          <w:szCs w:val="24"/>
          <w:vertAlign w:val="superscript"/>
          <w:lang w:val="en-US"/>
        </w:rPr>
        <w:t>2</w:t>
      </w:r>
      <w:r w:rsidR="007B4FF4" w:rsidRPr="007A367C">
        <w:rPr>
          <w:rFonts w:asciiTheme="majorBidi" w:hAnsiTheme="majorBidi" w:cstheme="majorBidi"/>
          <w:color w:val="000000" w:themeColor="text1"/>
          <w:sz w:val="24"/>
          <w:szCs w:val="24"/>
          <w:lang w:val="en-US"/>
        </w:rPr>
        <w:t xml:space="preserve"> = 1.77, P = 0.4138; all </w:t>
      </w:r>
      <w:proofErr w:type="spellStart"/>
      <w:r w:rsidR="007B4FF4" w:rsidRPr="007A367C">
        <w:rPr>
          <w:rFonts w:asciiTheme="majorBidi" w:hAnsiTheme="majorBidi" w:cstheme="majorBidi"/>
          <w:color w:val="000000" w:themeColor="text1"/>
          <w:sz w:val="24"/>
          <w:szCs w:val="24"/>
          <w:lang w:val="en-US"/>
        </w:rPr>
        <w:t>d.f.</w:t>
      </w:r>
      <w:proofErr w:type="spellEnd"/>
      <w:r w:rsidR="007B4FF4" w:rsidRPr="007A367C">
        <w:rPr>
          <w:rFonts w:asciiTheme="majorBidi" w:hAnsiTheme="majorBidi" w:cstheme="majorBidi"/>
          <w:color w:val="000000" w:themeColor="text1"/>
          <w:sz w:val="24"/>
          <w:szCs w:val="24"/>
          <w:lang w:val="en-US"/>
        </w:rPr>
        <w:t xml:space="preserve"> = 2]</w:t>
      </w:r>
      <w:r w:rsidRPr="007A367C">
        <w:rPr>
          <w:rFonts w:asciiTheme="majorBidi" w:hAnsiTheme="majorBidi" w:cstheme="majorBidi"/>
          <w:color w:val="000000" w:themeColor="text1"/>
          <w:sz w:val="24"/>
          <w:szCs w:val="24"/>
          <w:lang w:val="en-US"/>
        </w:rPr>
        <w:t>. n i</w:t>
      </w:r>
      <w:r w:rsidR="002F0813" w:rsidRPr="007A367C">
        <w:rPr>
          <w:rFonts w:asciiTheme="majorBidi" w:hAnsiTheme="majorBidi" w:cstheme="majorBidi"/>
          <w:color w:val="000000" w:themeColor="text1"/>
          <w:sz w:val="24"/>
          <w:szCs w:val="24"/>
          <w:lang w:val="en-US"/>
        </w:rPr>
        <w:t>ndicate</w:t>
      </w:r>
      <w:r w:rsidRPr="007A367C">
        <w:rPr>
          <w:rFonts w:asciiTheme="majorBidi" w:hAnsiTheme="majorBidi" w:cstheme="majorBidi"/>
          <w:color w:val="000000" w:themeColor="text1"/>
          <w:sz w:val="24"/>
          <w:szCs w:val="24"/>
          <w:lang w:val="en-US"/>
        </w:rPr>
        <w:t>s the number of replicate plants.</w:t>
      </w:r>
    </w:p>
    <w:p w14:paraId="6DF5E5E2" w14:textId="77777777" w:rsidR="003E389E" w:rsidRPr="007A367C" w:rsidRDefault="003E389E" w:rsidP="00F06186">
      <w:pPr>
        <w:widowControl w:val="0"/>
        <w:suppressAutoHyphens/>
        <w:spacing w:after="0"/>
        <w:contextualSpacing/>
        <w:rPr>
          <w:rFonts w:asciiTheme="majorBidi" w:hAnsiTheme="majorBidi" w:cstheme="majorBidi"/>
          <w:color w:val="000000" w:themeColor="text1"/>
          <w:sz w:val="24"/>
          <w:szCs w:val="24"/>
          <w:lang w:val="en-US"/>
        </w:rPr>
      </w:pPr>
    </w:p>
    <w:p w14:paraId="7D921594" w14:textId="54B9E501"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S11</w:t>
      </w:r>
      <w:r w:rsidRPr="007A367C">
        <w:rPr>
          <w:rFonts w:asciiTheme="majorBidi" w:hAnsiTheme="majorBidi" w:cstheme="majorBidi"/>
          <w:color w:val="000000" w:themeColor="text1"/>
          <w:sz w:val="24"/>
          <w:szCs w:val="24"/>
          <w:lang w:val="en-US"/>
        </w:rPr>
        <w:t xml:space="preserve">. Number of leaves of </w:t>
      </w:r>
      <w:r w:rsidRPr="007A367C">
        <w:rPr>
          <w:rFonts w:asciiTheme="majorBidi" w:hAnsiTheme="majorBidi" w:cstheme="majorBidi"/>
          <w:i/>
          <w:iCs/>
          <w:color w:val="000000" w:themeColor="text1"/>
          <w:sz w:val="24"/>
          <w:szCs w:val="24"/>
          <w:lang w:val="en-US"/>
        </w:rPr>
        <w:t>B</w:t>
      </w:r>
      <w:r w:rsidR="002B0303" w:rsidRPr="007A367C">
        <w:rPr>
          <w:rFonts w:asciiTheme="majorBidi" w:hAnsiTheme="majorBidi" w:cstheme="majorBidi"/>
          <w:i/>
          <w:iCs/>
          <w:color w:val="000000" w:themeColor="text1"/>
          <w:sz w:val="24"/>
          <w:szCs w:val="24"/>
          <w:lang w:val="en-US"/>
        </w:rPr>
        <w:t>rassica</w:t>
      </w:r>
      <w:r w:rsidRPr="007A367C">
        <w:rPr>
          <w:rFonts w:asciiTheme="majorBidi" w:hAnsiTheme="majorBidi" w:cstheme="majorBidi"/>
          <w:i/>
          <w:iCs/>
          <w:color w:val="000000" w:themeColor="text1"/>
          <w:sz w:val="24"/>
          <w:szCs w:val="24"/>
          <w:lang w:val="en-US"/>
        </w:rPr>
        <w:t xml:space="preserve"> rapa</w:t>
      </w:r>
      <w:r w:rsidRPr="007A367C">
        <w:rPr>
          <w:rFonts w:asciiTheme="majorBidi" w:hAnsiTheme="majorBidi" w:cstheme="majorBidi"/>
          <w:color w:val="000000" w:themeColor="text1"/>
          <w:sz w:val="24"/>
          <w:szCs w:val="24"/>
          <w:lang w:val="en-US"/>
        </w:rPr>
        <w:t xml:space="preserve"> grown in unamended soil (NoFrass; control) or soil amended with </w:t>
      </w:r>
      <w:r w:rsidR="002B0303" w:rsidRPr="007A367C">
        <w:rPr>
          <w:rFonts w:asciiTheme="majorBidi" w:hAnsiTheme="majorBidi" w:cstheme="majorBidi"/>
          <w:color w:val="000000" w:themeColor="text1"/>
          <w:sz w:val="24"/>
          <w:szCs w:val="24"/>
          <w:lang w:val="en-US"/>
        </w:rPr>
        <w:t xml:space="preserve">black soldier fly </w:t>
      </w:r>
      <w:r w:rsidRPr="007A367C">
        <w:rPr>
          <w:rFonts w:asciiTheme="majorBidi" w:hAnsiTheme="majorBidi" w:cstheme="majorBidi"/>
          <w:color w:val="000000" w:themeColor="text1"/>
          <w:sz w:val="24"/>
          <w:szCs w:val="24"/>
          <w:lang w:val="en-US"/>
        </w:rPr>
        <w:t xml:space="preserve">frass (BSFF) or yellow mealworm frass (MWF) after composting. </w:t>
      </w:r>
      <w:r w:rsidR="003E389E" w:rsidRPr="007A367C">
        <w:rPr>
          <w:rFonts w:asciiTheme="majorBidi" w:hAnsiTheme="majorBidi" w:cstheme="majorBidi"/>
          <w:color w:val="000000" w:themeColor="text1"/>
          <w:sz w:val="24"/>
          <w:szCs w:val="24"/>
          <w:lang w:val="en-US"/>
        </w:rPr>
        <w:t xml:space="preserve">Leaves were counted at plant ages </w:t>
      </w:r>
      <w:r w:rsidR="002B0303" w:rsidRPr="007A367C">
        <w:rPr>
          <w:rFonts w:asciiTheme="majorBidi" w:hAnsiTheme="majorBidi" w:cstheme="majorBidi"/>
          <w:color w:val="000000" w:themeColor="text1"/>
          <w:sz w:val="24"/>
          <w:szCs w:val="24"/>
          <w:lang w:val="en-US"/>
        </w:rPr>
        <w:t xml:space="preserve">(A) </w:t>
      </w:r>
      <w:r w:rsidR="003E389E" w:rsidRPr="007A367C">
        <w:rPr>
          <w:rFonts w:asciiTheme="majorBidi" w:hAnsiTheme="majorBidi" w:cstheme="majorBidi"/>
          <w:color w:val="000000" w:themeColor="text1"/>
          <w:sz w:val="24"/>
          <w:szCs w:val="24"/>
          <w:lang w:val="en-US"/>
        </w:rPr>
        <w:t xml:space="preserve">14 days, </w:t>
      </w:r>
      <w:r w:rsidR="002B0303" w:rsidRPr="007A367C">
        <w:rPr>
          <w:rFonts w:asciiTheme="majorBidi" w:hAnsiTheme="majorBidi" w:cstheme="majorBidi"/>
          <w:color w:val="000000" w:themeColor="text1"/>
          <w:sz w:val="24"/>
          <w:szCs w:val="24"/>
          <w:lang w:val="en-US"/>
        </w:rPr>
        <w:t xml:space="preserve">(B) </w:t>
      </w:r>
      <w:r w:rsidR="003E389E" w:rsidRPr="007A367C">
        <w:rPr>
          <w:rFonts w:asciiTheme="majorBidi" w:hAnsiTheme="majorBidi" w:cstheme="majorBidi"/>
          <w:color w:val="000000" w:themeColor="text1"/>
          <w:sz w:val="24"/>
          <w:szCs w:val="24"/>
          <w:lang w:val="en-US"/>
        </w:rPr>
        <w:t xml:space="preserve">21 days, </w:t>
      </w:r>
      <w:r w:rsidR="002B0303" w:rsidRPr="007A367C">
        <w:rPr>
          <w:rFonts w:asciiTheme="majorBidi" w:hAnsiTheme="majorBidi" w:cstheme="majorBidi"/>
          <w:color w:val="000000" w:themeColor="text1"/>
          <w:sz w:val="24"/>
          <w:szCs w:val="24"/>
          <w:lang w:val="en-US"/>
        </w:rPr>
        <w:t xml:space="preserve">(C) </w:t>
      </w:r>
      <w:r w:rsidR="003E389E" w:rsidRPr="007A367C">
        <w:rPr>
          <w:rFonts w:asciiTheme="majorBidi" w:hAnsiTheme="majorBidi" w:cstheme="majorBidi"/>
          <w:color w:val="000000" w:themeColor="text1"/>
          <w:sz w:val="24"/>
          <w:szCs w:val="24"/>
          <w:lang w:val="en-US"/>
        </w:rPr>
        <w:t>28 days</w:t>
      </w:r>
      <w:r w:rsidR="002B0303" w:rsidRPr="007A367C">
        <w:rPr>
          <w:rFonts w:asciiTheme="majorBidi" w:hAnsiTheme="majorBidi" w:cstheme="majorBidi"/>
          <w:color w:val="000000" w:themeColor="text1"/>
          <w:sz w:val="24"/>
          <w:szCs w:val="24"/>
          <w:lang w:val="en-US"/>
        </w:rPr>
        <w:t xml:space="preserve">, </w:t>
      </w:r>
      <w:r w:rsidR="003E389E" w:rsidRPr="007A367C">
        <w:rPr>
          <w:rFonts w:asciiTheme="majorBidi" w:hAnsiTheme="majorBidi" w:cstheme="majorBidi"/>
          <w:color w:val="000000" w:themeColor="text1"/>
          <w:sz w:val="24"/>
          <w:szCs w:val="24"/>
          <w:lang w:val="en-US"/>
        </w:rPr>
        <w:t xml:space="preserve">and </w:t>
      </w:r>
      <w:r w:rsidR="002B0303" w:rsidRPr="007A367C">
        <w:rPr>
          <w:rFonts w:asciiTheme="majorBidi" w:hAnsiTheme="majorBidi" w:cstheme="majorBidi"/>
          <w:color w:val="000000" w:themeColor="text1"/>
          <w:sz w:val="24"/>
          <w:szCs w:val="24"/>
          <w:lang w:val="en-US"/>
        </w:rPr>
        <w:t xml:space="preserve">(D) </w:t>
      </w:r>
      <w:r w:rsidR="003E389E" w:rsidRPr="007A367C">
        <w:rPr>
          <w:rFonts w:asciiTheme="majorBidi" w:hAnsiTheme="majorBidi" w:cstheme="majorBidi"/>
          <w:color w:val="000000" w:themeColor="text1"/>
          <w:sz w:val="24"/>
          <w:szCs w:val="24"/>
          <w:lang w:val="en-US"/>
        </w:rPr>
        <w:t xml:space="preserve">35 days. </w:t>
      </w:r>
      <w:r w:rsidRPr="007A367C">
        <w:rPr>
          <w:rFonts w:asciiTheme="majorBidi" w:hAnsiTheme="majorBidi" w:cstheme="majorBidi"/>
          <w:color w:val="000000" w:themeColor="text1"/>
          <w:sz w:val="24"/>
          <w:szCs w:val="24"/>
          <w:lang w:val="en-US"/>
        </w:rPr>
        <w:t>Frass samples were composted for 38 days in plastic boxes and air-dried. The resulting compost was pulveri</w:t>
      </w:r>
      <w:r w:rsidR="002B0303"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and added to the soil. </w:t>
      </w:r>
      <w:bookmarkStart w:id="50" w:name="_Hlk138903471"/>
      <w:r w:rsidRPr="007A367C">
        <w:rPr>
          <w:rFonts w:asciiTheme="majorBidi" w:hAnsiTheme="majorBidi" w:cstheme="majorBidi"/>
          <w:color w:val="000000" w:themeColor="text1"/>
          <w:sz w:val="24"/>
          <w:szCs w:val="24"/>
          <w:lang w:val="en-US"/>
        </w:rPr>
        <w:t>The box</w:t>
      </w:r>
      <w:r w:rsidR="002B0303" w:rsidRPr="007A367C">
        <w:rPr>
          <w:rFonts w:asciiTheme="majorBidi" w:hAnsiTheme="majorBidi" w:cstheme="majorBidi"/>
          <w:color w:val="000000" w:themeColor="text1"/>
          <w:sz w:val="24"/>
          <w:szCs w:val="24"/>
          <w:lang w:val="en-US"/>
        </w:rPr>
        <w:t>es</w:t>
      </w:r>
      <w:r w:rsidRPr="007A367C">
        <w:rPr>
          <w:rFonts w:asciiTheme="majorBidi" w:hAnsiTheme="majorBidi" w:cstheme="majorBidi"/>
          <w:color w:val="000000" w:themeColor="text1"/>
          <w:sz w:val="24"/>
          <w:szCs w:val="24"/>
          <w:lang w:val="en-US"/>
        </w:rPr>
        <w:t xml:space="preserve"> represent the interquartile range</w:t>
      </w:r>
      <w:r w:rsidR="002B0303" w:rsidRPr="007A367C">
        <w:rPr>
          <w:rFonts w:asciiTheme="majorBidi" w:hAnsiTheme="majorBidi" w:cstheme="majorBidi"/>
          <w:color w:val="000000" w:themeColor="text1"/>
          <w:sz w:val="24"/>
          <w:szCs w:val="24"/>
          <w:lang w:val="en-US"/>
        </w:rPr>
        <w:t>s</w:t>
      </w:r>
      <w:r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w:t>
      </w:r>
      <w:r w:rsidR="002B0303"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s the median, </w:t>
      </w:r>
      <w:r w:rsidR="002B0303" w:rsidRPr="007A367C">
        <w:rPr>
          <w:rFonts w:asciiTheme="majorBidi" w:hAnsiTheme="majorBidi" w:cstheme="majorBidi"/>
          <w:color w:val="000000" w:themeColor="text1"/>
          <w:sz w:val="24"/>
          <w:szCs w:val="24"/>
          <w:lang w:val="en-US"/>
        </w:rPr>
        <w:t xml:space="preserve">and </w:t>
      </w:r>
      <w:r w:rsidRPr="007A367C">
        <w:rPr>
          <w:rFonts w:asciiTheme="majorBidi" w:hAnsiTheme="majorBidi" w:cstheme="majorBidi"/>
          <w:color w:val="000000" w:themeColor="text1"/>
          <w:sz w:val="24"/>
          <w:szCs w:val="24"/>
          <w:lang w:val="en-US"/>
        </w:rPr>
        <w:t xml:space="preserve">the whiskers </w:t>
      </w:r>
      <w:r w:rsidR="002B0303" w:rsidRPr="007A367C">
        <w:rPr>
          <w:rFonts w:asciiTheme="majorBidi" w:hAnsiTheme="majorBidi" w:cstheme="majorBidi"/>
          <w:color w:val="000000" w:themeColor="text1"/>
          <w:sz w:val="24"/>
          <w:szCs w:val="24"/>
          <w:lang w:val="en-US"/>
        </w:rPr>
        <w:t>indicate</w:t>
      </w:r>
      <w:r w:rsidRPr="007A367C">
        <w:rPr>
          <w:rFonts w:asciiTheme="majorBidi" w:hAnsiTheme="majorBidi" w:cstheme="majorBidi"/>
          <w:color w:val="000000" w:themeColor="text1"/>
          <w:sz w:val="24"/>
          <w:szCs w:val="24"/>
          <w:lang w:val="en-US"/>
        </w:rPr>
        <w:t xml:space="preserve"> 1.5</w:t>
      </w:r>
      <w:r w:rsidR="009D50F4" w:rsidRPr="007A367C">
        <w:rPr>
          <w:rFonts w:asciiTheme="majorBidi" w:hAnsiTheme="majorBidi" w:cstheme="majorBidi"/>
          <w:color w:val="000000" w:themeColor="text1"/>
          <w:sz w:val="24"/>
          <w:szCs w:val="24"/>
          <w:lang w:val="en-US"/>
        </w:rPr>
        <w:t xml:space="preserve"> </w:t>
      </w:r>
      <w:r w:rsidR="002B0303" w:rsidRPr="007A367C">
        <w:rPr>
          <w:rFonts w:asciiTheme="majorBidi" w:hAnsiTheme="majorBidi" w:cstheme="majorBidi"/>
          <w:color w:val="000000" w:themeColor="text1"/>
          <w:sz w:val="24"/>
          <w:szCs w:val="24"/>
          <w:lang w:val="en-US"/>
        </w:rPr>
        <w:t>x</w:t>
      </w:r>
      <w:r w:rsidR="009D50F4"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IQR. The dots represent outliers</w:t>
      </w:r>
      <w:bookmarkEnd w:id="50"/>
      <w:r w:rsidRPr="007A367C">
        <w:rPr>
          <w:rFonts w:asciiTheme="majorBidi" w:hAnsiTheme="majorBidi" w:cstheme="majorBidi"/>
          <w:color w:val="000000" w:themeColor="text1"/>
          <w:sz w:val="24"/>
          <w:szCs w:val="24"/>
          <w:lang w:val="en-US"/>
        </w:rPr>
        <w:t>. Data were analy</w:t>
      </w:r>
      <w:r w:rsidR="002B0303"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with a </w:t>
      </w:r>
      <w:r w:rsidRPr="007A367C">
        <w:rPr>
          <w:rFonts w:asciiTheme="majorBidi" w:hAnsiTheme="majorBidi" w:cstheme="majorBidi"/>
          <w:color w:val="000000" w:themeColor="text1"/>
          <w:sz w:val="24"/>
          <w:szCs w:val="24"/>
          <w:lang w:val="en-US"/>
        </w:rPr>
        <w:lastRenderedPageBreak/>
        <w:t>generali</w:t>
      </w:r>
      <w:r w:rsidR="002B0303" w:rsidRPr="007A367C">
        <w:rPr>
          <w:rFonts w:asciiTheme="majorBidi" w:hAnsiTheme="majorBidi" w:cstheme="majorBidi"/>
          <w:color w:val="000000" w:themeColor="text1"/>
          <w:sz w:val="24"/>
          <w:szCs w:val="24"/>
          <w:lang w:val="en-US"/>
        </w:rPr>
        <w:t>z</w:t>
      </w:r>
      <w:r w:rsidRPr="007A367C">
        <w:rPr>
          <w:rFonts w:asciiTheme="majorBidi" w:hAnsiTheme="majorBidi" w:cstheme="majorBidi"/>
          <w:color w:val="000000" w:themeColor="text1"/>
          <w:sz w:val="24"/>
          <w:szCs w:val="24"/>
          <w:lang w:val="en-US"/>
        </w:rPr>
        <w:t xml:space="preserve">ed linear model </w:t>
      </w:r>
      <w:r w:rsidR="00A645A0" w:rsidRPr="007A367C">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GLM</w:t>
      </w:r>
      <w:r w:rsidR="00A645A0" w:rsidRPr="007A367C">
        <w:rPr>
          <w:rFonts w:asciiTheme="majorBidi" w:hAnsiTheme="majorBidi" w:cstheme="majorBidi"/>
          <w:color w:val="000000" w:themeColor="text1"/>
          <w:sz w:val="24"/>
          <w:szCs w:val="24"/>
          <w:lang w:val="en-US"/>
        </w:rPr>
        <w:t>; (A) χ</w:t>
      </w:r>
      <w:r w:rsidR="00A645A0" w:rsidRPr="007A367C">
        <w:rPr>
          <w:rFonts w:asciiTheme="majorBidi" w:hAnsiTheme="majorBidi" w:cstheme="majorBidi"/>
          <w:color w:val="000000" w:themeColor="text1"/>
          <w:sz w:val="24"/>
          <w:szCs w:val="24"/>
          <w:vertAlign w:val="superscript"/>
          <w:lang w:val="en-US"/>
        </w:rPr>
        <w:t>2</w:t>
      </w:r>
      <w:r w:rsidR="00A645A0" w:rsidRPr="007A367C">
        <w:rPr>
          <w:rFonts w:asciiTheme="majorBidi" w:hAnsiTheme="majorBidi" w:cstheme="majorBidi"/>
          <w:color w:val="000000" w:themeColor="text1"/>
          <w:sz w:val="24"/>
          <w:szCs w:val="24"/>
          <w:lang w:val="en-US"/>
        </w:rPr>
        <w:t xml:space="preserve"> = 11.69, P = 0.0029; (B) χ</w:t>
      </w:r>
      <w:r w:rsidR="00A645A0" w:rsidRPr="007A367C">
        <w:rPr>
          <w:rFonts w:asciiTheme="majorBidi" w:hAnsiTheme="majorBidi" w:cstheme="majorBidi"/>
          <w:color w:val="000000" w:themeColor="text1"/>
          <w:sz w:val="24"/>
          <w:szCs w:val="24"/>
          <w:vertAlign w:val="superscript"/>
          <w:lang w:val="en-US"/>
        </w:rPr>
        <w:t>2</w:t>
      </w:r>
      <w:r w:rsidR="00A645A0" w:rsidRPr="007A367C">
        <w:rPr>
          <w:rFonts w:asciiTheme="majorBidi" w:hAnsiTheme="majorBidi" w:cstheme="majorBidi"/>
          <w:color w:val="000000" w:themeColor="text1"/>
          <w:sz w:val="24"/>
          <w:szCs w:val="24"/>
          <w:lang w:val="en-US"/>
        </w:rPr>
        <w:t xml:space="preserve"> = 7.72, P = 0.0211; (C) χ</w:t>
      </w:r>
      <w:r w:rsidR="00A645A0" w:rsidRPr="007A367C">
        <w:rPr>
          <w:rFonts w:asciiTheme="majorBidi" w:hAnsiTheme="majorBidi" w:cstheme="majorBidi"/>
          <w:color w:val="000000" w:themeColor="text1"/>
          <w:sz w:val="24"/>
          <w:szCs w:val="24"/>
          <w:vertAlign w:val="superscript"/>
          <w:lang w:val="en-US"/>
        </w:rPr>
        <w:t>2</w:t>
      </w:r>
      <w:r w:rsidR="00A645A0" w:rsidRPr="007A367C">
        <w:rPr>
          <w:rFonts w:asciiTheme="majorBidi" w:hAnsiTheme="majorBidi" w:cstheme="majorBidi"/>
          <w:color w:val="000000" w:themeColor="text1"/>
          <w:sz w:val="24"/>
          <w:szCs w:val="24"/>
          <w:lang w:val="en-US"/>
        </w:rPr>
        <w:t xml:space="preserve"> = 4.14, P = 0.1260; (D) χ</w:t>
      </w:r>
      <w:r w:rsidR="00A645A0" w:rsidRPr="007A367C">
        <w:rPr>
          <w:rFonts w:asciiTheme="majorBidi" w:hAnsiTheme="majorBidi" w:cstheme="majorBidi"/>
          <w:color w:val="000000" w:themeColor="text1"/>
          <w:sz w:val="24"/>
          <w:szCs w:val="24"/>
          <w:vertAlign w:val="superscript"/>
          <w:lang w:val="en-US"/>
        </w:rPr>
        <w:t>2</w:t>
      </w:r>
      <w:r w:rsidR="00A645A0" w:rsidRPr="007A367C">
        <w:rPr>
          <w:rFonts w:asciiTheme="majorBidi" w:hAnsiTheme="majorBidi" w:cstheme="majorBidi"/>
          <w:color w:val="000000" w:themeColor="text1"/>
          <w:sz w:val="24"/>
          <w:szCs w:val="24"/>
          <w:lang w:val="en-US"/>
        </w:rPr>
        <w:t xml:space="preserve"> = 3.64, P = 0.1622; all </w:t>
      </w:r>
      <w:proofErr w:type="spellStart"/>
      <w:r w:rsidR="00A645A0" w:rsidRPr="007A367C">
        <w:rPr>
          <w:rFonts w:asciiTheme="majorBidi" w:hAnsiTheme="majorBidi" w:cstheme="majorBidi"/>
          <w:color w:val="000000" w:themeColor="text1"/>
          <w:sz w:val="24"/>
          <w:szCs w:val="24"/>
          <w:lang w:val="en-US"/>
        </w:rPr>
        <w:t>d.f.</w:t>
      </w:r>
      <w:proofErr w:type="spellEnd"/>
      <w:r w:rsidR="00A645A0" w:rsidRPr="007A367C">
        <w:rPr>
          <w:rFonts w:asciiTheme="majorBidi" w:hAnsiTheme="majorBidi" w:cstheme="majorBidi"/>
          <w:color w:val="000000" w:themeColor="text1"/>
          <w:sz w:val="24"/>
          <w:szCs w:val="24"/>
          <w:lang w:val="en-US"/>
        </w:rPr>
        <w:t xml:space="preserve"> = 2]</w:t>
      </w:r>
      <w:r w:rsidRPr="007A367C">
        <w:rPr>
          <w:rFonts w:asciiTheme="majorBidi" w:hAnsiTheme="majorBidi" w:cstheme="majorBidi"/>
          <w:color w:val="000000" w:themeColor="text1"/>
          <w:sz w:val="24"/>
          <w:szCs w:val="24"/>
          <w:lang w:val="en-US"/>
        </w:rPr>
        <w:t>. n i</w:t>
      </w:r>
      <w:r w:rsidR="002B0303" w:rsidRPr="007A367C">
        <w:rPr>
          <w:rFonts w:asciiTheme="majorBidi" w:hAnsiTheme="majorBidi" w:cstheme="majorBidi"/>
          <w:color w:val="000000" w:themeColor="text1"/>
          <w:sz w:val="24"/>
          <w:szCs w:val="24"/>
          <w:lang w:val="en-US"/>
        </w:rPr>
        <w:t>ndicate</w:t>
      </w:r>
      <w:r w:rsidRPr="007A367C">
        <w:rPr>
          <w:rFonts w:asciiTheme="majorBidi" w:hAnsiTheme="majorBidi" w:cstheme="majorBidi"/>
          <w:color w:val="000000" w:themeColor="text1"/>
          <w:sz w:val="24"/>
          <w:szCs w:val="24"/>
          <w:lang w:val="en-US"/>
        </w:rPr>
        <w:t>s the number of replicate plants.</w:t>
      </w:r>
    </w:p>
    <w:p w14:paraId="6852BB8F" w14:textId="77777777" w:rsidR="00800E69" w:rsidRPr="007A367C" w:rsidRDefault="00800E69" w:rsidP="00F06186">
      <w:pPr>
        <w:widowControl w:val="0"/>
        <w:suppressAutoHyphens/>
        <w:spacing w:after="0"/>
        <w:contextualSpacing/>
        <w:rPr>
          <w:rFonts w:asciiTheme="majorBidi" w:hAnsiTheme="majorBidi" w:cstheme="majorBidi"/>
          <w:color w:val="000000" w:themeColor="text1"/>
          <w:sz w:val="24"/>
          <w:szCs w:val="24"/>
          <w:lang w:val="en-US"/>
        </w:rPr>
      </w:pPr>
    </w:p>
    <w:p w14:paraId="52EDBEAE" w14:textId="35F023EF" w:rsidR="00800E69" w:rsidRPr="007A367C" w:rsidRDefault="00E70240" w:rsidP="00F06186">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noProof/>
          <w:color w:val="000000" w:themeColor="text1"/>
          <w:sz w:val="24"/>
          <w:szCs w:val="24"/>
          <w:lang w:val="en-US"/>
        </w:rPr>
        <w:t xml:space="preserve"> </w:t>
      </w:r>
      <w:r w:rsidR="00800E69" w:rsidRPr="007A367C">
        <w:rPr>
          <w:rFonts w:asciiTheme="majorBidi" w:eastAsiaTheme="minorEastAsia" w:hAnsiTheme="majorBidi" w:cstheme="majorBidi"/>
          <w:b/>
          <w:bCs/>
          <w:color w:val="000000" w:themeColor="text1"/>
          <w:kern w:val="24"/>
          <w:sz w:val="24"/>
          <w:szCs w:val="24"/>
          <w:lang w:val="en-US"/>
        </w:rPr>
        <w:t xml:space="preserve">Figure S12. </w:t>
      </w:r>
      <w:r w:rsidR="00800E69" w:rsidRPr="007A367C">
        <w:rPr>
          <w:rFonts w:asciiTheme="majorBidi" w:eastAsiaTheme="minorEastAsia" w:hAnsiTheme="majorBidi" w:cstheme="majorBidi"/>
          <w:color w:val="000000" w:themeColor="text1"/>
          <w:kern w:val="24"/>
          <w:sz w:val="24"/>
          <w:szCs w:val="24"/>
          <w:lang w:val="en-US"/>
        </w:rPr>
        <w:t xml:space="preserve">Time </w:t>
      </w:r>
      <w:r w:rsidR="00D41D94" w:rsidRPr="007A367C">
        <w:rPr>
          <w:rFonts w:asciiTheme="majorBidi" w:hAnsiTheme="majorBidi" w:cstheme="majorBidi"/>
          <w:color w:val="000000" w:themeColor="text1"/>
          <w:sz w:val="24"/>
          <w:szCs w:val="24"/>
          <w:lang w:val="en-US"/>
        </w:rPr>
        <w:t xml:space="preserve">(days) </w:t>
      </w:r>
      <w:r w:rsidR="00800E69" w:rsidRPr="007A367C">
        <w:rPr>
          <w:rFonts w:asciiTheme="majorBidi" w:eastAsiaTheme="minorEastAsia" w:hAnsiTheme="majorBidi" w:cstheme="majorBidi"/>
          <w:color w:val="000000" w:themeColor="text1"/>
          <w:kern w:val="24"/>
          <w:sz w:val="24"/>
          <w:szCs w:val="24"/>
          <w:lang w:val="en-US"/>
        </w:rPr>
        <w:t xml:space="preserve">until </w:t>
      </w:r>
      <w:r w:rsidR="00800E69" w:rsidRPr="007A367C">
        <w:rPr>
          <w:rFonts w:asciiTheme="majorBidi" w:hAnsiTheme="majorBidi" w:cstheme="majorBidi"/>
          <w:color w:val="000000" w:themeColor="text1"/>
          <w:sz w:val="24"/>
          <w:szCs w:val="24"/>
          <w:lang w:val="en-US"/>
        </w:rPr>
        <w:t xml:space="preserve">flowering of </w:t>
      </w:r>
      <w:r w:rsidR="00800E69" w:rsidRPr="007A367C">
        <w:rPr>
          <w:rFonts w:asciiTheme="majorBidi" w:hAnsiTheme="majorBidi" w:cstheme="majorBidi"/>
          <w:i/>
          <w:iCs/>
          <w:color w:val="000000" w:themeColor="text1"/>
          <w:sz w:val="24"/>
          <w:szCs w:val="24"/>
          <w:lang w:val="en-US"/>
        </w:rPr>
        <w:t>B</w:t>
      </w:r>
      <w:r w:rsidR="00D41D94" w:rsidRPr="007A367C">
        <w:rPr>
          <w:rFonts w:asciiTheme="majorBidi" w:hAnsiTheme="majorBidi" w:cstheme="majorBidi"/>
          <w:i/>
          <w:iCs/>
          <w:color w:val="000000" w:themeColor="text1"/>
          <w:sz w:val="24"/>
          <w:szCs w:val="24"/>
          <w:lang w:val="en-US"/>
        </w:rPr>
        <w:t>rassica</w:t>
      </w:r>
      <w:r w:rsidR="00800E69" w:rsidRPr="007A367C">
        <w:rPr>
          <w:rFonts w:asciiTheme="majorBidi" w:hAnsiTheme="majorBidi" w:cstheme="majorBidi"/>
          <w:i/>
          <w:iCs/>
          <w:color w:val="000000" w:themeColor="text1"/>
          <w:sz w:val="24"/>
          <w:szCs w:val="24"/>
          <w:lang w:val="en-US"/>
        </w:rPr>
        <w:t xml:space="preserve"> rapa</w:t>
      </w:r>
      <w:r w:rsidR="00800E69" w:rsidRPr="007A367C">
        <w:rPr>
          <w:rFonts w:asciiTheme="majorBidi" w:hAnsiTheme="majorBidi" w:cstheme="majorBidi"/>
          <w:color w:val="000000" w:themeColor="text1"/>
          <w:sz w:val="24"/>
          <w:szCs w:val="24"/>
          <w:lang w:val="en-US"/>
        </w:rPr>
        <w:t xml:space="preserve"> grown soil (NoFrass; control) or soil amended with </w:t>
      </w:r>
      <w:r w:rsidR="00D41D94" w:rsidRPr="007A367C">
        <w:rPr>
          <w:rFonts w:asciiTheme="majorBidi" w:hAnsiTheme="majorBidi" w:cstheme="majorBidi"/>
          <w:color w:val="000000" w:themeColor="text1"/>
          <w:sz w:val="24"/>
          <w:szCs w:val="24"/>
          <w:lang w:val="en-US"/>
        </w:rPr>
        <w:t xml:space="preserve">black soldier fly </w:t>
      </w:r>
      <w:r w:rsidR="00800E69" w:rsidRPr="007A367C">
        <w:rPr>
          <w:rFonts w:asciiTheme="majorBidi" w:hAnsiTheme="majorBidi" w:cstheme="majorBidi"/>
          <w:color w:val="000000" w:themeColor="text1"/>
          <w:sz w:val="24"/>
          <w:szCs w:val="24"/>
          <w:lang w:val="en-US"/>
        </w:rPr>
        <w:t xml:space="preserve">frass (BSFF) or yellow mealworm frass (MWF). </w:t>
      </w:r>
      <w:r w:rsidR="00D41D94" w:rsidRPr="007A367C">
        <w:rPr>
          <w:rFonts w:asciiTheme="majorBidi" w:hAnsiTheme="majorBidi" w:cstheme="majorBidi"/>
          <w:color w:val="000000" w:themeColor="text1"/>
          <w:sz w:val="24"/>
          <w:szCs w:val="24"/>
          <w:lang w:val="en-US"/>
        </w:rPr>
        <w:t>(</w:t>
      </w:r>
      <w:r w:rsidR="00800E69" w:rsidRPr="007A367C">
        <w:rPr>
          <w:rFonts w:asciiTheme="majorBidi" w:hAnsiTheme="majorBidi" w:cstheme="majorBidi"/>
          <w:color w:val="000000" w:themeColor="text1"/>
          <w:sz w:val="24"/>
          <w:szCs w:val="24"/>
          <w:lang w:val="en-US"/>
        </w:rPr>
        <w:t>A</w:t>
      </w:r>
      <w:r w:rsidR="00D41D94" w:rsidRPr="007A367C">
        <w:rPr>
          <w:rFonts w:asciiTheme="majorBidi" w:hAnsiTheme="majorBidi" w:cstheme="majorBidi"/>
          <w:color w:val="000000" w:themeColor="text1"/>
          <w:sz w:val="24"/>
          <w:szCs w:val="24"/>
          <w:lang w:val="en-US"/>
        </w:rPr>
        <w:t xml:space="preserve">) </w:t>
      </w:r>
      <w:r w:rsidR="00800E69" w:rsidRPr="007A367C">
        <w:rPr>
          <w:rFonts w:asciiTheme="majorBidi" w:hAnsiTheme="majorBidi" w:cstheme="majorBidi"/>
          <w:color w:val="000000" w:themeColor="text1"/>
          <w:sz w:val="24"/>
          <w:szCs w:val="24"/>
          <w:lang w:val="en-US"/>
        </w:rPr>
        <w:t>frass was incubated in the soil for 16 days before seeds were sown</w:t>
      </w:r>
      <w:r w:rsidR="00D41D94" w:rsidRPr="007A367C">
        <w:rPr>
          <w:rFonts w:asciiTheme="majorBidi" w:hAnsiTheme="majorBidi" w:cstheme="majorBidi"/>
          <w:color w:val="000000" w:themeColor="text1"/>
          <w:sz w:val="24"/>
          <w:szCs w:val="24"/>
          <w:lang w:val="en-US"/>
        </w:rPr>
        <w:t>,</w:t>
      </w:r>
      <w:r w:rsidR="00800E69" w:rsidRPr="007A367C">
        <w:rPr>
          <w:rFonts w:asciiTheme="majorBidi" w:hAnsiTheme="majorBidi" w:cstheme="majorBidi"/>
          <w:color w:val="000000" w:themeColor="text1"/>
          <w:sz w:val="24"/>
          <w:szCs w:val="24"/>
          <w:lang w:val="en-US"/>
        </w:rPr>
        <w:t xml:space="preserve"> and </w:t>
      </w:r>
      <w:r w:rsidR="00D41D94" w:rsidRPr="007A367C">
        <w:rPr>
          <w:rFonts w:asciiTheme="majorBidi" w:hAnsiTheme="majorBidi" w:cstheme="majorBidi"/>
          <w:color w:val="000000" w:themeColor="text1"/>
          <w:sz w:val="24"/>
          <w:szCs w:val="24"/>
          <w:lang w:val="en-US"/>
        </w:rPr>
        <w:t>(</w:t>
      </w:r>
      <w:r w:rsidR="00800E69" w:rsidRPr="007A367C">
        <w:rPr>
          <w:rFonts w:asciiTheme="majorBidi" w:hAnsiTheme="majorBidi" w:cstheme="majorBidi"/>
          <w:color w:val="000000" w:themeColor="text1"/>
          <w:sz w:val="24"/>
          <w:szCs w:val="24"/>
          <w:lang w:val="en-US"/>
        </w:rPr>
        <w:t>B</w:t>
      </w:r>
      <w:r w:rsidR="00D41D94" w:rsidRPr="007A367C">
        <w:rPr>
          <w:rFonts w:asciiTheme="majorBidi" w:hAnsiTheme="majorBidi" w:cstheme="majorBidi"/>
          <w:color w:val="000000" w:themeColor="text1"/>
          <w:sz w:val="24"/>
          <w:szCs w:val="24"/>
          <w:lang w:val="en-US"/>
        </w:rPr>
        <w:t xml:space="preserve">) </w:t>
      </w:r>
      <w:r w:rsidR="00800E69" w:rsidRPr="007A367C">
        <w:rPr>
          <w:rFonts w:asciiTheme="majorBidi" w:hAnsiTheme="majorBidi" w:cstheme="majorBidi"/>
          <w:color w:val="000000" w:themeColor="text1"/>
          <w:sz w:val="24"/>
          <w:szCs w:val="24"/>
          <w:lang w:val="en-US"/>
        </w:rPr>
        <w:t>frass was composted for 38 days in plastic boxes and air-dried. The resulting compost was pulveri</w:t>
      </w:r>
      <w:r w:rsidR="00D41D94" w:rsidRPr="007A367C">
        <w:rPr>
          <w:rFonts w:asciiTheme="majorBidi" w:hAnsiTheme="majorBidi" w:cstheme="majorBidi"/>
          <w:color w:val="000000" w:themeColor="text1"/>
          <w:sz w:val="24"/>
          <w:szCs w:val="24"/>
          <w:lang w:val="en-US"/>
        </w:rPr>
        <w:t>z</w:t>
      </w:r>
      <w:r w:rsidR="00800E69" w:rsidRPr="007A367C">
        <w:rPr>
          <w:rFonts w:asciiTheme="majorBidi" w:hAnsiTheme="majorBidi" w:cstheme="majorBidi"/>
          <w:color w:val="000000" w:themeColor="text1"/>
          <w:sz w:val="24"/>
          <w:szCs w:val="24"/>
          <w:lang w:val="en-US"/>
        </w:rPr>
        <w:t>ed and added to the soil. The box</w:t>
      </w:r>
      <w:r w:rsidR="00D41D94" w:rsidRPr="007A367C">
        <w:rPr>
          <w:rFonts w:asciiTheme="majorBidi" w:hAnsiTheme="majorBidi" w:cstheme="majorBidi"/>
          <w:color w:val="000000" w:themeColor="text1"/>
          <w:sz w:val="24"/>
          <w:szCs w:val="24"/>
          <w:lang w:val="en-US"/>
        </w:rPr>
        <w:t>es</w:t>
      </w:r>
      <w:r w:rsidR="00800E69" w:rsidRPr="007A367C">
        <w:rPr>
          <w:rFonts w:asciiTheme="majorBidi" w:hAnsiTheme="majorBidi" w:cstheme="majorBidi"/>
          <w:color w:val="000000" w:themeColor="text1"/>
          <w:sz w:val="24"/>
          <w:szCs w:val="24"/>
          <w:lang w:val="en-US"/>
        </w:rPr>
        <w:t xml:space="preserve"> represent the interquartile range</w:t>
      </w:r>
      <w:r w:rsidR="00D41D94" w:rsidRPr="007A367C">
        <w:rPr>
          <w:rFonts w:asciiTheme="majorBidi" w:hAnsiTheme="majorBidi" w:cstheme="majorBidi"/>
          <w:color w:val="000000" w:themeColor="text1"/>
          <w:sz w:val="24"/>
          <w:szCs w:val="24"/>
          <w:lang w:val="en-US"/>
        </w:rPr>
        <w:t>s</w:t>
      </w:r>
      <w:r w:rsidR="00800E69" w:rsidRPr="007A367C">
        <w:rPr>
          <w:rFonts w:asciiTheme="majorBidi" w:hAnsiTheme="majorBidi" w:cstheme="majorBidi"/>
          <w:color w:val="000000" w:themeColor="text1"/>
          <w:sz w:val="24"/>
          <w:szCs w:val="24"/>
          <w:lang w:val="en-US"/>
        </w:rPr>
        <w:t xml:space="preserve"> (IQR), with the bottom and top edges corresponding to the first quartile (Q1, 25%) and third quartile (Q3, 75%), respectively. The line within the box represents the median, </w:t>
      </w:r>
      <w:r w:rsidR="00D41D94" w:rsidRPr="007A367C">
        <w:rPr>
          <w:rFonts w:asciiTheme="majorBidi" w:hAnsiTheme="majorBidi" w:cstheme="majorBidi"/>
          <w:color w:val="000000" w:themeColor="text1"/>
          <w:sz w:val="24"/>
          <w:szCs w:val="24"/>
          <w:lang w:val="en-US"/>
        </w:rPr>
        <w:t xml:space="preserve">and </w:t>
      </w:r>
      <w:r w:rsidR="00800E69" w:rsidRPr="007A367C">
        <w:rPr>
          <w:rFonts w:asciiTheme="majorBidi" w:hAnsiTheme="majorBidi" w:cstheme="majorBidi"/>
          <w:color w:val="000000" w:themeColor="text1"/>
          <w:sz w:val="24"/>
          <w:szCs w:val="24"/>
          <w:lang w:val="en-US"/>
        </w:rPr>
        <w:t xml:space="preserve">the whiskers </w:t>
      </w:r>
      <w:r w:rsidR="00D41D94" w:rsidRPr="007A367C">
        <w:rPr>
          <w:rFonts w:asciiTheme="majorBidi" w:hAnsiTheme="majorBidi" w:cstheme="majorBidi"/>
          <w:color w:val="000000" w:themeColor="text1"/>
          <w:sz w:val="24"/>
          <w:szCs w:val="24"/>
          <w:lang w:val="en-US"/>
        </w:rPr>
        <w:t>indicate</w:t>
      </w:r>
      <w:r w:rsidR="00800E69" w:rsidRPr="007A367C">
        <w:rPr>
          <w:rFonts w:asciiTheme="majorBidi" w:hAnsiTheme="majorBidi" w:cstheme="majorBidi"/>
          <w:color w:val="000000" w:themeColor="text1"/>
          <w:sz w:val="24"/>
          <w:szCs w:val="24"/>
          <w:lang w:val="en-US"/>
        </w:rPr>
        <w:t xml:space="preserve"> 1.5</w:t>
      </w:r>
      <w:r w:rsidR="00D41D94" w:rsidRPr="007A367C">
        <w:rPr>
          <w:rFonts w:asciiTheme="majorBidi" w:hAnsiTheme="majorBidi" w:cstheme="majorBidi"/>
          <w:color w:val="000000" w:themeColor="text1"/>
          <w:sz w:val="24"/>
          <w:szCs w:val="24"/>
          <w:lang w:val="en-US"/>
        </w:rPr>
        <w:t>x</w:t>
      </w:r>
      <w:r w:rsidR="00800E69" w:rsidRPr="007A367C">
        <w:rPr>
          <w:rFonts w:asciiTheme="majorBidi" w:hAnsiTheme="majorBidi" w:cstheme="majorBidi"/>
          <w:color w:val="000000" w:themeColor="text1"/>
          <w:sz w:val="24"/>
          <w:szCs w:val="24"/>
          <w:lang w:val="en-US"/>
        </w:rPr>
        <w:t>IQR. Data were analy</w:t>
      </w:r>
      <w:r w:rsidR="00D41D94" w:rsidRPr="007A367C">
        <w:rPr>
          <w:rFonts w:asciiTheme="majorBidi" w:hAnsiTheme="majorBidi" w:cstheme="majorBidi"/>
          <w:color w:val="000000" w:themeColor="text1"/>
          <w:sz w:val="24"/>
          <w:szCs w:val="24"/>
          <w:lang w:val="en-US"/>
        </w:rPr>
        <w:t>z</w:t>
      </w:r>
      <w:r w:rsidR="00800E69" w:rsidRPr="007A367C">
        <w:rPr>
          <w:rFonts w:asciiTheme="majorBidi" w:hAnsiTheme="majorBidi" w:cstheme="majorBidi"/>
          <w:color w:val="000000" w:themeColor="text1"/>
          <w:sz w:val="24"/>
          <w:szCs w:val="24"/>
          <w:lang w:val="en-US"/>
        </w:rPr>
        <w:t>ed with a generali</w:t>
      </w:r>
      <w:r w:rsidR="00D41D94" w:rsidRPr="007A367C">
        <w:rPr>
          <w:rFonts w:asciiTheme="majorBidi" w:hAnsiTheme="majorBidi" w:cstheme="majorBidi"/>
          <w:color w:val="000000" w:themeColor="text1"/>
          <w:sz w:val="24"/>
          <w:szCs w:val="24"/>
          <w:lang w:val="en-US"/>
        </w:rPr>
        <w:t>z</w:t>
      </w:r>
      <w:r w:rsidR="00800E69" w:rsidRPr="007A367C">
        <w:rPr>
          <w:rFonts w:asciiTheme="majorBidi" w:hAnsiTheme="majorBidi" w:cstheme="majorBidi"/>
          <w:color w:val="000000" w:themeColor="text1"/>
          <w:sz w:val="24"/>
          <w:szCs w:val="24"/>
          <w:lang w:val="en-US"/>
        </w:rPr>
        <w:t xml:space="preserve">ed linear model </w:t>
      </w:r>
      <w:r w:rsidR="00873F79" w:rsidRPr="007A367C">
        <w:rPr>
          <w:rFonts w:asciiTheme="majorBidi" w:hAnsiTheme="majorBidi" w:cstheme="majorBidi"/>
          <w:color w:val="000000" w:themeColor="text1"/>
          <w:sz w:val="24"/>
          <w:szCs w:val="24"/>
          <w:lang w:val="en-US"/>
        </w:rPr>
        <w:t>[</w:t>
      </w:r>
      <w:r w:rsidR="00800E69" w:rsidRPr="007A367C">
        <w:rPr>
          <w:rFonts w:asciiTheme="majorBidi" w:hAnsiTheme="majorBidi" w:cstheme="majorBidi"/>
          <w:color w:val="000000" w:themeColor="text1"/>
          <w:sz w:val="24"/>
          <w:szCs w:val="24"/>
          <w:lang w:val="en-US"/>
        </w:rPr>
        <w:t>GLM</w:t>
      </w:r>
      <w:r w:rsidR="00873F79" w:rsidRPr="007A367C">
        <w:rPr>
          <w:rFonts w:asciiTheme="majorBidi" w:hAnsiTheme="majorBidi" w:cstheme="majorBidi"/>
          <w:color w:val="000000" w:themeColor="text1"/>
          <w:sz w:val="24"/>
          <w:szCs w:val="24"/>
          <w:lang w:val="en-US"/>
        </w:rPr>
        <w:t>; (A) χ</w:t>
      </w:r>
      <w:r w:rsidR="00873F79" w:rsidRPr="007A367C">
        <w:rPr>
          <w:rFonts w:asciiTheme="majorBidi" w:hAnsiTheme="majorBidi" w:cstheme="majorBidi"/>
          <w:color w:val="000000" w:themeColor="text1"/>
          <w:sz w:val="24"/>
          <w:szCs w:val="24"/>
          <w:vertAlign w:val="superscript"/>
          <w:lang w:val="en-US"/>
        </w:rPr>
        <w:t>2</w:t>
      </w:r>
      <w:r w:rsidR="00873F79" w:rsidRPr="007A367C">
        <w:rPr>
          <w:rFonts w:asciiTheme="majorBidi" w:hAnsiTheme="majorBidi" w:cstheme="majorBidi"/>
          <w:color w:val="000000" w:themeColor="text1"/>
          <w:sz w:val="24"/>
          <w:szCs w:val="24"/>
          <w:lang w:val="en-US"/>
        </w:rPr>
        <w:t xml:space="preserve"> = 0.13, P = 0.9355; (B) χ</w:t>
      </w:r>
      <w:r w:rsidR="00873F79" w:rsidRPr="007A367C">
        <w:rPr>
          <w:rFonts w:asciiTheme="majorBidi" w:hAnsiTheme="majorBidi" w:cstheme="majorBidi"/>
          <w:color w:val="000000" w:themeColor="text1"/>
          <w:sz w:val="24"/>
          <w:szCs w:val="24"/>
          <w:vertAlign w:val="superscript"/>
          <w:lang w:val="en-US"/>
        </w:rPr>
        <w:t>2</w:t>
      </w:r>
      <w:r w:rsidR="00873F79" w:rsidRPr="007A367C">
        <w:rPr>
          <w:rFonts w:asciiTheme="majorBidi" w:hAnsiTheme="majorBidi" w:cstheme="majorBidi"/>
          <w:color w:val="000000" w:themeColor="text1"/>
          <w:sz w:val="24"/>
          <w:szCs w:val="24"/>
          <w:lang w:val="en-US"/>
        </w:rPr>
        <w:t xml:space="preserve"> = 0.26, P = 0.8782; all </w:t>
      </w:r>
      <w:proofErr w:type="spellStart"/>
      <w:r w:rsidR="00873F79" w:rsidRPr="007A367C">
        <w:rPr>
          <w:rFonts w:asciiTheme="majorBidi" w:hAnsiTheme="majorBidi" w:cstheme="majorBidi"/>
          <w:color w:val="000000" w:themeColor="text1"/>
          <w:sz w:val="24"/>
          <w:szCs w:val="24"/>
          <w:lang w:val="en-US"/>
        </w:rPr>
        <w:t>d.f.</w:t>
      </w:r>
      <w:proofErr w:type="spellEnd"/>
      <w:r w:rsidR="00873F79" w:rsidRPr="007A367C">
        <w:rPr>
          <w:rFonts w:asciiTheme="majorBidi" w:hAnsiTheme="majorBidi" w:cstheme="majorBidi"/>
          <w:color w:val="000000" w:themeColor="text1"/>
          <w:sz w:val="24"/>
          <w:szCs w:val="24"/>
          <w:lang w:val="en-US"/>
        </w:rPr>
        <w:t xml:space="preserve"> = 2]</w:t>
      </w:r>
      <w:r w:rsidR="00800E69" w:rsidRPr="007A367C">
        <w:rPr>
          <w:rFonts w:asciiTheme="majorBidi" w:hAnsiTheme="majorBidi" w:cstheme="majorBidi"/>
          <w:color w:val="000000" w:themeColor="text1"/>
          <w:sz w:val="24"/>
          <w:szCs w:val="24"/>
          <w:lang w:val="en-US"/>
        </w:rPr>
        <w:t>. n i</w:t>
      </w:r>
      <w:r w:rsidR="00D41D94" w:rsidRPr="007A367C">
        <w:rPr>
          <w:rFonts w:asciiTheme="majorBidi" w:hAnsiTheme="majorBidi" w:cstheme="majorBidi"/>
          <w:color w:val="000000" w:themeColor="text1"/>
          <w:sz w:val="24"/>
          <w:szCs w:val="24"/>
          <w:lang w:val="en-US"/>
        </w:rPr>
        <w:t>ndicate</w:t>
      </w:r>
      <w:r w:rsidR="00800E69" w:rsidRPr="007A367C">
        <w:rPr>
          <w:rFonts w:asciiTheme="majorBidi" w:hAnsiTheme="majorBidi" w:cstheme="majorBidi"/>
          <w:color w:val="000000" w:themeColor="text1"/>
          <w:sz w:val="24"/>
          <w:szCs w:val="24"/>
          <w:lang w:val="en-US"/>
        </w:rPr>
        <w:t>s the number of replicate plants.</w:t>
      </w:r>
    </w:p>
    <w:sectPr w:rsidR="00800E69" w:rsidRPr="007A367C" w:rsidSect="00E75086">
      <w:pgSz w:w="11906" w:h="16838" w:code="9"/>
      <w:pgMar w:top="1417" w:right="1417" w:bottom="1417" w:left="1417" w:header="708" w:footer="708" w:gutter="0"/>
      <w:lnNumType w:countBy="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Jan" w:date="2024-01-16T15:21:00Z" w:initials="J">
    <w:p w14:paraId="3E0E0480" w14:textId="77777777" w:rsidR="00496E6C" w:rsidRDefault="00B24067" w:rsidP="00496E6C">
      <w:pPr>
        <w:pStyle w:val="CommentText"/>
      </w:pPr>
      <w:r>
        <w:rPr>
          <w:rStyle w:val="CommentReference"/>
        </w:rPr>
        <w:annotationRef/>
      </w:r>
      <w:r w:rsidR="00496E6C">
        <w:t>Is this a linear model?? Looks like a polynomial to me…</w:t>
      </w:r>
    </w:p>
  </w:comment>
  <w:comment w:id="25" w:author="S.Y. CHIA" w:date="2024-02-08T10:19:00Z" w:initials="SC">
    <w:p w14:paraId="0668F956" w14:textId="08AF93FF" w:rsidR="00496E6C" w:rsidRDefault="00496E6C" w:rsidP="00496E6C">
      <w:pPr>
        <w:pStyle w:val="CommentText"/>
      </w:pPr>
      <w:r>
        <w:rPr>
          <w:rStyle w:val="CommentReference"/>
        </w:rPr>
        <w:annotationRef/>
      </w:r>
      <w:r>
        <w:rPr>
          <w:lang w:val="en-US"/>
        </w:rPr>
        <w:t>You are right. It is a polynomial. Thank you</w:t>
      </w:r>
    </w:p>
  </w:comment>
  <w:comment w:id="40" w:author="Jan" w:date="2024-01-16T12:59:00Z" w:initials="J">
    <w:p w14:paraId="063DB113" w14:textId="77777777" w:rsidR="006312E3" w:rsidRDefault="00D5095B" w:rsidP="006312E3">
      <w:pPr>
        <w:pStyle w:val="CommentText"/>
      </w:pPr>
      <w:r>
        <w:rPr>
          <w:rStyle w:val="CommentReference"/>
        </w:rPr>
        <w:annotationRef/>
      </w:r>
      <w:r w:rsidR="006312E3">
        <w:t>I suggest you refer to the J Pest Sci paper as 2024 – is this the one? Or is it the other Wea23 reference, half a page back?</w:t>
      </w:r>
    </w:p>
  </w:comment>
  <w:comment w:id="41" w:author="S.Y. CHIA" w:date="2024-02-08T18:24:00Z" w:initials="SC">
    <w:p w14:paraId="4A4B847A" w14:textId="77777777" w:rsidR="003C0632" w:rsidRDefault="006312E3" w:rsidP="003C0632">
      <w:pPr>
        <w:pStyle w:val="CommentText"/>
      </w:pPr>
      <w:r>
        <w:rPr>
          <w:rStyle w:val="CommentReference"/>
        </w:rPr>
        <w:annotationRef/>
      </w:r>
      <w:r w:rsidR="003C0632">
        <w:t xml:space="preserve">This is correct </w:t>
      </w:r>
      <w:r w:rsidR="003C0632">
        <w:rPr>
          <w:i/>
          <w:iCs/>
        </w:rPr>
        <w:t>as is</w:t>
      </w:r>
      <w:r w:rsidR="003C0632">
        <w:t>. It is the one,, half a page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0E0480" w15:done="1"/>
  <w15:commentEx w15:paraId="0668F956" w15:paraIdParent="3E0E0480" w15:done="1"/>
  <w15:commentEx w15:paraId="063DB113" w15:done="0"/>
  <w15:commentEx w15:paraId="4A4B847A" w15:paraIdParent="063DB1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252FB7" w16cex:dateUtc="2024-01-16T14:21:00Z"/>
  <w16cex:commentExtensible w16cex:durableId="7226A23F" w16cex:dateUtc="2024-02-08T07:19:00Z"/>
  <w16cex:commentExtensible w16cex:durableId="38FC2BDC" w16cex:dateUtc="2024-01-16T11:59:00Z"/>
  <w16cex:commentExtensible w16cex:durableId="75043F26" w16cex:dateUtc="2024-02-08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0E0480" w16cid:durableId="18252FB7"/>
  <w16cid:commentId w16cid:paraId="0668F956" w16cid:durableId="7226A23F"/>
  <w16cid:commentId w16cid:paraId="063DB113" w16cid:durableId="38FC2BDC"/>
  <w16cid:commentId w16cid:paraId="4A4B847A" w16cid:durableId="75043F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EE9C4" w14:textId="77777777" w:rsidR="00E75086" w:rsidRDefault="00E75086" w:rsidP="00AB3437">
      <w:pPr>
        <w:spacing w:after="0" w:line="240" w:lineRule="auto"/>
      </w:pPr>
      <w:r>
        <w:separator/>
      </w:r>
    </w:p>
  </w:endnote>
  <w:endnote w:type="continuationSeparator" w:id="0">
    <w:p w14:paraId="324DED1E" w14:textId="77777777" w:rsidR="00E75086" w:rsidRDefault="00E75086" w:rsidP="00AB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427973"/>
      <w:docPartObj>
        <w:docPartGallery w:val="Page Numbers (Bottom of Page)"/>
        <w:docPartUnique/>
      </w:docPartObj>
    </w:sdtPr>
    <w:sdtEndPr>
      <w:rPr>
        <w:noProof/>
      </w:rPr>
    </w:sdtEndPr>
    <w:sdtContent>
      <w:p w14:paraId="0908D203" w14:textId="194949DD" w:rsidR="00AB3437" w:rsidRDefault="00AB34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31B7" w14:textId="77777777" w:rsidR="00E75086" w:rsidRDefault="00E75086" w:rsidP="00AB3437">
      <w:pPr>
        <w:spacing w:after="0" w:line="240" w:lineRule="auto"/>
      </w:pPr>
      <w:r>
        <w:separator/>
      </w:r>
    </w:p>
  </w:footnote>
  <w:footnote w:type="continuationSeparator" w:id="0">
    <w:p w14:paraId="385E8403" w14:textId="77777777" w:rsidR="00E75086" w:rsidRDefault="00E75086" w:rsidP="00AB3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24"/>
    <w:multiLevelType w:val="hybridMultilevel"/>
    <w:tmpl w:val="06704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318B3"/>
    <w:multiLevelType w:val="multilevel"/>
    <w:tmpl w:val="6F5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81427"/>
    <w:multiLevelType w:val="hybridMultilevel"/>
    <w:tmpl w:val="85A814A2"/>
    <w:lvl w:ilvl="0" w:tplc="2B0A89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D430A"/>
    <w:multiLevelType w:val="multilevel"/>
    <w:tmpl w:val="2B9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A034A"/>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D3832"/>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8341C"/>
    <w:multiLevelType w:val="multilevel"/>
    <w:tmpl w:val="94C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8A5D1B"/>
    <w:multiLevelType w:val="multilevel"/>
    <w:tmpl w:val="320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C3ABA"/>
    <w:multiLevelType w:val="multilevel"/>
    <w:tmpl w:val="64B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FB5BB4"/>
    <w:multiLevelType w:val="hybridMultilevel"/>
    <w:tmpl w:val="64C683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11325C"/>
    <w:multiLevelType w:val="multilevel"/>
    <w:tmpl w:val="5D8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957809">
    <w:abstractNumId w:val="2"/>
  </w:num>
  <w:num w:numId="2" w16cid:durableId="1999188120">
    <w:abstractNumId w:val="4"/>
  </w:num>
  <w:num w:numId="3" w16cid:durableId="564998951">
    <w:abstractNumId w:val="5"/>
  </w:num>
  <w:num w:numId="4" w16cid:durableId="851990631">
    <w:abstractNumId w:val="9"/>
  </w:num>
  <w:num w:numId="5" w16cid:durableId="1619412642">
    <w:abstractNumId w:val="7"/>
  </w:num>
  <w:num w:numId="6" w16cid:durableId="1736076686">
    <w:abstractNumId w:val="1"/>
  </w:num>
  <w:num w:numId="7" w16cid:durableId="620576659">
    <w:abstractNumId w:val="10"/>
  </w:num>
  <w:num w:numId="8" w16cid:durableId="1049960079">
    <w:abstractNumId w:val="8"/>
  </w:num>
  <w:num w:numId="9" w16cid:durableId="483619447">
    <w:abstractNumId w:val="6"/>
  </w:num>
  <w:num w:numId="10" w16cid:durableId="179706486">
    <w:abstractNumId w:val="3"/>
  </w:num>
  <w:num w:numId="11" w16cid:durableId="8775432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w15:presenceInfo w15:providerId="None" w15:userId="Jan"/>
  </w15:person>
  <w15:person w15:author="S.Y. CHIA">
    <w15:presenceInfo w15:providerId="Windows Live" w15:userId="a6a44988be9405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NjUxMLI0NgKyTJR0lIJTi4sz8/NACkwNagEWRhx1LQAAAA=="/>
    <w:docVar w:name="EN.InstantFormat" w:val="&lt;ENInstantFormat&gt;&lt;Enabled&gt;1&lt;/Enabled&gt;&lt;ScanUnformatted&gt;1&lt;/ScanUnformatted&gt;&lt;ScanChanges&gt;1&lt;/ScanChanges&gt;&lt;Suspended&gt;1&lt;/Suspended&gt;&lt;/ENInstantFormat&gt;"/>
    <w:docVar w:name="EN.Layout" w:val="&lt;ENLayout&gt;&lt;Style&gt;Entomologia Exp et Ap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0pawtz8pvxwper2vj52t2p9efdppdxxdrr&quot;&gt;My EndNote Library Copy_20230405&lt;record-ids&gt;&lt;item&gt;260&lt;/item&gt;&lt;/record-ids&gt;&lt;/item&gt;&lt;/Libraries&gt;"/>
  </w:docVars>
  <w:rsids>
    <w:rsidRoot w:val="00AF0FF2"/>
    <w:rsid w:val="000006A0"/>
    <w:rsid w:val="000010E7"/>
    <w:rsid w:val="00001479"/>
    <w:rsid w:val="00001DE6"/>
    <w:rsid w:val="00003473"/>
    <w:rsid w:val="00003B9F"/>
    <w:rsid w:val="00005A0D"/>
    <w:rsid w:val="00006487"/>
    <w:rsid w:val="00006C55"/>
    <w:rsid w:val="00007AA6"/>
    <w:rsid w:val="00007F56"/>
    <w:rsid w:val="0001048A"/>
    <w:rsid w:val="000109BE"/>
    <w:rsid w:val="00010A37"/>
    <w:rsid w:val="0001101B"/>
    <w:rsid w:val="00011ED2"/>
    <w:rsid w:val="0001205E"/>
    <w:rsid w:val="0001399A"/>
    <w:rsid w:val="00014B53"/>
    <w:rsid w:val="00017718"/>
    <w:rsid w:val="00017BC6"/>
    <w:rsid w:val="000201C3"/>
    <w:rsid w:val="0002030B"/>
    <w:rsid w:val="0002033C"/>
    <w:rsid w:val="00021FE3"/>
    <w:rsid w:val="00022042"/>
    <w:rsid w:val="000224FC"/>
    <w:rsid w:val="00023D24"/>
    <w:rsid w:val="00024879"/>
    <w:rsid w:val="00024A8E"/>
    <w:rsid w:val="00025355"/>
    <w:rsid w:val="000259CD"/>
    <w:rsid w:val="00027CBC"/>
    <w:rsid w:val="00030797"/>
    <w:rsid w:val="00030A40"/>
    <w:rsid w:val="00030C4C"/>
    <w:rsid w:val="00032ED1"/>
    <w:rsid w:val="000330BE"/>
    <w:rsid w:val="000334C6"/>
    <w:rsid w:val="0003383B"/>
    <w:rsid w:val="00033997"/>
    <w:rsid w:val="000340FA"/>
    <w:rsid w:val="000352A3"/>
    <w:rsid w:val="0003573F"/>
    <w:rsid w:val="0003588C"/>
    <w:rsid w:val="0003732D"/>
    <w:rsid w:val="00040068"/>
    <w:rsid w:val="0004051B"/>
    <w:rsid w:val="00040DD3"/>
    <w:rsid w:val="00040E96"/>
    <w:rsid w:val="00040F91"/>
    <w:rsid w:val="000413E3"/>
    <w:rsid w:val="00041F5C"/>
    <w:rsid w:val="00041FE1"/>
    <w:rsid w:val="00042158"/>
    <w:rsid w:val="00042AA5"/>
    <w:rsid w:val="00042D1C"/>
    <w:rsid w:val="000433B7"/>
    <w:rsid w:val="00045139"/>
    <w:rsid w:val="00046215"/>
    <w:rsid w:val="00046763"/>
    <w:rsid w:val="00047224"/>
    <w:rsid w:val="000476A9"/>
    <w:rsid w:val="0005011B"/>
    <w:rsid w:val="00050139"/>
    <w:rsid w:val="00052340"/>
    <w:rsid w:val="00052BB3"/>
    <w:rsid w:val="00052C9B"/>
    <w:rsid w:val="00053874"/>
    <w:rsid w:val="00053AAC"/>
    <w:rsid w:val="000550B4"/>
    <w:rsid w:val="00057D71"/>
    <w:rsid w:val="00061327"/>
    <w:rsid w:val="000619BB"/>
    <w:rsid w:val="00062A66"/>
    <w:rsid w:val="000637C1"/>
    <w:rsid w:val="00063C7D"/>
    <w:rsid w:val="000641D3"/>
    <w:rsid w:val="00066F0B"/>
    <w:rsid w:val="000673E6"/>
    <w:rsid w:val="00072305"/>
    <w:rsid w:val="000730AE"/>
    <w:rsid w:val="00074745"/>
    <w:rsid w:val="000766B1"/>
    <w:rsid w:val="00077028"/>
    <w:rsid w:val="00080683"/>
    <w:rsid w:val="00080B50"/>
    <w:rsid w:val="00080C10"/>
    <w:rsid w:val="000811AE"/>
    <w:rsid w:val="0008244D"/>
    <w:rsid w:val="0008258A"/>
    <w:rsid w:val="000825D9"/>
    <w:rsid w:val="00082AB5"/>
    <w:rsid w:val="00084787"/>
    <w:rsid w:val="00085284"/>
    <w:rsid w:val="00085E71"/>
    <w:rsid w:val="0008661F"/>
    <w:rsid w:val="0008678D"/>
    <w:rsid w:val="00087370"/>
    <w:rsid w:val="00087B7F"/>
    <w:rsid w:val="000903C6"/>
    <w:rsid w:val="00091DD0"/>
    <w:rsid w:val="00092992"/>
    <w:rsid w:val="000931A6"/>
    <w:rsid w:val="0009377A"/>
    <w:rsid w:val="00093B8F"/>
    <w:rsid w:val="00093D3C"/>
    <w:rsid w:val="00094D8E"/>
    <w:rsid w:val="00095423"/>
    <w:rsid w:val="00096B28"/>
    <w:rsid w:val="000A081D"/>
    <w:rsid w:val="000A1399"/>
    <w:rsid w:val="000A1C03"/>
    <w:rsid w:val="000A210E"/>
    <w:rsid w:val="000A2C37"/>
    <w:rsid w:val="000A353B"/>
    <w:rsid w:val="000A4573"/>
    <w:rsid w:val="000A4E05"/>
    <w:rsid w:val="000A55AB"/>
    <w:rsid w:val="000A5841"/>
    <w:rsid w:val="000A6343"/>
    <w:rsid w:val="000A6C1E"/>
    <w:rsid w:val="000A6FC3"/>
    <w:rsid w:val="000A7C88"/>
    <w:rsid w:val="000A7F9A"/>
    <w:rsid w:val="000B11C9"/>
    <w:rsid w:val="000B2672"/>
    <w:rsid w:val="000B303B"/>
    <w:rsid w:val="000B3C01"/>
    <w:rsid w:val="000B452C"/>
    <w:rsid w:val="000B4FF8"/>
    <w:rsid w:val="000B5E59"/>
    <w:rsid w:val="000C1B6B"/>
    <w:rsid w:val="000C3C3C"/>
    <w:rsid w:val="000C4FD3"/>
    <w:rsid w:val="000C51E4"/>
    <w:rsid w:val="000C52D5"/>
    <w:rsid w:val="000C5504"/>
    <w:rsid w:val="000C6782"/>
    <w:rsid w:val="000C6C7C"/>
    <w:rsid w:val="000C7699"/>
    <w:rsid w:val="000C7B89"/>
    <w:rsid w:val="000C7D9E"/>
    <w:rsid w:val="000C7F03"/>
    <w:rsid w:val="000D0182"/>
    <w:rsid w:val="000D0519"/>
    <w:rsid w:val="000D064C"/>
    <w:rsid w:val="000D0DB0"/>
    <w:rsid w:val="000D1025"/>
    <w:rsid w:val="000D1F78"/>
    <w:rsid w:val="000D2DD0"/>
    <w:rsid w:val="000D473D"/>
    <w:rsid w:val="000D5370"/>
    <w:rsid w:val="000D5765"/>
    <w:rsid w:val="000D58FE"/>
    <w:rsid w:val="000D5B84"/>
    <w:rsid w:val="000D70C5"/>
    <w:rsid w:val="000D70DE"/>
    <w:rsid w:val="000D74FE"/>
    <w:rsid w:val="000D78E2"/>
    <w:rsid w:val="000E191B"/>
    <w:rsid w:val="000E3BD7"/>
    <w:rsid w:val="000E410E"/>
    <w:rsid w:val="000E4A56"/>
    <w:rsid w:val="000E4D3B"/>
    <w:rsid w:val="000E4F9E"/>
    <w:rsid w:val="000E5730"/>
    <w:rsid w:val="000E5AC7"/>
    <w:rsid w:val="000E60EB"/>
    <w:rsid w:val="000E6BAB"/>
    <w:rsid w:val="000E7715"/>
    <w:rsid w:val="000E79CE"/>
    <w:rsid w:val="000F1CFC"/>
    <w:rsid w:val="000F268A"/>
    <w:rsid w:val="000F3C0B"/>
    <w:rsid w:val="000F4CB3"/>
    <w:rsid w:val="000F582B"/>
    <w:rsid w:val="000F6566"/>
    <w:rsid w:val="000F7238"/>
    <w:rsid w:val="000F78C8"/>
    <w:rsid w:val="000F7A28"/>
    <w:rsid w:val="00100F50"/>
    <w:rsid w:val="0010104A"/>
    <w:rsid w:val="001018DC"/>
    <w:rsid w:val="0010242C"/>
    <w:rsid w:val="00102699"/>
    <w:rsid w:val="00102C3C"/>
    <w:rsid w:val="0010339D"/>
    <w:rsid w:val="00103A9C"/>
    <w:rsid w:val="001048FC"/>
    <w:rsid w:val="00104CCC"/>
    <w:rsid w:val="00106113"/>
    <w:rsid w:val="001062FB"/>
    <w:rsid w:val="00106865"/>
    <w:rsid w:val="00107247"/>
    <w:rsid w:val="00107D43"/>
    <w:rsid w:val="00110427"/>
    <w:rsid w:val="001109A9"/>
    <w:rsid w:val="00111606"/>
    <w:rsid w:val="001134D5"/>
    <w:rsid w:val="00113537"/>
    <w:rsid w:val="0011371D"/>
    <w:rsid w:val="00113ADD"/>
    <w:rsid w:val="00114B85"/>
    <w:rsid w:val="001153BE"/>
    <w:rsid w:val="00120F05"/>
    <w:rsid w:val="00121CEE"/>
    <w:rsid w:val="001249E0"/>
    <w:rsid w:val="00124B90"/>
    <w:rsid w:val="00124F47"/>
    <w:rsid w:val="00124FD0"/>
    <w:rsid w:val="0012588D"/>
    <w:rsid w:val="00125D97"/>
    <w:rsid w:val="001260B0"/>
    <w:rsid w:val="00126571"/>
    <w:rsid w:val="00126741"/>
    <w:rsid w:val="00127475"/>
    <w:rsid w:val="0012771E"/>
    <w:rsid w:val="00127E58"/>
    <w:rsid w:val="001306F7"/>
    <w:rsid w:val="00131D5D"/>
    <w:rsid w:val="0013271D"/>
    <w:rsid w:val="00132DFB"/>
    <w:rsid w:val="001339B2"/>
    <w:rsid w:val="00133CF9"/>
    <w:rsid w:val="00133DB4"/>
    <w:rsid w:val="001347E1"/>
    <w:rsid w:val="00134A99"/>
    <w:rsid w:val="00135428"/>
    <w:rsid w:val="001355C2"/>
    <w:rsid w:val="001357D1"/>
    <w:rsid w:val="00135C98"/>
    <w:rsid w:val="00137F61"/>
    <w:rsid w:val="001428CC"/>
    <w:rsid w:val="00142D2D"/>
    <w:rsid w:val="0014345E"/>
    <w:rsid w:val="00143709"/>
    <w:rsid w:val="00144288"/>
    <w:rsid w:val="00144619"/>
    <w:rsid w:val="001465DC"/>
    <w:rsid w:val="001466AD"/>
    <w:rsid w:val="00147DFC"/>
    <w:rsid w:val="00150084"/>
    <w:rsid w:val="00150649"/>
    <w:rsid w:val="001513C8"/>
    <w:rsid w:val="00151B67"/>
    <w:rsid w:val="001526A7"/>
    <w:rsid w:val="00152902"/>
    <w:rsid w:val="00152D1F"/>
    <w:rsid w:val="00153350"/>
    <w:rsid w:val="00153A00"/>
    <w:rsid w:val="00153B79"/>
    <w:rsid w:val="0015447E"/>
    <w:rsid w:val="001544F9"/>
    <w:rsid w:val="0015518D"/>
    <w:rsid w:val="00155B51"/>
    <w:rsid w:val="00155CE5"/>
    <w:rsid w:val="00156367"/>
    <w:rsid w:val="0015710F"/>
    <w:rsid w:val="00157228"/>
    <w:rsid w:val="0015773C"/>
    <w:rsid w:val="00157B97"/>
    <w:rsid w:val="00161C9F"/>
    <w:rsid w:val="00162E2B"/>
    <w:rsid w:val="0016305B"/>
    <w:rsid w:val="001631AB"/>
    <w:rsid w:val="001646F5"/>
    <w:rsid w:val="00165213"/>
    <w:rsid w:val="001665C9"/>
    <w:rsid w:val="00171BCE"/>
    <w:rsid w:val="00172211"/>
    <w:rsid w:val="001728EE"/>
    <w:rsid w:val="001729FB"/>
    <w:rsid w:val="00173AD4"/>
    <w:rsid w:val="001752F3"/>
    <w:rsid w:val="00175372"/>
    <w:rsid w:val="00175931"/>
    <w:rsid w:val="00175E31"/>
    <w:rsid w:val="0017680D"/>
    <w:rsid w:val="00177423"/>
    <w:rsid w:val="00177837"/>
    <w:rsid w:val="001779A5"/>
    <w:rsid w:val="00180676"/>
    <w:rsid w:val="00181BFE"/>
    <w:rsid w:val="001822B6"/>
    <w:rsid w:val="0018347C"/>
    <w:rsid w:val="001835AE"/>
    <w:rsid w:val="001849FC"/>
    <w:rsid w:val="00185736"/>
    <w:rsid w:val="00185BEC"/>
    <w:rsid w:val="00186143"/>
    <w:rsid w:val="00186678"/>
    <w:rsid w:val="001869C4"/>
    <w:rsid w:val="00186FD8"/>
    <w:rsid w:val="0019073F"/>
    <w:rsid w:val="00190EBF"/>
    <w:rsid w:val="00191028"/>
    <w:rsid w:val="00191760"/>
    <w:rsid w:val="001919E2"/>
    <w:rsid w:val="0019226D"/>
    <w:rsid w:val="001925FF"/>
    <w:rsid w:val="00192DA6"/>
    <w:rsid w:val="00193A98"/>
    <w:rsid w:val="00193D2B"/>
    <w:rsid w:val="00193E71"/>
    <w:rsid w:val="001940FC"/>
    <w:rsid w:val="00196CB0"/>
    <w:rsid w:val="00197351"/>
    <w:rsid w:val="00197466"/>
    <w:rsid w:val="00197636"/>
    <w:rsid w:val="001A1519"/>
    <w:rsid w:val="001A250B"/>
    <w:rsid w:val="001A275A"/>
    <w:rsid w:val="001A373E"/>
    <w:rsid w:val="001A45F0"/>
    <w:rsid w:val="001A4E28"/>
    <w:rsid w:val="001A56AB"/>
    <w:rsid w:val="001A6774"/>
    <w:rsid w:val="001A7A34"/>
    <w:rsid w:val="001B093E"/>
    <w:rsid w:val="001B0B4D"/>
    <w:rsid w:val="001B1349"/>
    <w:rsid w:val="001B19EB"/>
    <w:rsid w:val="001B2FD4"/>
    <w:rsid w:val="001B4748"/>
    <w:rsid w:val="001B5679"/>
    <w:rsid w:val="001B5C08"/>
    <w:rsid w:val="001B5F3F"/>
    <w:rsid w:val="001B67B8"/>
    <w:rsid w:val="001B76D1"/>
    <w:rsid w:val="001B7771"/>
    <w:rsid w:val="001B78CC"/>
    <w:rsid w:val="001B798F"/>
    <w:rsid w:val="001B7D47"/>
    <w:rsid w:val="001B7E20"/>
    <w:rsid w:val="001C052E"/>
    <w:rsid w:val="001C0CD1"/>
    <w:rsid w:val="001C116F"/>
    <w:rsid w:val="001C2065"/>
    <w:rsid w:val="001C239E"/>
    <w:rsid w:val="001C2FEE"/>
    <w:rsid w:val="001C38A8"/>
    <w:rsid w:val="001C3BFD"/>
    <w:rsid w:val="001C3FB9"/>
    <w:rsid w:val="001C4232"/>
    <w:rsid w:val="001C4A05"/>
    <w:rsid w:val="001C5513"/>
    <w:rsid w:val="001C5AEE"/>
    <w:rsid w:val="001C5EE6"/>
    <w:rsid w:val="001C6646"/>
    <w:rsid w:val="001C6864"/>
    <w:rsid w:val="001C7088"/>
    <w:rsid w:val="001D088E"/>
    <w:rsid w:val="001D0E56"/>
    <w:rsid w:val="001D1572"/>
    <w:rsid w:val="001D1956"/>
    <w:rsid w:val="001D25D4"/>
    <w:rsid w:val="001D280C"/>
    <w:rsid w:val="001D3988"/>
    <w:rsid w:val="001D41AF"/>
    <w:rsid w:val="001D41CD"/>
    <w:rsid w:val="001D5E32"/>
    <w:rsid w:val="001D7FC9"/>
    <w:rsid w:val="001E0A82"/>
    <w:rsid w:val="001E0CBD"/>
    <w:rsid w:val="001E144C"/>
    <w:rsid w:val="001E23AF"/>
    <w:rsid w:val="001E2C6B"/>
    <w:rsid w:val="001E332D"/>
    <w:rsid w:val="001E3E34"/>
    <w:rsid w:val="001E3F77"/>
    <w:rsid w:val="001E449F"/>
    <w:rsid w:val="001E4ED3"/>
    <w:rsid w:val="001E5486"/>
    <w:rsid w:val="001E6C8F"/>
    <w:rsid w:val="001E7A47"/>
    <w:rsid w:val="001F027C"/>
    <w:rsid w:val="001F02FF"/>
    <w:rsid w:val="001F0410"/>
    <w:rsid w:val="001F348A"/>
    <w:rsid w:val="001F445F"/>
    <w:rsid w:val="001F5C3F"/>
    <w:rsid w:val="001F5E00"/>
    <w:rsid w:val="001F64AA"/>
    <w:rsid w:val="001F783A"/>
    <w:rsid w:val="001F7A8E"/>
    <w:rsid w:val="00200BC5"/>
    <w:rsid w:val="00200DA9"/>
    <w:rsid w:val="00203B69"/>
    <w:rsid w:val="0020464F"/>
    <w:rsid w:val="002055DE"/>
    <w:rsid w:val="00205AF4"/>
    <w:rsid w:val="00205CDF"/>
    <w:rsid w:val="00206880"/>
    <w:rsid w:val="00207053"/>
    <w:rsid w:val="002072AF"/>
    <w:rsid w:val="002074EC"/>
    <w:rsid w:val="00207F58"/>
    <w:rsid w:val="00211D79"/>
    <w:rsid w:val="00212051"/>
    <w:rsid w:val="00212DC7"/>
    <w:rsid w:val="00213CC7"/>
    <w:rsid w:val="0021408B"/>
    <w:rsid w:val="00214971"/>
    <w:rsid w:val="002149F1"/>
    <w:rsid w:val="00214B4C"/>
    <w:rsid w:val="00215728"/>
    <w:rsid w:val="00221CDD"/>
    <w:rsid w:val="00222F2B"/>
    <w:rsid w:val="0022324E"/>
    <w:rsid w:val="00223A37"/>
    <w:rsid w:val="00223B38"/>
    <w:rsid w:val="00223BA2"/>
    <w:rsid w:val="00224B78"/>
    <w:rsid w:val="00225087"/>
    <w:rsid w:val="00225348"/>
    <w:rsid w:val="0022607F"/>
    <w:rsid w:val="002261CE"/>
    <w:rsid w:val="002261F4"/>
    <w:rsid w:val="002268F4"/>
    <w:rsid w:val="00226B77"/>
    <w:rsid w:val="00227349"/>
    <w:rsid w:val="00227567"/>
    <w:rsid w:val="0023024E"/>
    <w:rsid w:val="0023063B"/>
    <w:rsid w:val="002307F6"/>
    <w:rsid w:val="00231204"/>
    <w:rsid w:val="0023181F"/>
    <w:rsid w:val="0023274B"/>
    <w:rsid w:val="00232CE3"/>
    <w:rsid w:val="00232CFF"/>
    <w:rsid w:val="00232DF4"/>
    <w:rsid w:val="0023334D"/>
    <w:rsid w:val="00233CEC"/>
    <w:rsid w:val="002343A0"/>
    <w:rsid w:val="0023497D"/>
    <w:rsid w:val="00234B44"/>
    <w:rsid w:val="00234BAB"/>
    <w:rsid w:val="00235403"/>
    <w:rsid w:val="002359D9"/>
    <w:rsid w:val="00237B25"/>
    <w:rsid w:val="0024024F"/>
    <w:rsid w:val="0024044A"/>
    <w:rsid w:val="00240935"/>
    <w:rsid w:val="00240BF4"/>
    <w:rsid w:val="00241131"/>
    <w:rsid w:val="0024181E"/>
    <w:rsid w:val="00241C69"/>
    <w:rsid w:val="00242C20"/>
    <w:rsid w:val="00243728"/>
    <w:rsid w:val="002441F9"/>
    <w:rsid w:val="0024445B"/>
    <w:rsid w:val="0024481C"/>
    <w:rsid w:val="00245152"/>
    <w:rsid w:val="002454B9"/>
    <w:rsid w:val="002457FD"/>
    <w:rsid w:val="00245BB1"/>
    <w:rsid w:val="00245D7D"/>
    <w:rsid w:val="002460D2"/>
    <w:rsid w:val="002467A3"/>
    <w:rsid w:val="00246D1E"/>
    <w:rsid w:val="0024726F"/>
    <w:rsid w:val="00247325"/>
    <w:rsid w:val="00247A87"/>
    <w:rsid w:val="00247DED"/>
    <w:rsid w:val="002501A9"/>
    <w:rsid w:val="00250FC5"/>
    <w:rsid w:val="00251BBC"/>
    <w:rsid w:val="0025309A"/>
    <w:rsid w:val="0025327C"/>
    <w:rsid w:val="002535B2"/>
    <w:rsid w:val="002536FC"/>
    <w:rsid w:val="00253DF3"/>
    <w:rsid w:val="00254646"/>
    <w:rsid w:val="00255F12"/>
    <w:rsid w:val="00257083"/>
    <w:rsid w:val="0025714D"/>
    <w:rsid w:val="00257B7F"/>
    <w:rsid w:val="00260BC3"/>
    <w:rsid w:val="00261313"/>
    <w:rsid w:val="002613CF"/>
    <w:rsid w:val="002621DB"/>
    <w:rsid w:val="00262916"/>
    <w:rsid w:val="00263942"/>
    <w:rsid w:val="0026394D"/>
    <w:rsid w:val="0026398D"/>
    <w:rsid w:val="00263AAC"/>
    <w:rsid w:val="00263F5E"/>
    <w:rsid w:val="00263FEE"/>
    <w:rsid w:val="002641B0"/>
    <w:rsid w:val="00266D18"/>
    <w:rsid w:val="0027224C"/>
    <w:rsid w:val="002728C6"/>
    <w:rsid w:val="00273D64"/>
    <w:rsid w:val="00274E26"/>
    <w:rsid w:val="0027577B"/>
    <w:rsid w:val="002757AE"/>
    <w:rsid w:val="0027630A"/>
    <w:rsid w:val="00276485"/>
    <w:rsid w:val="00276D35"/>
    <w:rsid w:val="00277777"/>
    <w:rsid w:val="00280C73"/>
    <w:rsid w:val="00282C00"/>
    <w:rsid w:val="00282EB1"/>
    <w:rsid w:val="00283104"/>
    <w:rsid w:val="002838A2"/>
    <w:rsid w:val="00283A85"/>
    <w:rsid w:val="00283E9B"/>
    <w:rsid w:val="002840B9"/>
    <w:rsid w:val="0028425E"/>
    <w:rsid w:val="00285F62"/>
    <w:rsid w:val="00286DDC"/>
    <w:rsid w:val="00286E9E"/>
    <w:rsid w:val="002872EA"/>
    <w:rsid w:val="0028775E"/>
    <w:rsid w:val="00287BC3"/>
    <w:rsid w:val="002903B4"/>
    <w:rsid w:val="00291A19"/>
    <w:rsid w:val="0029260B"/>
    <w:rsid w:val="00292631"/>
    <w:rsid w:val="002956BD"/>
    <w:rsid w:val="00296400"/>
    <w:rsid w:val="0029645D"/>
    <w:rsid w:val="00296867"/>
    <w:rsid w:val="002976CB"/>
    <w:rsid w:val="002979E5"/>
    <w:rsid w:val="00297E06"/>
    <w:rsid w:val="002A047D"/>
    <w:rsid w:val="002A2D0A"/>
    <w:rsid w:val="002A2FA1"/>
    <w:rsid w:val="002A343A"/>
    <w:rsid w:val="002A3937"/>
    <w:rsid w:val="002A3C26"/>
    <w:rsid w:val="002A3E11"/>
    <w:rsid w:val="002A3E42"/>
    <w:rsid w:val="002A4D0D"/>
    <w:rsid w:val="002A6357"/>
    <w:rsid w:val="002A67D6"/>
    <w:rsid w:val="002A6CEF"/>
    <w:rsid w:val="002A75D3"/>
    <w:rsid w:val="002B0303"/>
    <w:rsid w:val="002B048F"/>
    <w:rsid w:val="002B0935"/>
    <w:rsid w:val="002B0A4F"/>
    <w:rsid w:val="002B0A8C"/>
    <w:rsid w:val="002B1E77"/>
    <w:rsid w:val="002B1F5F"/>
    <w:rsid w:val="002B2375"/>
    <w:rsid w:val="002B2C2C"/>
    <w:rsid w:val="002B2EC1"/>
    <w:rsid w:val="002B360E"/>
    <w:rsid w:val="002B3B5A"/>
    <w:rsid w:val="002B50BA"/>
    <w:rsid w:val="002B5F8B"/>
    <w:rsid w:val="002B65E5"/>
    <w:rsid w:val="002B67E3"/>
    <w:rsid w:val="002B73A3"/>
    <w:rsid w:val="002B776A"/>
    <w:rsid w:val="002C0811"/>
    <w:rsid w:val="002C14DF"/>
    <w:rsid w:val="002C168D"/>
    <w:rsid w:val="002C1E9D"/>
    <w:rsid w:val="002C2051"/>
    <w:rsid w:val="002C253B"/>
    <w:rsid w:val="002C25F3"/>
    <w:rsid w:val="002C266B"/>
    <w:rsid w:val="002C2B6A"/>
    <w:rsid w:val="002C2BCF"/>
    <w:rsid w:val="002C334E"/>
    <w:rsid w:val="002C33B8"/>
    <w:rsid w:val="002C3956"/>
    <w:rsid w:val="002C40C2"/>
    <w:rsid w:val="002C4A66"/>
    <w:rsid w:val="002C5A51"/>
    <w:rsid w:val="002C6485"/>
    <w:rsid w:val="002C6B20"/>
    <w:rsid w:val="002C6F77"/>
    <w:rsid w:val="002C74A1"/>
    <w:rsid w:val="002D047E"/>
    <w:rsid w:val="002D0C44"/>
    <w:rsid w:val="002D1F08"/>
    <w:rsid w:val="002D2321"/>
    <w:rsid w:val="002D27D7"/>
    <w:rsid w:val="002D2DF9"/>
    <w:rsid w:val="002D2F1C"/>
    <w:rsid w:val="002D383D"/>
    <w:rsid w:val="002D392B"/>
    <w:rsid w:val="002D3B81"/>
    <w:rsid w:val="002D4157"/>
    <w:rsid w:val="002D434D"/>
    <w:rsid w:val="002D4CB6"/>
    <w:rsid w:val="002D59FB"/>
    <w:rsid w:val="002D6E14"/>
    <w:rsid w:val="002D7C46"/>
    <w:rsid w:val="002E07DE"/>
    <w:rsid w:val="002E18A5"/>
    <w:rsid w:val="002E1909"/>
    <w:rsid w:val="002E2005"/>
    <w:rsid w:val="002E4366"/>
    <w:rsid w:val="002E4F20"/>
    <w:rsid w:val="002E54B5"/>
    <w:rsid w:val="002E69AF"/>
    <w:rsid w:val="002E6EC4"/>
    <w:rsid w:val="002E730B"/>
    <w:rsid w:val="002E74FE"/>
    <w:rsid w:val="002E7A7A"/>
    <w:rsid w:val="002F0564"/>
    <w:rsid w:val="002F0813"/>
    <w:rsid w:val="002F165F"/>
    <w:rsid w:val="002F1876"/>
    <w:rsid w:val="002F3A5D"/>
    <w:rsid w:val="002F42CB"/>
    <w:rsid w:val="002F4463"/>
    <w:rsid w:val="002F4A5B"/>
    <w:rsid w:val="002F5669"/>
    <w:rsid w:val="002F589B"/>
    <w:rsid w:val="002F5E0F"/>
    <w:rsid w:val="002F6B0E"/>
    <w:rsid w:val="002F7AFA"/>
    <w:rsid w:val="00300544"/>
    <w:rsid w:val="00300852"/>
    <w:rsid w:val="00302A89"/>
    <w:rsid w:val="0030306E"/>
    <w:rsid w:val="00303939"/>
    <w:rsid w:val="0030570D"/>
    <w:rsid w:val="00305889"/>
    <w:rsid w:val="00305C7E"/>
    <w:rsid w:val="00306CEF"/>
    <w:rsid w:val="00307039"/>
    <w:rsid w:val="00307047"/>
    <w:rsid w:val="003072FB"/>
    <w:rsid w:val="00310784"/>
    <w:rsid w:val="003115EC"/>
    <w:rsid w:val="0031308D"/>
    <w:rsid w:val="003133BB"/>
    <w:rsid w:val="003141C5"/>
    <w:rsid w:val="003147E0"/>
    <w:rsid w:val="003153BC"/>
    <w:rsid w:val="00315BEB"/>
    <w:rsid w:val="00315EFC"/>
    <w:rsid w:val="00316BA0"/>
    <w:rsid w:val="003174EA"/>
    <w:rsid w:val="003209D2"/>
    <w:rsid w:val="00320F18"/>
    <w:rsid w:val="003216A1"/>
    <w:rsid w:val="003216E2"/>
    <w:rsid w:val="00321CC2"/>
    <w:rsid w:val="0032237E"/>
    <w:rsid w:val="00322C11"/>
    <w:rsid w:val="00322F63"/>
    <w:rsid w:val="003233C7"/>
    <w:rsid w:val="0032776E"/>
    <w:rsid w:val="00327954"/>
    <w:rsid w:val="003300D0"/>
    <w:rsid w:val="003300E9"/>
    <w:rsid w:val="003317AE"/>
    <w:rsid w:val="00331C50"/>
    <w:rsid w:val="00332146"/>
    <w:rsid w:val="003324ED"/>
    <w:rsid w:val="003331C3"/>
    <w:rsid w:val="00333254"/>
    <w:rsid w:val="003333C6"/>
    <w:rsid w:val="00333DE5"/>
    <w:rsid w:val="00334AD5"/>
    <w:rsid w:val="003371BE"/>
    <w:rsid w:val="0033741A"/>
    <w:rsid w:val="003422FD"/>
    <w:rsid w:val="0034233F"/>
    <w:rsid w:val="00342395"/>
    <w:rsid w:val="00342648"/>
    <w:rsid w:val="0034281F"/>
    <w:rsid w:val="00343022"/>
    <w:rsid w:val="0034313E"/>
    <w:rsid w:val="003435AA"/>
    <w:rsid w:val="00343C6E"/>
    <w:rsid w:val="00343DB7"/>
    <w:rsid w:val="00343FA4"/>
    <w:rsid w:val="0034607B"/>
    <w:rsid w:val="00346F83"/>
    <w:rsid w:val="0034766B"/>
    <w:rsid w:val="00347DD7"/>
    <w:rsid w:val="00347FDC"/>
    <w:rsid w:val="00351F45"/>
    <w:rsid w:val="00352066"/>
    <w:rsid w:val="00352267"/>
    <w:rsid w:val="003527EF"/>
    <w:rsid w:val="003528E3"/>
    <w:rsid w:val="00352C4B"/>
    <w:rsid w:val="00353285"/>
    <w:rsid w:val="0035343A"/>
    <w:rsid w:val="00355311"/>
    <w:rsid w:val="00357E67"/>
    <w:rsid w:val="0036073C"/>
    <w:rsid w:val="00361C1D"/>
    <w:rsid w:val="00362292"/>
    <w:rsid w:val="0036237D"/>
    <w:rsid w:val="00362707"/>
    <w:rsid w:val="00362B8E"/>
    <w:rsid w:val="00362FD5"/>
    <w:rsid w:val="0036358F"/>
    <w:rsid w:val="00364571"/>
    <w:rsid w:val="00365F1A"/>
    <w:rsid w:val="003664B4"/>
    <w:rsid w:val="003665B6"/>
    <w:rsid w:val="00370D3E"/>
    <w:rsid w:val="003714BD"/>
    <w:rsid w:val="00371868"/>
    <w:rsid w:val="00372A77"/>
    <w:rsid w:val="00373805"/>
    <w:rsid w:val="003743F5"/>
    <w:rsid w:val="00374CB6"/>
    <w:rsid w:val="00375EC7"/>
    <w:rsid w:val="0037609C"/>
    <w:rsid w:val="0037616E"/>
    <w:rsid w:val="00376D01"/>
    <w:rsid w:val="00377D8F"/>
    <w:rsid w:val="003804BD"/>
    <w:rsid w:val="0038051C"/>
    <w:rsid w:val="0038120A"/>
    <w:rsid w:val="00381B28"/>
    <w:rsid w:val="00381D08"/>
    <w:rsid w:val="003824D9"/>
    <w:rsid w:val="0038341E"/>
    <w:rsid w:val="00383C29"/>
    <w:rsid w:val="00384778"/>
    <w:rsid w:val="00384855"/>
    <w:rsid w:val="003854A5"/>
    <w:rsid w:val="0038699D"/>
    <w:rsid w:val="003877A6"/>
    <w:rsid w:val="003878CC"/>
    <w:rsid w:val="003879D9"/>
    <w:rsid w:val="00390CF3"/>
    <w:rsid w:val="003919A5"/>
    <w:rsid w:val="00391C6C"/>
    <w:rsid w:val="00392982"/>
    <w:rsid w:val="00393039"/>
    <w:rsid w:val="003930D5"/>
    <w:rsid w:val="003939E7"/>
    <w:rsid w:val="003940C1"/>
    <w:rsid w:val="00394B11"/>
    <w:rsid w:val="003957BD"/>
    <w:rsid w:val="003959B7"/>
    <w:rsid w:val="0039631E"/>
    <w:rsid w:val="00396350"/>
    <w:rsid w:val="003967E6"/>
    <w:rsid w:val="0039703E"/>
    <w:rsid w:val="003A10C6"/>
    <w:rsid w:val="003A1197"/>
    <w:rsid w:val="003A1751"/>
    <w:rsid w:val="003A1DFE"/>
    <w:rsid w:val="003A1ED7"/>
    <w:rsid w:val="003A260F"/>
    <w:rsid w:val="003A2A3B"/>
    <w:rsid w:val="003A2DE4"/>
    <w:rsid w:val="003A3FB0"/>
    <w:rsid w:val="003A4068"/>
    <w:rsid w:val="003A46FE"/>
    <w:rsid w:val="003A5380"/>
    <w:rsid w:val="003A5611"/>
    <w:rsid w:val="003A68E3"/>
    <w:rsid w:val="003A6CDA"/>
    <w:rsid w:val="003A7D41"/>
    <w:rsid w:val="003B0761"/>
    <w:rsid w:val="003B11FB"/>
    <w:rsid w:val="003B15FD"/>
    <w:rsid w:val="003B168C"/>
    <w:rsid w:val="003B184D"/>
    <w:rsid w:val="003B1B27"/>
    <w:rsid w:val="003B1D13"/>
    <w:rsid w:val="003B2436"/>
    <w:rsid w:val="003B3235"/>
    <w:rsid w:val="003B3B26"/>
    <w:rsid w:val="003B3EBE"/>
    <w:rsid w:val="003B40AF"/>
    <w:rsid w:val="003B56EA"/>
    <w:rsid w:val="003B62BD"/>
    <w:rsid w:val="003B63A2"/>
    <w:rsid w:val="003B68B0"/>
    <w:rsid w:val="003B6CD2"/>
    <w:rsid w:val="003C040D"/>
    <w:rsid w:val="003C0632"/>
    <w:rsid w:val="003C0FFB"/>
    <w:rsid w:val="003C1174"/>
    <w:rsid w:val="003C1821"/>
    <w:rsid w:val="003C3093"/>
    <w:rsid w:val="003C3310"/>
    <w:rsid w:val="003C4CC1"/>
    <w:rsid w:val="003C53AA"/>
    <w:rsid w:val="003C79FF"/>
    <w:rsid w:val="003D03C0"/>
    <w:rsid w:val="003D0A3C"/>
    <w:rsid w:val="003D44D4"/>
    <w:rsid w:val="003D5DAC"/>
    <w:rsid w:val="003D63F4"/>
    <w:rsid w:val="003D6DCC"/>
    <w:rsid w:val="003D7441"/>
    <w:rsid w:val="003D79C3"/>
    <w:rsid w:val="003E01BE"/>
    <w:rsid w:val="003E08AB"/>
    <w:rsid w:val="003E0AB7"/>
    <w:rsid w:val="003E1BD0"/>
    <w:rsid w:val="003E2AB0"/>
    <w:rsid w:val="003E2CAD"/>
    <w:rsid w:val="003E2D2D"/>
    <w:rsid w:val="003E31E8"/>
    <w:rsid w:val="003E389E"/>
    <w:rsid w:val="003E3D5A"/>
    <w:rsid w:val="003E41A3"/>
    <w:rsid w:val="003E445A"/>
    <w:rsid w:val="003E4867"/>
    <w:rsid w:val="003E5218"/>
    <w:rsid w:val="003E5834"/>
    <w:rsid w:val="003E5F5C"/>
    <w:rsid w:val="003E6B23"/>
    <w:rsid w:val="003E72D1"/>
    <w:rsid w:val="003E7467"/>
    <w:rsid w:val="003E7BED"/>
    <w:rsid w:val="003E7E64"/>
    <w:rsid w:val="003F1A2D"/>
    <w:rsid w:val="003F3858"/>
    <w:rsid w:val="003F6642"/>
    <w:rsid w:val="003F6D0A"/>
    <w:rsid w:val="003F6DE8"/>
    <w:rsid w:val="003F7F5A"/>
    <w:rsid w:val="00400455"/>
    <w:rsid w:val="004006C1"/>
    <w:rsid w:val="004017CD"/>
    <w:rsid w:val="00401B28"/>
    <w:rsid w:val="00402C6F"/>
    <w:rsid w:val="0040300E"/>
    <w:rsid w:val="0040314D"/>
    <w:rsid w:val="004032E8"/>
    <w:rsid w:val="00405968"/>
    <w:rsid w:val="004059FC"/>
    <w:rsid w:val="00406383"/>
    <w:rsid w:val="00406759"/>
    <w:rsid w:val="0040723B"/>
    <w:rsid w:val="004102FB"/>
    <w:rsid w:val="004106DB"/>
    <w:rsid w:val="004106E3"/>
    <w:rsid w:val="00413259"/>
    <w:rsid w:val="00414C84"/>
    <w:rsid w:val="00414F38"/>
    <w:rsid w:val="004150E8"/>
    <w:rsid w:val="004156C7"/>
    <w:rsid w:val="00416023"/>
    <w:rsid w:val="004160F9"/>
    <w:rsid w:val="0041657A"/>
    <w:rsid w:val="004166EF"/>
    <w:rsid w:val="004168AF"/>
    <w:rsid w:val="0041703D"/>
    <w:rsid w:val="004175DE"/>
    <w:rsid w:val="00420479"/>
    <w:rsid w:val="00420830"/>
    <w:rsid w:val="0042201D"/>
    <w:rsid w:val="0042378C"/>
    <w:rsid w:val="004249B3"/>
    <w:rsid w:val="004253AE"/>
    <w:rsid w:val="00425577"/>
    <w:rsid w:val="00426487"/>
    <w:rsid w:val="004265DA"/>
    <w:rsid w:val="00426655"/>
    <w:rsid w:val="00427239"/>
    <w:rsid w:val="0042755B"/>
    <w:rsid w:val="0042755D"/>
    <w:rsid w:val="0043088B"/>
    <w:rsid w:val="004312F5"/>
    <w:rsid w:val="00431870"/>
    <w:rsid w:val="004321B1"/>
    <w:rsid w:val="00432E86"/>
    <w:rsid w:val="00433383"/>
    <w:rsid w:val="00435850"/>
    <w:rsid w:val="00435F39"/>
    <w:rsid w:val="00435F3A"/>
    <w:rsid w:val="00436059"/>
    <w:rsid w:val="00436686"/>
    <w:rsid w:val="0043678B"/>
    <w:rsid w:val="004367EC"/>
    <w:rsid w:val="004377BC"/>
    <w:rsid w:val="00437A63"/>
    <w:rsid w:val="004405CC"/>
    <w:rsid w:val="00440A48"/>
    <w:rsid w:val="00440BC0"/>
    <w:rsid w:val="00440F2F"/>
    <w:rsid w:val="0044263C"/>
    <w:rsid w:val="0044278E"/>
    <w:rsid w:val="00442CA8"/>
    <w:rsid w:val="00442F6D"/>
    <w:rsid w:val="00443214"/>
    <w:rsid w:val="00443B76"/>
    <w:rsid w:val="00444291"/>
    <w:rsid w:val="00444ADD"/>
    <w:rsid w:val="004454FE"/>
    <w:rsid w:val="00446394"/>
    <w:rsid w:val="00447ADD"/>
    <w:rsid w:val="00450445"/>
    <w:rsid w:val="00451F93"/>
    <w:rsid w:val="0045281A"/>
    <w:rsid w:val="00452B11"/>
    <w:rsid w:val="0045315F"/>
    <w:rsid w:val="004536B2"/>
    <w:rsid w:val="00453BD5"/>
    <w:rsid w:val="00453C4C"/>
    <w:rsid w:val="00455187"/>
    <w:rsid w:val="0045532B"/>
    <w:rsid w:val="00455CA3"/>
    <w:rsid w:val="00457588"/>
    <w:rsid w:val="00462073"/>
    <w:rsid w:val="00462EFF"/>
    <w:rsid w:val="00463FC3"/>
    <w:rsid w:val="004644C1"/>
    <w:rsid w:val="00464DB5"/>
    <w:rsid w:val="0046549B"/>
    <w:rsid w:val="00465949"/>
    <w:rsid w:val="00465BA1"/>
    <w:rsid w:val="00465F47"/>
    <w:rsid w:val="004671C2"/>
    <w:rsid w:val="00467CAB"/>
    <w:rsid w:val="00470015"/>
    <w:rsid w:val="00470096"/>
    <w:rsid w:val="00470FC5"/>
    <w:rsid w:val="00470FDD"/>
    <w:rsid w:val="0047134C"/>
    <w:rsid w:val="00471B66"/>
    <w:rsid w:val="0047288D"/>
    <w:rsid w:val="0047314B"/>
    <w:rsid w:val="00474050"/>
    <w:rsid w:val="004742D6"/>
    <w:rsid w:val="0047447E"/>
    <w:rsid w:val="00474AE9"/>
    <w:rsid w:val="00477057"/>
    <w:rsid w:val="0047710D"/>
    <w:rsid w:val="0047767C"/>
    <w:rsid w:val="00477A3A"/>
    <w:rsid w:val="00480087"/>
    <w:rsid w:val="00480275"/>
    <w:rsid w:val="00480AF3"/>
    <w:rsid w:val="00481436"/>
    <w:rsid w:val="004822D7"/>
    <w:rsid w:val="004823E8"/>
    <w:rsid w:val="00482485"/>
    <w:rsid w:val="004826E8"/>
    <w:rsid w:val="00483B63"/>
    <w:rsid w:val="004847F1"/>
    <w:rsid w:val="0048564A"/>
    <w:rsid w:val="004857E3"/>
    <w:rsid w:val="004862F4"/>
    <w:rsid w:val="0049076B"/>
    <w:rsid w:val="0049196B"/>
    <w:rsid w:val="004921A3"/>
    <w:rsid w:val="00493DE3"/>
    <w:rsid w:val="00494651"/>
    <w:rsid w:val="00495105"/>
    <w:rsid w:val="00495AA6"/>
    <w:rsid w:val="00496593"/>
    <w:rsid w:val="00496E6C"/>
    <w:rsid w:val="0049747D"/>
    <w:rsid w:val="00497BC3"/>
    <w:rsid w:val="00497CF1"/>
    <w:rsid w:val="004A0187"/>
    <w:rsid w:val="004A0233"/>
    <w:rsid w:val="004A0918"/>
    <w:rsid w:val="004A0C68"/>
    <w:rsid w:val="004A29D7"/>
    <w:rsid w:val="004A2A6E"/>
    <w:rsid w:val="004A2E9C"/>
    <w:rsid w:val="004A2FF9"/>
    <w:rsid w:val="004A38D0"/>
    <w:rsid w:val="004A3F07"/>
    <w:rsid w:val="004A49B5"/>
    <w:rsid w:val="004A49BE"/>
    <w:rsid w:val="004A5B27"/>
    <w:rsid w:val="004A6D10"/>
    <w:rsid w:val="004A72B7"/>
    <w:rsid w:val="004A777F"/>
    <w:rsid w:val="004B0178"/>
    <w:rsid w:val="004B0D35"/>
    <w:rsid w:val="004B2067"/>
    <w:rsid w:val="004B211F"/>
    <w:rsid w:val="004B232A"/>
    <w:rsid w:val="004B2A39"/>
    <w:rsid w:val="004B2BCB"/>
    <w:rsid w:val="004B3195"/>
    <w:rsid w:val="004B3771"/>
    <w:rsid w:val="004B4210"/>
    <w:rsid w:val="004B4320"/>
    <w:rsid w:val="004B4682"/>
    <w:rsid w:val="004B49AD"/>
    <w:rsid w:val="004B57A1"/>
    <w:rsid w:val="004B5E52"/>
    <w:rsid w:val="004B612C"/>
    <w:rsid w:val="004B695E"/>
    <w:rsid w:val="004C010F"/>
    <w:rsid w:val="004C192C"/>
    <w:rsid w:val="004C1EFC"/>
    <w:rsid w:val="004C232F"/>
    <w:rsid w:val="004C321A"/>
    <w:rsid w:val="004C3372"/>
    <w:rsid w:val="004C4B71"/>
    <w:rsid w:val="004C522C"/>
    <w:rsid w:val="004C57EE"/>
    <w:rsid w:val="004C5F8A"/>
    <w:rsid w:val="004C6268"/>
    <w:rsid w:val="004C71FA"/>
    <w:rsid w:val="004D00AA"/>
    <w:rsid w:val="004D05AC"/>
    <w:rsid w:val="004D16C3"/>
    <w:rsid w:val="004D232D"/>
    <w:rsid w:val="004D3864"/>
    <w:rsid w:val="004D3F15"/>
    <w:rsid w:val="004D42A3"/>
    <w:rsid w:val="004D5F66"/>
    <w:rsid w:val="004D6109"/>
    <w:rsid w:val="004D63F5"/>
    <w:rsid w:val="004D6852"/>
    <w:rsid w:val="004D7437"/>
    <w:rsid w:val="004D7614"/>
    <w:rsid w:val="004D7780"/>
    <w:rsid w:val="004D77EC"/>
    <w:rsid w:val="004D7EFA"/>
    <w:rsid w:val="004E017C"/>
    <w:rsid w:val="004E06AE"/>
    <w:rsid w:val="004E0A06"/>
    <w:rsid w:val="004E0AED"/>
    <w:rsid w:val="004E0B25"/>
    <w:rsid w:val="004E0B6C"/>
    <w:rsid w:val="004E0FFC"/>
    <w:rsid w:val="004E17E8"/>
    <w:rsid w:val="004E1A09"/>
    <w:rsid w:val="004E526C"/>
    <w:rsid w:val="004E5E67"/>
    <w:rsid w:val="004E7825"/>
    <w:rsid w:val="004E7F0D"/>
    <w:rsid w:val="004F061C"/>
    <w:rsid w:val="004F08B7"/>
    <w:rsid w:val="004F16AB"/>
    <w:rsid w:val="004F1BEE"/>
    <w:rsid w:val="004F1E1A"/>
    <w:rsid w:val="004F286F"/>
    <w:rsid w:val="004F2B5C"/>
    <w:rsid w:val="004F38B9"/>
    <w:rsid w:val="004F3F89"/>
    <w:rsid w:val="004F69B9"/>
    <w:rsid w:val="004F6EA1"/>
    <w:rsid w:val="004F6FC7"/>
    <w:rsid w:val="00500D19"/>
    <w:rsid w:val="00501A33"/>
    <w:rsid w:val="00503F23"/>
    <w:rsid w:val="00504433"/>
    <w:rsid w:val="005100C7"/>
    <w:rsid w:val="00511293"/>
    <w:rsid w:val="0051164C"/>
    <w:rsid w:val="0051301D"/>
    <w:rsid w:val="00514CA2"/>
    <w:rsid w:val="00515623"/>
    <w:rsid w:val="00515C2D"/>
    <w:rsid w:val="00515D7F"/>
    <w:rsid w:val="00516FE2"/>
    <w:rsid w:val="005200A6"/>
    <w:rsid w:val="00520695"/>
    <w:rsid w:val="00521A12"/>
    <w:rsid w:val="00522DA9"/>
    <w:rsid w:val="005231F5"/>
    <w:rsid w:val="00524227"/>
    <w:rsid w:val="00524E92"/>
    <w:rsid w:val="0052547F"/>
    <w:rsid w:val="005256B6"/>
    <w:rsid w:val="00527B6B"/>
    <w:rsid w:val="0053009A"/>
    <w:rsid w:val="005300D8"/>
    <w:rsid w:val="00530CE2"/>
    <w:rsid w:val="00531537"/>
    <w:rsid w:val="00531C04"/>
    <w:rsid w:val="00531E55"/>
    <w:rsid w:val="005324C4"/>
    <w:rsid w:val="00532DCD"/>
    <w:rsid w:val="00533F98"/>
    <w:rsid w:val="00535128"/>
    <w:rsid w:val="0053555B"/>
    <w:rsid w:val="005359B5"/>
    <w:rsid w:val="005361CA"/>
    <w:rsid w:val="00537FD0"/>
    <w:rsid w:val="005401D4"/>
    <w:rsid w:val="005406A7"/>
    <w:rsid w:val="0054079B"/>
    <w:rsid w:val="0054207B"/>
    <w:rsid w:val="00543B20"/>
    <w:rsid w:val="0054599C"/>
    <w:rsid w:val="0055015E"/>
    <w:rsid w:val="005504C0"/>
    <w:rsid w:val="00552816"/>
    <w:rsid w:val="00553292"/>
    <w:rsid w:val="00553743"/>
    <w:rsid w:val="00553A83"/>
    <w:rsid w:val="00553B92"/>
    <w:rsid w:val="00553E70"/>
    <w:rsid w:val="00554DA7"/>
    <w:rsid w:val="00555B1D"/>
    <w:rsid w:val="00555F3D"/>
    <w:rsid w:val="00557CED"/>
    <w:rsid w:val="00557F79"/>
    <w:rsid w:val="00560FA5"/>
    <w:rsid w:val="0056166E"/>
    <w:rsid w:val="00561F98"/>
    <w:rsid w:val="0056278D"/>
    <w:rsid w:val="00562BF7"/>
    <w:rsid w:val="005632F5"/>
    <w:rsid w:val="00564408"/>
    <w:rsid w:val="005649F7"/>
    <w:rsid w:val="00566E70"/>
    <w:rsid w:val="00571D57"/>
    <w:rsid w:val="00572F0B"/>
    <w:rsid w:val="005736A7"/>
    <w:rsid w:val="00573934"/>
    <w:rsid w:val="00573DDD"/>
    <w:rsid w:val="0057531D"/>
    <w:rsid w:val="00576EB5"/>
    <w:rsid w:val="00577D1D"/>
    <w:rsid w:val="00580D11"/>
    <w:rsid w:val="00581F1C"/>
    <w:rsid w:val="00582B76"/>
    <w:rsid w:val="00582D72"/>
    <w:rsid w:val="0058361A"/>
    <w:rsid w:val="00584274"/>
    <w:rsid w:val="00584E2D"/>
    <w:rsid w:val="0058592A"/>
    <w:rsid w:val="00585DB1"/>
    <w:rsid w:val="00586EE2"/>
    <w:rsid w:val="00590B07"/>
    <w:rsid w:val="00591C05"/>
    <w:rsid w:val="00591F6A"/>
    <w:rsid w:val="00592464"/>
    <w:rsid w:val="00592818"/>
    <w:rsid w:val="005936B9"/>
    <w:rsid w:val="00593E7B"/>
    <w:rsid w:val="0059514A"/>
    <w:rsid w:val="00595754"/>
    <w:rsid w:val="00595B76"/>
    <w:rsid w:val="0059612A"/>
    <w:rsid w:val="00596C7F"/>
    <w:rsid w:val="00597972"/>
    <w:rsid w:val="005A0B98"/>
    <w:rsid w:val="005A1111"/>
    <w:rsid w:val="005A18C0"/>
    <w:rsid w:val="005A26B8"/>
    <w:rsid w:val="005A2C00"/>
    <w:rsid w:val="005A4D9E"/>
    <w:rsid w:val="005A655C"/>
    <w:rsid w:val="005A69FB"/>
    <w:rsid w:val="005A6A51"/>
    <w:rsid w:val="005A781F"/>
    <w:rsid w:val="005A7959"/>
    <w:rsid w:val="005B03C0"/>
    <w:rsid w:val="005B145F"/>
    <w:rsid w:val="005B1702"/>
    <w:rsid w:val="005B3DC0"/>
    <w:rsid w:val="005B412A"/>
    <w:rsid w:val="005B5CAD"/>
    <w:rsid w:val="005B5F79"/>
    <w:rsid w:val="005B6566"/>
    <w:rsid w:val="005B68B4"/>
    <w:rsid w:val="005B6CAF"/>
    <w:rsid w:val="005C06EA"/>
    <w:rsid w:val="005C0AA9"/>
    <w:rsid w:val="005C1AD7"/>
    <w:rsid w:val="005C254C"/>
    <w:rsid w:val="005C2CCE"/>
    <w:rsid w:val="005C5184"/>
    <w:rsid w:val="005C6214"/>
    <w:rsid w:val="005C63BD"/>
    <w:rsid w:val="005C67A7"/>
    <w:rsid w:val="005C69EA"/>
    <w:rsid w:val="005D09C4"/>
    <w:rsid w:val="005D0C6C"/>
    <w:rsid w:val="005D1531"/>
    <w:rsid w:val="005D1884"/>
    <w:rsid w:val="005D2197"/>
    <w:rsid w:val="005D410B"/>
    <w:rsid w:val="005D42EF"/>
    <w:rsid w:val="005D5C6D"/>
    <w:rsid w:val="005D5DE0"/>
    <w:rsid w:val="005D66F5"/>
    <w:rsid w:val="005D79E6"/>
    <w:rsid w:val="005E1F6D"/>
    <w:rsid w:val="005E29EC"/>
    <w:rsid w:val="005E49A7"/>
    <w:rsid w:val="005E552B"/>
    <w:rsid w:val="005E5BCC"/>
    <w:rsid w:val="005E6CD9"/>
    <w:rsid w:val="005E7479"/>
    <w:rsid w:val="005E7994"/>
    <w:rsid w:val="005F0AC8"/>
    <w:rsid w:val="005F0B67"/>
    <w:rsid w:val="005F0BB6"/>
    <w:rsid w:val="005F1717"/>
    <w:rsid w:val="005F1ED6"/>
    <w:rsid w:val="005F28FF"/>
    <w:rsid w:val="005F2FCD"/>
    <w:rsid w:val="005F327D"/>
    <w:rsid w:val="005F3419"/>
    <w:rsid w:val="005F367A"/>
    <w:rsid w:val="005F3CAD"/>
    <w:rsid w:val="005F3E72"/>
    <w:rsid w:val="005F586A"/>
    <w:rsid w:val="005F5B28"/>
    <w:rsid w:val="005F61F6"/>
    <w:rsid w:val="005F65EA"/>
    <w:rsid w:val="006000EE"/>
    <w:rsid w:val="00600182"/>
    <w:rsid w:val="006015A8"/>
    <w:rsid w:val="00601AD5"/>
    <w:rsid w:val="00601B09"/>
    <w:rsid w:val="0060420A"/>
    <w:rsid w:val="00605F9A"/>
    <w:rsid w:val="00610B0D"/>
    <w:rsid w:val="00610FE6"/>
    <w:rsid w:val="00611A04"/>
    <w:rsid w:val="00611E10"/>
    <w:rsid w:val="0061231A"/>
    <w:rsid w:val="00612F1D"/>
    <w:rsid w:val="0061347F"/>
    <w:rsid w:val="006137AD"/>
    <w:rsid w:val="00614BB6"/>
    <w:rsid w:val="00614D95"/>
    <w:rsid w:val="00615273"/>
    <w:rsid w:val="006156FD"/>
    <w:rsid w:val="00616164"/>
    <w:rsid w:val="006162C0"/>
    <w:rsid w:val="00616395"/>
    <w:rsid w:val="006163C8"/>
    <w:rsid w:val="00616604"/>
    <w:rsid w:val="006173E4"/>
    <w:rsid w:val="0061765F"/>
    <w:rsid w:val="006178CE"/>
    <w:rsid w:val="00617C4A"/>
    <w:rsid w:val="006213FB"/>
    <w:rsid w:val="00621B09"/>
    <w:rsid w:val="0062247C"/>
    <w:rsid w:val="0062297E"/>
    <w:rsid w:val="00623D4F"/>
    <w:rsid w:val="006241DE"/>
    <w:rsid w:val="00625BCA"/>
    <w:rsid w:val="006264B1"/>
    <w:rsid w:val="00626865"/>
    <w:rsid w:val="006271E5"/>
    <w:rsid w:val="00627D96"/>
    <w:rsid w:val="00630934"/>
    <w:rsid w:val="0063100A"/>
    <w:rsid w:val="00631286"/>
    <w:rsid w:val="006312E3"/>
    <w:rsid w:val="0063151F"/>
    <w:rsid w:val="0063187B"/>
    <w:rsid w:val="00632326"/>
    <w:rsid w:val="00632647"/>
    <w:rsid w:val="0063279F"/>
    <w:rsid w:val="00632F5D"/>
    <w:rsid w:val="00633BEE"/>
    <w:rsid w:val="0063469F"/>
    <w:rsid w:val="00635767"/>
    <w:rsid w:val="0064011D"/>
    <w:rsid w:val="0064067D"/>
    <w:rsid w:val="00641082"/>
    <w:rsid w:val="0064136B"/>
    <w:rsid w:val="006416D1"/>
    <w:rsid w:val="00641D4B"/>
    <w:rsid w:val="006425B8"/>
    <w:rsid w:val="00642C3A"/>
    <w:rsid w:val="00642D69"/>
    <w:rsid w:val="00643EEF"/>
    <w:rsid w:val="00644063"/>
    <w:rsid w:val="00644D01"/>
    <w:rsid w:val="006450A8"/>
    <w:rsid w:val="006452AD"/>
    <w:rsid w:val="00646AB6"/>
    <w:rsid w:val="0064722A"/>
    <w:rsid w:val="00647622"/>
    <w:rsid w:val="006479CA"/>
    <w:rsid w:val="00651795"/>
    <w:rsid w:val="00651E79"/>
    <w:rsid w:val="00652A04"/>
    <w:rsid w:val="00653182"/>
    <w:rsid w:val="006543A3"/>
    <w:rsid w:val="00656CEF"/>
    <w:rsid w:val="00656FD0"/>
    <w:rsid w:val="006608FC"/>
    <w:rsid w:val="00660F85"/>
    <w:rsid w:val="00661FC5"/>
    <w:rsid w:val="006623B6"/>
    <w:rsid w:val="006627EF"/>
    <w:rsid w:val="00664070"/>
    <w:rsid w:val="006643FC"/>
    <w:rsid w:val="00667851"/>
    <w:rsid w:val="00670877"/>
    <w:rsid w:val="00670EC7"/>
    <w:rsid w:val="00671730"/>
    <w:rsid w:val="00671A2B"/>
    <w:rsid w:val="0067210A"/>
    <w:rsid w:val="006734D9"/>
    <w:rsid w:val="0067364E"/>
    <w:rsid w:val="006740A7"/>
    <w:rsid w:val="00674254"/>
    <w:rsid w:val="006743A4"/>
    <w:rsid w:val="00675BA4"/>
    <w:rsid w:val="00677A69"/>
    <w:rsid w:val="006801D2"/>
    <w:rsid w:val="00680753"/>
    <w:rsid w:val="006809FD"/>
    <w:rsid w:val="00682E30"/>
    <w:rsid w:val="006839A5"/>
    <w:rsid w:val="006841BB"/>
    <w:rsid w:val="006854A7"/>
    <w:rsid w:val="00685BA9"/>
    <w:rsid w:val="00686097"/>
    <w:rsid w:val="006868DB"/>
    <w:rsid w:val="00686E86"/>
    <w:rsid w:val="00690C9A"/>
    <w:rsid w:val="006913E5"/>
    <w:rsid w:val="006917DE"/>
    <w:rsid w:val="00692EF1"/>
    <w:rsid w:val="00693435"/>
    <w:rsid w:val="0069384D"/>
    <w:rsid w:val="006940B7"/>
    <w:rsid w:val="00694748"/>
    <w:rsid w:val="00695027"/>
    <w:rsid w:val="00695A46"/>
    <w:rsid w:val="00695EB6"/>
    <w:rsid w:val="00696C1E"/>
    <w:rsid w:val="006A00E4"/>
    <w:rsid w:val="006A0208"/>
    <w:rsid w:val="006A06E0"/>
    <w:rsid w:val="006A164F"/>
    <w:rsid w:val="006A1709"/>
    <w:rsid w:val="006A17CE"/>
    <w:rsid w:val="006A1B4C"/>
    <w:rsid w:val="006A2585"/>
    <w:rsid w:val="006A2E2B"/>
    <w:rsid w:val="006A36B3"/>
    <w:rsid w:val="006A406B"/>
    <w:rsid w:val="006A5257"/>
    <w:rsid w:val="006A5436"/>
    <w:rsid w:val="006A5A20"/>
    <w:rsid w:val="006A6210"/>
    <w:rsid w:val="006A68BF"/>
    <w:rsid w:val="006A7D5F"/>
    <w:rsid w:val="006B038D"/>
    <w:rsid w:val="006B1288"/>
    <w:rsid w:val="006B1430"/>
    <w:rsid w:val="006B1F53"/>
    <w:rsid w:val="006B318F"/>
    <w:rsid w:val="006B3F74"/>
    <w:rsid w:val="006B695B"/>
    <w:rsid w:val="006B6DF5"/>
    <w:rsid w:val="006C0718"/>
    <w:rsid w:val="006C0E46"/>
    <w:rsid w:val="006C28C1"/>
    <w:rsid w:val="006C3BDA"/>
    <w:rsid w:val="006C3BF8"/>
    <w:rsid w:val="006C3E38"/>
    <w:rsid w:val="006C49FB"/>
    <w:rsid w:val="006C5533"/>
    <w:rsid w:val="006C5BAC"/>
    <w:rsid w:val="006C5F4D"/>
    <w:rsid w:val="006C6529"/>
    <w:rsid w:val="006C7CA7"/>
    <w:rsid w:val="006D17FA"/>
    <w:rsid w:val="006D254A"/>
    <w:rsid w:val="006D3927"/>
    <w:rsid w:val="006D451B"/>
    <w:rsid w:val="006D4BC2"/>
    <w:rsid w:val="006D562C"/>
    <w:rsid w:val="006D6232"/>
    <w:rsid w:val="006D7214"/>
    <w:rsid w:val="006E017E"/>
    <w:rsid w:val="006E17FC"/>
    <w:rsid w:val="006E1CE8"/>
    <w:rsid w:val="006E1E5D"/>
    <w:rsid w:val="006E3FCC"/>
    <w:rsid w:val="006E55F5"/>
    <w:rsid w:val="006E5FE2"/>
    <w:rsid w:val="006E665C"/>
    <w:rsid w:val="006F0A12"/>
    <w:rsid w:val="006F3752"/>
    <w:rsid w:val="006F4306"/>
    <w:rsid w:val="006F567F"/>
    <w:rsid w:val="006F590E"/>
    <w:rsid w:val="006F72E9"/>
    <w:rsid w:val="006F7404"/>
    <w:rsid w:val="007006BE"/>
    <w:rsid w:val="007014D9"/>
    <w:rsid w:val="00701AE7"/>
    <w:rsid w:val="00701E70"/>
    <w:rsid w:val="00702047"/>
    <w:rsid w:val="007024E9"/>
    <w:rsid w:val="007028D8"/>
    <w:rsid w:val="00702E12"/>
    <w:rsid w:val="007030CA"/>
    <w:rsid w:val="00703450"/>
    <w:rsid w:val="007039B2"/>
    <w:rsid w:val="00703F75"/>
    <w:rsid w:val="00704435"/>
    <w:rsid w:val="00704731"/>
    <w:rsid w:val="00704DA1"/>
    <w:rsid w:val="00704F0C"/>
    <w:rsid w:val="00704F59"/>
    <w:rsid w:val="007056F3"/>
    <w:rsid w:val="0070793D"/>
    <w:rsid w:val="00710ED9"/>
    <w:rsid w:val="0071184E"/>
    <w:rsid w:val="007123DF"/>
    <w:rsid w:val="00712571"/>
    <w:rsid w:val="00712B3E"/>
    <w:rsid w:val="007138C4"/>
    <w:rsid w:val="007152D1"/>
    <w:rsid w:val="00716800"/>
    <w:rsid w:val="00716D73"/>
    <w:rsid w:val="00720828"/>
    <w:rsid w:val="00721F34"/>
    <w:rsid w:val="00722AB1"/>
    <w:rsid w:val="0072367D"/>
    <w:rsid w:val="00723823"/>
    <w:rsid w:val="00724057"/>
    <w:rsid w:val="0072495C"/>
    <w:rsid w:val="00724A65"/>
    <w:rsid w:val="007256AE"/>
    <w:rsid w:val="00725872"/>
    <w:rsid w:val="007261F1"/>
    <w:rsid w:val="00727323"/>
    <w:rsid w:val="00727342"/>
    <w:rsid w:val="00727ABD"/>
    <w:rsid w:val="00727E7B"/>
    <w:rsid w:val="007315C7"/>
    <w:rsid w:val="0073199D"/>
    <w:rsid w:val="007334CC"/>
    <w:rsid w:val="007338E8"/>
    <w:rsid w:val="00736E40"/>
    <w:rsid w:val="007374E3"/>
    <w:rsid w:val="00741112"/>
    <w:rsid w:val="00741881"/>
    <w:rsid w:val="007425CB"/>
    <w:rsid w:val="00743391"/>
    <w:rsid w:val="00745CF9"/>
    <w:rsid w:val="00746A95"/>
    <w:rsid w:val="00747482"/>
    <w:rsid w:val="00750869"/>
    <w:rsid w:val="007516D3"/>
    <w:rsid w:val="00751800"/>
    <w:rsid w:val="0075180A"/>
    <w:rsid w:val="00751873"/>
    <w:rsid w:val="00751A5C"/>
    <w:rsid w:val="00752ACD"/>
    <w:rsid w:val="00753DE7"/>
    <w:rsid w:val="00754870"/>
    <w:rsid w:val="00756437"/>
    <w:rsid w:val="007579EA"/>
    <w:rsid w:val="007607D4"/>
    <w:rsid w:val="007611C2"/>
    <w:rsid w:val="00762288"/>
    <w:rsid w:val="00762C64"/>
    <w:rsid w:val="0076305D"/>
    <w:rsid w:val="007640FA"/>
    <w:rsid w:val="007656EA"/>
    <w:rsid w:val="00766AC0"/>
    <w:rsid w:val="00766D13"/>
    <w:rsid w:val="00770B24"/>
    <w:rsid w:val="00770BBB"/>
    <w:rsid w:val="007712F8"/>
    <w:rsid w:val="007715D3"/>
    <w:rsid w:val="00772568"/>
    <w:rsid w:val="007725FA"/>
    <w:rsid w:val="00772C24"/>
    <w:rsid w:val="0077338F"/>
    <w:rsid w:val="00773A1D"/>
    <w:rsid w:val="00774EA5"/>
    <w:rsid w:val="00776D99"/>
    <w:rsid w:val="00776EBC"/>
    <w:rsid w:val="00777203"/>
    <w:rsid w:val="00780C69"/>
    <w:rsid w:val="00781E59"/>
    <w:rsid w:val="007835C1"/>
    <w:rsid w:val="00783640"/>
    <w:rsid w:val="00784CAA"/>
    <w:rsid w:val="00786CD5"/>
    <w:rsid w:val="00787907"/>
    <w:rsid w:val="007902C6"/>
    <w:rsid w:val="00790DBE"/>
    <w:rsid w:val="00791256"/>
    <w:rsid w:val="00791EFB"/>
    <w:rsid w:val="00793503"/>
    <w:rsid w:val="007952D1"/>
    <w:rsid w:val="007965AE"/>
    <w:rsid w:val="00797519"/>
    <w:rsid w:val="007A0AB4"/>
    <w:rsid w:val="007A2E0F"/>
    <w:rsid w:val="007A3183"/>
    <w:rsid w:val="007A3335"/>
    <w:rsid w:val="007A367C"/>
    <w:rsid w:val="007A45C3"/>
    <w:rsid w:val="007A48AB"/>
    <w:rsid w:val="007A4CDE"/>
    <w:rsid w:val="007A5227"/>
    <w:rsid w:val="007A64D1"/>
    <w:rsid w:val="007A6C93"/>
    <w:rsid w:val="007B1074"/>
    <w:rsid w:val="007B11DC"/>
    <w:rsid w:val="007B13A8"/>
    <w:rsid w:val="007B1DB6"/>
    <w:rsid w:val="007B21EA"/>
    <w:rsid w:val="007B4AA4"/>
    <w:rsid w:val="007B4FF4"/>
    <w:rsid w:val="007B5701"/>
    <w:rsid w:val="007B687D"/>
    <w:rsid w:val="007B695D"/>
    <w:rsid w:val="007B6A9F"/>
    <w:rsid w:val="007B6B5E"/>
    <w:rsid w:val="007B6EA0"/>
    <w:rsid w:val="007B6EC8"/>
    <w:rsid w:val="007B755D"/>
    <w:rsid w:val="007B7D8F"/>
    <w:rsid w:val="007C035D"/>
    <w:rsid w:val="007C0A22"/>
    <w:rsid w:val="007C1119"/>
    <w:rsid w:val="007C1575"/>
    <w:rsid w:val="007C17F0"/>
    <w:rsid w:val="007C1995"/>
    <w:rsid w:val="007C2E1D"/>
    <w:rsid w:val="007C311D"/>
    <w:rsid w:val="007C41C3"/>
    <w:rsid w:val="007C46E8"/>
    <w:rsid w:val="007C49C7"/>
    <w:rsid w:val="007C5513"/>
    <w:rsid w:val="007C552A"/>
    <w:rsid w:val="007C6A8D"/>
    <w:rsid w:val="007C71EE"/>
    <w:rsid w:val="007C7752"/>
    <w:rsid w:val="007C7996"/>
    <w:rsid w:val="007D14CF"/>
    <w:rsid w:val="007D1916"/>
    <w:rsid w:val="007D28EC"/>
    <w:rsid w:val="007D29A5"/>
    <w:rsid w:val="007D2D27"/>
    <w:rsid w:val="007D2E7B"/>
    <w:rsid w:val="007D329A"/>
    <w:rsid w:val="007D3566"/>
    <w:rsid w:val="007D3643"/>
    <w:rsid w:val="007D46CE"/>
    <w:rsid w:val="007D4BE3"/>
    <w:rsid w:val="007D584F"/>
    <w:rsid w:val="007D5968"/>
    <w:rsid w:val="007D7536"/>
    <w:rsid w:val="007D7FE4"/>
    <w:rsid w:val="007E0819"/>
    <w:rsid w:val="007E0A48"/>
    <w:rsid w:val="007E1F30"/>
    <w:rsid w:val="007E1FE7"/>
    <w:rsid w:val="007E224C"/>
    <w:rsid w:val="007E281E"/>
    <w:rsid w:val="007E2A07"/>
    <w:rsid w:val="007E3BE1"/>
    <w:rsid w:val="007E49BD"/>
    <w:rsid w:val="007E5371"/>
    <w:rsid w:val="007E5826"/>
    <w:rsid w:val="007E665D"/>
    <w:rsid w:val="007E76D7"/>
    <w:rsid w:val="007E7B4C"/>
    <w:rsid w:val="007F02D1"/>
    <w:rsid w:val="007F04FA"/>
    <w:rsid w:val="007F0787"/>
    <w:rsid w:val="007F0917"/>
    <w:rsid w:val="007F14F7"/>
    <w:rsid w:val="007F176A"/>
    <w:rsid w:val="007F17F2"/>
    <w:rsid w:val="007F1BD1"/>
    <w:rsid w:val="007F2B82"/>
    <w:rsid w:val="007F3ACC"/>
    <w:rsid w:val="007F3AED"/>
    <w:rsid w:val="007F4A9D"/>
    <w:rsid w:val="007F4AE9"/>
    <w:rsid w:val="007F4E36"/>
    <w:rsid w:val="007F50AE"/>
    <w:rsid w:val="007F576D"/>
    <w:rsid w:val="007F589C"/>
    <w:rsid w:val="007F5AB0"/>
    <w:rsid w:val="007F6EB1"/>
    <w:rsid w:val="007F6EE8"/>
    <w:rsid w:val="007F709B"/>
    <w:rsid w:val="007F7E1C"/>
    <w:rsid w:val="0080047D"/>
    <w:rsid w:val="00800E69"/>
    <w:rsid w:val="008022A8"/>
    <w:rsid w:val="00802CB5"/>
    <w:rsid w:val="00802CED"/>
    <w:rsid w:val="00804AFC"/>
    <w:rsid w:val="00804F6E"/>
    <w:rsid w:val="008060A8"/>
    <w:rsid w:val="008062FC"/>
    <w:rsid w:val="00806638"/>
    <w:rsid w:val="008076B3"/>
    <w:rsid w:val="00807A80"/>
    <w:rsid w:val="00807C01"/>
    <w:rsid w:val="00807CCB"/>
    <w:rsid w:val="00807F5F"/>
    <w:rsid w:val="008110E7"/>
    <w:rsid w:val="00811922"/>
    <w:rsid w:val="00812263"/>
    <w:rsid w:val="00812FB1"/>
    <w:rsid w:val="00813C46"/>
    <w:rsid w:val="008145D7"/>
    <w:rsid w:val="00814D00"/>
    <w:rsid w:val="00816D2A"/>
    <w:rsid w:val="00820568"/>
    <w:rsid w:val="00821011"/>
    <w:rsid w:val="00821CEE"/>
    <w:rsid w:val="0082215A"/>
    <w:rsid w:val="0082274E"/>
    <w:rsid w:val="00823287"/>
    <w:rsid w:val="00823576"/>
    <w:rsid w:val="00823A55"/>
    <w:rsid w:val="00823CBA"/>
    <w:rsid w:val="00824357"/>
    <w:rsid w:val="008253BB"/>
    <w:rsid w:val="00825440"/>
    <w:rsid w:val="00825FF7"/>
    <w:rsid w:val="008272F1"/>
    <w:rsid w:val="00827601"/>
    <w:rsid w:val="00827FAB"/>
    <w:rsid w:val="008319D4"/>
    <w:rsid w:val="00831BEB"/>
    <w:rsid w:val="00831E4D"/>
    <w:rsid w:val="00832877"/>
    <w:rsid w:val="0083321D"/>
    <w:rsid w:val="008333B3"/>
    <w:rsid w:val="00833404"/>
    <w:rsid w:val="00833FCD"/>
    <w:rsid w:val="0083456F"/>
    <w:rsid w:val="008359B9"/>
    <w:rsid w:val="0083612D"/>
    <w:rsid w:val="00836592"/>
    <w:rsid w:val="00837220"/>
    <w:rsid w:val="00837AB0"/>
    <w:rsid w:val="00837D6D"/>
    <w:rsid w:val="00837E98"/>
    <w:rsid w:val="00840EEB"/>
    <w:rsid w:val="00841893"/>
    <w:rsid w:val="0084309B"/>
    <w:rsid w:val="00844463"/>
    <w:rsid w:val="008469E0"/>
    <w:rsid w:val="00847223"/>
    <w:rsid w:val="00851873"/>
    <w:rsid w:val="0085208E"/>
    <w:rsid w:val="00852F71"/>
    <w:rsid w:val="00853118"/>
    <w:rsid w:val="00853912"/>
    <w:rsid w:val="00853C64"/>
    <w:rsid w:val="00854A0F"/>
    <w:rsid w:val="00855316"/>
    <w:rsid w:val="008560BF"/>
    <w:rsid w:val="0085650F"/>
    <w:rsid w:val="00857146"/>
    <w:rsid w:val="00857F28"/>
    <w:rsid w:val="00860F1F"/>
    <w:rsid w:val="00861B6B"/>
    <w:rsid w:val="00862A6D"/>
    <w:rsid w:val="008630EF"/>
    <w:rsid w:val="0086440F"/>
    <w:rsid w:val="008646EC"/>
    <w:rsid w:val="00865318"/>
    <w:rsid w:val="008660AA"/>
    <w:rsid w:val="008665B1"/>
    <w:rsid w:val="00866C30"/>
    <w:rsid w:val="008676B1"/>
    <w:rsid w:val="008708A0"/>
    <w:rsid w:val="008712D5"/>
    <w:rsid w:val="00871639"/>
    <w:rsid w:val="00871BF9"/>
    <w:rsid w:val="0087206F"/>
    <w:rsid w:val="00872547"/>
    <w:rsid w:val="00872D1B"/>
    <w:rsid w:val="00873F79"/>
    <w:rsid w:val="008745EB"/>
    <w:rsid w:val="00875030"/>
    <w:rsid w:val="0087506E"/>
    <w:rsid w:val="008751BF"/>
    <w:rsid w:val="00875DDC"/>
    <w:rsid w:val="0087612C"/>
    <w:rsid w:val="00876F89"/>
    <w:rsid w:val="008779E7"/>
    <w:rsid w:val="00881BBA"/>
    <w:rsid w:val="00881EF8"/>
    <w:rsid w:val="00882172"/>
    <w:rsid w:val="00882AF3"/>
    <w:rsid w:val="00883642"/>
    <w:rsid w:val="00883647"/>
    <w:rsid w:val="00883C2E"/>
    <w:rsid w:val="00883D1F"/>
    <w:rsid w:val="00885C27"/>
    <w:rsid w:val="008867F4"/>
    <w:rsid w:val="00886D04"/>
    <w:rsid w:val="00890623"/>
    <w:rsid w:val="00890B67"/>
    <w:rsid w:val="00890E7C"/>
    <w:rsid w:val="00891C6B"/>
    <w:rsid w:val="00891FB3"/>
    <w:rsid w:val="00892B5D"/>
    <w:rsid w:val="00892E06"/>
    <w:rsid w:val="008932A2"/>
    <w:rsid w:val="00894301"/>
    <w:rsid w:val="008953AF"/>
    <w:rsid w:val="00895A90"/>
    <w:rsid w:val="00895D52"/>
    <w:rsid w:val="00895F1F"/>
    <w:rsid w:val="008964C9"/>
    <w:rsid w:val="00896722"/>
    <w:rsid w:val="008A002F"/>
    <w:rsid w:val="008A1165"/>
    <w:rsid w:val="008A1289"/>
    <w:rsid w:val="008A1465"/>
    <w:rsid w:val="008A1827"/>
    <w:rsid w:val="008A2EE0"/>
    <w:rsid w:val="008A3443"/>
    <w:rsid w:val="008A3656"/>
    <w:rsid w:val="008A5751"/>
    <w:rsid w:val="008A5932"/>
    <w:rsid w:val="008A5AAC"/>
    <w:rsid w:val="008A6ED1"/>
    <w:rsid w:val="008B0F3D"/>
    <w:rsid w:val="008B0FD0"/>
    <w:rsid w:val="008B10FE"/>
    <w:rsid w:val="008B3482"/>
    <w:rsid w:val="008B380D"/>
    <w:rsid w:val="008B3A1B"/>
    <w:rsid w:val="008B3A4E"/>
    <w:rsid w:val="008B4A42"/>
    <w:rsid w:val="008B4D57"/>
    <w:rsid w:val="008B5157"/>
    <w:rsid w:val="008B60D8"/>
    <w:rsid w:val="008B63B7"/>
    <w:rsid w:val="008B694F"/>
    <w:rsid w:val="008B7AF3"/>
    <w:rsid w:val="008C0104"/>
    <w:rsid w:val="008C020B"/>
    <w:rsid w:val="008C0868"/>
    <w:rsid w:val="008C10F8"/>
    <w:rsid w:val="008C147C"/>
    <w:rsid w:val="008C2212"/>
    <w:rsid w:val="008C248B"/>
    <w:rsid w:val="008C2D76"/>
    <w:rsid w:val="008C315E"/>
    <w:rsid w:val="008C388E"/>
    <w:rsid w:val="008C3CE0"/>
    <w:rsid w:val="008C4768"/>
    <w:rsid w:val="008C5914"/>
    <w:rsid w:val="008C59AD"/>
    <w:rsid w:val="008C5CFB"/>
    <w:rsid w:val="008C63A3"/>
    <w:rsid w:val="008C6432"/>
    <w:rsid w:val="008D0B88"/>
    <w:rsid w:val="008D0F4D"/>
    <w:rsid w:val="008D11B1"/>
    <w:rsid w:val="008D233C"/>
    <w:rsid w:val="008D3DC2"/>
    <w:rsid w:val="008D4F86"/>
    <w:rsid w:val="008D51F8"/>
    <w:rsid w:val="008D5238"/>
    <w:rsid w:val="008D6173"/>
    <w:rsid w:val="008D62B4"/>
    <w:rsid w:val="008D79EA"/>
    <w:rsid w:val="008D7ADA"/>
    <w:rsid w:val="008E0143"/>
    <w:rsid w:val="008E053A"/>
    <w:rsid w:val="008E07C4"/>
    <w:rsid w:val="008E0C0C"/>
    <w:rsid w:val="008E1747"/>
    <w:rsid w:val="008E224F"/>
    <w:rsid w:val="008E232A"/>
    <w:rsid w:val="008E2760"/>
    <w:rsid w:val="008E29CB"/>
    <w:rsid w:val="008E3941"/>
    <w:rsid w:val="008E58CC"/>
    <w:rsid w:val="008E5C68"/>
    <w:rsid w:val="008E6313"/>
    <w:rsid w:val="008E6D5F"/>
    <w:rsid w:val="008F0F38"/>
    <w:rsid w:val="008F108D"/>
    <w:rsid w:val="008F11BA"/>
    <w:rsid w:val="008F1560"/>
    <w:rsid w:val="008F24D8"/>
    <w:rsid w:val="008F4617"/>
    <w:rsid w:val="008F4E4E"/>
    <w:rsid w:val="008F4F4B"/>
    <w:rsid w:val="008F59C6"/>
    <w:rsid w:val="008F5BD7"/>
    <w:rsid w:val="008F74F2"/>
    <w:rsid w:val="0090011F"/>
    <w:rsid w:val="0090099A"/>
    <w:rsid w:val="0090103B"/>
    <w:rsid w:val="009017BB"/>
    <w:rsid w:val="00902291"/>
    <w:rsid w:val="00903988"/>
    <w:rsid w:val="00904B1B"/>
    <w:rsid w:val="009052B6"/>
    <w:rsid w:val="009053AB"/>
    <w:rsid w:val="00905D8A"/>
    <w:rsid w:val="00905ED6"/>
    <w:rsid w:val="00905EE8"/>
    <w:rsid w:val="009076DF"/>
    <w:rsid w:val="00907BDD"/>
    <w:rsid w:val="00907FDB"/>
    <w:rsid w:val="00910370"/>
    <w:rsid w:val="00910443"/>
    <w:rsid w:val="00911753"/>
    <w:rsid w:val="00911CC4"/>
    <w:rsid w:val="009124A3"/>
    <w:rsid w:val="00912FB5"/>
    <w:rsid w:val="0091333E"/>
    <w:rsid w:val="00913FE3"/>
    <w:rsid w:val="0091460D"/>
    <w:rsid w:val="009149D3"/>
    <w:rsid w:val="00916FAE"/>
    <w:rsid w:val="009172BD"/>
    <w:rsid w:val="00917F76"/>
    <w:rsid w:val="00920599"/>
    <w:rsid w:val="00920B24"/>
    <w:rsid w:val="00920C2A"/>
    <w:rsid w:val="00921901"/>
    <w:rsid w:val="0092209C"/>
    <w:rsid w:val="0092245E"/>
    <w:rsid w:val="00922789"/>
    <w:rsid w:val="00922D11"/>
    <w:rsid w:val="00923C0D"/>
    <w:rsid w:val="00924A86"/>
    <w:rsid w:val="009265BB"/>
    <w:rsid w:val="009267B0"/>
    <w:rsid w:val="009273AF"/>
    <w:rsid w:val="009277D1"/>
    <w:rsid w:val="00927999"/>
    <w:rsid w:val="00927F2B"/>
    <w:rsid w:val="009303E8"/>
    <w:rsid w:val="00931822"/>
    <w:rsid w:val="00931EF9"/>
    <w:rsid w:val="00933626"/>
    <w:rsid w:val="00933E98"/>
    <w:rsid w:val="0093435C"/>
    <w:rsid w:val="00934CE5"/>
    <w:rsid w:val="009353E5"/>
    <w:rsid w:val="00935FF7"/>
    <w:rsid w:val="00936FE3"/>
    <w:rsid w:val="00937424"/>
    <w:rsid w:val="0093759A"/>
    <w:rsid w:val="0094036D"/>
    <w:rsid w:val="00940400"/>
    <w:rsid w:val="00940C0B"/>
    <w:rsid w:val="00941264"/>
    <w:rsid w:val="00944582"/>
    <w:rsid w:val="00947AC7"/>
    <w:rsid w:val="0095208C"/>
    <w:rsid w:val="00952BBC"/>
    <w:rsid w:val="009537D5"/>
    <w:rsid w:val="00953F99"/>
    <w:rsid w:val="00955D23"/>
    <w:rsid w:val="0095611A"/>
    <w:rsid w:val="00956261"/>
    <w:rsid w:val="0095694A"/>
    <w:rsid w:val="009579D9"/>
    <w:rsid w:val="00960122"/>
    <w:rsid w:val="00960511"/>
    <w:rsid w:val="00961B89"/>
    <w:rsid w:val="00961C53"/>
    <w:rsid w:val="009623E0"/>
    <w:rsid w:val="0096383E"/>
    <w:rsid w:val="00964348"/>
    <w:rsid w:val="00964876"/>
    <w:rsid w:val="0096487D"/>
    <w:rsid w:val="00964E6A"/>
    <w:rsid w:val="0096537B"/>
    <w:rsid w:val="00965D11"/>
    <w:rsid w:val="00965E89"/>
    <w:rsid w:val="00966E62"/>
    <w:rsid w:val="0096717B"/>
    <w:rsid w:val="009674CE"/>
    <w:rsid w:val="0096760F"/>
    <w:rsid w:val="00971372"/>
    <w:rsid w:val="0097147F"/>
    <w:rsid w:val="00972020"/>
    <w:rsid w:val="00973D10"/>
    <w:rsid w:val="00973D2C"/>
    <w:rsid w:val="00974A02"/>
    <w:rsid w:val="00974AB5"/>
    <w:rsid w:val="00975068"/>
    <w:rsid w:val="00976CD1"/>
    <w:rsid w:val="0097786A"/>
    <w:rsid w:val="00977DB8"/>
    <w:rsid w:val="00980194"/>
    <w:rsid w:val="00980826"/>
    <w:rsid w:val="00980D03"/>
    <w:rsid w:val="00980D72"/>
    <w:rsid w:val="00980DAC"/>
    <w:rsid w:val="009814E8"/>
    <w:rsid w:val="0098166B"/>
    <w:rsid w:val="0098174B"/>
    <w:rsid w:val="0098457A"/>
    <w:rsid w:val="009845DD"/>
    <w:rsid w:val="00984B1A"/>
    <w:rsid w:val="00986061"/>
    <w:rsid w:val="0098619B"/>
    <w:rsid w:val="009900FB"/>
    <w:rsid w:val="0099047B"/>
    <w:rsid w:val="00991C7C"/>
    <w:rsid w:val="00991EB5"/>
    <w:rsid w:val="00992139"/>
    <w:rsid w:val="00992C8A"/>
    <w:rsid w:val="00993079"/>
    <w:rsid w:val="009934F0"/>
    <w:rsid w:val="0099392E"/>
    <w:rsid w:val="00993A7E"/>
    <w:rsid w:val="00993D35"/>
    <w:rsid w:val="009946A1"/>
    <w:rsid w:val="00994847"/>
    <w:rsid w:val="00994A25"/>
    <w:rsid w:val="00994E27"/>
    <w:rsid w:val="00995777"/>
    <w:rsid w:val="00997A59"/>
    <w:rsid w:val="00997E8C"/>
    <w:rsid w:val="009A10C7"/>
    <w:rsid w:val="009A1187"/>
    <w:rsid w:val="009A18A9"/>
    <w:rsid w:val="009A1F28"/>
    <w:rsid w:val="009A2AB7"/>
    <w:rsid w:val="009A33D6"/>
    <w:rsid w:val="009A3756"/>
    <w:rsid w:val="009A3826"/>
    <w:rsid w:val="009A3FE8"/>
    <w:rsid w:val="009A745F"/>
    <w:rsid w:val="009A7667"/>
    <w:rsid w:val="009B00E9"/>
    <w:rsid w:val="009B1016"/>
    <w:rsid w:val="009B1D52"/>
    <w:rsid w:val="009B1E03"/>
    <w:rsid w:val="009B1EED"/>
    <w:rsid w:val="009B24CA"/>
    <w:rsid w:val="009B28AC"/>
    <w:rsid w:val="009B41AE"/>
    <w:rsid w:val="009B468D"/>
    <w:rsid w:val="009B48F6"/>
    <w:rsid w:val="009B70A4"/>
    <w:rsid w:val="009B7155"/>
    <w:rsid w:val="009C1745"/>
    <w:rsid w:val="009C2178"/>
    <w:rsid w:val="009C3A8C"/>
    <w:rsid w:val="009C44FB"/>
    <w:rsid w:val="009C453A"/>
    <w:rsid w:val="009C469E"/>
    <w:rsid w:val="009C4838"/>
    <w:rsid w:val="009C65E9"/>
    <w:rsid w:val="009C688B"/>
    <w:rsid w:val="009C693B"/>
    <w:rsid w:val="009C779A"/>
    <w:rsid w:val="009C795D"/>
    <w:rsid w:val="009C7CB2"/>
    <w:rsid w:val="009D0022"/>
    <w:rsid w:val="009D0294"/>
    <w:rsid w:val="009D1104"/>
    <w:rsid w:val="009D2E09"/>
    <w:rsid w:val="009D3EEC"/>
    <w:rsid w:val="009D4250"/>
    <w:rsid w:val="009D4802"/>
    <w:rsid w:val="009D50F4"/>
    <w:rsid w:val="009D5DD8"/>
    <w:rsid w:val="009D60C6"/>
    <w:rsid w:val="009D63DE"/>
    <w:rsid w:val="009D65E1"/>
    <w:rsid w:val="009D691A"/>
    <w:rsid w:val="009D6E6D"/>
    <w:rsid w:val="009E075F"/>
    <w:rsid w:val="009E0B33"/>
    <w:rsid w:val="009E1B76"/>
    <w:rsid w:val="009E2CCF"/>
    <w:rsid w:val="009E31EE"/>
    <w:rsid w:val="009E36C4"/>
    <w:rsid w:val="009E3D3C"/>
    <w:rsid w:val="009E4D27"/>
    <w:rsid w:val="009E56F1"/>
    <w:rsid w:val="009E6811"/>
    <w:rsid w:val="009E6FC4"/>
    <w:rsid w:val="009E7159"/>
    <w:rsid w:val="009F01C7"/>
    <w:rsid w:val="009F1C5E"/>
    <w:rsid w:val="009F1FA8"/>
    <w:rsid w:val="009F21C2"/>
    <w:rsid w:val="009F2917"/>
    <w:rsid w:val="009F3240"/>
    <w:rsid w:val="009F3546"/>
    <w:rsid w:val="009F3D15"/>
    <w:rsid w:val="009F3D4C"/>
    <w:rsid w:val="009F4965"/>
    <w:rsid w:val="009F5031"/>
    <w:rsid w:val="009F5032"/>
    <w:rsid w:val="009F5678"/>
    <w:rsid w:val="009F5E9F"/>
    <w:rsid w:val="009F5F8E"/>
    <w:rsid w:val="009F6B74"/>
    <w:rsid w:val="009F701B"/>
    <w:rsid w:val="00A001D1"/>
    <w:rsid w:val="00A003D8"/>
    <w:rsid w:val="00A00541"/>
    <w:rsid w:val="00A009E5"/>
    <w:rsid w:val="00A00BCC"/>
    <w:rsid w:val="00A02BD5"/>
    <w:rsid w:val="00A036AF"/>
    <w:rsid w:val="00A049E2"/>
    <w:rsid w:val="00A04C9E"/>
    <w:rsid w:val="00A05012"/>
    <w:rsid w:val="00A05AEB"/>
    <w:rsid w:val="00A06885"/>
    <w:rsid w:val="00A06B0E"/>
    <w:rsid w:val="00A10B18"/>
    <w:rsid w:val="00A10E17"/>
    <w:rsid w:val="00A1206C"/>
    <w:rsid w:val="00A13126"/>
    <w:rsid w:val="00A13DF5"/>
    <w:rsid w:val="00A14EB2"/>
    <w:rsid w:val="00A1549B"/>
    <w:rsid w:val="00A15871"/>
    <w:rsid w:val="00A16792"/>
    <w:rsid w:val="00A16E05"/>
    <w:rsid w:val="00A17219"/>
    <w:rsid w:val="00A1745F"/>
    <w:rsid w:val="00A179F6"/>
    <w:rsid w:val="00A205A0"/>
    <w:rsid w:val="00A2136A"/>
    <w:rsid w:val="00A21EF4"/>
    <w:rsid w:val="00A22473"/>
    <w:rsid w:val="00A227ED"/>
    <w:rsid w:val="00A229ED"/>
    <w:rsid w:val="00A23CFF"/>
    <w:rsid w:val="00A24631"/>
    <w:rsid w:val="00A24949"/>
    <w:rsid w:val="00A254B3"/>
    <w:rsid w:val="00A260DD"/>
    <w:rsid w:val="00A26B81"/>
    <w:rsid w:val="00A27DAD"/>
    <w:rsid w:val="00A30A8D"/>
    <w:rsid w:val="00A310B8"/>
    <w:rsid w:val="00A33DFF"/>
    <w:rsid w:val="00A34BE7"/>
    <w:rsid w:val="00A34DDA"/>
    <w:rsid w:val="00A35580"/>
    <w:rsid w:val="00A35F57"/>
    <w:rsid w:val="00A3718E"/>
    <w:rsid w:val="00A37C8D"/>
    <w:rsid w:val="00A40C4A"/>
    <w:rsid w:val="00A41C88"/>
    <w:rsid w:val="00A4329C"/>
    <w:rsid w:val="00A4510B"/>
    <w:rsid w:val="00A45C41"/>
    <w:rsid w:val="00A45E79"/>
    <w:rsid w:val="00A468FF"/>
    <w:rsid w:val="00A47035"/>
    <w:rsid w:val="00A47A29"/>
    <w:rsid w:val="00A502A5"/>
    <w:rsid w:val="00A5060A"/>
    <w:rsid w:val="00A508B6"/>
    <w:rsid w:val="00A50C07"/>
    <w:rsid w:val="00A518C7"/>
    <w:rsid w:val="00A51B19"/>
    <w:rsid w:val="00A52145"/>
    <w:rsid w:val="00A54044"/>
    <w:rsid w:val="00A541AD"/>
    <w:rsid w:val="00A5549E"/>
    <w:rsid w:val="00A55E7C"/>
    <w:rsid w:val="00A56308"/>
    <w:rsid w:val="00A56A88"/>
    <w:rsid w:val="00A612EF"/>
    <w:rsid w:val="00A618B0"/>
    <w:rsid w:val="00A619FB"/>
    <w:rsid w:val="00A62DE1"/>
    <w:rsid w:val="00A64191"/>
    <w:rsid w:val="00A645A0"/>
    <w:rsid w:val="00A64D2E"/>
    <w:rsid w:val="00A65E0A"/>
    <w:rsid w:val="00A670AC"/>
    <w:rsid w:val="00A701F6"/>
    <w:rsid w:val="00A706A6"/>
    <w:rsid w:val="00A7236E"/>
    <w:rsid w:val="00A724D3"/>
    <w:rsid w:val="00A72550"/>
    <w:rsid w:val="00A72BF2"/>
    <w:rsid w:val="00A75461"/>
    <w:rsid w:val="00A75511"/>
    <w:rsid w:val="00A7622A"/>
    <w:rsid w:val="00A76B46"/>
    <w:rsid w:val="00A77B42"/>
    <w:rsid w:val="00A77E43"/>
    <w:rsid w:val="00A80F92"/>
    <w:rsid w:val="00A80FC6"/>
    <w:rsid w:val="00A8170D"/>
    <w:rsid w:val="00A82571"/>
    <w:rsid w:val="00A82B8A"/>
    <w:rsid w:val="00A82CAB"/>
    <w:rsid w:val="00A841CC"/>
    <w:rsid w:val="00A848D4"/>
    <w:rsid w:val="00A87B2C"/>
    <w:rsid w:val="00A87DBF"/>
    <w:rsid w:val="00A90158"/>
    <w:rsid w:val="00A901B5"/>
    <w:rsid w:val="00A91688"/>
    <w:rsid w:val="00A93540"/>
    <w:rsid w:val="00A935F0"/>
    <w:rsid w:val="00A94D2D"/>
    <w:rsid w:val="00A94F96"/>
    <w:rsid w:val="00A94FBB"/>
    <w:rsid w:val="00A955A9"/>
    <w:rsid w:val="00A975E8"/>
    <w:rsid w:val="00A97748"/>
    <w:rsid w:val="00A977FA"/>
    <w:rsid w:val="00A9780F"/>
    <w:rsid w:val="00A97B5B"/>
    <w:rsid w:val="00AA05CF"/>
    <w:rsid w:val="00AA05E8"/>
    <w:rsid w:val="00AA0FDC"/>
    <w:rsid w:val="00AA15B5"/>
    <w:rsid w:val="00AA2B6A"/>
    <w:rsid w:val="00AA31CF"/>
    <w:rsid w:val="00AA33B5"/>
    <w:rsid w:val="00AA40F8"/>
    <w:rsid w:val="00AA47EF"/>
    <w:rsid w:val="00AA481C"/>
    <w:rsid w:val="00AA53E0"/>
    <w:rsid w:val="00AA61C1"/>
    <w:rsid w:val="00AA7352"/>
    <w:rsid w:val="00AA7760"/>
    <w:rsid w:val="00AA77CE"/>
    <w:rsid w:val="00AB0998"/>
    <w:rsid w:val="00AB0BA1"/>
    <w:rsid w:val="00AB1CBD"/>
    <w:rsid w:val="00AB2E7D"/>
    <w:rsid w:val="00AB337A"/>
    <w:rsid w:val="00AB3437"/>
    <w:rsid w:val="00AB350A"/>
    <w:rsid w:val="00AB47FE"/>
    <w:rsid w:val="00AB48EC"/>
    <w:rsid w:val="00AB5165"/>
    <w:rsid w:val="00AB51B0"/>
    <w:rsid w:val="00AB5506"/>
    <w:rsid w:val="00AB584E"/>
    <w:rsid w:val="00AB6141"/>
    <w:rsid w:val="00AB629D"/>
    <w:rsid w:val="00AC013F"/>
    <w:rsid w:val="00AC0631"/>
    <w:rsid w:val="00AC08B5"/>
    <w:rsid w:val="00AC095A"/>
    <w:rsid w:val="00AC0ABA"/>
    <w:rsid w:val="00AC132B"/>
    <w:rsid w:val="00AC198D"/>
    <w:rsid w:val="00AC200F"/>
    <w:rsid w:val="00AC2AAB"/>
    <w:rsid w:val="00AC464B"/>
    <w:rsid w:val="00AC520D"/>
    <w:rsid w:val="00AC53C7"/>
    <w:rsid w:val="00AC6954"/>
    <w:rsid w:val="00AC74AA"/>
    <w:rsid w:val="00AC7A50"/>
    <w:rsid w:val="00AD0240"/>
    <w:rsid w:val="00AD04D0"/>
    <w:rsid w:val="00AD1676"/>
    <w:rsid w:val="00AD28EE"/>
    <w:rsid w:val="00AD2A0C"/>
    <w:rsid w:val="00AD3560"/>
    <w:rsid w:val="00AD3CA7"/>
    <w:rsid w:val="00AD46EC"/>
    <w:rsid w:val="00AD501A"/>
    <w:rsid w:val="00AD5491"/>
    <w:rsid w:val="00AD5C29"/>
    <w:rsid w:val="00AE0901"/>
    <w:rsid w:val="00AE0C88"/>
    <w:rsid w:val="00AE11CC"/>
    <w:rsid w:val="00AE1DBF"/>
    <w:rsid w:val="00AE42AF"/>
    <w:rsid w:val="00AE50BD"/>
    <w:rsid w:val="00AE52E3"/>
    <w:rsid w:val="00AE5A72"/>
    <w:rsid w:val="00AE7330"/>
    <w:rsid w:val="00AE7611"/>
    <w:rsid w:val="00AE7683"/>
    <w:rsid w:val="00AE78E7"/>
    <w:rsid w:val="00AF0FF2"/>
    <w:rsid w:val="00AF1BEE"/>
    <w:rsid w:val="00AF23C4"/>
    <w:rsid w:val="00AF27B9"/>
    <w:rsid w:val="00AF2D2E"/>
    <w:rsid w:val="00AF3B1B"/>
    <w:rsid w:val="00AF5304"/>
    <w:rsid w:val="00AF5481"/>
    <w:rsid w:val="00AF56B1"/>
    <w:rsid w:val="00AF6618"/>
    <w:rsid w:val="00AF6D37"/>
    <w:rsid w:val="00AF768E"/>
    <w:rsid w:val="00AF77E3"/>
    <w:rsid w:val="00B00B6C"/>
    <w:rsid w:val="00B00EB4"/>
    <w:rsid w:val="00B01AA1"/>
    <w:rsid w:val="00B02A0F"/>
    <w:rsid w:val="00B02CC7"/>
    <w:rsid w:val="00B04508"/>
    <w:rsid w:val="00B049A1"/>
    <w:rsid w:val="00B04FB1"/>
    <w:rsid w:val="00B065E2"/>
    <w:rsid w:val="00B06AF6"/>
    <w:rsid w:val="00B06DA8"/>
    <w:rsid w:val="00B07E86"/>
    <w:rsid w:val="00B113B2"/>
    <w:rsid w:val="00B1451B"/>
    <w:rsid w:val="00B14C60"/>
    <w:rsid w:val="00B153F2"/>
    <w:rsid w:val="00B15AF3"/>
    <w:rsid w:val="00B1676B"/>
    <w:rsid w:val="00B17D48"/>
    <w:rsid w:val="00B20293"/>
    <w:rsid w:val="00B21058"/>
    <w:rsid w:val="00B21061"/>
    <w:rsid w:val="00B219FF"/>
    <w:rsid w:val="00B22D2E"/>
    <w:rsid w:val="00B24067"/>
    <w:rsid w:val="00B2699E"/>
    <w:rsid w:val="00B26A87"/>
    <w:rsid w:val="00B26ABC"/>
    <w:rsid w:val="00B26D83"/>
    <w:rsid w:val="00B27520"/>
    <w:rsid w:val="00B27FC3"/>
    <w:rsid w:val="00B30DEB"/>
    <w:rsid w:val="00B315A9"/>
    <w:rsid w:val="00B326BB"/>
    <w:rsid w:val="00B33DB2"/>
    <w:rsid w:val="00B34D31"/>
    <w:rsid w:val="00B34FA4"/>
    <w:rsid w:val="00B35E46"/>
    <w:rsid w:val="00B35F86"/>
    <w:rsid w:val="00B36056"/>
    <w:rsid w:val="00B36128"/>
    <w:rsid w:val="00B367B1"/>
    <w:rsid w:val="00B368FE"/>
    <w:rsid w:val="00B36E65"/>
    <w:rsid w:val="00B37D33"/>
    <w:rsid w:val="00B40A51"/>
    <w:rsid w:val="00B4142F"/>
    <w:rsid w:val="00B445B9"/>
    <w:rsid w:val="00B44BB9"/>
    <w:rsid w:val="00B44F81"/>
    <w:rsid w:val="00B463BB"/>
    <w:rsid w:val="00B4676D"/>
    <w:rsid w:val="00B47546"/>
    <w:rsid w:val="00B479E3"/>
    <w:rsid w:val="00B50638"/>
    <w:rsid w:val="00B50E28"/>
    <w:rsid w:val="00B51C00"/>
    <w:rsid w:val="00B52B41"/>
    <w:rsid w:val="00B52B93"/>
    <w:rsid w:val="00B53349"/>
    <w:rsid w:val="00B533FA"/>
    <w:rsid w:val="00B5474E"/>
    <w:rsid w:val="00B54A04"/>
    <w:rsid w:val="00B550FD"/>
    <w:rsid w:val="00B55CCF"/>
    <w:rsid w:val="00B56767"/>
    <w:rsid w:val="00B569E0"/>
    <w:rsid w:val="00B610C0"/>
    <w:rsid w:val="00B63210"/>
    <w:rsid w:val="00B63567"/>
    <w:rsid w:val="00B63E71"/>
    <w:rsid w:val="00B65DB3"/>
    <w:rsid w:val="00B70A8A"/>
    <w:rsid w:val="00B71E4C"/>
    <w:rsid w:val="00B72628"/>
    <w:rsid w:val="00B72778"/>
    <w:rsid w:val="00B745D1"/>
    <w:rsid w:val="00B7474A"/>
    <w:rsid w:val="00B75040"/>
    <w:rsid w:val="00B75BC4"/>
    <w:rsid w:val="00B7626A"/>
    <w:rsid w:val="00B76B53"/>
    <w:rsid w:val="00B77FB2"/>
    <w:rsid w:val="00B81D95"/>
    <w:rsid w:val="00B83562"/>
    <w:rsid w:val="00B83B37"/>
    <w:rsid w:val="00B854D7"/>
    <w:rsid w:val="00B8746A"/>
    <w:rsid w:val="00B876DC"/>
    <w:rsid w:val="00B87B4F"/>
    <w:rsid w:val="00B90294"/>
    <w:rsid w:val="00B907D8"/>
    <w:rsid w:val="00B90B0F"/>
    <w:rsid w:val="00B91934"/>
    <w:rsid w:val="00B920F4"/>
    <w:rsid w:val="00B92F4B"/>
    <w:rsid w:val="00B93789"/>
    <w:rsid w:val="00B9409D"/>
    <w:rsid w:val="00B96BBF"/>
    <w:rsid w:val="00B9754E"/>
    <w:rsid w:val="00B97660"/>
    <w:rsid w:val="00BA0EA1"/>
    <w:rsid w:val="00BA25A5"/>
    <w:rsid w:val="00BA2806"/>
    <w:rsid w:val="00BA2C9F"/>
    <w:rsid w:val="00BA2DF5"/>
    <w:rsid w:val="00BA368A"/>
    <w:rsid w:val="00BA3B66"/>
    <w:rsid w:val="00BA3DD7"/>
    <w:rsid w:val="00BA41BD"/>
    <w:rsid w:val="00BA42E4"/>
    <w:rsid w:val="00BA4734"/>
    <w:rsid w:val="00BA4C31"/>
    <w:rsid w:val="00BA5522"/>
    <w:rsid w:val="00BA674C"/>
    <w:rsid w:val="00BA6943"/>
    <w:rsid w:val="00BA7B50"/>
    <w:rsid w:val="00BB27AF"/>
    <w:rsid w:val="00BB455D"/>
    <w:rsid w:val="00BB4B3F"/>
    <w:rsid w:val="00BB5440"/>
    <w:rsid w:val="00BB677B"/>
    <w:rsid w:val="00BB690F"/>
    <w:rsid w:val="00BB75FA"/>
    <w:rsid w:val="00BC0FEF"/>
    <w:rsid w:val="00BC12F5"/>
    <w:rsid w:val="00BC1435"/>
    <w:rsid w:val="00BC1636"/>
    <w:rsid w:val="00BC2835"/>
    <w:rsid w:val="00BC446F"/>
    <w:rsid w:val="00BC4B02"/>
    <w:rsid w:val="00BC526C"/>
    <w:rsid w:val="00BC6006"/>
    <w:rsid w:val="00BC604B"/>
    <w:rsid w:val="00BC64A4"/>
    <w:rsid w:val="00BC675E"/>
    <w:rsid w:val="00BC6C23"/>
    <w:rsid w:val="00BC7A2C"/>
    <w:rsid w:val="00BD1502"/>
    <w:rsid w:val="00BD242A"/>
    <w:rsid w:val="00BD3890"/>
    <w:rsid w:val="00BD48C5"/>
    <w:rsid w:val="00BD4AEA"/>
    <w:rsid w:val="00BD5103"/>
    <w:rsid w:val="00BD58F5"/>
    <w:rsid w:val="00BD5E52"/>
    <w:rsid w:val="00BD6DBB"/>
    <w:rsid w:val="00BD7053"/>
    <w:rsid w:val="00BD74D2"/>
    <w:rsid w:val="00BE06D7"/>
    <w:rsid w:val="00BE07EE"/>
    <w:rsid w:val="00BE12C5"/>
    <w:rsid w:val="00BE22B6"/>
    <w:rsid w:val="00BE24C7"/>
    <w:rsid w:val="00BE271C"/>
    <w:rsid w:val="00BE4AB3"/>
    <w:rsid w:val="00BE4F2F"/>
    <w:rsid w:val="00BE506E"/>
    <w:rsid w:val="00BE76DD"/>
    <w:rsid w:val="00BF0042"/>
    <w:rsid w:val="00BF0456"/>
    <w:rsid w:val="00BF2017"/>
    <w:rsid w:val="00BF2507"/>
    <w:rsid w:val="00BF2943"/>
    <w:rsid w:val="00BF2CB5"/>
    <w:rsid w:val="00BF309A"/>
    <w:rsid w:val="00BF5EDA"/>
    <w:rsid w:val="00BF6387"/>
    <w:rsid w:val="00BF6D62"/>
    <w:rsid w:val="00BF76EA"/>
    <w:rsid w:val="00BF7B22"/>
    <w:rsid w:val="00C0072F"/>
    <w:rsid w:val="00C00867"/>
    <w:rsid w:val="00C00C77"/>
    <w:rsid w:val="00C0178C"/>
    <w:rsid w:val="00C018EA"/>
    <w:rsid w:val="00C02BB3"/>
    <w:rsid w:val="00C02DA0"/>
    <w:rsid w:val="00C03D85"/>
    <w:rsid w:val="00C0401C"/>
    <w:rsid w:val="00C04F92"/>
    <w:rsid w:val="00C05843"/>
    <w:rsid w:val="00C0639F"/>
    <w:rsid w:val="00C07374"/>
    <w:rsid w:val="00C07391"/>
    <w:rsid w:val="00C07948"/>
    <w:rsid w:val="00C101DD"/>
    <w:rsid w:val="00C1040E"/>
    <w:rsid w:val="00C10ABB"/>
    <w:rsid w:val="00C11A87"/>
    <w:rsid w:val="00C11FB9"/>
    <w:rsid w:val="00C12D41"/>
    <w:rsid w:val="00C135D5"/>
    <w:rsid w:val="00C1671E"/>
    <w:rsid w:val="00C1708E"/>
    <w:rsid w:val="00C17304"/>
    <w:rsid w:val="00C17F58"/>
    <w:rsid w:val="00C20023"/>
    <w:rsid w:val="00C20529"/>
    <w:rsid w:val="00C20768"/>
    <w:rsid w:val="00C21B23"/>
    <w:rsid w:val="00C2310E"/>
    <w:rsid w:val="00C23631"/>
    <w:rsid w:val="00C236D8"/>
    <w:rsid w:val="00C2408C"/>
    <w:rsid w:val="00C24271"/>
    <w:rsid w:val="00C2503A"/>
    <w:rsid w:val="00C258DD"/>
    <w:rsid w:val="00C25A7A"/>
    <w:rsid w:val="00C261E9"/>
    <w:rsid w:val="00C2622B"/>
    <w:rsid w:val="00C27D7C"/>
    <w:rsid w:val="00C324F3"/>
    <w:rsid w:val="00C3451F"/>
    <w:rsid w:val="00C34877"/>
    <w:rsid w:val="00C34E7E"/>
    <w:rsid w:val="00C3582B"/>
    <w:rsid w:val="00C360BD"/>
    <w:rsid w:val="00C3663E"/>
    <w:rsid w:val="00C36F30"/>
    <w:rsid w:val="00C36F76"/>
    <w:rsid w:val="00C37A25"/>
    <w:rsid w:val="00C37CB3"/>
    <w:rsid w:val="00C40806"/>
    <w:rsid w:val="00C40A6D"/>
    <w:rsid w:val="00C40BD7"/>
    <w:rsid w:val="00C4114E"/>
    <w:rsid w:val="00C41A90"/>
    <w:rsid w:val="00C41B86"/>
    <w:rsid w:val="00C430CC"/>
    <w:rsid w:val="00C43341"/>
    <w:rsid w:val="00C44B96"/>
    <w:rsid w:val="00C4696F"/>
    <w:rsid w:val="00C46AA3"/>
    <w:rsid w:val="00C47CC8"/>
    <w:rsid w:val="00C47CFB"/>
    <w:rsid w:val="00C47E36"/>
    <w:rsid w:val="00C47FB2"/>
    <w:rsid w:val="00C50108"/>
    <w:rsid w:val="00C52102"/>
    <w:rsid w:val="00C521C2"/>
    <w:rsid w:val="00C52D2C"/>
    <w:rsid w:val="00C541FD"/>
    <w:rsid w:val="00C55986"/>
    <w:rsid w:val="00C56979"/>
    <w:rsid w:val="00C56E66"/>
    <w:rsid w:val="00C56E77"/>
    <w:rsid w:val="00C60163"/>
    <w:rsid w:val="00C60311"/>
    <w:rsid w:val="00C61616"/>
    <w:rsid w:val="00C62AFF"/>
    <w:rsid w:val="00C62D3A"/>
    <w:rsid w:val="00C62D94"/>
    <w:rsid w:val="00C63657"/>
    <w:rsid w:val="00C63A37"/>
    <w:rsid w:val="00C64A10"/>
    <w:rsid w:val="00C64B1E"/>
    <w:rsid w:val="00C650F2"/>
    <w:rsid w:val="00C65500"/>
    <w:rsid w:val="00C65A29"/>
    <w:rsid w:val="00C65AC6"/>
    <w:rsid w:val="00C6644C"/>
    <w:rsid w:val="00C66F86"/>
    <w:rsid w:val="00C679DA"/>
    <w:rsid w:val="00C67BDA"/>
    <w:rsid w:val="00C70602"/>
    <w:rsid w:val="00C70955"/>
    <w:rsid w:val="00C711E5"/>
    <w:rsid w:val="00C731EA"/>
    <w:rsid w:val="00C7322F"/>
    <w:rsid w:val="00C736FE"/>
    <w:rsid w:val="00C73DB8"/>
    <w:rsid w:val="00C74470"/>
    <w:rsid w:val="00C74E44"/>
    <w:rsid w:val="00C764A3"/>
    <w:rsid w:val="00C76C5C"/>
    <w:rsid w:val="00C76E00"/>
    <w:rsid w:val="00C77C0C"/>
    <w:rsid w:val="00C80181"/>
    <w:rsid w:val="00C80A86"/>
    <w:rsid w:val="00C80E32"/>
    <w:rsid w:val="00C81BFE"/>
    <w:rsid w:val="00C82453"/>
    <w:rsid w:val="00C8271E"/>
    <w:rsid w:val="00C82899"/>
    <w:rsid w:val="00C831D3"/>
    <w:rsid w:val="00C83465"/>
    <w:rsid w:val="00C8350B"/>
    <w:rsid w:val="00C84468"/>
    <w:rsid w:val="00C84BB0"/>
    <w:rsid w:val="00C85173"/>
    <w:rsid w:val="00C85CB4"/>
    <w:rsid w:val="00C865B4"/>
    <w:rsid w:val="00C8718D"/>
    <w:rsid w:val="00C87E28"/>
    <w:rsid w:val="00C90DAB"/>
    <w:rsid w:val="00C91270"/>
    <w:rsid w:val="00C91286"/>
    <w:rsid w:val="00C9131A"/>
    <w:rsid w:val="00C9338C"/>
    <w:rsid w:val="00C93D82"/>
    <w:rsid w:val="00C940CB"/>
    <w:rsid w:val="00C94812"/>
    <w:rsid w:val="00C94FB7"/>
    <w:rsid w:val="00C96744"/>
    <w:rsid w:val="00C967DF"/>
    <w:rsid w:val="00C96CEE"/>
    <w:rsid w:val="00C973E1"/>
    <w:rsid w:val="00C9773E"/>
    <w:rsid w:val="00C97BA7"/>
    <w:rsid w:val="00C97DF7"/>
    <w:rsid w:val="00CA069E"/>
    <w:rsid w:val="00CA19DC"/>
    <w:rsid w:val="00CA1DE0"/>
    <w:rsid w:val="00CA1EA1"/>
    <w:rsid w:val="00CA2488"/>
    <w:rsid w:val="00CA2615"/>
    <w:rsid w:val="00CA280C"/>
    <w:rsid w:val="00CA3B7A"/>
    <w:rsid w:val="00CA43E3"/>
    <w:rsid w:val="00CA4EDF"/>
    <w:rsid w:val="00CA5663"/>
    <w:rsid w:val="00CA67CF"/>
    <w:rsid w:val="00CA6BD2"/>
    <w:rsid w:val="00CA7B85"/>
    <w:rsid w:val="00CB19AB"/>
    <w:rsid w:val="00CB1A39"/>
    <w:rsid w:val="00CB2130"/>
    <w:rsid w:val="00CB317A"/>
    <w:rsid w:val="00CB396F"/>
    <w:rsid w:val="00CB3C32"/>
    <w:rsid w:val="00CB3D18"/>
    <w:rsid w:val="00CB3FCA"/>
    <w:rsid w:val="00CB42F4"/>
    <w:rsid w:val="00CB4AB8"/>
    <w:rsid w:val="00CB6AD6"/>
    <w:rsid w:val="00CB6DB6"/>
    <w:rsid w:val="00CB6E86"/>
    <w:rsid w:val="00CB708A"/>
    <w:rsid w:val="00CB7408"/>
    <w:rsid w:val="00CB7F7E"/>
    <w:rsid w:val="00CC07E4"/>
    <w:rsid w:val="00CC0F13"/>
    <w:rsid w:val="00CC0FAE"/>
    <w:rsid w:val="00CC1813"/>
    <w:rsid w:val="00CC1D68"/>
    <w:rsid w:val="00CC4C75"/>
    <w:rsid w:val="00CC585E"/>
    <w:rsid w:val="00CC6824"/>
    <w:rsid w:val="00CC75F9"/>
    <w:rsid w:val="00CC79F3"/>
    <w:rsid w:val="00CD3AFB"/>
    <w:rsid w:val="00CD3DA0"/>
    <w:rsid w:val="00CD579F"/>
    <w:rsid w:val="00CD5EAE"/>
    <w:rsid w:val="00CD79AB"/>
    <w:rsid w:val="00CD7E3D"/>
    <w:rsid w:val="00CE187E"/>
    <w:rsid w:val="00CE1A54"/>
    <w:rsid w:val="00CE282A"/>
    <w:rsid w:val="00CE2B49"/>
    <w:rsid w:val="00CE34A4"/>
    <w:rsid w:val="00CE387D"/>
    <w:rsid w:val="00CE4725"/>
    <w:rsid w:val="00CE5972"/>
    <w:rsid w:val="00CE59E2"/>
    <w:rsid w:val="00CE5D4A"/>
    <w:rsid w:val="00CE68C0"/>
    <w:rsid w:val="00CE753E"/>
    <w:rsid w:val="00CE7916"/>
    <w:rsid w:val="00CE7ACB"/>
    <w:rsid w:val="00CE7BD5"/>
    <w:rsid w:val="00CF0171"/>
    <w:rsid w:val="00CF0BE4"/>
    <w:rsid w:val="00CF52F4"/>
    <w:rsid w:val="00CF5991"/>
    <w:rsid w:val="00CF61C0"/>
    <w:rsid w:val="00CF64E8"/>
    <w:rsid w:val="00CF6F64"/>
    <w:rsid w:val="00CF7291"/>
    <w:rsid w:val="00CF73AA"/>
    <w:rsid w:val="00CF748B"/>
    <w:rsid w:val="00D01DEA"/>
    <w:rsid w:val="00D03EB7"/>
    <w:rsid w:val="00D04519"/>
    <w:rsid w:val="00D04568"/>
    <w:rsid w:val="00D0583E"/>
    <w:rsid w:val="00D05ADB"/>
    <w:rsid w:val="00D063E6"/>
    <w:rsid w:val="00D07286"/>
    <w:rsid w:val="00D10823"/>
    <w:rsid w:val="00D10B3E"/>
    <w:rsid w:val="00D12175"/>
    <w:rsid w:val="00D137FA"/>
    <w:rsid w:val="00D13A40"/>
    <w:rsid w:val="00D14E4D"/>
    <w:rsid w:val="00D14F52"/>
    <w:rsid w:val="00D15288"/>
    <w:rsid w:val="00D15F2B"/>
    <w:rsid w:val="00D16016"/>
    <w:rsid w:val="00D164EC"/>
    <w:rsid w:val="00D16705"/>
    <w:rsid w:val="00D16F6A"/>
    <w:rsid w:val="00D17207"/>
    <w:rsid w:val="00D177FA"/>
    <w:rsid w:val="00D22EF6"/>
    <w:rsid w:val="00D231D5"/>
    <w:rsid w:val="00D2392A"/>
    <w:rsid w:val="00D23E85"/>
    <w:rsid w:val="00D24F32"/>
    <w:rsid w:val="00D2590C"/>
    <w:rsid w:val="00D25F66"/>
    <w:rsid w:val="00D266AF"/>
    <w:rsid w:val="00D27BBC"/>
    <w:rsid w:val="00D308B4"/>
    <w:rsid w:val="00D31951"/>
    <w:rsid w:val="00D31EE1"/>
    <w:rsid w:val="00D321C2"/>
    <w:rsid w:val="00D32F8E"/>
    <w:rsid w:val="00D32FFF"/>
    <w:rsid w:val="00D34286"/>
    <w:rsid w:val="00D34D68"/>
    <w:rsid w:val="00D3520B"/>
    <w:rsid w:val="00D37130"/>
    <w:rsid w:val="00D371A1"/>
    <w:rsid w:val="00D4098C"/>
    <w:rsid w:val="00D41829"/>
    <w:rsid w:val="00D41895"/>
    <w:rsid w:val="00D41D94"/>
    <w:rsid w:val="00D4269C"/>
    <w:rsid w:val="00D42D06"/>
    <w:rsid w:val="00D42E91"/>
    <w:rsid w:val="00D44A4C"/>
    <w:rsid w:val="00D468A7"/>
    <w:rsid w:val="00D469C4"/>
    <w:rsid w:val="00D47533"/>
    <w:rsid w:val="00D50413"/>
    <w:rsid w:val="00D5095B"/>
    <w:rsid w:val="00D50B4C"/>
    <w:rsid w:val="00D50DFA"/>
    <w:rsid w:val="00D50F7E"/>
    <w:rsid w:val="00D51118"/>
    <w:rsid w:val="00D52024"/>
    <w:rsid w:val="00D52B15"/>
    <w:rsid w:val="00D52D13"/>
    <w:rsid w:val="00D541FF"/>
    <w:rsid w:val="00D542D5"/>
    <w:rsid w:val="00D5490F"/>
    <w:rsid w:val="00D550C3"/>
    <w:rsid w:val="00D55348"/>
    <w:rsid w:val="00D55E9E"/>
    <w:rsid w:val="00D56DAC"/>
    <w:rsid w:val="00D56FF1"/>
    <w:rsid w:val="00D60618"/>
    <w:rsid w:val="00D60A4B"/>
    <w:rsid w:val="00D618DB"/>
    <w:rsid w:val="00D62A06"/>
    <w:rsid w:val="00D6324C"/>
    <w:rsid w:val="00D644F0"/>
    <w:rsid w:val="00D646EE"/>
    <w:rsid w:val="00D64E9D"/>
    <w:rsid w:val="00D664A0"/>
    <w:rsid w:val="00D6656F"/>
    <w:rsid w:val="00D66FC5"/>
    <w:rsid w:val="00D675CC"/>
    <w:rsid w:val="00D70359"/>
    <w:rsid w:val="00D70533"/>
    <w:rsid w:val="00D70834"/>
    <w:rsid w:val="00D71285"/>
    <w:rsid w:val="00D71CB4"/>
    <w:rsid w:val="00D73A56"/>
    <w:rsid w:val="00D73D75"/>
    <w:rsid w:val="00D73E08"/>
    <w:rsid w:val="00D75306"/>
    <w:rsid w:val="00D75680"/>
    <w:rsid w:val="00D767F4"/>
    <w:rsid w:val="00D76E52"/>
    <w:rsid w:val="00D80436"/>
    <w:rsid w:val="00D8076D"/>
    <w:rsid w:val="00D80AAD"/>
    <w:rsid w:val="00D81AB6"/>
    <w:rsid w:val="00D81F66"/>
    <w:rsid w:val="00D82AFF"/>
    <w:rsid w:val="00D84F4C"/>
    <w:rsid w:val="00D859DD"/>
    <w:rsid w:val="00D85C9B"/>
    <w:rsid w:val="00D8648B"/>
    <w:rsid w:val="00D865E6"/>
    <w:rsid w:val="00D8734C"/>
    <w:rsid w:val="00D879B5"/>
    <w:rsid w:val="00D91B2E"/>
    <w:rsid w:val="00D921E7"/>
    <w:rsid w:val="00D9309E"/>
    <w:rsid w:val="00D943F7"/>
    <w:rsid w:val="00D95731"/>
    <w:rsid w:val="00D97719"/>
    <w:rsid w:val="00DA0855"/>
    <w:rsid w:val="00DA1C53"/>
    <w:rsid w:val="00DA2174"/>
    <w:rsid w:val="00DA2850"/>
    <w:rsid w:val="00DA3820"/>
    <w:rsid w:val="00DA5842"/>
    <w:rsid w:val="00DA5B05"/>
    <w:rsid w:val="00DA6A1B"/>
    <w:rsid w:val="00DA6FB1"/>
    <w:rsid w:val="00DA75EE"/>
    <w:rsid w:val="00DA78C3"/>
    <w:rsid w:val="00DA7BBD"/>
    <w:rsid w:val="00DA7DC6"/>
    <w:rsid w:val="00DB1992"/>
    <w:rsid w:val="00DB2D67"/>
    <w:rsid w:val="00DB2DA3"/>
    <w:rsid w:val="00DB41CA"/>
    <w:rsid w:val="00DB4C35"/>
    <w:rsid w:val="00DB5517"/>
    <w:rsid w:val="00DB67AC"/>
    <w:rsid w:val="00DB6985"/>
    <w:rsid w:val="00DB729C"/>
    <w:rsid w:val="00DB768F"/>
    <w:rsid w:val="00DB7F5D"/>
    <w:rsid w:val="00DC0C5D"/>
    <w:rsid w:val="00DC16C6"/>
    <w:rsid w:val="00DC2073"/>
    <w:rsid w:val="00DC64D9"/>
    <w:rsid w:val="00DC6837"/>
    <w:rsid w:val="00DC6A84"/>
    <w:rsid w:val="00DD0D80"/>
    <w:rsid w:val="00DD2F5A"/>
    <w:rsid w:val="00DD485A"/>
    <w:rsid w:val="00DD610C"/>
    <w:rsid w:val="00DD73B8"/>
    <w:rsid w:val="00DE0179"/>
    <w:rsid w:val="00DE0381"/>
    <w:rsid w:val="00DE0D8F"/>
    <w:rsid w:val="00DE16E1"/>
    <w:rsid w:val="00DE1727"/>
    <w:rsid w:val="00DE2B40"/>
    <w:rsid w:val="00DE3309"/>
    <w:rsid w:val="00DE4B5A"/>
    <w:rsid w:val="00DE5C31"/>
    <w:rsid w:val="00DE5D97"/>
    <w:rsid w:val="00DE758B"/>
    <w:rsid w:val="00DE783C"/>
    <w:rsid w:val="00DE7D18"/>
    <w:rsid w:val="00DF04E5"/>
    <w:rsid w:val="00DF092E"/>
    <w:rsid w:val="00DF0994"/>
    <w:rsid w:val="00DF211F"/>
    <w:rsid w:val="00DF3AF8"/>
    <w:rsid w:val="00DF3BE6"/>
    <w:rsid w:val="00DF406E"/>
    <w:rsid w:val="00DF46D7"/>
    <w:rsid w:val="00DF4744"/>
    <w:rsid w:val="00DF4D3A"/>
    <w:rsid w:val="00DF56C1"/>
    <w:rsid w:val="00DF57F6"/>
    <w:rsid w:val="00DF588B"/>
    <w:rsid w:val="00DF5A04"/>
    <w:rsid w:val="00DF66C2"/>
    <w:rsid w:val="00DF6EC8"/>
    <w:rsid w:val="00DF79CA"/>
    <w:rsid w:val="00E00FE1"/>
    <w:rsid w:val="00E018C1"/>
    <w:rsid w:val="00E01FCC"/>
    <w:rsid w:val="00E02294"/>
    <w:rsid w:val="00E038CB"/>
    <w:rsid w:val="00E03ACA"/>
    <w:rsid w:val="00E04561"/>
    <w:rsid w:val="00E05DF6"/>
    <w:rsid w:val="00E0637A"/>
    <w:rsid w:val="00E06696"/>
    <w:rsid w:val="00E06A69"/>
    <w:rsid w:val="00E10325"/>
    <w:rsid w:val="00E111A8"/>
    <w:rsid w:val="00E13693"/>
    <w:rsid w:val="00E13E17"/>
    <w:rsid w:val="00E141E7"/>
    <w:rsid w:val="00E15517"/>
    <w:rsid w:val="00E15638"/>
    <w:rsid w:val="00E158EE"/>
    <w:rsid w:val="00E17007"/>
    <w:rsid w:val="00E17235"/>
    <w:rsid w:val="00E1790D"/>
    <w:rsid w:val="00E20113"/>
    <w:rsid w:val="00E20599"/>
    <w:rsid w:val="00E205A3"/>
    <w:rsid w:val="00E22674"/>
    <w:rsid w:val="00E22E9D"/>
    <w:rsid w:val="00E23832"/>
    <w:rsid w:val="00E23F54"/>
    <w:rsid w:val="00E265A3"/>
    <w:rsid w:val="00E274A0"/>
    <w:rsid w:val="00E30083"/>
    <w:rsid w:val="00E3073D"/>
    <w:rsid w:val="00E30790"/>
    <w:rsid w:val="00E30CDE"/>
    <w:rsid w:val="00E31606"/>
    <w:rsid w:val="00E31691"/>
    <w:rsid w:val="00E316A4"/>
    <w:rsid w:val="00E31BE8"/>
    <w:rsid w:val="00E31ECB"/>
    <w:rsid w:val="00E347BC"/>
    <w:rsid w:val="00E34AE8"/>
    <w:rsid w:val="00E35455"/>
    <w:rsid w:val="00E35A6A"/>
    <w:rsid w:val="00E35B7D"/>
    <w:rsid w:val="00E36929"/>
    <w:rsid w:val="00E40C0D"/>
    <w:rsid w:val="00E40D2D"/>
    <w:rsid w:val="00E41348"/>
    <w:rsid w:val="00E421AF"/>
    <w:rsid w:val="00E443DE"/>
    <w:rsid w:val="00E450D6"/>
    <w:rsid w:val="00E45A66"/>
    <w:rsid w:val="00E465F7"/>
    <w:rsid w:val="00E47040"/>
    <w:rsid w:val="00E477CC"/>
    <w:rsid w:val="00E5069B"/>
    <w:rsid w:val="00E508BD"/>
    <w:rsid w:val="00E51B1A"/>
    <w:rsid w:val="00E52077"/>
    <w:rsid w:val="00E52A24"/>
    <w:rsid w:val="00E53919"/>
    <w:rsid w:val="00E539CF"/>
    <w:rsid w:val="00E544CC"/>
    <w:rsid w:val="00E55A65"/>
    <w:rsid w:val="00E56761"/>
    <w:rsid w:val="00E61839"/>
    <w:rsid w:val="00E62368"/>
    <w:rsid w:val="00E62E0F"/>
    <w:rsid w:val="00E634EA"/>
    <w:rsid w:val="00E63BA8"/>
    <w:rsid w:val="00E662AF"/>
    <w:rsid w:val="00E67F3B"/>
    <w:rsid w:val="00E70240"/>
    <w:rsid w:val="00E70ABB"/>
    <w:rsid w:val="00E71BFD"/>
    <w:rsid w:val="00E72636"/>
    <w:rsid w:val="00E73649"/>
    <w:rsid w:val="00E73E44"/>
    <w:rsid w:val="00E73F9D"/>
    <w:rsid w:val="00E7430F"/>
    <w:rsid w:val="00E74D15"/>
    <w:rsid w:val="00E75086"/>
    <w:rsid w:val="00E75D4A"/>
    <w:rsid w:val="00E76F61"/>
    <w:rsid w:val="00E7790B"/>
    <w:rsid w:val="00E77F43"/>
    <w:rsid w:val="00E805A1"/>
    <w:rsid w:val="00E80E22"/>
    <w:rsid w:val="00E8151B"/>
    <w:rsid w:val="00E81BFF"/>
    <w:rsid w:val="00E81EAF"/>
    <w:rsid w:val="00E8363A"/>
    <w:rsid w:val="00E83906"/>
    <w:rsid w:val="00E83BFB"/>
    <w:rsid w:val="00E84877"/>
    <w:rsid w:val="00E84B3D"/>
    <w:rsid w:val="00E84CA4"/>
    <w:rsid w:val="00E84D47"/>
    <w:rsid w:val="00E8587B"/>
    <w:rsid w:val="00E864BF"/>
    <w:rsid w:val="00E87369"/>
    <w:rsid w:val="00E903DF"/>
    <w:rsid w:val="00E90623"/>
    <w:rsid w:val="00E90FE2"/>
    <w:rsid w:val="00E9124C"/>
    <w:rsid w:val="00E912E7"/>
    <w:rsid w:val="00E913C3"/>
    <w:rsid w:val="00E915FF"/>
    <w:rsid w:val="00E918C2"/>
    <w:rsid w:val="00E91A4D"/>
    <w:rsid w:val="00E9216E"/>
    <w:rsid w:val="00E921E9"/>
    <w:rsid w:val="00E92665"/>
    <w:rsid w:val="00E929B4"/>
    <w:rsid w:val="00E929CB"/>
    <w:rsid w:val="00E92DB9"/>
    <w:rsid w:val="00E92E5B"/>
    <w:rsid w:val="00E934B5"/>
    <w:rsid w:val="00E93544"/>
    <w:rsid w:val="00E93D4D"/>
    <w:rsid w:val="00E93F99"/>
    <w:rsid w:val="00E94AA3"/>
    <w:rsid w:val="00E95C68"/>
    <w:rsid w:val="00E968CF"/>
    <w:rsid w:val="00E970D1"/>
    <w:rsid w:val="00E97185"/>
    <w:rsid w:val="00E97341"/>
    <w:rsid w:val="00E976B1"/>
    <w:rsid w:val="00EA0653"/>
    <w:rsid w:val="00EA14A8"/>
    <w:rsid w:val="00EA1A0A"/>
    <w:rsid w:val="00EA1B64"/>
    <w:rsid w:val="00EA22E9"/>
    <w:rsid w:val="00EA2B2B"/>
    <w:rsid w:val="00EA2DCF"/>
    <w:rsid w:val="00EA4EB6"/>
    <w:rsid w:val="00EA5620"/>
    <w:rsid w:val="00EA5C9B"/>
    <w:rsid w:val="00EA61B3"/>
    <w:rsid w:val="00EA62D3"/>
    <w:rsid w:val="00EA63F1"/>
    <w:rsid w:val="00EA66BA"/>
    <w:rsid w:val="00EA69EA"/>
    <w:rsid w:val="00EA7514"/>
    <w:rsid w:val="00EB0397"/>
    <w:rsid w:val="00EB0A2B"/>
    <w:rsid w:val="00EB0CDB"/>
    <w:rsid w:val="00EB1690"/>
    <w:rsid w:val="00EB1D28"/>
    <w:rsid w:val="00EB1F00"/>
    <w:rsid w:val="00EB2210"/>
    <w:rsid w:val="00EB2A0C"/>
    <w:rsid w:val="00EB2B6E"/>
    <w:rsid w:val="00EB38E4"/>
    <w:rsid w:val="00EB41B2"/>
    <w:rsid w:val="00EB4D77"/>
    <w:rsid w:val="00EB6653"/>
    <w:rsid w:val="00EB6ECA"/>
    <w:rsid w:val="00EB6F8D"/>
    <w:rsid w:val="00EC0946"/>
    <w:rsid w:val="00EC0E53"/>
    <w:rsid w:val="00EC1997"/>
    <w:rsid w:val="00EC1D7E"/>
    <w:rsid w:val="00EC2420"/>
    <w:rsid w:val="00EC283C"/>
    <w:rsid w:val="00EC2E8C"/>
    <w:rsid w:val="00EC3CE9"/>
    <w:rsid w:val="00EC4018"/>
    <w:rsid w:val="00EC41F1"/>
    <w:rsid w:val="00EC4840"/>
    <w:rsid w:val="00EC5250"/>
    <w:rsid w:val="00EC5CD4"/>
    <w:rsid w:val="00EC676C"/>
    <w:rsid w:val="00EC6888"/>
    <w:rsid w:val="00EC6D83"/>
    <w:rsid w:val="00EC75D3"/>
    <w:rsid w:val="00ED07ED"/>
    <w:rsid w:val="00ED0909"/>
    <w:rsid w:val="00ED126D"/>
    <w:rsid w:val="00ED1647"/>
    <w:rsid w:val="00ED2461"/>
    <w:rsid w:val="00ED25B8"/>
    <w:rsid w:val="00ED58B2"/>
    <w:rsid w:val="00ED59D1"/>
    <w:rsid w:val="00ED5F85"/>
    <w:rsid w:val="00ED607A"/>
    <w:rsid w:val="00ED6336"/>
    <w:rsid w:val="00ED64D8"/>
    <w:rsid w:val="00ED64DB"/>
    <w:rsid w:val="00ED70A3"/>
    <w:rsid w:val="00ED7A56"/>
    <w:rsid w:val="00EE0089"/>
    <w:rsid w:val="00EE0971"/>
    <w:rsid w:val="00EE351D"/>
    <w:rsid w:val="00EE3B20"/>
    <w:rsid w:val="00EE3C13"/>
    <w:rsid w:val="00EE4571"/>
    <w:rsid w:val="00EE4A8C"/>
    <w:rsid w:val="00EE5F47"/>
    <w:rsid w:val="00EE6031"/>
    <w:rsid w:val="00EE65AC"/>
    <w:rsid w:val="00EE72ED"/>
    <w:rsid w:val="00EF0218"/>
    <w:rsid w:val="00EF0706"/>
    <w:rsid w:val="00EF12BD"/>
    <w:rsid w:val="00EF1B42"/>
    <w:rsid w:val="00EF1BF5"/>
    <w:rsid w:val="00EF1E7F"/>
    <w:rsid w:val="00EF24B0"/>
    <w:rsid w:val="00EF2586"/>
    <w:rsid w:val="00EF2AC2"/>
    <w:rsid w:val="00EF2B8C"/>
    <w:rsid w:val="00EF3178"/>
    <w:rsid w:val="00EF3412"/>
    <w:rsid w:val="00EF397D"/>
    <w:rsid w:val="00EF3BEB"/>
    <w:rsid w:val="00EF3D8A"/>
    <w:rsid w:val="00EF557F"/>
    <w:rsid w:val="00EF5765"/>
    <w:rsid w:val="00EF5A92"/>
    <w:rsid w:val="00EF609E"/>
    <w:rsid w:val="00EF6269"/>
    <w:rsid w:val="00EF659A"/>
    <w:rsid w:val="00EF68A9"/>
    <w:rsid w:val="00F0038E"/>
    <w:rsid w:val="00F00DFC"/>
    <w:rsid w:val="00F010DE"/>
    <w:rsid w:val="00F016F9"/>
    <w:rsid w:val="00F0310C"/>
    <w:rsid w:val="00F03356"/>
    <w:rsid w:val="00F03EE7"/>
    <w:rsid w:val="00F040B6"/>
    <w:rsid w:val="00F0422E"/>
    <w:rsid w:val="00F045FB"/>
    <w:rsid w:val="00F05426"/>
    <w:rsid w:val="00F06186"/>
    <w:rsid w:val="00F06801"/>
    <w:rsid w:val="00F068E9"/>
    <w:rsid w:val="00F07386"/>
    <w:rsid w:val="00F11585"/>
    <w:rsid w:val="00F12062"/>
    <w:rsid w:val="00F1341D"/>
    <w:rsid w:val="00F1351F"/>
    <w:rsid w:val="00F13655"/>
    <w:rsid w:val="00F136C8"/>
    <w:rsid w:val="00F13772"/>
    <w:rsid w:val="00F1413C"/>
    <w:rsid w:val="00F14197"/>
    <w:rsid w:val="00F144C8"/>
    <w:rsid w:val="00F14C8C"/>
    <w:rsid w:val="00F150A4"/>
    <w:rsid w:val="00F164D4"/>
    <w:rsid w:val="00F17333"/>
    <w:rsid w:val="00F173F6"/>
    <w:rsid w:val="00F208DF"/>
    <w:rsid w:val="00F218B5"/>
    <w:rsid w:val="00F21CCB"/>
    <w:rsid w:val="00F21F41"/>
    <w:rsid w:val="00F22426"/>
    <w:rsid w:val="00F2256D"/>
    <w:rsid w:val="00F236CD"/>
    <w:rsid w:val="00F23ED1"/>
    <w:rsid w:val="00F2413A"/>
    <w:rsid w:val="00F24C19"/>
    <w:rsid w:val="00F24F1A"/>
    <w:rsid w:val="00F25465"/>
    <w:rsid w:val="00F26057"/>
    <w:rsid w:val="00F2609D"/>
    <w:rsid w:val="00F26142"/>
    <w:rsid w:val="00F2694E"/>
    <w:rsid w:val="00F26AEB"/>
    <w:rsid w:val="00F275C0"/>
    <w:rsid w:val="00F279B5"/>
    <w:rsid w:val="00F30ECE"/>
    <w:rsid w:val="00F3172E"/>
    <w:rsid w:val="00F32181"/>
    <w:rsid w:val="00F324C9"/>
    <w:rsid w:val="00F32A44"/>
    <w:rsid w:val="00F33422"/>
    <w:rsid w:val="00F35D14"/>
    <w:rsid w:val="00F35F92"/>
    <w:rsid w:val="00F36CCA"/>
    <w:rsid w:val="00F36ED9"/>
    <w:rsid w:val="00F40B8B"/>
    <w:rsid w:val="00F410EB"/>
    <w:rsid w:val="00F41747"/>
    <w:rsid w:val="00F41F8A"/>
    <w:rsid w:val="00F43007"/>
    <w:rsid w:val="00F43E8C"/>
    <w:rsid w:val="00F43EBB"/>
    <w:rsid w:val="00F44381"/>
    <w:rsid w:val="00F446EC"/>
    <w:rsid w:val="00F44A26"/>
    <w:rsid w:val="00F44E6F"/>
    <w:rsid w:val="00F44FB8"/>
    <w:rsid w:val="00F45F8F"/>
    <w:rsid w:val="00F46311"/>
    <w:rsid w:val="00F46CCC"/>
    <w:rsid w:val="00F50600"/>
    <w:rsid w:val="00F50AE4"/>
    <w:rsid w:val="00F5108C"/>
    <w:rsid w:val="00F51A6D"/>
    <w:rsid w:val="00F523FA"/>
    <w:rsid w:val="00F52B24"/>
    <w:rsid w:val="00F530EA"/>
    <w:rsid w:val="00F53F3A"/>
    <w:rsid w:val="00F546D1"/>
    <w:rsid w:val="00F548D3"/>
    <w:rsid w:val="00F558AD"/>
    <w:rsid w:val="00F56109"/>
    <w:rsid w:val="00F56818"/>
    <w:rsid w:val="00F56F97"/>
    <w:rsid w:val="00F57289"/>
    <w:rsid w:val="00F60CE0"/>
    <w:rsid w:val="00F61158"/>
    <w:rsid w:val="00F64FD1"/>
    <w:rsid w:val="00F65B54"/>
    <w:rsid w:val="00F679F2"/>
    <w:rsid w:val="00F70966"/>
    <w:rsid w:val="00F70D09"/>
    <w:rsid w:val="00F71214"/>
    <w:rsid w:val="00F728E0"/>
    <w:rsid w:val="00F74CD6"/>
    <w:rsid w:val="00F75F7C"/>
    <w:rsid w:val="00F770C5"/>
    <w:rsid w:val="00F77B4D"/>
    <w:rsid w:val="00F81F69"/>
    <w:rsid w:val="00F824B1"/>
    <w:rsid w:val="00F82708"/>
    <w:rsid w:val="00F833F5"/>
    <w:rsid w:val="00F8461C"/>
    <w:rsid w:val="00F85120"/>
    <w:rsid w:val="00F86DA0"/>
    <w:rsid w:val="00F8784C"/>
    <w:rsid w:val="00F87E16"/>
    <w:rsid w:val="00F903E2"/>
    <w:rsid w:val="00F906B6"/>
    <w:rsid w:val="00F91227"/>
    <w:rsid w:val="00F91D18"/>
    <w:rsid w:val="00F9223F"/>
    <w:rsid w:val="00F92C03"/>
    <w:rsid w:val="00F93332"/>
    <w:rsid w:val="00F937F3"/>
    <w:rsid w:val="00F94337"/>
    <w:rsid w:val="00F95059"/>
    <w:rsid w:val="00F955D4"/>
    <w:rsid w:val="00F95A55"/>
    <w:rsid w:val="00F96970"/>
    <w:rsid w:val="00F96F36"/>
    <w:rsid w:val="00F97102"/>
    <w:rsid w:val="00F97858"/>
    <w:rsid w:val="00F97B92"/>
    <w:rsid w:val="00F97E77"/>
    <w:rsid w:val="00FA0459"/>
    <w:rsid w:val="00FA29FF"/>
    <w:rsid w:val="00FA2F4F"/>
    <w:rsid w:val="00FA3950"/>
    <w:rsid w:val="00FA3CB3"/>
    <w:rsid w:val="00FA416C"/>
    <w:rsid w:val="00FA5ADD"/>
    <w:rsid w:val="00FA5B17"/>
    <w:rsid w:val="00FA60C8"/>
    <w:rsid w:val="00FA6957"/>
    <w:rsid w:val="00FA7592"/>
    <w:rsid w:val="00FB1033"/>
    <w:rsid w:val="00FB26FC"/>
    <w:rsid w:val="00FB34B2"/>
    <w:rsid w:val="00FB3855"/>
    <w:rsid w:val="00FB4598"/>
    <w:rsid w:val="00FB4AAB"/>
    <w:rsid w:val="00FB60F8"/>
    <w:rsid w:val="00FB6302"/>
    <w:rsid w:val="00FB74F6"/>
    <w:rsid w:val="00FB7605"/>
    <w:rsid w:val="00FC04D9"/>
    <w:rsid w:val="00FC0A6C"/>
    <w:rsid w:val="00FC0DD4"/>
    <w:rsid w:val="00FC1372"/>
    <w:rsid w:val="00FC2AFD"/>
    <w:rsid w:val="00FC34FD"/>
    <w:rsid w:val="00FC3A84"/>
    <w:rsid w:val="00FC52ED"/>
    <w:rsid w:val="00FC5B0C"/>
    <w:rsid w:val="00FC742C"/>
    <w:rsid w:val="00FC781B"/>
    <w:rsid w:val="00FC7FBF"/>
    <w:rsid w:val="00FD024D"/>
    <w:rsid w:val="00FD03A6"/>
    <w:rsid w:val="00FD04F3"/>
    <w:rsid w:val="00FD07E7"/>
    <w:rsid w:val="00FD23F2"/>
    <w:rsid w:val="00FD2A99"/>
    <w:rsid w:val="00FD3F23"/>
    <w:rsid w:val="00FD4390"/>
    <w:rsid w:val="00FD4411"/>
    <w:rsid w:val="00FD45DE"/>
    <w:rsid w:val="00FD4D5C"/>
    <w:rsid w:val="00FD4E1F"/>
    <w:rsid w:val="00FD5191"/>
    <w:rsid w:val="00FD5CD0"/>
    <w:rsid w:val="00FD5D5E"/>
    <w:rsid w:val="00FD6556"/>
    <w:rsid w:val="00FD6A31"/>
    <w:rsid w:val="00FD6A73"/>
    <w:rsid w:val="00FD7A2B"/>
    <w:rsid w:val="00FD7B76"/>
    <w:rsid w:val="00FE0B42"/>
    <w:rsid w:val="00FE21DB"/>
    <w:rsid w:val="00FE252F"/>
    <w:rsid w:val="00FE3B36"/>
    <w:rsid w:val="00FE41BC"/>
    <w:rsid w:val="00FE4725"/>
    <w:rsid w:val="00FE4B11"/>
    <w:rsid w:val="00FE6151"/>
    <w:rsid w:val="00FE62D9"/>
    <w:rsid w:val="00FE688F"/>
    <w:rsid w:val="00FE6DAA"/>
    <w:rsid w:val="00FE7109"/>
    <w:rsid w:val="00FE7896"/>
    <w:rsid w:val="00FE7F91"/>
    <w:rsid w:val="00FF01FF"/>
    <w:rsid w:val="00FF0C8E"/>
    <w:rsid w:val="00FF0E5A"/>
    <w:rsid w:val="00FF1200"/>
    <w:rsid w:val="00FF1D7A"/>
    <w:rsid w:val="00FF2F6B"/>
    <w:rsid w:val="00FF497E"/>
    <w:rsid w:val="00FF623A"/>
    <w:rsid w:val="00FF6451"/>
    <w:rsid w:val="00FF65C3"/>
    <w:rsid w:val="00FF6E5D"/>
    <w:rsid w:val="00FF7C1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66808"/>
  <w15:docId w15:val="{E5184BEF-A04B-4150-98E3-13E24480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6">
    <w:name w:val="List Table 3 Accent 6"/>
    <w:basedOn w:val="TableNormal"/>
    <w:uiPriority w:val="48"/>
    <w:rsid w:val="00416023"/>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EndNoteBibliographyTitle">
    <w:name w:val="EndNote Bibliography Title"/>
    <w:basedOn w:val="Normal"/>
    <w:link w:val="EndNoteBibliographyTitleChar"/>
    <w:rsid w:val="00383C2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83C29"/>
    <w:rPr>
      <w:rFonts w:ascii="Calibri" w:hAnsi="Calibri" w:cs="Calibri"/>
      <w:noProof/>
      <w:lang w:val="en-US"/>
    </w:rPr>
  </w:style>
  <w:style w:type="paragraph" w:customStyle="1" w:styleId="EndNoteBibliography">
    <w:name w:val="EndNote Bibliography"/>
    <w:basedOn w:val="Normal"/>
    <w:link w:val="EndNoteBibliographyChar"/>
    <w:rsid w:val="00383C2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83C29"/>
    <w:rPr>
      <w:rFonts w:ascii="Calibri" w:hAnsi="Calibri" w:cs="Calibri"/>
      <w:noProof/>
      <w:lang w:val="en-US"/>
    </w:rPr>
  </w:style>
  <w:style w:type="table" w:styleId="TableGrid">
    <w:name w:val="Table Grid"/>
    <w:basedOn w:val="TableNormal"/>
    <w:uiPriority w:val="39"/>
    <w:rsid w:val="00DC6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65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stTable7ColourfulAccent5">
    <w:name w:val="List Table 7 Colorful Accent 5"/>
    <w:basedOn w:val="TableNormal"/>
    <w:uiPriority w:val="52"/>
    <w:rsid w:val="00804AF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804A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4102FB"/>
    <w:rPr>
      <w:sz w:val="16"/>
      <w:szCs w:val="16"/>
    </w:rPr>
  </w:style>
  <w:style w:type="paragraph" w:styleId="CommentText">
    <w:name w:val="annotation text"/>
    <w:basedOn w:val="Normal"/>
    <w:link w:val="CommentTextChar"/>
    <w:uiPriority w:val="99"/>
    <w:unhideWhenUsed/>
    <w:rsid w:val="004102FB"/>
    <w:pPr>
      <w:spacing w:line="240" w:lineRule="auto"/>
    </w:pPr>
    <w:rPr>
      <w:sz w:val="20"/>
      <w:szCs w:val="20"/>
    </w:rPr>
  </w:style>
  <w:style w:type="character" w:customStyle="1" w:styleId="CommentTextChar">
    <w:name w:val="Comment Text Char"/>
    <w:basedOn w:val="DefaultParagraphFont"/>
    <w:link w:val="CommentText"/>
    <w:uiPriority w:val="99"/>
    <w:rsid w:val="004102FB"/>
    <w:rPr>
      <w:sz w:val="20"/>
      <w:szCs w:val="20"/>
    </w:rPr>
  </w:style>
  <w:style w:type="paragraph" w:styleId="CommentSubject">
    <w:name w:val="annotation subject"/>
    <w:basedOn w:val="CommentText"/>
    <w:next w:val="CommentText"/>
    <w:link w:val="CommentSubjectChar"/>
    <w:uiPriority w:val="99"/>
    <w:semiHidden/>
    <w:unhideWhenUsed/>
    <w:rsid w:val="004102FB"/>
    <w:rPr>
      <w:b/>
      <w:bCs/>
    </w:rPr>
  </w:style>
  <w:style w:type="character" w:customStyle="1" w:styleId="CommentSubjectChar">
    <w:name w:val="Comment Subject Char"/>
    <w:basedOn w:val="CommentTextChar"/>
    <w:link w:val="CommentSubject"/>
    <w:uiPriority w:val="99"/>
    <w:semiHidden/>
    <w:rsid w:val="004102FB"/>
    <w:rPr>
      <w:b/>
      <w:bCs/>
      <w:sz w:val="20"/>
      <w:szCs w:val="20"/>
    </w:rPr>
  </w:style>
  <w:style w:type="paragraph" w:styleId="Revision">
    <w:name w:val="Revision"/>
    <w:hidden/>
    <w:uiPriority w:val="99"/>
    <w:semiHidden/>
    <w:rsid w:val="00DC0C5D"/>
    <w:pPr>
      <w:spacing w:after="0" w:line="240" w:lineRule="auto"/>
    </w:pPr>
  </w:style>
  <w:style w:type="paragraph" w:styleId="Header">
    <w:name w:val="header"/>
    <w:basedOn w:val="Normal"/>
    <w:link w:val="HeaderChar"/>
    <w:uiPriority w:val="99"/>
    <w:unhideWhenUsed/>
    <w:rsid w:val="00AB3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437"/>
  </w:style>
  <w:style w:type="paragraph" w:styleId="Footer">
    <w:name w:val="footer"/>
    <w:basedOn w:val="Normal"/>
    <w:link w:val="FooterChar"/>
    <w:uiPriority w:val="99"/>
    <w:unhideWhenUsed/>
    <w:rsid w:val="00AB3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437"/>
  </w:style>
  <w:style w:type="character" w:styleId="Hyperlink">
    <w:name w:val="Hyperlink"/>
    <w:basedOn w:val="DefaultParagraphFont"/>
    <w:uiPriority w:val="99"/>
    <w:unhideWhenUsed/>
    <w:rsid w:val="00F0038E"/>
    <w:rPr>
      <w:color w:val="0563C1" w:themeColor="hyperlink"/>
      <w:u w:val="single"/>
    </w:rPr>
  </w:style>
  <w:style w:type="character" w:styleId="UnresolvedMention">
    <w:name w:val="Unresolved Mention"/>
    <w:basedOn w:val="DefaultParagraphFont"/>
    <w:uiPriority w:val="99"/>
    <w:semiHidden/>
    <w:unhideWhenUsed/>
    <w:rsid w:val="00F0038E"/>
    <w:rPr>
      <w:color w:val="605E5C"/>
      <w:shd w:val="clear" w:color="auto" w:fill="E1DFDD"/>
    </w:rPr>
  </w:style>
  <w:style w:type="paragraph" w:styleId="ListParagraph">
    <w:name w:val="List Paragraph"/>
    <w:basedOn w:val="Normal"/>
    <w:uiPriority w:val="34"/>
    <w:qFormat/>
    <w:rsid w:val="00F016F9"/>
    <w:pPr>
      <w:ind w:left="720"/>
      <w:contextualSpacing/>
    </w:pPr>
  </w:style>
  <w:style w:type="character" w:styleId="LineNumber">
    <w:name w:val="line number"/>
    <w:basedOn w:val="DefaultParagraphFont"/>
    <w:uiPriority w:val="99"/>
    <w:semiHidden/>
    <w:unhideWhenUsed/>
    <w:rsid w:val="00B87B4F"/>
  </w:style>
  <w:style w:type="character" w:customStyle="1" w:styleId="cf01">
    <w:name w:val="cf01"/>
    <w:basedOn w:val="DefaultParagraphFont"/>
    <w:rsid w:val="000931A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350">
      <w:bodyDiv w:val="1"/>
      <w:marLeft w:val="0"/>
      <w:marRight w:val="0"/>
      <w:marTop w:val="0"/>
      <w:marBottom w:val="0"/>
      <w:divBdr>
        <w:top w:val="none" w:sz="0" w:space="0" w:color="auto"/>
        <w:left w:val="none" w:sz="0" w:space="0" w:color="auto"/>
        <w:bottom w:val="none" w:sz="0" w:space="0" w:color="auto"/>
        <w:right w:val="none" w:sz="0" w:space="0" w:color="auto"/>
      </w:divBdr>
    </w:div>
    <w:div w:id="115953369">
      <w:bodyDiv w:val="1"/>
      <w:marLeft w:val="0"/>
      <w:marRight w:val="0"/>
      <w:marTop w:val="0"/>
      <w:marBottom w:val="0"/>
      <w:divBdr>
        <w:top w:val="none" w:sz="0" w:space="0" w:color="auto"/>
        <w:left w:val="none" w:sz="0" w:space="0" w:color="auto"/>
        <w:bottom w:val="none" w:sz="0" w:space="0" w:color="auto"/>
        <w:right w:val="none" w:sz="0" w:space="0" w:color="auto"/>
      </w:divBdr>
    </w:div>
    <w:div w:id="161164508">
      <w:bodyDiv w:val="1"/>
      <w:marLeft w:val="0"/>
      <w:marRight w:val="0"/>
      <w:marTop w:val="0"/>
      <w:marBottom w:val="0"/>
      <w:divBdr>
        <w:top w:val="none" w:sz="0" w:space="0" w:color="auto"/>
        <w:left w:val="none" w:sz="0" w:space="0" w:color="auto"/>
        <w:bottom w:val="none" w:sz="0" w:space="0" w:color="auto"/>
        <w:right w:val="none" w:sz="0" w:space="0" w:color="auto"/>
      </w:divBdr>
    </w:div>
    <w:div w:id="330717040">
      <w:bodyDiv w:val="1"/>
      <w:marLeft w:val="0"/>
      <w:marRight w:val="0"/>
      <w:marTop w:val="0"/>
      <w:marBottom w:val="0"/>
      <w:divBdr>
        <w:top w:val="none" w:sz="0" w:space="0" w:color="auto"/>
        <w:left w:val="none" w:sz="0" w:space="0" w:color="auto"/>
        <w:bottom w:val="none" w:sz="0" w:space="0" w:color="auto"/>
        <w:right w:val="none" w:sz="0" w:space="0" w:color="auto"/>
      </w:divBdr>
    </w:div>
    <w:div w:id="345325059">
      <w:bodyDiv w:val="1"/>
      <w:marLeft w:val="0"/>
      <w:marRight w:val="0"/>
      <w:marTop w:val="0"/>
      <w:marBottom w:val="0"/>
      <w:divBdr>
        <w:top w:val="none" w:sz="0" w:space="0" w:color="auto"/>
        <w:left w:val="none" w:sz="0" w:space="0" w:color="auto"/>
        <w:bottom w:val="none" w:sz="0" w:space="0" w:color="auto"/>
        <w:right w:val="none" w:sz="0" w:space="0" w:color="auto"/>
      </w:divBdr>
    </w:div>
    <w:div w:id="542137497">
      <w:bodyDiv w:val="1"/>
      <w:marLeft w:val="0"/>
      <w:marRight w:val="0"/>
      <w:marTop w:val="0"/>
      <w:marBottom w:val="0"/>
      <w:divBdr>
        <w:top w:val="none" w:sz="0" w:space="0" w:color="auto"/>
        <w:left w:val="none" w:sz="0" w:space="0" w:color="auto"/>
        <w:bottom w:val="none" w:sz="0" w:space="0" w:color="auto"/>
        <w:right w:val="none" w:sz="0" w:space="0" w:color="auto"/>
      </w:divBdr>
    </w:div>
    <w:div w:id="547377590">
      <w:bodyDiv w:val="1"/>
      <w:marLeft w:val="0"/>
      <w:marRight w:val="0"/>
      <w:marTop w:val="0"/>
      <w:marBottom w:val="0"/>
      <w:divBdr>
        <w:top w:val="none" w:sz="0" w:space="0" w:color="auto"/>
        <w:left w:val="none" w:sz="0" w:space="0" w:color="auto"/>
        <w:bottom w:val="none" w:sz="0" w:space="0" w:color="auto"/>
        <w:right w:val="none" w:sz="0" w:space="0" w:color="auto"/>
      </w:divBdr>
    </w:div>
    <w:div w:id="655646764">
      <w:bodyDiv w:val="1"/>
      <w:marLeft w:val="0"/>
      <w:marRight w:val="0"/>
      <w:marTop w:val="0"/>
      <w:marBottom w:val="0"/>
      <w:divBdr>
        <w:top w:val="none" w:sz="0" w:space="0" w:color="auto"/>
        <w:left w:val="none" w:sz="0" w:space="0" w:color="auto"/>
        <w:bottom w:val="none" w:sz="0" w:space="0" w:color="auto"/>
        <w:right w:val="none" w:sz="0" w:space="0" w:color="auto"/>
      </w:divBdr>
    </w:div>
    <w:div w:id="711543366">
      <w:bodyDiv w:val="1"/>
      <w:marLeft w:val="0"/>
      <w:marRight w:val="0"/>
      <w:marTop w:val="0"/>
      <w:marBottom w:val="0"/>
      <w:divBdr>
        <w:top w:val="none" w:sz="0" w:space="0" w:color="auto"/>
        <w:left w:val="none" w:sz="0" w:space="0" w:color="auto"/>
        <w:bottom w:val="none" w:sz="0" w:space="0" w:color="auto"/>
        <w:right w:val="none" w:sz="0" w:space="0" w:color="auto"/>
      </w:divBdr>
    </w:div>
    <w:div w:id="878322696">
      <w:bodyDiv w:val="1"/>
      <w:marLeft w:val="0"/>
      <w:marRight w:val="0"/>
      <w:marTop w:val="0"/>
      <w:marBottom w:val="0"/>
      <w:divBdr>
        <w:top w:val="none" w:sz="0" w:space="0" w:color="auto"/>
        <w:left w:val="none" w:sz="0" w:space="0" w:color="auto"/>
        <w:bottom w:val="none" w:sz="0" w:space="0" w:color="auto"/>
        <w:right w:val="none" w:sz="0" w:space="0" w:color="auto"/>
      </w:divBdr>
    </w:div>
    <w:div w:id="925572179">
      <w:bodyDiv w:val="1"/>
      <w:marLeft w:val="0"/>
      <w:marRight w:val="0"/>
      <w:marTop w:val="0"/>
      <w:marBottom w:val="0"/>
      <w:divBdr>
        <w:top w:val="none" w:sz="0" w:space="0" w:color="auto"/>
        <w:left w:val="none" w:sz="0" w:space="0" w:color="auto"/>
        <w:bottom w:val="none" w:sz="0" w:space="0" w:color="auto"/>
        <w:right w:val="none" w:sz="0" w:space="0" w:color="auto"/>
      </w:divBdr>
    </w:div>
    <w:div w:id="992296994">
      <w:bodyDiv w:val="1"/>
      <w:marLeft w:val="0"/>
      <w:marRight w:val="0"/>
      <w:marTop w:val="0"/>
      <w:marBottom w:val="0"/>
      <w:divBdr>
        <w:top w:val="none" w:sz="0" w:space="0" w:color="auto"/>
        <w:left w:val="none" w:sz="0" w:space="0" w:color="auto"/>
        <w:bottom w:val="none" w:sz="0" w:space="0" w:color="auto"/>
        <w:right w:val="none" w:sz="0" w:space="0" w:color="auto"/>
      </w:divBdr>
    </w:div>
    <w:div w:id="1075128833">
      <w:bodyDiv w:val="1"/>
      <w:marLeft w:val="0"/>
      <w:marRight w:val="0"/>
      <w:marTop w:val="0"/>
      <w:marBottom w:val="0"/>
      <w:divBdr>
        <w:top w:val="none" w:sz="0" w:space="0" w:color="auto"/>
        <w:left w:val="none" w:sz="0" w:space="0" w:color="auto"/>
        <w:bottom w:val="none" w:sz="0" w:space="0" w:color="auto"/>
        <w:right w:val="none" w:sz="0" w:space="0" w:color="auto"/>
      </w:divBdr>
    </w:div>
    <w:div w:id="1221333258">
      <w:bodyDiv w:val="1"/>
      <w:marLeft w:val="0"/>
      <w:marRight w:val="0"/>
      <w:marTop w:val="0"/>
      <w:marBottom w:val="0"/>
      <w:divBdr>
        <w:top w:val="none" w:sz="0" w:space="0" w:color="auto"/>
        <w:left w:val="none" w:sz="0" w:space="0" w:color="auto"/>
        <w:bottom w:val="none" w:sz="0" w:space="0" w:color="auto"/>
        <w:right w:val="none" w:sz="0" w:space="0" w:color="auto"/>
      </w:divBdr>
    </w:div>
    <w:div w:id="1277908085">
      <w:bodyDiv w:val="1"/>
      <w:marLeft w:val="0"/>
      <w:marRight w:val="0"/>
      <w:marTop w:val="0"/>
      <w:marBottom w:val="0"/>
      <w:divBdr>
        <w:top w:val="none" w:sz="0" w:space="0" w:color="auto"/>
        <w:left w:val="none" w:sz="0" w:space="0" w:color="auto"/>
        <w:bottom w:val="none" w:sz="0" w:space="0" w:color="auto"/>
        <w:right w:val="none" w:sz="0" w:space="0" w:color="auto"/>
      </w:divBdr>
    </w:div>
    <w:div w:id="1372876301">
      <w:bodyDiv w:val="1"/>
      <w:marLeft w:val="0"/>
      <w:marRight w:val="0"/>
      <w:marTop w:val="0"/>
      <w:marBottom w:val="0"/>
      <w:divBdr>
        <w:top w:val="none" w:sz="0" w:space="0" w:color="auto"/>
        <w:left w:val="none" w:sz="0" w:space="0" w:color="auto"/>
        <w:bottom w:val="none" w:sz="0" w:space="0" w:color="auto"/>
        <w:right w:val="none" w:sz="0" w:space="0" w:color="auto"/>
      </w:divBdr>
    </w:div>
    <w:div w:id="1416709213">
      <w:bodyDiv w:val="1"/>
      <w:marLeft w:val="0"/>
      <w:marRight w:val="0"/>
      <w:marTop w:val="0"/>
      <w:marBottom w:val="0"/>
      <w:divBdr>
        <w:top w:val="none" w:sz="0" w:space="0" w:color="auto"/>
        <w:left w:val="none" w:sz="0" w:space="0" w:color="auto"/>
        <w:bottom w:val="none" w:sz="0" w:space="0" w:color="auto"/>
        <w:right w:val="none" w:sz="0" w:space="0" w:color="auto"/>
      </w:divBdr>
    </w:div>
    <w:div w:id="1441411054">
      <w:bodyDiv w:val="1"/>
      <w:marLeft w:val="0"/>
      <w:marRight w:val="0"/>
      <w:marTop w:val="0"/>
      <w:marBottom w:val="0"/>
      <w:divBdr>
        <w:top w:val="none" w:sz="0" w:space="0" w:color="auto"/>
        <w:left w:val="none" w:sz="0" w:space="0" w:color="auto"/>
        <w:bottom w:val="none" w:sz="0" w:space="0" w:color="auto"/>
        <w:right w:val="none" w:sz="0" w:space="0" w:color="auto"/>
      </w:divBdr>
    </w:div>
    <w:div w:id="1468670160">
      <w:bodyDiv w:val="1"/>
      <w:marLeft w:val="0"/>
      <w:marRight w:val="0"/>
      <w:marTop w:val="0"/>
      <w:marBottom w:val="0"/>
      <w:divBdr>
        <w:top w:val="none" w:sz="0" w:space="0" w:color="auto"/>
        <w:left w:val="none" w:sz="0" w:space="0" w:color="auto"/>
        <w:bottom w:val="none" w:sz="0" w:space="0" w:color="auto"/>
        <w:right w:val="none" w:sz="0" w:space="0" w:color="auto"/>
      </w:divBdr>
    </w:div>
    <w:div w:id="1719011184">
      <w:bodyDiv w:val="1"/>
      <w:marLeft w:val="0"/>
      <w:marRight w:val="0"/>
      <w:marTop w:val="0"/>
      <w:marBottom w:val="0"/>
      <w:divBdr>
        <w:top w:val="none" w:sz="0" w:space="0" w:color="auto"/>
        <w:left w:val="none" w:sz="0" w:space="0" w:color="auto"/>
        <w:bottom w:val="none" w:sz="0" w:space="0" w:color="auto"/>
        <w:right w:val="none" w:sz="0" w:space="0" w:color="auto"/>
      </w:divBdr>
    </w:div>
    <w:div w:id="1751347944">
      <w:bodyDiv w:val="1"/>
      <w:marLeft w:val="0"/>
      <w:marRight w:val="0"/>
      <w:marTop w:val="0"/>
      <w:marBottom w:val="0"/>
      <w:divBdr>
        <w:top w:val="none" w:sz="0" w:space="0" w:color="auto"/>
        <w:left w:val="none" w:sz="0" w:space="0" w:color="auto"/>
        <w:bottom w:val="none" w:sz="0" w:space="0" w:color="auto"/>
        <w:right w:val="none" w:sz="0" w:space="0" w:color="auto"/>
      </w:divBdr>
    </w:div>
    <w:div w:id="1797942123">
      <w:bodyDiv w:val="1"/>
      <w:marLeft w:val="0"/>
      <w:marRight w:val="0"/>
      <w:marTop w:val="0"/>
      <w:marBottom w:val="0"/>
      <w:divBdr>
        <w:top w:val="none" w:sz="0" w:space="0" w:color="auto"/>
        <w:left w:val="none" w:sz="0" w:space="0" w:color="auto"/>
        <w:bottom w:val="none" w:sz="0" w:space="0" w:color="auto"/>
        <w:right w:val="none" w:sz="0" w:space="0" w:color="auto"/>
      </w:divBdr>
      <w:divsChild>
        <w:div w:id="940726911">
          <w:marLeft w:val="0"/>
          <w:marRight w:val="0"/>
          <w:marTop w:val="0"/>
          <w:marBottom w:val="0"/>
          <w:divBdr>
            <w:top w:val="none" w:sz="0" w:space="0" w:color="auto"/>
            <w:left w:val="none" w:sz="0" w:space="0" w:color="auto"/>
            <w:bottom w:val="none" w:sz="0" w:space="0" w:color="auto"/>
            <w:right w:val="none" w:sz="0" w:space="0" w:color="auto"/>
          </w:divBdr>
          <w:divsChild>
            <w:div w:id="1717925361">
              <w:marLeft w:val="0"/>
              <w:marRight w:val="0"/>
              <w:marTop w:val="0"/>
              <w:marBottom w:val="0"/>
              <w:divBdr>
                <w:top w:val="single" w:sz="2" w:space="0" w:color="D9D9E3"/>
                <w:left w:val="single" w:sz="2" w:space="0" w:color="D9D9E3"/>
                <w:bottom w:val="single" w:sz="2" w:space="0" w:color="D9D9E3"/>
                <w:right w:val="single" w:sz="2" w:space="0" w:color="D9D9E3"/>
              </w:divBdr>
              <w:divsChild>
                <w:div w:id="745152860">
                  <w:marLeft w:val="0"/>
                  <w:marRight w:val="0"/>
                  <w:marTop w:val="0"/>
                  <w:marBottom w:val="0"/>
                  <w:divBdr>
                    <w:top w:val="single" w:sz="2" w:space="0" w:color="D9D9E3"/>
                    <w:left w:val="single" w:sz="2" w:space="0" w:color="D9D9E3"/>
                    <w:bottom w:val="single" w:sz="2" w:space="0" w:color="D9D9E3"/>
                    <w:right w:val="single" w:sz="2" w:space="0" w:color="D9D9E3"/>
                  </w:divBdr>
                  <w:divsChild>
                    <w:div w:id="175041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4925766">
          <w:marLeft w:val="0"/>
          <w:marRight w:val="0"/>
          <w:marTop w:val="0"/>
          <w:marBottom w:val="0"/>
          <w:divBdr>
            <w:top w:val="single" w:sz="2" w:space="0" w:color="D9D9E3"/>
            <w:left w:val="single" w:sz="2" w:space="0" w:color="D9D9E3"/>
            <w:bottom w:val="single" w:sz="2" w:space="0" w:color="D9D9E3"/>
            <w:right w:val="single" w:sz="2" w:space="0" w:color="D9D9E3"/>
          </w:divBdr>
          <w:divsChild>
            <w:div w:id="2116249290">
              <w:marLeft w:val="0"/>
              <w:marRight w:val="0"/>
              <w:marTop w:val="0"/>
              <w:marBottom w:val="0"/>
              <w:divBdr>
                <w:top w:val="single" w:sz="2" w:space="0" w:color="D9D9E3"/>
                <w:left w:val="single" w:sz="2" w:space="0" w:color="D9D9E3"/>
                <w:bottom w:val="single" w:sz="2" w:space="0" w:color="D9D9E3"/>
                <w:right w:val="single" w:sz="2" w:space="0" w:color="D9D9E3"/>
              </w:divBdr>
              <w:divsChild>
                <w:div w:id="2138989818">
                  <w:marLeft w:val="0"/>
                  <w:marRight w:val="0"/>
                  <w:marTop w:val="0"/>
                  <w:marBottom w:val="0"/>
                  <w:divBdr>
                    <w:top w:val="single" w:sz="2" w:space="0" w:color="D9D9E3"/>
                    <w:left w:val="single" w:sz="2" w:space="0" w:color="D9D9E3"/>
                    <w:bottom w:val="single" w:sz="2" w:space="0" w:color="D9D9E3"/>
                    <w:right w:val="single" w:sz="2" w:space="0" w:color="D9D9E3"/>
                  </w:divBdr>
                  <w:divsChild>
                    <w:div w:id="318727155">
                      <w:marLeft w:val="0"/>
                      <w:marRight w:val="0"/>
                      <w:marTop w:val="0"/>
                      <w:marBottom w:val="0"/>
                      <w:divBdr>
                        <w:top w:val="single" w:sz="2" w:space="0" w:color="D9D9E3"/>
                        <w:left w:val="single" w:sz="2" w:space="0" w:color="D9D9E3"/>
                        <w:bottom w:val="single" w:sz="2" w:space="0" w:color="D9D9E3"/>
                        <w:right w:val="single" w:sz="2" w:space="0" w:color="D9D9E3"/>
                      </w:divBdr>
                      <w:divsChild>
                        <w:div w:id="418059820">
                          <w:marLeft w:val="0"/>
                          <w:marRight w:val="0"/>
                          <w:marTop w:val="0"/>
                          <w:marBottom w:val="0"/>
                          <w:divBdr>
                            <w:top w:val="single" w:sz="2" w:space="0" w:color="auto"/>
                            <w:left w:val="single" w:sz="2" w:space="0" w:color="auto"/>
                            <w:bottom w:val="single" w:sz="6" w:space="0" w:color="auto"/>
                            <w:right w:val="single" w:sz="2" w:space="0" w:color="auto"/>
                          </w:divBdr>
                          <w:divsChild>
                            <w:div w:id="854655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050982">
                                  <w:marLeft w:val="0"/>
                                  <w:marRight w:val="0"/>
                                  <w:marTop w:val="0"/>
                                  <w:marBottom w:val="0"/>
                                  <w:divBdr>
                                    <w:top w:val="single" w:sz="2" w:space="0" w:color="D9D9E3"/>
                                    <w:left w:val="single" w:sz="2" w:space="0" w:color="D9D9E3"/>
                                    <w:bottom w:val="single" w:sz="2" w:space="0" w:color="D9D9E3"/>
                                    <w:right w:val="single" w:sz="2" w:space="0" w:color="D9D9E3"/>
                                  </w:divBdr>
                                  <w:divsChild>
                                    <w:div w:id="1337489939">
                                      <w:marLeft w:val="0"/>
                                      <w:marRight w:val="0"/>
                                      <w:marTop w:val="0"/>
                                      <w:marBottom w:val="0"/>
                                      <w:divBdr>
                                        <w:top w:val="single" w:sz="2" w:space="0" w:color="D9D9E3"/>
                                        <w:left w:val="single" w:sz="2" w:space="0" w:color="D9D9E3"/>
                                        <w:bottom w:val="single" w:sz="2" w:space="0" w:color="D9D9E3"/>
                                        <w:right w:val="single" w:sz="2" w:space="0" w:color="D9D9E3"/>
                                      </w:divBdr>
                                      <w:divsChild>
                                        <w:div w:id="1376546295">
                                          <w:marLeft w:val="0"/>
                                          <w:marRight w:val="0"/>
                                          <w:marTop w:val="0"/>
                                          <w:marBottom w:val="0"/>
                                          <w:divBdr>
                                            <w:top w:val="single" w:sz="2" w:space="0" w:color="D9D9E3"/>
                                            <w:left w:val="single" w:sz="2" w:space="0" w:color="D9D9E3"/>
                                            <w:bottom w:val="single" w:sz="2" w:space="0" w:color="D9D9E3"/>
                                            <w:right w:val="single" w:sz="2" w:space="0" w:color="D9D9E3"/>
                                          </w:divBdr>
                                          <w:divsChild>
                                            <w:div w:id="32809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3617382">
      <w:bodyDiv w:val="1"/>
      <w:marLeft w:val="0"/>
      <w:marRight w:val="0"/>
      <w:marTop w:val="0"/>
      <w:marBottom w:val="0"/>
      <w:divBdr>
        <w:top w:val="none" w:sz="0" w:space="0" w:color="auto"/>
        <w:left w:val="none" w:sz="0" w:space="0" w:color="auto"/>
        <w:bottom w:val="none" w:sz="0" w:space="0" w:color="auto"/>
        <w:right w:val="none" w:sz="0" w:space="0" w:color="auto"/>
      </w:divBdr>
    </w:div>
    <w:div w:id="197879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iashaphan2009@yahoo.com"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ran.uni-muenster.de/web/packages/car/c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9CBB-C4F8-44E4-9655-06E541FD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37</Pages>
  <Words>12022</Words>
  <Characters>62639</Characters>
  <Application>Microsoft Office Word</Application>
  <DocSecurity>0</DocSecurity>
  <Lines>1043</Lines>
  <Paragraphs>265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Shaphan Yong</dc:creator>
  <cp:keywords/>
  <dc:description/>
  <cp:lastModifiedBy>S.Y. CHIA</cp:lastModifiedBy>
  <cp:revision>105</cp:revision>
  <dcterms:created xsi:type="dcterms:W3CDTF">2024-01-31T14:04:00Z</dcterms:created>
  <dcterms:modified xsi:type="dcterms:W3CDTF">2024-02-18T10:33:00Z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6196269d-6a2d-4edb-9a4e-ea4005660b6d</vt:lpwstr>
  </property>
</Properties>
</file>