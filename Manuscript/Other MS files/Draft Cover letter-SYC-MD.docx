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EACB" w14:textId="05DA74C6" w:rsidR="007D5436" w:rsidRPr="00780D23" w:rsidRDefault="007D5436" w:rsidP="00E91B07">
      <w:pPr>
        <w:spacing w:after="0" w:line="360" w:lineRule="auto"/>
        <w:rPr>
          <w:rFonts w:ascii="Times New Roman" w:eastAsia="Calibri" w:hAnsi="Times New Roman" w:cs="Times New Roman"/>
        </w:rPr>
      </w:pPr>
      <w:r w:rsidRPr="00780D23">
        <w:rPr>
          <w:rFonts w:ascii="Times New Roman" w:eastAsia="Calibri" w:hAnsi="Times New Roman" w:cs="Times New Roman"/>
          <w:b/>
        </w:rPr>
        <w:t>To:</w:t>
      </w:r>
      <w:r w:rsidRPr="00780D23">
        <w:rPr>
          <w:rFonts w:ascii="Times New Roman" w:eastAsia="Calibri" w:hAnsi="Times New Roman" w:cs="Times New Roman"/>
        </w:rPr>
        <w:t xml:space="preserve"> The </w:t>
      </w:r>
      <w:r w:rsidR="00146719" w:rsidRPr="00780D23">
        <w:rPr>
          <w:rFonts w:ascii="Times New Roman" w:eastAsia="Calibri" w:hAnsi="Times New Roman" w:cs="Times New Roman"/>
        </w:rPr>
        <w:t>Editor-in-Chief</w:t>
      </w:r>
      <w:r w:rsidRPr="00780D23">
        <w:rPr>
          <w:rFonts w:ascii="Times New Roman" w:eastAsia="Calibri" w:hAnsi="Times New Roman" w:cs="Times New Roman"/>
        </w:rPr>
        <w:t>,</w:t>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rPr>
        <w:tab/>
      </w:r>
      <w:r w:rsidRPr="00780D23">
        <w:rPr>
          <w:rFonts w:ascii="Times New Roman" w:eastAsia="Calibri" w:hAnsi="Times New Roman" w:cs="Times New Roman"/>
          <w:b/>
        </w:rPr>
        <w:t>Date:</w:t>
      </w:r>
      <w:r w:rsidRPr="00780D23">
        <w:rPr>
          <w:rFonts w:ascii="Times New Roman" w:eastAsia="Calibri" w:hAnsi="Times New Roman" w:cs="Times New Roman"/>
        </w:rPr>
        <w:t xml:space="preserve"> </w:t>
      </w:r>
      <w:del w:id="0" w:author="S.Y. CHIA" w:date="2023-07-27T17:24:00Z">
        <w:r w:rsidR="00E91B07" w:rsidRPr="00780D23" w:rsidDel="00CD7514">
          <w:rPr>
            <w:rFonts w:ascii="Times New Roman" w:eastAsia="Calibri" w:hAnsi="Times New Roman" w:cs="Times New Roman"/>
          </w:rPr>
          <w:delText>xx</w:delText>
        </w:r>
        <w:r w:rsidRPr="00780D23" w:rsidDel="00CD7514">
          <w:rPr>
            <w:rFonts w:ascii="Times New Roman" w:eastAsia="Calibri" w:hAnsi="Times New Roman" w:cs="Times New Roman"/>
          </w:rPr>
          <w:delText xml:space="preserve"> </w:delText>
        </w:r>
      </w:del>
      <w:ins w:id="1" w:author="S.Y. CHIA" w:date="2023-07-27T17:24:00Z">
        <w:r w:rsidR="00CD7514">
          <w:rPr>
            <w:rFonts w:ascii="Times New Roman" w:eastAsia="Calibri" w:hAnsi="Times New Roman" w:cs="Times New Roman"/>
          </w:rPr>
          <w:t>27</w:t>
        </w:r>
        <w:r w:rsidR="00CD7514" w:rsidRPr="00CD7514">
          <w:rPr>
            <w:rFonts w:ascii="Times New Roman" w:eastAsia="Calibri" w:hAnsi="Times New Roman" w:cs="Times New Roman"/>
            <w:vertAlign w:val="superscript"/>
            <w:rPrChange w:id="2" w:author="S.Y. CHIA" w:date="2023-07-27T17:24:00Z">
              <w:rPr>
                <w:rFonts w:ascii="Times New Roman" w:eastAsia="Calibri" w:hAnsi="Times New Roman" w:cs="Times New Roman"/>
              </w:rPr>
            </w:rPrChange>
          </w:rPr>
          <w:t>th</w:t>
        </w:r>
        <w:r w:rsidR="00CD7514">
          <w:rPr>
            <w:rFonts w:ascii="Times New Roman" w:eastAsia="Calibri" w:hAnsi="Times New Roman" w:cs="Times New Roman"/>
          </w:rPr>
          <w:t xml:space="preserve"> </w:t>
        </w:r>
      </w:ins>
      <w:r w:rsidR="00E91B07" w:rsidRPr="00780D23">
        <w:rPr>
          <w:rFonts w:ascii="Times New Roman" w:eastAsia="Calibri" w:hAnsi="Times New Roman" w:cs="Times New Roman"/>
        </w:rPr>
        <w:t>July</w:t>
      </w:r>
      <w:r w:rsidRPr="00780D23">
        <w:rPr>
          <w:rFonts w:ascii="Times New Roman" w:eastAsia="Calibri" w:hAnsi="Times New Roman" w:cs="Times New Roman"/>
        </w:rPr>
        <w:t xml:space="preserve"> 20</w:t>
      </w:r>
      <w:r w:rsidR="00E91B07" w:rsidRPr="00780D23">
        <w:rPr>
          <w:rFonts w:ascii="Times New Roman" w:eastAsia="Calibri" w:hAnsi="Times New Roman" w:cs="Times New Roman"/>
        </w:rPr>
        <w:t>23</w:t>
      </w:r>
    </w:p>
    <w:p w14:paraId="72063845" w14:textId="51B8834E" w:rsidR="007D5436" w:rsidRPr="00780D23" w:rsidRDefault="00E91B07" w:rsidP="00E91B07">
      <w:pPr>
        <w:spacing w:after="0" w:line="360" w:lineRule="auto"/>
        <w:jc w:val="both"/>
        <w:rPr>
          <w:rFonts w:ascii="Times New Roman" w:eastAsia="Times New Roman" w:hAnsi="Times New Roman" w:cs="Times New Roman"/>
          <w:b/>
        </w:rPr>
      </w:pPr>
      <w:r w:rsidRPr="00780D23">
        <w:rPr>
          <w:rFonts w:ascii="Times New Roman" w:eastAsia="Times New Roman" w:hAnsi="Times New Roman" w:cs="Times New Roman"/>
          <w:i/>
        </w:rPr>
        <w:t>Entomologia Experimentalis et Applicata</w:t>
      </w:r>
    </w:p>
    <w:p w14:paraId="64B8448E" w14:textId="77777777" w:rsidR="00E91B07" w:rsidRPr="00780D23" w:rsidRDefault="00E91B07" w:rsidP="00E91B07">
      <w:pPr>
        <w:spacing w:after="0" w:line="360" w:lineRule="auto"/>
        <w:jc w:val="both"/>
        <w:rPr>
          <w:rFonts w:ascii="Times New Roman" w:eastAsia="Times New Roman" w:hAnsi="Times New Roman" w:cs="Times New Roman"/>
          <w:b/>
        </w:rPr>
      </w:pPr>
    </w:p>
    <w:p w14:paraId="73A99BC9" w14:textId="70EDDECC" w:rsidR="007D5436" w:rsidRPr="00780D23" w:rsidRDefault="007D5436" w:rsidP="00E91B07">
      <w:pPr>
        <w:spacing w:after="0" w:line="360" w:lineRule="auto"/>
        <w:jc w:val="both"/>
        <w:rPr>
          <w:rFonts w:ascii="Times New Roman" w:eastAsia="Times New Roman" w:hAnsi="Times New Roman" w:cs="Times New Roman"/>
          <w:bCs/>
        </w:rPr>
      </w:pPr>
      <w:r w:rsidRPr="00780D23">
        <w:rPr>
          <w:rFonts w:ascii="Times New Roman" w:eastAsia="Times New Roman" w:hAnsi="Times New Roman" w:cs="Times New Roman"/>
          <w:b/>
        </w:rPr>
        <w:t xml:space="preserve">Subject: </w:t>
      </w:r>
      <w:r w:rsidR="00146719" w:rsidRPr="00780D23">
        <w:rPr>
          <w:rFonts w:ascii="Times New Roman" w:eastAsia="Times New Roman" w:hAnsi="Times New Roman" w:cs="Times New Roman"/>
          <w:bCs/>
        </w:rPr>
        <w:t>Manuscript Submission</w:t>
      </w:r>
    </w:p>
    <w:p w14:paraId="4CCA5D70" w14:textId="77777777" w:rsidR="007D5436" w:rsidRPr="00780D23" w:rsidRDefault="007D5436" w:rsidP="00E91B07">
      <w:pPr>
        <w:spacing w:after="0" w:line="360" w:lineRule="auto"/>
        <w:jc w:val="both"/>
        <w:rPr>
          <w:rFonts w:ascii="Times New Roman" w:eastAsia="Calibri" w:hAnsi="Times New Roman" w:cs="Times New Roman"/>
        </w:rPr>
      </w:pPr>
    </w:p>
    <w:p w14:paraId="2920B2AC" w14:textId="232C08CB" w:rsidR="00146719" w:rsidRPr="00780D23" w:rsidRDefault="00146719"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Dear</w:t>
      </w:r>
      <w:ins w:id="3" w:author="Dicke, Marcel" w:date="2023-07-09T15:14:00Z">
        <w:r w:rsidR="00935B91">
          <w:rPr>
            <w:rFonts w:ascii="Times New Roman" w:eastAsia="Calibri" w:hAnsi="Times New Roman" w:cs="Times New Roman"/>
          </w:rPr>
          <w:t xml:space="preserve"> Pr</w:t>
        </w:r>
      </w:ins>
      <w:ins w:id="4" w:author="Dicke, Marcel" w:date="2023-07-09T15:15:00Z">
        <w:r w:rsidR="00935B91">
          <w:rPr>
            <w:rFonts w:ascii="Times New Roman" w:eastAsia="Calibri" w:hAnsi="Times New Roman" w:cs="Times New Roman"/>
          </w:rPr>
          <w:t>ofessor Beukeboom</w:t>
        </w:r>
      </w:ins>
      <w:del w:id="5" w:author="Dicke, Marcel" w:date="2023-07-09T15:14:00Z">
        <w:r w:rsidRPr="00780D23" w:rsidDel="00935B91">
          <w:rPr>
            <w:rFonts w:ascii="Times New Roman" w:eastAsia="Calibri" w:hAnsi="Times New Roman" w:cs="Times New Roman"/>
          </w:rPr>
          <w:delText xml:space="preserve"> Editor-</w:delText>
        </w:r>
      </w:del>
      <w:ins w:id="6" w:author="Dicke, Marcel" w:date="2023-07-09T15:14:00Z">
        <w:del w:id="7" w:author="S.Y. CHIA" w:date="2023-07-27T17:24:00Z">
          <w:r w:rsidR="00935B91" w:rsidRPr="00780D23" w:rsidDel="00CD7514">
            <w:rPr>
              <w:rFonts w:ascii="Times New Roman" w:eastAsia="Calibri" w:hAnsi="Times New Roman" w:cs="Times New Roman"/>
            </w:rPr>
            <w:delText xml:space="preserve"> </w:delText>
          </w:r>
        </w:del>
      </w:ins>
      <w:del w:id="8" w:author="Dicke, Marcel" w:date="2023-07-09T15:14:00Z">
        <w:r w:rsidRPr="00780D23" w:rsidDel="00935B91">
          <w:rPr>
            <w:rFonts w:ascii="Times New Roman" w:eastAsia="Calibri" w:hAnsi="Times New Roman" w:cs="Times New Roman"/>
          </w:rPr>
          <w:delText>in-Chief</w:delText>
        </w:r>
      </w:del>
      <w:r w:rsidRPr="00780D23">
        <w:rPr>
          <w:rFonts w:ascii="Times New Roman" w:eastAsia="Calibri" w:hAnsi="Times New Roman" w:cs="Times New Roman"/>
        </w:rPr>
        <w:t>,</w:t>
      </w:r>
      <w:ins w:id="9" w:author="Dicke, Marcel" w:date="2023-07-09T15:14:00Z">
        <w:r w:rsidR="00935B91">
          <w:rPr>
            <w:rFonts w:ascii="Times New Roman" w:eastAsia="Calibri" w:hAnsi="Times New Roman" w:cs="Times New Roman"/>
          </w:rPr>
          <w:t xml:space="preserve"> dear</w:t>
        </w:r>
      </w:ins>
      <w:ins w:id="10" w:author="Dicke, Marcel" w:date="2023-07-09T15:15:00Z">
        <w:r w:rsidR="00935B91">
          <w:rPr>
            <w:rFonts w:ascii="Times New Roman" w:eastAsia="Calibri" w:hAnsi="Times New Roman" w:cs="Times New Roman"/>
          </w:rPr>
          <w:t xml:space="preserve"> Leo</w:t>
        </w:r>
      </w:ins>
    </w:p>
    <w:p w14:paraId="2919C2C3" w14:textId="77777777" w:rsidR="00146719" w:rsidRPr="00780D23" w:rsidRDefault="00146719" w:rsidP="00E91B07">
      <w:pPr>
        <w:spacing w:after="0" w:line="360" w:lineRule="auto"/>
        <w:jc w:val="both"/>
        <w:rPr>
          <w:rFonts w:ascii="Times New Roman" w:eastAsia="Calibri" w:hAnsi="Times New Roman" w:cs="Times New Roman"/>
        </w:rPr>
      </w:pPr>
    </w:p>
    <w:p w14:paraId="4FEBC66D" w14:textId="4A361B48" w:rsidR="00146719" w:rsidRPr="00780D23" w:rsidRDefault="007D5436" w:rsidP="00E91B07">
      <w:pPr>
        <w:spacing w:after="0" w:line="360" w:lineRule="auto"/>
        <w:jc w:val="both"/>
        <w:rPr>
          <w:rFonts w:ascii="Times New Roman" w:eastAsia="Calibri" w:hAnsi="Times New Roman" w:cs="Times New Roman"/>
        </w:rPr>
      </w:pPr>
      <w:del w:id="11" w:author="Dicke, Marcel" w:date="2023-07-09T15:15:00Z">
        <w:r w:rsidRPr="00780D23" w:rsidDel="00935B91">
          <w:rPr>
            <w:rFonts w:ascii="Times New Roman" w:eastAsia="Calibri" w:hAnsi="Times New Roman" w:cs="Times New Roman"/>
          </w:rPr>
          <w:delText xml:space="preserve">I </w:delText>
        </w:r>
      </w:del>
      <w:ins w:id="12" w:author="Dicke, Marcel" w:date="2023-07-09T15:15:00Z">
        <w:r w:rsidR="00935B91">
          <w:rPr>
            <w:rFonts w:ascii="Times New Roman" w:eastAsia="Calibri" w:hAnsi="Times New Roman" w:cs="Times New Roman"/>
          </w:rPr>
          <w:t>We are</w:t>
        </w:r>
      </w:ins>
      <w:del w:id="13" w:author="Dicke, Marcel" w:date="2023-07-09T15:15:00Z">
        <w:r w:rsidRPr="00780D23" w:rsidDel="00935B91">
          <w:rPr>
            <w:rFonts w:ascii="Times New Roman" w:eastAsia="Calibri" w:hAnsi="Times New Roman" w:cs="Times New Roman"/>
          </w:rPr>
          <w:delText>am</w:delText>
        </w:r>
      </w:del>
      <w:r w:rsidRPr="00780D23">
        <w:rPr>
          <w:rFonts w:ascii="Times New Roman" w:eastAsia="Calibri" w:hAnsi="Times New Roman" w:cs="Times New Roman"/>
        </w:rPr>
        <w:t xml:space="preserve"> pleased to submit </w:t>
      </w:r>
      <w:r w:rsidR="00146719" w:rsidRPr="00780D23">
        <w:rPr>
          <w:rFonts w:ascii="Times New Roman" w:eastAsia="Calibri" w:hAnsi="Times New Roman" w:cs="Times New Roman"/>
        </w:rPr>
        <w:t>our manuscript titled “Effects of frass from black soldier fly (Hermetia illucens) larvae and yellow mealworms (</w:t>
      </w:r>
      <w:r w:rsidR="00146719" w:rsidRPr="00780D23">
        <w:rPr>
          <w:rFonts w:ascii="Times New Roman" w:eastAsia="Calibri" w:hAnsi="Times New Roman" w:cs="Times New Roman"/>
          <w:i/>
          <w:iCs/>
        </w:rPr>
        <w:t>Tenebrio molitor</w:t>
      </w:r>
      <w:r w:rsidR="00146719" w:rsidRPr="00780D23">
        <w:rPr>
          <w:rFonts w:ascii="Times New Roman" w:eastAsia="Calibri" w:hAnsi="Times New Roman" w:cs="Times New Roman"/>
        </w:rPr>
        <w:t>) on growth and resistance to insect herbivores of field mustard (</w:t>
      </w:r>
      <w:r w:rsidR="00146719" w:rsidRPr="00780D23">
        <w:rPr>
          <w:rFonts w:ascii="Times New Roman" w:eastAsia="Calibri" w:hAnsi="Times New Roman" w:cs="Times New Roman"/>
          <w:i/>
          <w:iCs/>
        </w:rPr>
        <w:t>Brassica rapa</w:t>
      </w:r>
      <w:r w:rsidR="00146719" w:rsidRPr="00780D23">
        <w:rPr>
          <w:rFonts w:ascii="Times New Roman" w:eastAsia="Calibri" w:hAnsi="Times New Roman" w:cs="Times New Roman"/>
        </w:rPr>
        <w:t xml:space="preserve">): differences between insect species and frass treatments” </w:t>
      </w:r>
      <w:r w:rsidRPr="00780D23">
        <w:rPr>
          <w:rFonts w:ascii="Times New Roman" w:eastAsia="Calibri" w:hAnsi="Times New Roman" w:cs="Times New Roman"/>
        </w:rPr>
        <w:t xml:space="preserve">for consideration </w:t>
      </w:r>
      <w:del w:id="14" w:author="Dicke, Marcel" w:date="2023-07-09T15:15:00Z">
        <w:r w:rsidRPr="00780D23" w:rsidDel="006406D3">
          <w:rPr>
            <w:rFonts w:ascii="Times New Roman" w:eastAsia="Calibri" w:hAnsi="Times New Roman" w:cs="Times New Roman"/>
          </w:rPr>
          <w:delText xml:space="preserve">and </w:delText>
        </w:r>
      </w:del>
      <w:ins w:id="15" w:author="Dicke, Marcel" w:date="2023-07-09T15:15:00Z">
        <w:r w:rsidR="006406D3">
          <w:rPr>
            <w:rFonts w:ascii="Times New Roman" w:eastAsia="Calibri" w:hAnsi="Times New Roman" w:cs="Times New Roman"/>
          </w:rPr>
          <w:t>of</w:t>
        </w:r>
        <w:r w:rsidR="006406D3" w:rsidRPr="00780D23">
          <w:rPr>
            <w:rFonts w:ascii="Times New Roman" w:eastAsia="Calibri" w:hAnsi="Times New Roman" w:cs="Times New Roman"/>
          </w:rPr>
          <w:t xml:space="preserve"> </w:t>
        </w:r>
      </w:ins>
      <w:r w:rsidRPr="00780D23">
        <w:rPr>
          <w:rFonts w:ascii="Times New Roman" w:eastAsia="Calibri" w:hAnsi="Times New Roman" w:cs="Times New Roman"/>
        </w:rPr>
        <w:t xml:space="preserve">publication in </w:t>
      </w:r>
      <w:r w:rsidR="00E91B07" w:rsidRPr="00780D23">
        <w:rPr>
          <w:rFonts w:ascii="Times New Roman" w:eastAsia="Times New Roman" w:hAnsi="Times New Roman" w:cs="Times New Roman"/>
          <w:i/>
        </w:rPr>
        <w:t>Entomologia Experimentalis et Applicata</w:t>
      </w:r>
      <w:r w:rsidRPr="00780D23">
        <w:rPr>
          <w:rFonts w:ascii="Times New Roman" w:eastAsia="Calibri" w:hAnsi="Times New Roman" w:cs="Times New Roman"/>
        </w:rPr>
        <w:t xml:space="preserve">. </w:t>
      </w:r>
      <w:del w:id="16" w:author="Dicke, Marcel" w:date="2023-07-09T15:16:00Z">
        <w:r w:rsidR="00146719" w:rsidRPr="00780D23" w:rsidDel="006406D3">
          <w:rPr>
            <w:rFonts w:ascii="Times New Roman" w:eastAsia="Calibri" w:hAnsi="Times New Roman" w:cs="Times New Roman"/>
          </w:rPr>
          <w:delText xml:space="preserve">I </w:delText>
        </w:r>
      </w:del>
      <w:ins w:id="17" w:author="Dicke, Marcel" w:date="2023-07-09T15:16:00Z">
        <w:r w:rsidR="006406D3">
          <w:rPr>
            <w:rFonts w:ascii="Times New Roman" w:eastAsia="Calibri" w:hAnsi="Times New Roman" w:cs="Times New Roman"/>
          </w:rPr>
          <w:t>We</w:t>
        </w:r>
        <w:r w:rsidR="006406D3" w:rsidRPr="00780D23">
          <w:rPr>
            <w:rFonts w:ascii="Times New Roman" w:eastAsia="Calibri" w:hAnsi="Times New Roman" w:cs="Times New Roman"/>
          </w:rPr>
          <w:t xml:space="preserve"> </w:t>
        </w:r>
      </w:ins>
      <w:r w:rsidR="00146719" w:rsidRPr="00780D23">
        <w:rPr>
          <w:rFonts w:ascii="Times New Roman" w:eastAsia="Calibri" w:hAnsi="Times New Roman" w:cs="Times New Roman"/>
        </w:rPr>
        <w:t xml:space="preserve">believe that our research aligns well with the scope and focus of </w:t>
      </w:r>
      <w:del w:id="18" w:author="Dicke, Marcel" w:date="2023-07-09T15:16:00Z">
        <w:r w:rsidR="00146719" w:rsidRPr="00780D23" w:rsidDel="006406D3">
          <w:rPr>
            <w:rFonts w:ascii="Times New Roman" w:eastAsia="Calibri" w:hAnsi="Times New Roman" w:cs="Times New Roman"/>
          </w:rPr>
          <w:delText>your esteemed</w:delText>
        </w:r>
      </w:del>
      <w:ins w:id="19" w:author="Dicke, Marcel" w:date="2023-07-09T15:16:00Z">
        <w:r w:rsidR="006406D3">
          <w:rPr>
            <w:rFonts w:ascii="Times New Roman" w:eastAsia="Calibri" w:hAnsi="Times New Roman" w:cs="Times New Roman"/>
          </w:rPr>
          <w:t>the</w:t>
        </w:r>
      </w:ins>
      <w:r w:rsidR="00146719" w:rsidRPr="00780D23">
        <w:rPr>
          <w:rFonts w:ascii="Times New Roman" w:eastAsia="Calibri" w:hAnsi="Times New Roman" w:cs="Times New Roman"/>
        </w:rPr>
        <w:t xml:space="preserve"> journal.</w:t>
      </w:r>
    </w:p>
    <w:p w14:paraId="56377543" w14:textId="77777777" w:rsidR="00146719" w:rsidRPr="00780D23" w:rsidRDefault="00146719" w:rsidP="00E91B07">
      <w:pPr>
        <w:spacing w:after="0" w:line="360" w:lineRule="auto"/>
        <w:jc w:val="both"/>
        <w:rPr>
          <w:rFonts w:ascii="Times New Roman" w:eastAsia="Calibri" w:hAnsi="Times New Roman" w:cs="Times New Roman"/>
        </w:rPr>
      </w:pPr>
    </w:p>
    <w:p w14:paraId="0A6F6F6D" w14:textId="0CB929DC" w:rsidR="008D45CF" w:rsidRPr="00780D23" w:rsidRDefault="000B2FDC"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 xml:space="preserve">Previous studies </w:t>
      </w:r>
      <w:r w:rsidR="008D45CF" w:rsidRPr="00780D23">
        <w:rPr>
          <w:rFonts w:ascii="Times New Roman" w:eastAsia="Calibri" w:hAnsi="Times New Roman" w:cs="Times New Roman"/>
        </w:rPr>
        <w:t xml:space="preserve">in the literature </w:t>
      </w:r>
      <w:r w:rsidRPr="00780D23">
        <w:rPr>
          <w:rFonts w:ascii="Times New Roman" w:eastAsia="Calibri" w:hAnsi="Times New Roman" w:cs="Times New Roman"/>
        </w:rPr>
        <w:t xml:space="preserve">have </w:t>
      </w:r>
      <w:r w:rsidR="00146719" w:rsidRPr="00780D23">
        <w:rPr>
          <w:rFonts w:ascii="Times New Roman" w:eastAsia="Calibri" w:hAnsi="Times New Roman" w:cs="Times New Roman"/>
        </w:rPr>
        <w:t>amended soil with insect residual streams</w:t>
      </w:r>
      <w:ins w:id="20" w:author="S.Y. CHIA" w:date="2023-07-27T17:26:00Z">
        <w:r w:rsidR="00CD7514">
          <w:rPr>
            <w:rFonts w:ascii="Times New Roman" w:eastAsia="Calibri" w:hAnsi="Times New Roman" w:cs="Times New Roman"/>
          </w:rPr>
          <w:t>,</w:t>
        </w:r>
      </w:ins>
      <w:r w:rsidR="00146719" w:rsidRPr="00780D23">
        <w:rPr>
          <w:rFonts w:ascii="Times New Roman" w:eastAsia="Calibri" w:hAnsi="Times New Roman" w:cs="Times New Roman"/>
        </w:rPr>
        <w:t xml:space="preserve"> including frass</w:t>
      </w:r>
      <w:ins w:id="21" w:author="S.Y. CHIA" w:date="2023-07-27T17:26:00Z">
        <w:r w:rsidR="00CD7514">
          <w:rPr>
            <w:rFonts w:ascii="Times New Roman" w:eastAsia="Calibri" w:hAnsi="Times New Roman" w:cs="Times New Roman"/>
          </w:rPr>
          <w:t>,</w:t>
        </w:r>
      </w:ins>
      <w:r w:rsidR="00146719" w:rsidRPr="00780D23">
        <w:rPr>
          <w:rFonts w:ascii="Times New Roman" w:eastAsia="Calibri" w:hAnsi="Times New Roman" w:cs="Times New Roman"/>
        </w:rPr>
        <w:t xml:space="preserve"> with promising effects on plant growth promotion.</w:t>
      </w:r>
      <w:r w:rsidR="00146719" w:rsidRPr="00780D23">
        <w:rPr>
          <w:sz w:val="20"/>
          <w:szCs w:val="20"/>
        </w:rPr>
        <w:t xml:space="preserve"> </w:t>
      </w:r>
      <w:r w:rsidR="00146719" w:rsidRPr="00780D23">
        <w:rPr>
          <w:rFonts w:ascii="Times New Roman" w:eastAsia="Calibri" w:hAnsi="Times New Roman" w:cs="Times New Roman"/>
        </w:rPr>
        <w:t xml:space="preserve">However, there is a limited understanding of the potential of frass to enhance plant development and resistance to insect herbivory. </w:t>
      </w:r>
      <w:r w:rsidR="008D45CF" w:rsidRPr="00780D23">
        <w:rPr>
          <w:rFonts w:ascii="Times New Roman" w:eastAsia="Calibri" w:hAnsi="Times New Roman" w:cs="Times New Roman"/>
        </w:rPr>
        <w:t>T</w:t>
      </w:r>
      <w:r w:rsidR="007D5436" w:rsidRPr="00780D23">
        <w:rPr>
          <w:rFonts w:ascii="Times New Roman" w:eastAsia="Calibri" w:hAnsi="Times New Roman" w:cs="Times New Roman"/>
        </w:rPr>
        <w:t xml:space="preserve">his </w:t>
      </w:r>
      <w:r w:rsidRPr="00780D23">
        <w:rPr>
          <w:rFonts w:ascii="Times New Roman" w:eastAsia="Calibri" w:hAnsi="Times New Roman" w:cs="Times New Roman"/>
        </w:rPr>
        <w:t>manuscript builds on the prior studies to understand</w:t>
      </w:r>
      <w:r w:rsidR="007D5436" w:rsidRPr="00780D23">
        <w:rPr>
          <w:rFonts w:ascii="Times New Roman" w:eastAsia="Calibri" w:hAnsi="Times New Roman" w:cs="Times New Roman"/>
        </w:rPr>
        <w:t xml:space="preserve"> the potential of </w:t>
      </w:r>
      <w:r w:rsidR="00590DB4" w:rsidRPr="00780D23">
        <w:rPr>
          <w:rFonts w:ascii="Times New Roman" w:eastAsia="Calibri" w:hAnsi="Times New Roman" w:cs="Times New Roman"/>
        </w:rPr>
        <w:t xml:space="preserve">utilizing </w:t>
      </w:r>
      <w:r w:rsidR="00146719" w:rsidRPr="00780D23">
        <w:rPr>
          <w:rFonts w:ascii="Times New Roman" w:eastAsia="Calibri" w:hAnsi="Times New Roman" w:cs="Times New Roman"/>
        </w:rPr>
        <w:t>raw, incubated,</w:t>
      </w:r>
      <w:r w:rsidR="00590DB4" w:rsidRPr="00780D23">
        <w:rPr>
          <w:rFonts w:ascii="Times New Roman" w:eastAsia="Calibri" w:hAnsi="Times New Roman" w:cs="Times New Roman"/>
        </w:rPr>
        <w:t xml:space="preserve"> </w:t>
      </w:r>
      <w:r w:rsidR="00151C9C" w:rsidRPr="00780D23">
        <w:rPr>
          <w:rFonts w:ascii="Times New Roman" w:eastAsia="Calibri" w:hAnsi="Times New Roman" w:cs="Times New Roman"/>
        </w:rPr>
        <w:t>or</w:t>
      </w:r>
      <w:r w:rsidR="00590DB4" w:rsidRPr="00780D23">
        <w:rPr>
          <w:rFonts w:ascii="Times New Roman" w:eastAsia="Calibri" w:hAnsi="Times New Roman" w:cs="Times New Roman"/>
        </w:rPr>
        <w:t xml:space="preserve"> comp</w:t>
      </w:r>
      <w:r w:rsidR="00146719" w:rsidRPr="00780D23">
        <w:rPr>
          <w:rFonts w:ascii="Times New Roman" w:eastAsia="Calibri" w:hAnsi="Times New Roman" w:cs="Times New Roman"/>
        </w:rPr>
        <w:t xml:space="preserve">osted frass derived from </w:t>
      </w:r>
      <w:r w:rsidR="00146719" w:rsidRPr="00780D23">
        <w:rPr>
          <w:rFonts w:ascii="Times New Roman" w:eastAsia="Times New Roman" w:hAnsi="Times New Roman" w:cs="Times New Roman"/>
        </w:rPr>
        <w:t>black soldier fly</w:t>
      </w:r>
      <w:r w:rsidR="00146719" w:rsidRPr="00780D23">
        <w:rPr>
          <w:rFonts w:ascii="Times New Roman" w:eastAsia="Calibri" w:hAnsi="Times New Roman" w:cs="Times New Roman"/>
        </w:rPr>
        <w:t xml:space="preserve"> larvae and yellow mealworm larvae on the growth of </w:t>
      </w:r>
      <w:r w:rsidR="00146719" w:rsidRPr="00780D23">
        <w:rPr>
          <w:rFonts w:ascii="Times New Roman" w:eastAsia="Calibri" w:hAnsi="Times New Roman" w:cs="Times New Roman"/>
          <w:i/>
          <w:iCs/>
        </w:rPr>
        <w:t>B. rapa</w:t>
      </w:r>
      <w:r w:rsidR="00146719" w:rsidRPr="00780D23">
        <w:rPr>
          <w:rFonts w:ascii="Times New Roman" w:eastAsia="Calibri" w:hAnsi="Times New Roman" w:cs="Times New Roman"/>
        </w:rPr>
        <w:t xml:space="preserve"> and the resistance of these plants to root-feeding larvae of </w:t>
      </w:r>
      <w:r w:rsidR="00146719" w:rsidRPr="00780D23">
        <w:rPr>
          <w:rFonts w:ascii="Times New Roman" w:eastAsia="Calibri" w:hAnsi="Times New Roman" w:cs="Times New Roman"/>
          <w:i/>
          <w:iCs/>
        </w:rPr>
        <w:t>Delia radicum</w:t>
      </w:r>
      <w:r w:rsidR="00146719" w:rsidRPr="00780D23">
        <w:rPr>
          <w:rFonts w:ascii="Times New Roman" w:eastAsia="Calibri" w:hAnsi="Times New Roman" w:cs="Times New Roman"/>
        </w:rPr>
        <w:t xml:space="preserve"> and shoot-feeding larvae of </w:t>
      </w:r>
      <w:r w:rsidR="00146719" w:rsidRPr="00780D23">
        <w:rPr>
          <w:rFonts w:ascii="Times New Roman" w:eastAsia="Calibri" w:hAnsi="Times New Roman" w:cs="Times New Roman"/>
          <w:i/>
          <w:iCs/>
        </w:rPr>
        <w:t>Plutella xylostella</w:t>
      </w:r>
      <w:r w:rsidR="008D45CF" w:rsidRPr="00780D23">
        <w:rPr>
          <w:rFonts w:ascii="Times New Roman" w:eastAsia="Calibri" w:hAnsi="Times New Roman" w:cs="Times New Roman"/>
        </w:rPr>
        <w:t>.</w:t>
      </w:r>
    </w:p>
    <w:p w14:paraId="38041193" w14:textId="77777777" w:rsidR="00146719" w:rsidRPr="00780D23" w:rsidRDefault="00146719" w:rsidP="00E91B07">
      <w:pPr>
        <w:spacing w:after="0" w:line="360" w:lineRule="auto"/>
        <w:jc w:val="both"/>
        <w:rPr>
          <w:rFonts w:ascii="Times New Roman" w:eastAsia="Times New Roman" w:hAnsi="Times New Roman" w:cs="Times New Roman"/>
          <w:b/>
        </w:rPr>
      </w:pPr>
    </w:p>
    <w:p w14:paraId="2E9D07F9" w14:textId="538D288B" w:rsidR="007D5436" w:rsidRPr="00780D23" w:rsidRDefault="00146719"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 xml:space="preserve">The significance of our research lies in its contribution to </w:t>
      </w:r>
      <w:del w:id="22" w:author="S.Y. CHIA" w:date="2023-07-27T17:26:00Z">
        <w:r w:rsidRPr="00780D23" w:rsidDel="00CD7514">
          <w:rPr>
            <w:rFonts w:ascii="Times New Roman" w:eastAsia="Calibri" w:hAnsi="Times New Roman" w:cs="Times New Roman"/>
          </w:rPr>
          <w:delText>the development of</w:delText>
        </w:r>
      </w:del>
      <w:ins w:id="23" w:author="S.Y. CHIA" w:date="2023-07-27T17:26:00Z">
        <w:r w:rsidR="00CD7514">
          <w:rPr>
            <w:rFonts w:ascii="Times New Roman" w:eastAsia="Calibri" w:hAnsi="Times New Roman" w:cs="Times New Roman"/>
          </w:rPr>
          <w:t>developing</w:t>
        </w:r>
      </w:ins>
      <w:r w:rsidRPr="00780D23">
        <w:rPr>
          <w:rFonts w:ascii="Times New Roman" w:eastAsia="Calibri" w:hAnsi="Times New Roman" w:cs="Times New Roman"/>
        </w:rPr>
        <w:t xml:space="preserve"> a zero-waste food production system by closing the nutrient cycle in insect farming. Our manuscript shows that utilising frass from the larvae of black soldier fly and yellow mealworm as organic fertilizers holds promise for sustainable agriculture. Additionally, our findings provide insights into </w:t>
      </w:r>
      <w:del w:id="24" w:author="S.Y. CHIA" w:date="2023-07-27T17:26:00Z">
        <w:r w:rsidRPr="00780D23" w:rsidDel="00CD7514">
          <w:rPr>
            <w:rFonts w:ascii="Times New Roman" w:eastAsia="Calibri" w:hAnsi="Times New Roman" w:cs="Times New Roman"/>
          </w:rPr>
          <w:delText>the use of</w:delText>
        </w:r>
      </w:del>
      <w:ins w:id="25" w:author="S.Y. CHIA" w:date="2023-07-27T17:26:00Z">
        <w:r w:rsidR="00CD7514">
          <w:rPr>
            <w:rFonts w:ascii="Times New Roman" w:eastAsia="Calibri" w:hAnsi="Times New Roman" w:cs="Times New Roman"/>
          </w:rPr>
          <w:t>using</w:t>
        </w:r>
      </w:ins>
      <w:r w:rsidRPr="00780D23">
        <w:rPr>
          <w:rFonts w:ascii="Times New Roman" w:eastAsia="Calibri" w:hAnsi="Times New Roman" w:cs="Times New Roman"/>
        </w:rPr>
        <w:t xml:space="preserve"> frass as a pest management strategy, reducing the reliance on chemical pesticides. We believe that the results of our study will be of great interest to the readership of Entomologia Experimentalis et Applicata. </w:t>
      </w:r>
      <w:r w:rsidR="007D5436" w:rsidRPr="00780D23">
        <w:rPr>
          <w:rFonts w:ascii="Times New Roman" w:eastAsia="Calibri" w:hAnsi="Times New Roman" w:cs="Times New Roman"/>
        </w:rPr>
        <w:t xml:space="preserve">This manuscript is not under consideration for publication in any other journal. </w:t>
      </w:r>
    </w:p>
    <w:p w14:paraId="5947A602" w14:textId="77777777" w:rsidR="00590DB4" w:rsidRPr="00780D23" w:rsidRDefault="00590DB4" w:rsidP="00E91B07">
      <w:pPr>
        <w:spacing w:after="0" w:line="360" w:lineRule="auto"/>
        <w:jc w:val="both"/>
        <w:rPr>
          <w:rFonts w:ascii="Times New Roman" w:eastAsia="Calibri" w:hAnsi="Times New Roman" w:cs="Times New Roman"/>
        </w:rPr>
      </w:pPr>
    </w:p>
    <w:p w14:paraId="3F929FDA" w14:textId="3062728F" w:rsidR="00590DB4" w:rsidRPr="00780D23" w:rsidRDefault="00590DB4"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Thank you for your consideration</w:t>
      </w:r>
      <w:r w:rsidR="007D5436" w:rsidRPr="00780D23">
        <w:rPr>
          <w:rFonts w:ascii="Times New Roman" w:eastAsia="Calibri" w:hAnsi="Times New Roman" w:cs="Times New Roman"/>
        </w:rPr>
        <w:t>.</w:t>
      </w:r>
    </w:p>
    <w:p w14:paraId="770B3CB8" w14:textId="77777777" w:rsidR="007D5436" w:rsidRPr="00780D23" w:rsidRDefault="00590DB4" w:rsidP="00E91B07">
      <w:pPr>
        <w:spacing w:after="0" w:line="360" w:lineRule="auto"/>
        <w:jc w:val="both"/>
        <w:rPr>
          <w:rFonts w:ascii="Times New Roman" w:eastAsia="Calibri" w:hAnsi="Times New Roman" w:cs="Times New Roman"/>
        </w:rPr>
      </w:pPr>
      <w:r w:rsidRPr="00780D23">
        <w:rPr>
          <w:rFonts w:ascii="Times New Roman" w:eastAsia="Calibri" w:hAnsi="Times New Roman" w:cs="Times New Roman"/>
        </w:rPr>
        <w:t>S</w:t>
      </w:r>
      <w:r w:rsidR="007D5436" w:rsidRPr="00780D23">
        <w:rPr>
          <w:rFonts w:ascii="Times New Roman" w:eastAsia="Calibri" w:hAnsi="Times New Roman" w:cs="Times New Roman"/>
        </w:rPr>
        <w:t>incerely,</w:t>
      </w:r>
    </w:p>
    <w:p w14:paraId="05254679" w14:textId="77777777" w:rsidR="00124735" w:rsidRDefault="00124735" w:rsidP="00E91B07">
      <w:pPr>
        <w:spacing w:line="360" w:lineRule="auto"/>
        <w:rPr>
          <w:ins w:id="26" w:author="Dicke, Marcel" w:date="2023-07-09T15:15:00Z"/>
          <w:rFonts w:ascii="Times New Roman" w:hAnsi="Times New Roman" w:cs="Times New Roman"/>
          <w:sz w:val="24"/>
          <w:szCs w:val="24"/>
        </w:rPr>
      </w:pPr>
    </w:p>
    <w:p w14:paraId="110D0AFA" w14:textId="1B78FC29" w:rsidR="00935B91" w:rsidRPr="00E91B07" w:rsidRDefault="00935B91" w:rsidP="00E91B07">
      <w:pPr>
        <w:spacing w:line="360" w:lineRule="auto"/>
        <w:rPr>
          <w:rFonts w:ascii="Times New Roman" w:hAnsi="Times New Roman" w:cs="Times New Roman"/>
          <w:sz w:val="24"/>
          <w:szCs w:val="24"/>
        </w:rPr>
      </w:pPr>
      <w:ins w:id="27" w:author="Dicke, Marcel" w:date="2023-07-09T15:15:00Z">
        <w:r>
          <w:rPr>
            <w:rFonts w:ascii="Times New Roman" w:hAnsi="Times New Roman" w:cs="Times New Roman"/>
            <w:sz w:val="24"/>
            <w:szCs w:val="24"/>
          </w:rPr>
          <w:t>Shaphan Chia, Joop van Loon and Marcel Dicke</w:t>
        </w:r>
      </w:ins>
    </w:p>
    <w:sectPr w:rsidR="00935B91" w:rsidRPr="00E9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 CHIA">
    <w15:presenceInfo w15:providerId="Windows Live" w15:userId="a6a44988be94050b"/>
  </w15:person>
  <w15:person w15:author="Dicke, Marcel">
    <w15:presenceInfo w15:providerId="AD" w15:userId="S::marcel.dicke@wur.nl::d629b38b-23de-4d5e-a1f2-94bffbd75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3MrcwNTW3NDYwMTJV0lEKTi0uzszPAykwqgUAJPtnASwAAAA="/>
  </w:docVars>
  <w:rsids>
    <w:rsidRoot w:val="007D5436"/>
    <w:rsid w:val="000B2FDC"/>
    <w:rsid w:val="00124735"/>
    <w:rsid w:val="0013044C"/>
    <w:rsid w:val="00146719"/>
    <w:rsid w:val="00151C9C"/>
    <w:rsid w:val="00567CC8"/>
    <w:rsid w:val="00590DB4"/>
    <w:rsid w:val="005F7CBE"/>
    <w:rsid w:val="006406D3"/>
    <w:rsid w:val="00754A76"/>
    <w:rsid w:val="00780D23"/>
    <w:rsid w:val="007D5436"/>
    <w:rsid w:val="008D45CF"/>
    <w:rsid w:val="00935B91"/>
    <w:rsid w:val="00CD7514"/>
    <w:rsid w:val="00E91B07"/>
    <w:rsid w:val="00FB0EF0"/>
    <w:rsid w:val="00FB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3D07"/>
  <w15:chartTrackingRefBased/>
  <w15:docId w15:val="{492DE61D-324D-494E-A3BB-CE2937D9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35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308</Words>
  <Characters>1757</Characters>
  <Application>Microsoft Office Word</Application>
  <DocSecurity>0</DocSecurity>
  <Lines>33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Shaphan</dc:creator>
  <cp:keywords/>
  <dc:description/>
  <cp:lastModifiedBy>S.Y. CHIA</cp:lastModifiedBy>
  <cp:revision>3</cp:revision>
  <cp:lastPrinted>2019-08-08T06:54:00Z</cp:lastPrinted>
  <dcterms:created xsi:type="dcterms:W3CDTF">2023-07-20T09:43:00Z</dcterms:created>
  <dcterms:modified xsi:type="dcterms:W3CDTF">2023-07-27T15:27:00Z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3568487fa862c66aa429692079c6f1d080eaaa0a10d849f668ccb4074ed5193e</vt:lpwstr>
  </property>
</Properties>
</file>