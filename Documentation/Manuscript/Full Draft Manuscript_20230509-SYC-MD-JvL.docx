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C447" w14:textId="418A43BA" w:rsidR="00B36056" w:rsidRDefault="00B36056" w:rsidP="00920599">
      <w:pPr>
        <w:jc w:val="both"/>
        <w:rPr>
          <w:rFonts w:ascii="Times New Roman" w:hAnsi="Times New Roman" w:cs="Times New Roman"/>
          <w:b/>
          <w:bCs/>
          <w:sz w:val="28"/>
          <w:szCs w:val="28"/>
        </w:rPr>
      </w:pPr>
      <w:bookmarkStart w:id="0" w:name="_Hlk133105102"/>
      <w:bookmarkEnd w:id="0"/>
      <w:r w:rsidRPr="00FD6A31">
        <w:rPr>
          <w:rFonts w:ascii="Times New Roman" w:hAnsi="Times New Roman" w:cs="Times New Roman"/>
          <w:b/>
          <w:bCs/>
          <w:sz w:val="28"/>
          <w:szCs w:val="28"/>
        </w:rPr>
        <w:t xml:space="preserve">Target </w:t>
      </w:r>
      <w:r w:rsidR="0040300E" w:rsidRPr="00FD6A31">
        <w:rPr>
          <w:rFonts w:ascii="Times New Roman" w:hAnsi="Times New Roman" w:cs="Times New Roman"/>
          <w:b/>
          <w:bCs/>
          <w:sz w:val="28"/>
          <w:szCs w:val="28"/>
        </w:rPr>
        <w:t>Journal:</w:t>
      </w:r>
    </w:p>
    <w:p w14:paraId="66268689" w14:textId="77777777" w:rsidR="0040300E" w:rsidRPr="0040300E" w:rsidRDefault="0040300E" w:rsidP="00920599">
      <w:pPr>
        <w:jc w:val="both"/>
        <w:rPr>
          <w:rFonts w:ascii="Times New Roman" w:hAnsi="Times New Roman" w:cs="Times New Roman"/>
          <w:b/>
          <w:bCs/>
          <w:sz w:val="24"/>
          <w:szCs w:val="24"/>
        </w:rPr>
      </w:pPr>
    </w:p>
    <w:p w14:paraId="26F057E6" w14:textId="6ABC4FF3" w:rsidR="000825D9" w:rsidRDefault="00770B24" w:rsidP="00920599">
      <w:pPr>
        <w:jc w:val="both"/>
        <w:rPr>
          <w:rFonts w:ascii="Times New Roman" w:hAnsi="Times New Roman" w:cs="Times New Roman"/>
          <w:b/>
          <w:bCs/>
          <w:sz w:val="28"/>
          <w:szCs w:val="28"/>
          <w:lang w:val="en-US"/>
        </w:rPr>
      </w:pPr>
      <w:bookmarkStart w:id="1" w:name="_Hlk133390709"/>
      <w:ins w:id="2" w:author="Joop van Loon" w:date="2023-06-20T14:18:00Z">
        <w:r>
          <w:rPr>
            <w:rFonts w:ascii="Times New Roman" w:hAnsi="Times New Roman" w:cs="Times New Roman"/>
            <w:b/>
            <w:bCs/>
            <w:sz w:val="28"/>
            <w:szCs w:val="28"/>
          </w:rPr>
          <w:t xml:space="preserve">Effects of </w:t>
        </w:r>
      </w:ins>
      <w:del w:id="3" w:author="Joop van Loon" w:date="2023-06-20T14:18:00Z">
        <w:r w:rsidR="003B184D" w:rsidDel="00770B24">
          <w:rPr>
            <w:rFonts w:ascii="Times New Roman" w:hAnsi="Times New Roman" w:cs="Times New Roman"/>
            <w:b/>
            <w:bCs/>
            <w:sz w:val="28"/>
            <w:szCs w:val="28"/>
          </w:rPr>
          <w:delText>F</w:delText>
        </w:r>
      </w:del>
      <w:ins w:id="4" w:author="Joop van Loon" w:date="2023-06-20T14:18:00Z">
        <w:r>
          <w:rPr>
            <w:rFonts w:ascii="Times New Roman" w:hAnsi="Times New Roman" w:cs="Times New Roman"/>
            <w:b/>
            <w:bCs/>
            <w:sz w:val="28"/>
            <w:szCs w:val="28"/>
          </w:rPr>
          <w:t>f</w:t>
        </w:r>
      </w:ins>
      <w:r w:rsidR="003B184D">
        <w:rPr>
          <w:rFonts w:ascii="Times New Roman" w:hAnsi="Times New Roman" w:cs="Times New Roman"/>
          <w:b/>
          <w:bCs/>
          <w:sz w:val="28"/>
          <w:szCs w:val="28"/>
        </w:rPr>
        <w:t>rass</w:t>
      </w:r>
      <w:del w:id="5" w:author="Dicke, Marcel" w:date="2023-06-07T19:59:00Z">
        <w:r w:rsidR="003B184D" w:rsidDel="00114B85">
          <w:rPr>
            <w:rFonts w:ascii="Times New Roman" w:hAnsi="Times New Roman" w:cs="Times New Roman"/>
            <w:b/>
            <w:bCs/>
            <w:sz w:val="28"/>
            <w:szCs w:val="28"/>
          </w:rPr>
          <w:delText xml:space="preserve"> derived</w:delText>
        </w:r>
      </w:del>
      <w:r w:rsidR="003B184D">
        <w:rPr>
          <w:rFonts w:ascii="Times New Roman" w:hAnsi="Times New Roman" w:cs="Times New Roman"/>
          <w:b/>
          <w:bCs/>
          <w:sz w:val="28"/>
          <w:szCs w:val="28"/>
        </w:rPr>
        <w:t xml:space="preserve"> from b</w:t>
      </w:r>
      <w:r w:rsidR="003B184D" w:rsidRPr="003B184D">
        <w:rPr>
          <w:rFonts w:ascii="Times New Roman" w:hAnsi="Times New Roman" w:cs="Times New Roman"/>
          <w:b/>
          <w:bCs/>
          <w:sz w:val="28"/>
          <w:szCs w:val="28"/>
        </w:rPr>
        <w:t>lack soldier fly (</w:t>
      </w:r>
      <w:r w:rsidR="003B184D" w:rsidRPr="003B184D">
        <w:rPr>
          <w:rFonts w:ascii="Times New Roman" w:hAnsi="Times New Roman" w:cs="Times New Roman"/>
          <w:b/>
          <w:bCs/>
          <w:i/>
          <w:iCs/>
          <w:sz w:val="28"/>
          <w:szCs w:val="28"/>
        </w:rPr>
        <w:t>Hermetia illucens</w:t>
      </w:r>
      <w:r w:rsidR="003B184D" w:rsidRPr="003B184D">
        <w:rPr>
          <w:rFonts w:ascii="Times New Roman" w:hAnsi="Times New Roman" w:cs="Times New Roman"/>
          <w:b/>
          <w:bCs/>
          <w:sz w:val="28"/>
          <w:szCs w:val="28"/>
        </w:rPr>
        <w:t>) larvae</w:t>
      </w:r>
      <w:r w:rsidR="003B184D">
        <w:rPr>
          <w:rFonts w:ascii="Times New Roman" w:hAnsi="Times New Roman" w:cs="Times New Roman"/>
          <w:b/>
          <w:bCs/>
          <w:sz w:val="28"/>
          <w:szCs w:val="28"/>
        </w:rPr>
        <w:t xml:space="preserve"> and yellow mealworms (</w:t>
      </w:r>
      <w:r w:rsidR="003B184D" w:rsidRPr="003B184D">
        <w:rPr>
          <w:rFonts w:ascii="Times New Roman" w:hAnsi="Times New Roman" w:cs="Times New Roman"/>
          <w:b/>
          <w:bCs/>
          <w:i/>
          <w:iCs/>
          <w:sz w:val="28"/>
          <w:szCs w:val="28"/>
        </w:rPr>
        <w:t>Tenebrio molito</w:t>
      </w:r>
      <w:r w:rsidR="005C06EA">
        <w:rPr>
          <w:rFonts w:ascii="Times New Roman" w:hAnsi="Times New Roman" w:cs="Times New Roman"/>
          <w:b/>
          <w:bCs/>
          <w:i/>
          <w:iCs/>
          <w:sz w:val="28"/>
          <w:szCs w:val="28"/>
        </w:rPr>
        <w:t>r</w:t>
      </w:r>
      <w:r w:rsidR="003B184D">
        <w:rPr>
          <w:rFonts w:ascii="Times New Roman" w:hAnsi="Times New Roman" w:cs="Times New Roman"/>
          <w:b/>
          <w:bCs/>
          <w:sz w:val="28"/>
          <w:szCs w:val="28"/>
        </w:rPr>
        <w:t>)</w:t>
      </w:r>
      <w:r w:rsidR="003B184D" w:rsidRPr="003B184D">
        <w:rPr>
          <w:rFonts w:ascii="Times New Roman" w:hAnsi="Times New Roman" w:cs="Times New Roman"/>
          <w:b/>
          <w:bCs/>
          <w:sz w:val="28"/>
          <w:szCs w:val="28"/>
        </w:rPr>
        <w:t xml:space="preserve"> </w:t>
      </w:r>
      <w:ins w:id="6" w:author="Joop van Loon" w:date="2023-06-20T14:18:00Z">
        <w:r>
          <w:rPr>
            <w:rFonts w:ascii="Times New Roman" w:hAnsi="Times New Roman" w:cs="Times New Roman"/>
            <w:b/>
            <w:bCs/>
            <w:sz w:val="28"/>
            <w:szCs w:val="28"/>
          </w:rPr>
          <w:t xml:space="preserve">on </w:t>
        </w:r>
      </w:ins>
      <w:del w:id="7" w:author="Joop van Loon" w:date="2023-06-20T14:18:00Z">
        <w:r w:rsidR="00DE3309" w:rsidDel="00770B24">
          <w:rPr>
            <w:rFonts w:ascii="Times New Roman" w:hAnsi="Times New Roman" w:cs="Times New Roman"/>
            <w:b/>
            <w:bCs/>
            <w:sz w:val="28"/>
            <w:szCs w:val="28"/>
          </w:rPr>
          <w:delText>affects</w:delText>
        </w:r>
        <w:r w:rsidR="003B184D" w:rsidRPr="003B184D" w:rsidDel="00770B24">
          <w:rPr>
            <w:rFonts w:ascii="Times New Roman" w:hAnsi="Times New Roman" w:cs="Times New Roman"/>
            <w:b/>
            <w:bCs/>
            <w:sz w:val="28"/>
            <w:szCs w:val="28"/>
          </w:rPr>
          <w:delText xml:space="preserve"> </w:delText>
        </w:r>
      </w:del>
      <w:r w:rsidR="003B184D">
        <w:rPr>
          <w:rFonts w:ascii="Times New Roman" w:hAnsi="Times New Roman" w:cs="Times New Roman"/>
          <w:b/>
          <w:bCs/>
          <w:sz w:val="28"/>
          <w:szCs w:val="28"/>
        </w:rPr>
        <w:t xml:space="preserve">growth </w:t>
      </w:r>
      <w:del w:id="8" w:author="Joop van Loon" w:date="2023-06-20T14:19:00Z">
        <w:r w:rsidR="003B184D" w:rsidDel="00770B24">
          <w:rPr>
            <w:rFonts w:ascii="Times New Roman" w:hAnsi="Times New Roman" w:cs="Times New Roman"/>
            <w:b/>
            <w:bCs/>
            <w:sz w:val="28"/>
            <w:szCs w:val="28"/>
          </w:rPr>
          <w:delText xml:space="preserve">performance </w:delText>
        </w:r>
      </w:del>
      <w:r w:rsidR="003B184D">
        <w:rPr>
          <w:rFonts w:ascii="Times New Roman" w:hAnsi="Times New Roman" w:cs="Times New Roman"/>
          <w:b/>
          <w:bCs/>
          <w:sz w:val="28"/>
          <w:szCs w:val="28"/>
        </w:rPr>
        <w:t xml:space="preserve">and resistance to </w:t>
      </w:r>
      <w:r w:rsidR="000825D9">
        <w:rPr>
          <w:rFonts w:ascii="Times New Roman" w:hAnsi="Times New Roman" w:cs="Times New Roman"/>
          <w:b/>
          <w:bCs/>
          <w:sz w:val="28"/>
          <w:szCs w:val="28"/>
          <w:lang w:val="en-US"/>
        </w:rPr>
        <w:t>insect herbivor</w:t>
      </w:r>
      <w:r w:rsidR="003B184D">
        <w:rPr>
          <w:rFonts w:ascii="Times New Roman" w:hAnsi="Times New Roman" w:cs="Times New Roman"/>
          <w:b/>
          <w:bCs/>
          <w:sz w:val="28"/>
          <w:szCs w:val="28"/>
          <w:lang w:val="en-US"/>
        </w:rPr>
        <w:t>es</w:t>
      </w:r>
      <w:r w:rsidR="00EB0397">
        <w:rPr>
          <w:rFonts w:ascii="Times New Roman" w:hAnsi="Times New Roman" w:cs="Times New Roman"/>
          <w:b/>
          <w:bCs/>
          <w:sz w:val="28"/>
          <w:szCs w:val="28"/>
          <w:lang w:val="en-US"/>
        </w:rPr>
        <w:t xml:space="preserve"> </w:t>
      </w:r>
      <w:r w:rsidR="00FD6A73">
        <w:rPr>
          <w:rFonts w:ascii="Times New Roman" w:hAnsi="Times New Roman" w:cs="Times New Roman"/>
          <w:b/>
          <w:bCs/>
          <w:sz w:val="28"/>
          <w:szCs w:val="28"/>
          <w:lang w:val="en-US"/>
        </w:rPr>
        <w:t>of</w:t>
      </w:r>
      <w:r w:rsidR="00EB0397">
        <w:rPr>
          <w:rFonts w:ascii="Times New Roman" w:hAnsi="Times New Roman" w:cs="Times New Roman"/>
          <w:b/>
          <w:bCs/>
          <w:sz w:val="28"/>
          <w:szCs w:val="28"/>
          <w:lang w:val="en-US"/>
        </w:rPr>
        <w:t xml:space="preserve"> </w:t>
      </w:r>
      <w:r w:rsidR="005C06EA">
        <w:rPr>
          <w:rFonts w:ascii="Times New Roman" w:hAnsi="Times New Roman" w:cs="Times New Roman"/>
          <w:b/>
          <w:bCs/>
          <w:sz w:val="28"/>
          <w:szCs w:val="28"/>
          <w:lang w:val="en-US"/>
        </w:rPr>
        <w:t>f</w:t>
      </w:r>
      <w:r w:rsidR="00EB0397">
        <w:rPr>
          <w:rFonts w:ascii="Times New Roman" w:hAnsi="Times New Roman" w:cs="Times New Roman"/>
          <w:b/>
          <w:bCs/>
          <w:sz w:val="28"/>
          <w:szCs w:val="28"/>
          <w:lang w:val="en-US"/>
        </w:rPr>
        <w:t>ield mustard (</w:t>
      </w:r>
      <w:r w:rsidR="00EB0397" w:rsidRPr="00EB0397">
        <w:rPr>
          <w:rFonts w:ascii="Times New Roman" w:hAnsi="Times New Roman" w:cs="Times New Roman"/>
          <w:b/>
          <w:bCs/>
          <w:i/>
          <w:iCs/>
          <w:sz w:val="28"/>
          <w:szCs w:val="28"/>
          <w:lang w:val="en-US"/>
        </w:rPr>
        <w:t>Brassica rapa</w:t>
      </w:r>
      <w:r w:rsidR="00EB0397">
        <w:rPr>
          <w:rFonts w:ascii="Times New Roman" w:hAnsi="Times New Roman" w:cs="Times New Roman"/>
          <w:b/>
          <w:bCs/>
          <w:sz w:val="28"/>
          <w:szCs w:val="28"/>
          <w:lang w:val="en-US"/>
        </w:rPr>
        <w:t>)</w:t>
      </w:r>
      <w:ins w:id="9" w:author="Joop van Loon" w:date="2023-06-20T14:19:00Z">
        <w:r>
          <w:rPr>
            <w:rFonts w:ascii="Times New Roman" w:hAnsi="Times New Roman" w:cs="Times New Roman"/>
            <w:b/>
            <w:bCs/>
            <w:sz w:val="28"/>
            <w:szCs w:val="28"/>
            <w:lang w:val="en-US"/>
          </w:rPr>
          <w:t xml:space="preserve">: </w:t>
        </w:r>
      </w:ins>
      <w:ins w:id="10" w:author="Joop van Loon" w:date="2023-06-20T14:20:00Z">
        <w:r>
          <w:rPr>
            <w:rFonts w:ascii="Times New Roman" w:hAnsi="Times New Roman" w:cs="Times New Roman"/>
            <w:b/>
            <w:bCs/>
            <w:sz w:val="28"/>
            <w:szCs w:val="28"/>
            <w:lang w:val="en-US"/>
          </w:rPr>
          <w:t>differences between insect species and frass treatments</w:t>
        </w:r>
      </w:ins>
      <w:ins w:id="11" w:author="Joop van Loon" w:date="2023-06-20T14:19:00Z">
        <w:r>
          <w:rPr>
            <w:rFonts w:ascii="Times New Roman" w:hAnsi="Times New Roman" w:cs="Times New Roman"/>
            <w:b/>
            <w:bCs/>
            <w:sz w:val="28"/>
            <w:szCs w:val="28"/>
            <w:lang w:val="en-US"/>
          </w:rPr>
          <w:t xml:space="preserve"> </w:t>
        </w:r>
      </w:ins>
    </w:p>
    <w:bookmarkEnd w:id="1"/>
    <w:p w14:paraId="6601F312" w14:textId="77777777" w:rsidR="000F268A" w:rsidRDefault="000F268A" w:rsidP="000F268A">
      <w:pPr>
        <w:jc w:val="both"/>
        <w:rPr>
          <w:rFonts w:ascii="Times New Roman" w:hAnsi="Times New Roman" w:cs="Times New Roman"/>
          <w:sz w:val="24"/>
          <w:szCs w:val="24"/>
        </w:rPr>
      </w:pPr>
    </w:p>
    <w:p w14:paraId="7AE286A7" w14:textId="3F162A5E" w:rsidR="000F268A" w:rsidRPr="000F268A" w:rsidRDefault="000F268A" w:rsidP="000F268A">
      <w:pPr>
        <w:jc w:val="both"/>
        <w:rPr>
          <w:rFonts w:ascii="Times New Roman" w:hAnsi="Times New Roman" w:cs="Times New Roman"/>
          <w:sz w:val="28"/>
          <w:szCs w:val="28"/>
        </w:rPr>
      </w:pPr>
      <w:r w:rsidRPr="000F268A">
        <w:rPr>
          <w:rFonts w:ascii="Times New Roman" w:hAnsi="Times New Roman" w:cs="Times New Roman"/>
          <w:sz w:val="28"/>
          <w:szCs w:val="28"/>
        </w:rPr>
        <w:t>Shaphan Y</w:t>
      </w:r>
      <w:r w:rsidR="00FD6A73">
        <w:rPr>
          <w:rFonts w:ascii="Times New Roman" w:hAnsi="Times New Roman" w:cs="Times New Roman"/>
          <w:sz w:val="28"/>
          <w:szCs w:val="28"/>
        </w:rPr>
        <w:t>.</w:t>
      </w:r>
      <w:r w:rsidRPr="000F268A">
        <w:rPr>
          <w:rFonts w:ascii="Times New Roman" w:hAnsi="Times New Roman" w:cs="Times New Roman"/>
          <w:sz w:val="28"/>
          <w:szCs w:val="28"/>
        </w:rPr>
        <w:t xml:space="preserve"> Chia</w:t>
      </w:r>
      <w:r w:rsidRPr="000F268A">
        <w:rPr>
          <w:rFonts w:ascii="Times New Roman" w:hAnsi="Times New Roman" w:cs="Times New Roman"/>
          <w:sz w:val="28"/>
          <w:szCs w:val="28"/>
          <w:vertAlign w:val="subscript"/>
        </w:rPr>
        <w:t xml:space="preserve">, </w:t>
      </w:r>
      <w:r w:rsidRPr="000F268A">
        <w:rPr>
          <w:rFonts w:ascii="Times New Roman" w:hAnsi="Times New Roman" w:cs="Times New Roman"/>
          <w:sz w:val="28"/>
          <w:szCs w:val="28"/>
        </w:rPr>
        <w:t>Joop J</w:t>
      </w:r>
      <w:r w:rsidR="00FD6A73">
        <w:rPr>
          <w:rFonts w:ascii="Times New Roman" w:hAnsi="Times New Roman" w:cs="Times New Roman"/>
          <w:sz w:val="28"/>
          <w:szCs w:val="28"/>
        </w:rPr>
        <w:t xml:space="preserve">. </w:t>
      </w:r>
      <w:r w:rsidRPr="000F268A">
        <w:rPr>
          <w:rFonts w:ascii="Times New Roman" w:hAnsi="Times New Roman" w:cs="Times New Roman"/>
          <w:sz w:val="28"/>
          <w:szCs w:val="28"/>
        </w:rPr>
        <w:t>A</w:t>
      </w:r>
      <w:r w:rsidR="00FD6A73">
        <w:rPr>
          <w:rFonts w:ascii="Times New Roman" w:hAnsi="Times New Roman" w:cs="Times New Roman"/>
          <w:sz w:val="28"/>
          <w:szCs w:val="28"/>
        </w:rPr>
        <w:t>.</w:t>
      </w:r>
      <w:r w:rsidRPr="000F268A">
        <w:rPr>
          <w:rFonts w:ascii="Times New Roman" w:hAnsi="Times New Roman" w:cs="Times New Roman"/>
          <w:sz w:val="28"/>
          <w:szCs w:val="28"/>
        </w:rPr>
        <w:t xml:space="preserve"> van Loon</w:t>
      </w:r>
      <w:r w:rsidRPr="000F268A">
        <w:rPr>
          <w:rFonts w:ascii="Times New Roman" w:hAnsi="Times New Roman" w:cs="Times New Roman"/>
          <w:sz w:val="28"/>
          <w:szCs w:val="28"/>
          <w:vertAlign w:val="subscript"/>
        </w:rPr>
        <w:t xml:space="preserve"> </w:t>
      </w:r>
      <w:r w:rsidRPr="000F268A">
        <w:rPr>
          <w:rFonts w:ascii="Times New Roman" w:hAnsi="Times New Roman" w:cs="Times New Roman"/>
          <w:sz w:val="28"/>
          <w:szCs w:val="28"/>
        </w:rPr>
        <w:t>and Marcel Dicke</w:t>
      </w:r>
    </w:p>
    <w:p w14:paraId="11E68920" w14:textId="77777777" w:rsidR="00FA0459" w:rsidRDefault="00FA0459" w:rsidP="00920599">
      <w:pPr>
        <w:jc w:val="both"/>
        <w:rPr>
          <w:rFonts w:ascii="Times New Roman" w:eastAsia="Times New Roman" w:hAnsi="Times New Roman" w:cs="Times New Roman"/>
          <w:sz w:val="24"/>
          <w:szCs w:val="24"/>
        </w:rPr>
      </w:pPr>
    </w:p>
    <w:p w14:paraId="124A2224" w14:textId="02765D50" w:rsidR="001849FC" w:rsidRDefault="000F268A" w:rsidP="00920599">
      <w:pPr>
        <w:jc w:val="both"/>
        <w:rPr>
          <w:rFonts w:ascii="Times New Roman" w:hAnsi="Times New Roman" w:cs="Times New Roman"/>
          <w:b/>
          <w:bCs/>
          <w:sz w:val="28"/>
          <w:szCs w:val="28"/>
          <w:lang w:val="en-US"/>
        </w:rPr>
      </w:pPr>
      <w:r w:rsidRPr="000F268A">
        <w:rPr>
          <w:rFonts w:ascii="Times New Roman" w:eastAsia="Times New Roman" w:hAnsi="Times New Roman" w:cs="Times New Roman"/>
          <w:sz w:val="24"/>
          <w:szCs w:val="24"/>
        </w:rPr>
        <w:t>Laboratory of Entomology, Wageningen University &amp; Research, P.O. Box 16, 6700 AA Wageningen, the Netherlands.</w:t>
      </w:r>
    </w:p>
    <w:p w14:paraId="14968EA4" w14:textId="77777777" w:rsidR="001849FC" w:rsidRDefault="001849FC" w:rsidP="00920599">
      <w:pPr>
        <w:jc w:val="both"/>
        <w:rPr>
          <w:rFonts w:ascii="Times New Roman" w:hAnsi="Times New Roman" w:cs="Times New Roman"/>
          <w:b/>
          <w:bCs/>
          <w:sz w:val="28"/>
          <w:szCs w:val="28"/>
          <w:lang w:val="en-US"/>
        </w:rPr>
      </w:pPr>
    </w:p>
    <w:p w14:paraId="45B8D688" w14:textId="77777777" w:rsidR="001849FC" w:rsidRDefault="001849FC" w:rsidP="00920599">
      <w:pPr>
        <w:jc w:val="both"/>
        <w:rPr>
          <w:rFonts w:ascii="Times New Roman" w:hAnsi="Times New Roman" w:cs="Times New Roman"/>
          <w:b/>
          <w:bCs/>
          <w:sz w:val="28"/>
          <w:szCs w:val="28"/>
          <w:lang w:val="en-US"/>
        </w:rPr>
      </w:pPr>
    </w:p>
    <w:p w14:paraId="415F4AB3" w14:textId="77777777" w:rsidR="001849FC" w:rsidRDefault="001849FC" w:rsidP="00920599">
      <w:pPr>
        <w:jc w:val="both"/>
        <w:rPr>
          <w:rFonts w:ascii="Times New Roman" w:hAnsi="Times New Roman" w:cs="Times New Roman"/>
          <w:b/>
          <w:bCs/>
          <w:sz w:val="28"/>
          <w:szCs w:val="28"/>
          <w:lang w:val="en-US"/>
        </w:rPr>
      </w:pPr>
    </w:p>
    <w:p w14:paraId="3EEBF3D2" w14:textId="77777777" w:rsidR="001849FC" w:rsidRDefault="001849FC" w:rsidP="00920599">
      <w:pPr>
        <w:jc w:val="both"/>
        <w:rPr>
          <w:rFonts w:ascii="Times New Roman" w:hAnsi="Times New Roman" w:cs="Times New Roman"/>
          <w:b/>
          <w:bCs/>
          <w:sz w:val="28"/>
          <w:szCs w:val="28"/>
          <w:lang w:val="en-US"/>
        </w:rPr>
      </w:pPr>
    </w:p>
    <w:p w14:paraId="76424A2C" w14:textId="77777777" w:rsidR="001849FC" w:rsidRDefault="001849FC" w:rsidP="00920599">
      <w:pPr>
        <w:jc w:val="both"/>
        <w:rPr>
          <w:rFonts w:ascii="Times New Roman" w:hAnsi="Times New Roman" w:cs="Times New Roman"/>
          <w:b/>
          <w:bCs/>
          <w:sz w:val="28"/>
          <w:szCs w:val="28"/>
          <w:lang w:val="en-US"/>
        </w:rPr>
      </w:pPr>
    </w:p>
    <w:p w14:paraId="63EC0BB3" w14:textId="77777777" w:rsidR="001849FC" w:rsidRDefault="001849FC" w:rsidP="00920599">
      <w:pPr>
        <w:jc w:val="both"/>
        <w:rPr>
          <w:rFonts w:ascii="Times New Roman" w:hAnsi="Times New Roman" w:cs="Times New Roman"/>
          <w:b/>
          <w:bCs/>
          <w:sz w:val="28"/>
          <w:szCs w:val="28"/>
          <w:lang w:val="en-US"/>
        </w:rPr>
      </w:pPr>
    </w:p>
    <w:p w14:paraId="4AD246F7" w14:textId="77777777" w:rsidR="001849FC" w:rsidRDefault="001849FC" w:rsidP="00920599">
      <w:pPr>
        <w:jc w:val="both"/>
        <w:rPr>
          <w:rFonts w:ascii="Times New Roman" w:hAnsi="Times New Roman" w:cs="Times New Roman"/>
          <w:b/>
          <w:bCs/>
          <w:sz w:val="28"/>
          <w:szCs w:val="28"/>
          <w:lang w:val="en-US"/>
        </w:rPr>
      </w:pPr>
    </w:p>
    <w:p w14:paraId="1A36AD51" w14:textId="77777777" w:rsidR="001849FC" w:rsidRDefault="001849FC" w:rsidP="00920599">
      <w:pPr>
        <w:jc w:val="both"/>
        <w:rPr>
          <w:rFonts w:ascii="Times New Roman" w:hAnsi="Times New Roman" w:cs="Times New Roman"/>
          <w:b/>
          <w:bCs/>
          <w:sz w:val="28"/>
          <w:szCs w:val="28"/>
          <w:lang w:val="en-US"/>
        </w:rPr>
      </w:pPr>
    </w:p>
    <w:p w14:paraId="2A8E6C59" w14:textId="77777777" w:rsidR="001849FC" w:rsidRDefault="001849FC" w:rsidP="00920599">
      <w:pPr>
        <w:jc w:val="both"/>
        <w:rPr>
          <w:rFonts w:ascii="Times New Roman" w:hAnsi="Times New Roman" w:cs="Times New Roman"/>
          <w:b/>
          <w:bCs/>
          <w:sz w:val="28"/>
          <w:szCs w:val="28"/>
          <w:lang w:val="en-US"/>
        </w:rPr>
      </w:pPr>
    </w:p>
    <w:p w14:paraId="777705FC" w14:textId="77777777" w:rsidR="001849FC" w:rsidRDefault="001849FC" w:rsidP="00920599">
      <w:pPr>
        <w:jc w:val="both"/>
        <w:rPr>
          <w:rFonts w:ascii="Times New Roman" w:hAnsi="Times New Roman" w:cs="Times New Roman"/>
          <w:b/>
          <w:bCs/>
          <w:sz w:val="28"/>
          <w:szCs w:val="28"/>
          <w:lang w:val="en-US"/>
        </w:rPr>
      </w:pPr>
    </w:p>
    <w:p w14:paraId="6ACA65D7" w14:textId="77777777" w:rsidR="001849FC" w:rsidRDefault="001849FC" w:rsidP="00920599">
      <w:pPr>
        <w:jc w:val="both"/>
        <w:rPr>
          <w:rFonts w:ascii="Times New Roman" w:hAnsi="Times New Roman" w:cs="Times New Roman"/>
          <w:b/>
          <w:bCs/>
          <w:sz w:val="28"/>
          <w:szCs w:val="28"/>
          <w:lang w:val="en-US"/>
        </w:rPr>
      </w:pPr>
    </w:p>
    <w:p w14:paraId="4FF47D2B" w14:textId="77777777" w:rsidR="001849FC" w:rsidRDefault="001849FC" w:rsidP="00920599">
      <w:pPr>
        <w:jc w:val="both"/>
        <w:rPr>
          <w:rFonts w:ascii="Times New Roman" w:hAnsi="Times New Roman" w:cs="Times New Roman"/>
          <w:b/>
          <w:bCs/>
          <w:sz w:val="28"/>
          <w:szCs w:val="28"/>
          <w:lang w:val="en-US"/>
        </w:rPr>
      </w:pPr>
    </w:p>
    <w:p w14:paraId="5A874D42" w14:textId="77777777" w:rsidR="001849FC" w:rsidRDefault="001849FC" w:rsidP="00920599">
      <w:pPr>
        <w:jc w:val="both"/>
        <w:rPr>
          <w:rFonts w:ascii="Times New Roman" w:hAnsi="Times New Roman" w:cs="Times New Roman"/>
          <w:b/>
          <w:bCs/>
          <w:sz w:val="28"/>
          <w:szCs w:val="28"/>
          <w:lang w:val="en-US"/>
        </w:rPr>
      </w:pPr>
    </w:p>
    <w:p w14:paraId="13C08BA3" w14:textId="77777777" w:rsidR="003B1B27" w:rsidRDefault="003B1B27" w:rsidP="00920599">
      <w:pPr>
        <w:jc w:val="both"/>
        <w:rPr>
          <w:rFonts w:ascii="Times New Roman" w:hAnsi="Times New Roman" w:cs="Times New Roman"/>
          <w:b/>
          <w:bCs/>
          <w:sz w:val="28"/>
          <w:szCs w:val="28"/>
          <w:lang w:val="en-US"/>
        </w:rPr>
      </w:pPr>
    </w:p>
    <w:p w14:paraId="3E2A8B21" w14:textId="59A588C6" w:rsidR="000825D9" w:rsidRPr="00BF76EA" w:rsidRDefault="000825D9" w:rsidP="00920599">
      <w:pPr>
        <w:jc w:val="both"/>
        <w:rPr>
          <w:rFonts w:ascii="Times New Roman" w:hAnsi="Times New Roman" w:cs="Times New Roman"/>
          <w:b/>
          <w:bCs/>
          <w:color w:val="000000" w:themeColor="text1"/>
          <w:sz w:val="28"/>
          <w:szCs w:val="28"/>
          <w:lang w:val="en-US"/>
        </w:rPr>
      </w:pPr>
      <w:r w:rsidRPr="00BF76EA">
        <w:rPr>
          <w:rFonts w:ascii="Times New Roman" w:hAnsi="Times New Roman" w:cs="Times New Roman"/>
          <w:b/>
          <w:bCs/>
          <w:color w:val="000000" w:themeColor="text1"/>
          <w:sz w:val="28"/>
          <w:szCs w:val="28"/>
          <w:lang w:val="en-US"/>
        </w:rPr>
        <w:t>Abstract</w:t>
      </w:r>
    </w:p>
    <w:p w14:paraId="09E4FFAD" w14:textId="0CC52346" w:rsidR="00727E7B" w:rsidRPr="00BF76EA" w:rsidRDefault="002F0564">
      <w:pPr>
        <w:spacing w:after="0" w:line="240" w:lineRule="auto"/>
        <w:jc w:val="both"/>
        <w:rPr>
          <w:rFonts w:ascii="Times New Roman" w:hAnsi="Times New Roman" w:cs="Times New Roman"/>
          <w:color w:val="000000" w:themeColor="text1"/>
          <w:sz w:val="24"/>
          <w:szCs w:val="24"/>
          <w:shd w:val="clear" w:color="auto" w:fill="F9FAFB"/>
        </w:rPr>
      </w:pPr>
      <w:r w:rsidRPr="002F0564">
        <w:rPr>
          <w:rFonts w:ascii="Times New Roman" w:hAnsi="Times New Roman" w:cs="Times New Roman"/>
          <w:color w:val="000000" w:themeColor="text1"/>
          <w:sz w:val="24"/>
          <w:szCs w:val="24"/>
          <w:lang w:val="en-US"/>
        </w:rPr>
        <w:t xml:space="preserve">Frass, a byproduct of insect rearing, has become popular for its potential use in </w:t>
      </w:r>
      <w:r>
        <w:rPr>
          <w:rFonts w:ascii="Times New Roman" w:hAnsi="Times New Roman" w:cs="Times New Roman"/>
          <w:color w:val="000000" w:themeColor="text1"/>
          <w:sz w:val="24"/>
          <w:szCs w:val="24"/>
          <w:lang w:val="en-US"/>
        </w:rPr>
        <w:t xml:space="preserve">sustainable </w:t>
      </w:r>
      <w:r w:rsidRPr="00B315A9">
        <w:rPr>
          <w:rFonts w:ascii="Times New Roman" w:hAnsi="Times New Roman" w:cs="Times New Roman"/>
          <w:color w:val="000000" w:themeColor="text1"/>
          <w:sz w:val="24"/>
          <w:szCs w:val="24"/>
          <w:lang w:val="en-US"/>
        </w:rPr>
        <w:t xml:space="preserve">agriculture. </w:t>
      </w:r>
      <w:ins w:id="12" w:author="Dicke, Marcel" w:date="2023-06-07T19:59:00Z">
        <w:r w:rsidR="00997A59">
          <w:rPr>
            <w:rFonts w:ascii="Times New Roman" w:hAnsi="Times New Roman" w:cs="Times New Roman"/>
            <w:color w:val="000000" w:themeColor="text1"/>
            <w:sz w:val="24"/>
            <w:szCs w:val="24"/>
            <w:lang w:val="en-US"/>
          </w:rPr>
          <w:t xml:space="preserve">The rapid growth </w:t>
        </w:r>
        <w:del w:id="13" w:author="Joop van Loon" w:date="2023-06-20T12:08:00Z">
          <w:r w:rsidR="00997A59" w:rsidDel="00200DA9">
            <w:rPr>
              <w:rFonts w:ascii="Times New Roman" w:hAnsi="Times New Roman" w:cs="Times New Roman"/>
              <w:color w:val="000000" w:themeColor="text1"/>
              <w:sz w:val="24"/>
              <w:szCs w:val="24"/>
              <w:lang w:val="en-US"/>
            </w:rPr>
            <w:delText>in</w:delText>
          </w:r>
        </w:del>
      </w:ins>
      <w:ins w:id="14" w:author="Joop van Loon" w:date="2023-06-20T12:08:00Z">
        <w:r w:rsidR="00200DA9">
          <w:rPr>
            <w:rFonts w:ascii="Times New Roman" w:hAnsi="Times New Roman" w:cs="Times New Roman"/>
            <w:color w:val="000000" w:themeColor="text1"/>
            <w:sz w:val="24"/>
            <w:szCs w:val="24"/>
            <w:lang w:val="en-US"/>
          </w:rPr>
          <w:t>of</w:t>
        </w:r>
      </w:ins>
      <w:ins w:id="15" w:author="Dicke, Marcel" w:date="2023-06-07T19:59:00Z">
        <w:r w:rsidR="00997A59">
          <w:rPr>
            <w:rFonts w:ascii="Times New Roman" w:hAnsi="Times New Roman" w:cs="Times New Roman"/>
            <w:color w:val="000000" w:themeColor="text1"/>
            <w:sz w:val="24"/>
            <w:szCs w:val="24"/>
            <w:lang w:val="en-US"/>
          </w:rPr>
          <w:t xml:space="preserve"> </w:t>
        </w:r>
      </w:ins>
      <w:del w:id="16" w:author="Dicke, Marcel" w:date="2023-06-07T19:59:00Z">
        <w:r w:rsidRPr="00B315A9" w:rsidDel="00997A59">
          <w:rPr>
            <w:rFonts w:ascii="Times New Roman" w:hAnsi="Times New Roman" w:cs="Times New Roman"/>
            <w:color w:val="000000" w:themeColor="text1"/>
            <w:sz w:val="24"/>
            <w:szCs w:val="24"/>
            <w:lang w:val="en-US"/>
          </w:rPr>
          <w:delText>I</w:delText>
        </w:r>
      </w:del>
      <w:ins w:id="17" w:author="Dicke, Marcel" w:date="2023-06-07T19:59:00Z">
        <w:r w:rsidR="00997A59">
          <w:rPr>
            <w:rFonts w:ascii="Times New Roman" w:hAnsi="Times New Roman" w:cs="Times New Roman"/>
            <w:color w:val="000000" w:themeColor="text1"/>
            <w:sz w:val="24"/>
            <w:szCs w:val="24"/>
            <w:lang w:val="en-US"/>
          </w:rPr>
          <w:t>i</w:t>
        </w:r>
      </w:ins>
      <w:r w:rsidRPr="00B315A9">
        <w:rPr>
          <w:rFonts w:ascii="Times New Roman" w:hAnsi="Times New Roman" w:cs="Times New Roman"/>
          <w:color w:val="000000" w:themeColor="text1"/>
          <w:sz w:val="24"/>
          <w:szCs w:val="24"/>
          <w:lang w:val="en-US"/>
        </w:rPr>
        <w:t xml:space="preserve">nsect production </w:t>
      </w:r>
      <w:del w:id="18" w:author="Dicke, Marcel" w:date="2023-06-07T19:59:00Z">
        <w:r w:rsidRPr="00B315A9" w:rsidDel="00997A59">
          <w:rPr>
            <w:rFonts w:ascii="Times New Roman" w:hAnsi="Times New Roman" w:cs="Times New Roman"/>
            <w:color w:val="000000" w:themeColor="text1"/>
            <w:sz w:val="24"/>
            <w:szCs w:val="24"/>
            <w:lang w:val="en-US"/>
          </w:rPr>
          <w:delText xml:space="preserve">growth </w:delText>
        </w:r>
      </w:del>
      <w:r w:rsidRPr="00B315A9">
        <w:rPr>
          <w:rFonts w:ascii="Times New Roman" w:hAnsi="Times New Roman" w:cs="Times New Roman"/>
          <w:color w:val="000000" w:themeColor="text1"/>
          <w:sz w:val="24"/>
          <w:szCs w:val="24"/>
          <w:lang w:val="en-US"/>
        </w:rPr>
        <w:t xml:space="preserve">will </w:t>
      </w:r>
      <w:ins w:id="19" w:author="Dicke, Marcel" w:date="2023-06-07T20:00:00Z">
        <w:r w:rsidR="00F91227">
          <w:rPr>
            <w:rFonts w:ascii="Times New Roman" w:hAnsi="Times New Roman" w:cs="Times New Roman"/>
            <w:color w:val="000000" w:themeColor="text1"/>
            <w:sz w:val="24"/>
            <w:szCs w:val="24"/>
            <w:lang w:val="en-US"/>
          </w:rPr>
          <w:t xml:space="preserve">result in an </w:t>
        </w:r>
      </w:ins>
      <w:r w:rsidRPr="00B315A9">
        <w:rPr>
          <w:rFonts w:ascii="Times New Roman" w:hAnsi="Times New Roman" w:cs="Times New Roman"/>
          <w:color w:val="000000" w:themeColor="text1"/>
          <w:sz w:val="24"/>
          <w:szCs w:val="24"/>
          <w:lang w:val="en-US"/>
        </w:rPr>
        <w:t>increase</w:t>
      </w:r>
      <w:ins w:id="20" w:author="Dicke, Marcel" w:date="2023-06-07T20:00:00Z">
        <w:r w:rsidR="00F91227">
          <w:rPr>
            <w:rFonts w:ascii="Times New Roman" w:hAnsi="Times New Roman" w:cs="Times New Roman"/>
            <w:color w:val="000000" w:themeColor="text1"/>
            <w:sz w:val="24"/>
            <w:szCs w:val="24"/>
            <w:lang w:val="en-US"/>
          </w:rPr>
          <w:t>d</w:t>
        </w:r>
      </w:ins>
      <w:r w:rsidRPr="00B315A9">
        <w:rPr>
          <w:rFonts w:ascii="Times New Roman" w:hAnsi="Times New Roman" w:cs="Times New Roman"/>
          <w:color w:val="000000" w:themeColor="text1"/>
          <w:sz w:val="24"/>
          <w:szCs w:val="24"/>
          <w:lang w:val="en-US"/>
        </w:rPr>
        <w:t xml:space="preserve"> frass output. This study examined the effects of frass as</w:t>
      </w:r>
      <w:del w:id="21" w:author="Dicke, Marcel" w:date="2023-06-07T20:00:00Z">
        <w:r w:rsidRPr="00B315A9" w:rsidDel="00F91227">
          <w:rPr>
            <w:rFonts w:ascii="Times New Roman" w:hAnsi="Times New Roman" w:cs="Times New Roman"/>
            <w:color w:val="000000" w:themeColor="text1"/>
            <w:sz w:val="24"/>
            <w:szCs w:val="24"/>
            <w:lang w:val="en-US"/>
          </w:rPr>
          <w:delText xml:space="preserve"> a</w:delText>
        </w:r>
      </w:del>
      <w:r w:rsidRPr="00B315A9">
        <w:rPr>
          <w:rFonts w:ascii="Times New Roman" w:hAnsi="Times New Roman" w:cs="Times New Roman"/>
          <w:color w:val="000000" w:themeColor="text1"/>
          <w:sz w:val="24"/>
          <w:szCs w:val="24"/>
          <w:lang w:val="en-US"/>
        </w:rPr>
        <w:t xml:space="preserve"> soil amendment on plant growth and resistance to insect herbivory</w:t>
      </w:r>
      <w:del w:id="22" w:author="Joop van Loon" w:date="2023-06-20T12:09:00Z">
        <w:r w:rsidRPr="00B315A9" w:rsidDel="00200DA9">
          <w:rPr>
            <w:rFonts w:ascii="Times New Roman" w:hAnsi="Times New Roman" w:cs="Times New Roman"/>
            <w:color w:val="000000" w:themeColor="text1"/>
            <w:sz w:val="24"/>
            <w:szCs w:val="24"/>
            <w:lang w:val="en-US"/>
          </w:rPr>
          <w:delText xml:space="preserve">, with the aim of promoting </w:delText>
        </w:r>
      </w:del>
      <w:del w:id="23" w:author="Dicke, Marcel" w:date="2023-06-07T20:00:00Z">
        <w:r w:rsidRPr="00B315A9" w:rsidDel="00F91227">
          <w:rPr>
            <w:rFonts w:ascii="Times New Roman" w:hAnsi="Times New Roman" w:cs="Times New Roman"/>
            <w:color w:val="000000" w:themeColor="text1"/>
            <w:sz w:val="24"/>
            <w:szCs w:val="24"/>
            <w:lang w:val="en-US"/>
          </w:rPr>
          <w:delText>zero waste and a circular economy</w:delText>
        </w:r>
      </w:del>
      <w:r w:rsidRPr="00B315A9">
        <w:rPr>
          <w:rFonts w:ascii="Times New Roman" w:hAnsi="Times New Roman" w:cs="Times New Roman"/>
          <w:color w:val="000000" w:themeColor="text1"/>
          <w:sz w:val="24"/>
          <w:szCs w:val="24"/>
          <w:lang w:val="en-US"/>
        </w:rPr>
        <w:t xml:space="preserve">. </w:t>
      </w:r>
      <w:r w:rsidR="00C07374" w:rsidRPr="00B315A9">
        <w:rPr>
          <w:rFonts w:ascii="Times New Roman" w:hAnsi="Times New Roman" w:cs="Times New Roman"/>
          <w:color w:val="000000" w:themeColor="text1"/>
          <w:sz w:val="24"/>
          <w:szCs w:val="24"/>
          <w:lang w:val="en-US"/>
        </w:rPr>
        <w:t xml:space="preserve">In greenhouse experiments, </w:t>
      </w:r>
      <w:r w:rsidRPr="00B315A9">
        <w:rPr>
          <w:rFonts w:ascii="Times New Roman" w:hAnsi="Times New Roman" w:cs="Times New Roman"/>
          <w:i/>
          <w:iCs/>
          <w:color w:val="000000" w:themeColor="text1"/>
          <w:sz w:val="24"/>
          <w:szCs w:val="24"/>
          <w:lang w:val="en-US"/>
        </w:rPr>
        <w:t>Brassica rapa</w:t>
      </w:r>
      <w:r w:rsidRPr="00B315A9">
        <w:rPr>
          <w:rFonts w:ascii="Times New Roman" w:hAnsi="Times New Roman" w:cs="Times New Roman"/>
          <w:color w:val="000000" w:themeColor="text1"/>
          <w:sz w:val="24"/>
          <w:szCs w:val="24"/>
          <w:lang w:val="en-US"/>
        </w:rPr>
        <w:t xml:space="preserve"> was grown in unamended soil (NoFrass; control) or soil amended with black soldier fly frass (BSFF) or yellow mealworm </w:t>
      </w:r>
      <w:ins w:id="24" w:author="Dicke, Marcel" w:date="2023-06-07T20:00:00Z">
        <w:r w:rsidR="008F74F2">
          <w:rPr>
            <w:rFonts w:ascii="Times New Roman" w:hAnsi="Times New Roman" w:cs="Times New Roman"/>
            <w:color w:val="000000" w:themeColor="text1"/>
            <w:sz w:val="24"/>
            <w:szCs w:val="24"/>
            <w:lang w:val="en-US"/>
          </w:rPr>
          <w:t xml:space="preserve">frass </w:t>
        </w:r>
      </w:ins>
      <w:r w:rsidRPr="00B315A9">
        <w:rPr>
          <w:rFonts w:ascii="Times New Roman" w:hAnsi="Times New Roman" w:cs="Times New Roman"/>
          <w:color w:val="000000" w:themeColor="text1"/>
          <w:sz w:val="24"/>
          <w:szCs w:val="24"/>
          <w:lang w:val="en-US"/>
        </w:rPr>
        <w:t>(MWF)</w:t>
      </w:r>
      <w:r w:rsidR="002D047E" w:rsidRPr="00B315A9">
        <w:rPr>
          <w:rFonts w:ascii="Times New Roman" w:hAnsi="Times New Roman" w:cs="Times New Roman"/>
          <w:color w:val="000000" w:themeColor="text1"/>
          <w:sz w:val="24"/>
          <w:szCs w:val="24"/>
          <w:lang w:val="en-US"/>
        </w:rPr>
        <w:t xml:space="preserve"> </w:t>
      </w:r>
      <w:r w:rsidR="002D047E" w:rsidRPr="00B315A9">
        <w:rPr>
          <w:rFonts w:ascii="Times New Roman" w:hAnsi="Times New Roman" w:cs="Times New Roman"/>
          <w:color w:val="000000" w:themeColor="text1"/>
          <w:sz w:val="24"/>
          <w:szCs w:val="24"/>
        </w:rPr>
        <w:t>(2g kg</w:t>
      </w:r>
      <w:r w:rsidR="002D047E" w:rsidRPr="00B315A9">
        <w:rPr>
          <w:rFonts w:ascii="Times New Roman" w:hAnsi="Times New Roman" w:cs="Times New Roman"/>
          <w:color w:val="000000" w:themeColor="text1"/>
          <w:sz w:val="24"/>
          <w:szCs w:val="24"/>
          <w:vertAlign w:val="superscript"/>
        </w:rPr>
        <w:t>−1</w:t>
      </w:r>
      <w:r w:rsidR="002D047E" w:rsidRPr="00B315A9">
        <w:rPr>
          <w:rFonts w:ascii="Times New Roman" w:hAnsi="Times New Roman" w:cs="Times New Roman"/>
          <w:color w:val="000000" w:themeColor="text1"/>
          <w:sz w:val="24"/>
          <w:szCs w:val="24"/>
        </w:rPr>
        <w:t>)</w:t>
      </w:r>
      <w:r w:rsidRPr="00B315A9">
        <w:rPr>
          <w:rFonts w:ascii="Times New Roman" w:hAnsi="Times New Roman" w:cs="Times New Roman"/>
          <w:color w:val="000000" w:themeColor="text1"/>
          <w:sz w:val="24"/>
          <w:szCs w:val="24"/>
          <w:lang w:val="en-US"/>
        </w:rPr>
        <w:t xml:space="preserve">. </w:t>
      </w:r>
      <w:r w:rsidR="00C07374" w:rsidRPr="00B315A9">
        <w:rPr>
          <w:rFonts w:ascii="Times New Roman" w:hAnsi="Times New Roman" w:cs="Times New Roman"/>
          <w:color w:val="000000" w:themeColor="text1"/>
          <w:sz w:val="24"/>
          <w:szCs w:val="24"/>
          <w:lang w:val="en-US"/>
        </w:rPr>
        <w:t xml:space="preserve">Plant growth and </w:t>
      </w:r>
      <w:r w:rsidR="00695A46" w:rsidRPr="00B315A9">
        <w:rPr>
          <w:rFonts w:ascii="Times New Roman" w:hAnsi="Times New Roman" w:cs="Times New Roman"/>
          <w:color w:val="000000" w:themeColor="text1"/>
          <w:sz w:val="24"/>
          <w:szCs w:val="24"/>
          <w:lang w:val="en-US"/>
        </w:rPr>
        <w:t>performance</w:t>
      </w:r>
      <w:r w:rsidR="00C07374" w:rsidRPr="00B315A9">
        <w:rPr>
          <w:rFonts w:ascii="Times New Roman" w:hAnsi="Times New Roman" w:cs="Times New Roman"/>
          <w:color w:val="000000" w:themeColor="text1"/>
          <w:sz w:val="24"/>
          <w:szCs w:val="24"/>
          <w:lang w:val="en-US"/>
        </w:rPr>
        <w:t xml:space="preserve"> of</w:t>
      </w:r>
      <w:ins w:id="25" w:author="Dicke, Marcel" w:date="2023-06-07T20:01:00Z">
        <w:r w:rsidR="00FF0C8E">
          <w:rPr>
            <w:rFonts w:ascii="Times New Roman" w:hAnsi="Times New Roman" w:cs="Times New Roman"/>
            <w:color w:val="000000" w:themeColor="text1"/>
            <w:sz w:val="24"/>
            <w:szCs w:val="24"/>
            <w:lang w:val="en-US"/>
          </w:rPr>
          <w:t xml:space="preserve"> root-feeding</w:t>
        </w:r>
      </w:ins>
      <w:r w:rsidR="00C07374" w:rsidRPr="00B315A9">
        <w:rPr>
          <w:rFonts w:ascii="Times New Roman" w:hAnsi="Times New Roman" w:cs="Times New Roman"/>
          <w:color w:val="000000" w:themeColor="text1"/>
          <w:sz w:val="24"/>
          <w:szCs w:val="24"/>
          <w:lang w:val="en-US"/>
        </w:rPr>
        <w:t xml:space="preserve"> </w:t>
      </w:r>
      <w:r w:rsidR="00381B28" w:rsidRPr="00B315A9">
        <w:rPr>
          <w:rFonts w:ascii="Times New Roman" w:hAnsi="Times New Roman" w:cs="Times New Roman"/>
          <w:i/>
          <w:iCs/>
          <w:color w:val="000000" w:themeColor="text1"/>
          <w:sz w:val="24"/>
          <w:szCs w:val="24"/>
          <w:lang w:val="en-US"/>
        </w:rPr>
        <w:t>Delia radicum</w:t>
      </w:r>
      <w:r w:rsidR="00381B28" w:rsidRPr="00B315A9">
        <w:rPr>
          <w:rFonts w:ascii="Times New Roman" w:hAnsi="Times New Roman" w:cs="Times New Roman"/>
          <w:color w:val="000000" w:themeColor="text1"/>
          <w:sz w:val="24"/>
          <w:szCs w:val="24"/>
          <w:lang w:val="en-US"/>
        </w:rPr>
        <w:t xml:space="preserve"> and </w:t>
      </w:r>
      <w:ins w:id="26" w:author="Dicke, Marcel" w:date="2023-06-07T20:01:00Z">
        <w:r w:rsidR="00FF0C8E">
          <w:rPr>
            <w:rFonts w:ascii="Times New Roman" w:hAnsi="Times New Roman" w:cs="Times New Roman"/>
            <w:color w:val="000000" w:themeColor="text1"/>
            <w:sz w:val="24"/>
            <w:szCs w:val="24"/>
            <w:lang w:val="en-US"/>
          </w:rPr>
          <w:t xml:space="preserve">shoot-feeding </w:t>
        </w:r>
      </w:ins>
      <w:r w:rsidR="00C07374" w:rsidRPr="00B315A9">
        <w:rPr>
          <w:rFonts w:ascii="Times New Roman" w:hAnsi="Times New Roman" w:cs="Times New Roman"/>
          <w:i/>
          <w:iCs/>
          <w:color w:val="000000" w:themeColor="text1"/>
          <w:sz w:val="24"/>
          <w:szCs w:val="24"/>
          <w:lang w:val="en-US"/>
        </w:rPr>
        <w:t>Plutella xylostella</w:t>
      </w:r>
      <w:r w:rsidR="00C07374" w:rsidRPr="00B315A9">
        <w:rPr>
          <w:rFonts w:ascii="Times New Roman" w:hAnsi="Times New Roman" w:cs="Times New Roman"/>
          <w:color w:val="000000" w:themeColor="text1"/>
          <w:sz w:val="24"/>
          <w:szCs w:val="24"/>
          <w:lang w:val="en-US"/>
        </w:rPr>
        <w:t xml:space="preserve"> </w:t>
      </w:r>
      <w:ins w:id="27" w:author="Dicke, Marcel" w:date="2023-06-07T20:02:00Z">
        <w:r w:rsidR="00F44E6F">
          <w:rPr>
            <w:rFonts w:ascii="Times New Roman" w:hAnsi="Times New Roman" w:cs="Times New Roman"/>
            <w:color w:val="000000" w:themeColor="text1"/>
            <w:sz w:val="24"/>
            <w:szCs w:val="24"/>
            <w:lang w:val="en-US"/>
          </w:rPr>
          <w:t xml:space="preserve">larvae </w:t>
        </w:r>
      </w:ins>
      <w:r w:rsidR="00C07374" w:rsidRPr="00B315A9">
        <w:rPr>
          <w:rFonts w:ascii="Times New Roman" w:hAnsi="Times New Roman" w:cs="Times New Roman"/>
          <w:color w:val="000000" w:themeColor="text1"/>
          <w:sz w:val="24"/>
          <w:szCs w:val="24"/>
          <w:lang w:val="en-US"/>
        </w:rPr>
        <w:t>were measured</w:t>
      </w:r>
      <w:r w:rsidR="002D047E" w:rsidRPr="00B315A9">
        <w:rPr>
          <w:rFonts w:ascii="Times New Roman" w:hAnsi="Times New Roman" w:cs="Times New Roman"/>
          <w:color w:val="000000" w:themeColor="text1"/>
          <w:sz w:val="24"/>
          <w:szCs w:val="24"/>
          <w:lang w:val="en-US"/>
        </w:rPr>
        <w:t>.</w:t>
      </w:r>
      <w:r w:rsidR="00C07374" w:rsidRPr="00B315A9">
        <w:rPr>
          <w:rFonts w:ascii="Times New Roman" w:hAnsi="Times New Roman" w:cs="Times New Roman"/>
          <w:color w:val="000000" w:themeColor="text1"/>
          <w:sz w:val="24"/>
          <w:szCs w:val="24"/>
          <w:lang w:val="en-US"/>
        </w:rPr>
        <w:t xml:space="preserve"> </w:t>
      </w:r>
      <w:r w:rsidR="009149D3" w:rsidRPr="00B315A9">
        <w:rPr>
          <w:rFonts w:ascii="Times New Roman" w:hAnsi="Times New Roman" w:cs="Times New Roman"/>
          <w:color w:val="000000" w:themeColor="text1"/>
          <w:sz w:val="24"/>
          <w:szCs w:val="24"/>
          <w:lang w:val="en-US"/>
        </w:rPr>
        <w:t>R</w:t>
      </w:r>
      <w:r w:rsidR="00292631" w:rsidRPr="00B315A9">
        <w:rPr>
          <w:rFonts w:ascii="Times New Roman" w:hAnsi="Times New Roman" w:cs="Times New Roman"/>
          <w:color w:val="000000" w:themeColor="text1"/>
          <w:sz w:val="24"/>
          <w:szCs w:val="24"/>
          <w:lang w:val="en-US"/>
        </w:rPr>
        <w:t>aw BSF</w:t>
      </w:r>
      <w:r w:rsidR="00212051" w:rsidRPr="00B315A9">
        <w:rPr>
          <w:rFonts w:ascii="Times New Roman" w:hAnsi="Times New Roman" w:cs="Times New Roman"/>
          <w:color w:val="000000" w:themeColor="text1"/>
          <w:sz w:val="24"/>
          <w:szCs w:val="24"/>
          <w:lang w:val="en-US"/>
        </w:rPr>
        <w:t>F</w:t>
      </w:r>
      <w:r w:rsidR="00292631" w:rsidRPr="00B315A9">
        <w:rPr>
          <w:rFonts w:ascii="Times New Roman" w:hAnsi="Times New Roman" w:cs="Times New Roman"/>
          <w:color w:val="000000" w:themeColor="text1"/>
          <w:sz w:val="24"/>
          <w:szCs w:val="24"/>
          <w:lang w:val="en-US"/>
        </w:rPr>
        <w:t xml:space="preserve"> </w:t>
      </w:r>
      <w:r w:rsidR="00B93789" w:rsidRPr="00B315A9">
        <w:rPr>
          <w:rFonts w:ascii="Times New Roman" w:hAnsi="Times New Roman" w:cs="Times New Roman"/>
          <w:color w:val="000000" w:themeColor="text1"/>
          <w:sz w:val="24"/>
          <w:szCs w:val="24"/>
          <w:lang w:val="en-US"/>
        </w:rPr>
        <w:t xml:space="preserve">and </w:t>
      </w:r>
      <w:r w:rsidR="00212051" w:rsidRPr="00B315A9">
        <w:rPr>
          <w:rFonts w:ascii="Times New Roman" w:hAnsi="Times New Roman" w:cs="Times New Roman"/>
          <w:color w:val="000000" w:themeColor="text1"/>
          <w:sz w:val="24"/>
          <w:szCs w:val="24"/>
          <w:lang w:val="en-US"/>
        </w:rPr>
        <w:t>MWF</w:t>
      </w:r>
      <w:r w:rsidR="00292631" w:rsidRPr="00B315A9">
        <w:rPr>
          <w:rFonts w:ascii="Times New Roman" w:hAnsi="Times New Roman" w:cs="Times New Roman"/>
          <w:color w:val="000000" w:themeColor="text1"/>
          <w:sz w:val="24"/>
          <w:szCs w:val="24"/>
          <w:lang w:val="en-US"/>
        </w:rPr>
        <w:t xml:space="preserve"> </w:t>
      </w:r>
      <w:r w:rsidR="00D97719" w:rsidRPr="00B315A9">
        <w:rPr>
          <w:rFonts w:ascii="Times New Roman" w:hAnsi="Times New Roman" w:cs="Times New Roman"/>
          <w:color w:val="000000" w:themeColor="text1"/>
          <w:sz w:val="24"/>
          <w:szCs w:val="24"/>
          <w:lang w:val="en-US"/>
        </w:rPr>
        <w:t xml:space="preserve">reduced </w:t>
      </w:r>
      <w:r w:rsidR="002D2F1C" w:rsidRPr="00B315A9">
        <w:rPr>
          <w:rFonts w:ascii="Times New Roman" w:hAnsi="Times New Roman" w:cs="Times New Roman"/>
          <w:color w:val="000000" w:themeColor="text1"/>
          <w:sz w:val="24"/>
          <w:szCs w:val="24"/>
          <w:lang w:val="en-US"/>
        </w:rPr>
        <w:t>plant growth</w:t>
      </w:r>
      <w:r w:rsidR="00292631" w:rsidRPr="00B315A9">
        <w:rPr>
          <w:rFonts w:ascii="Times New Roman" w:hAnsi="Times New Roman" w:cs="Times New Roman"/>
          <w:color w:val="000000" w:themeColor="text1"/>
          <w:sz w:val="24"/>
          <w:szCs w:val="24"/>
          <w:lang w:val="en-US"/>
        </w:rPr>
        <w:t xml:space="preserve"> resulting in a smaller </w:t>
      </w:r>
      <w:r w:rsidR="002D2F1C" w:rsidRPr="00B315A9">
        <w:rPr>
          <w:rFonts w:ascii="Times New Roman" w:hAnsi="Times New Roman" w:cs="Times New Roman"/>
          <w:color w:val="000000" w:themeColor="text1"/>
          <w:sz w:val="24"/>
          <w:szCs w:val="24"/>
          <w:lang w:val="en-US"/>
        </w:rPr>
        <w:t>leaf area</w:t>
      </w:r>
      <w:r w:rsidR="00292631" w:rsidRPr="00B315A9">
        <w:rPr>
          <w:rFonts w:ascii="Times New Roman" w:hAnsi="Times New Roman" w:cs="Times New Roman"/>
          <w:color w:val="000000" w:themeColor="text1"/>
          <w:sz w:val="24"/>
          <w:szCs w:val="24"/>
          <w:lang w:val="en-US"/>
        </w:rPr>
        <w:t xml:space="preserve"> than the control</w:t>
      </w:r>
      <w:r w:rsidR="002D2F1C" w:rsidRPr="00B315A9">
        <w:rPr>
          <w:rFonts w:ascii="Times New Roman" w:hAnsi="Times New Roman" w:cs="Times New Roman"/>
          <w:color w:val="000000" w:themeColor="text1"/>
          <w:sz w:val="24"/>
          <w:szCs w:val="24"/>
          <w:lang w:val="en-US"/>
        </w:rPr>
        <w:t xml:space="preserve">. </w:t>
      </w:r>
      <w:r w:rsidR="00535128" w:rsidRPr="00B315A9">
        <w:rPr>
          <w:rFonts w:ascii="Times New Roman" w:hAnsi="Times New Roman" w:cs="Times New Roman"/>
          <w:color w:val="000000" w:themeColor="text1"/>
          <w:sz w:val="24"/>
          <w:szCs w:val="24"/>
          <w:lang w:val="en-US"/>
        </w:rPr>
        <w:t xml:space="preserve">Raw </w:t>
      </w:r>
      <w:r w:rsidR="00212051" w:rsidRPr="00B315A9">
        <w:rPr>
          <w:rFonts w:ascii="Times New Roman" w:hAnsi="Times New Roman" w:cs="Times New Roman"/>
          <w:color w:val="000000" w:themeColor="text1"/>
          <w:sz w:val="24"/>
          <w:szCs w:val="24"/>
          <w:lang w:val="en-US"/>
        </w:rPr>
        <w:t>MWF</w:t>
      </w:r>
      <w:r w:rsidR="00292631" w:rsidRPr="00B315A9">
        <w:rPr>
          <w:rFonts w:ascii="Times New Roman" w:hAnsi="Times New Roman" w:cs="Times New Roman"/>
          <w:color w:val="000000" w:themeColor="text1"/>
          <w:sz w:val="24"/>
          <w:szCs w:val="24"/>
          <w:lang w:val="en-US"/>
        </w:rPr>
        <w:t xml:space="preserve"> </w:t>
      </w:r>
      <w:r w:rsidR="005D410B" w:rsidRPr="00B315A9">
        <w:rPr>
          <w:rFonts w:ascii="Times New Roman" w:hAnsi="Times New Roman" w:cs="Times New Roman"/>
          <w:color w:val="000000" w:themeColor="text1"/>
          <w:sz w:val="24"/>
          <w:szCs w:val="24"/>
          <w:lang w:val="en-US"/>
        </w:rPr>
        <w:t xml:space="preserve">resulted in </w:t>
      </w:r>
      <w:r w:rsidR="00292631" w:rsidRPr="00B315A9">
        <w:rPr>
          <w:rFonts w:ascii="Times New Roman" w:hAnsi="Times New Roman" w:cs="Times New Roman"/>
          <w:color w:val="000000" w:themeColor="text1"/>
          <w:sz w:val="24"/>
          <w:szCs w:val="24"/>
          <w:lang w:val="en-US"/>
        </w:rPr>
        <w:t xml:space="preserve">higher </w:t>
      </w:r>
      <w:r w:rsidR="005D410B" w:rsidRPr="00B315A9">
        <w:rPr>
          <w:rFonts w:ascii="Times New Roman" w:hAnsi="Times New Roman" w:cs="Times New Roman"/>
          <w:color w:val="000000" w:themeColor="text1"/>
          <w:sz w:val="24"/>
          <w:szCs w:val="24"/>
          <w:lang w:val="en-US"/>
        </w:rPr>
        <w:t xml:space="preserve">plant </w:t>
      </w:r>
      <w:r w:rsidR="00292631" w:rsidRPr="00B315A9">
        <w:rPr>
          <w:rFonts w:ascii="Times New Roman" w:hAnsi="Times New Roman" w:cs="Times New Roman"/>
          <w:color w:val="000000" w:themeColor="text1"/>
          <w:sz w:val="24"/>
          <w:szCs w:val="24"/>
          <w:lang w:val="en-US"/>
        </w:rPr>
        <w:t xml:space="preserve">growth than </w:t>
      </w:r>
      <w:r w:rsidR="00D97719" w:rsidRPr="00B315A9">
        <w:rPr>
          <w:rFonts w:ascii="Times New Roman" w:hAnsi="Times New Roman" w:cs="Times New Roman"/>
          <w:color w:val="000000" w:themeColor="text1"/>
          <w:sz w:val="24"/>
          <w:szCs w:val="24"/>
          <w:lang w:val="en-US"/>
        </w:rPr>
        <w:t xml:space="preserve">raw </w:t>
      </w:r>
      <w:r w:rsidR="00292631" w:rsidRPr="00B315A9">
        <w:rPr>
          <w:rFonts w:ascii="Times New Roman" w:hAnsi="Times New Roman" w:cs="Times New Roman"/>
          <w:color w:val="000000" w:themeColor="text1"/>
          <w:sz w:val="24"/>
          <w:szCs w:val="24"/>
          <w:lang w:val="en-US"/>
        </w:rPr>
        <w:t>BSF</w:t>
      </w:r>
      <w:r w:rsidR="005D410B" w:rsidRPr="00B315A9">
        <w:rPr>
          <w:rFonts w:ascii="Times New Roman" w:hAnsi="Times New Roman" w:cs="Times New Roman"/>
          <w:color w:val="000000" w:themeColor="text1"/>
          <w:sz w:val="24"/>
          <w:szCs w:val="24"/>
          <w:lang w:val="en-US"/>
        </w:rPr>
        <w:t>F</w:t>
      </w:r>
      <w:r w:rsidR="00292631" w:rsidRPr="00B315A9">
        <w:rPr>
          <w:rFonts w:ascii="Times New Roman" w:hAnsi="Times New Roman" w:cs="Times New Roman"/>
          <w:color w:val="000000" w:themeColor="text1"/>
          <w:sz w:val="24"/>
          <w:szCs w:val="24"/>
          <w:lang w:val="en-US"/>
        </w:rPr>
        <w:t xml:space="preserve"> </w:t>
      </w:r>
      <w:r w:rsidR="00D97719" w:rsidRPr="00B315A9">
        <w:rPr>
          <w:rFonts w:ascii="Times New Roman" w:hAnsi="Times New Roman" w:cs="Times New Roman"/>
          <w:color w:val="000000" w:themeColor="text1"/>
          <w:sz w:val="24"/>
          <w:szCs w:val="24"/>
          <w:lang w:val="en-US"/>
        </w:rPr>
        <w:t xml:space="preserve">but did not differ </w:t>
      </w:r>
      <w:r w:rsidR="005D410B" w:rsidRPr="00B315A9">
        <w:rPr>
          <w:rFonts w:ascii="Times New Roman" w:hAnsi="Times New Roman" w:cs="Times New Roman"/>
          <w:color w:val="000000" w:themeColor="text1"/>
          <w:sz w:val="24"/>
          <w:szCs w:val="24"/>
          <w:lang w:val="en-US"/>
        </w:rPr>
        <w:t xml:space="preserve">significantly </w:t>
      </w:r>
      <w:r w:rsidR="00D97719" w:rsidRPr="00B315A9">
        <w:rPr>
          <w:rFonts w:ascii="Times New Roman" w:hAnsi="Times New Roman" w:cs="Times New Roman"/>
          <w:color w:val="000000" w:themeColor="text1"/>
          <w:sz w:val="24"/>
          <w:szCs w:val="24"/>
          <w:lang w:val="en-US"/>
        </w:rPr>
        <w:t xml:space="preserve">from the </w:t>
      </w:r>
      <w:commentRangeStart w:id="28"/>
      <w:r w:rsidR="005D410B" w:rsidRPr="00B315A9">
        <w:rPr>
          <w:rFonts w:ascii="Times New Roman" w:hAnsi="Times New Roman" w:cs="Times New Roman"/>
          <w:color w:val="000000" w:themeColor="text1"/>
          <w:sz w:val="24"/>
          <w:szCs w:val="24"/>
          <w:lang w:val="en-US"/>
        </w:rPr>
        <w:t>control</w:t>
      </w:r>
      <w:commentRangeEnd w:id="28"/>
      <w:r w:rsidR="00200DA9">
        <w:rPr>
          <w:rStyle w:val="CommentReference"/>
        </w:rPr>
        <w:commentReference w:id="28"/>
      </w:r>
      <w:r w:rsidR="00292631" w:rsidRPr="00B315A9">
        <w:rPr>
          <w:rFonts w:ascii="Times New Roman" w:hAnsi="Times New Roman" w:cs="Times New Roman"/>
          <w:color w:val="000000" w:themeColor="text1"/>
          <w:sz w:val="24"/>
          <w:szCs w:val="24"/>
          <w:lang w:val="en-US"/>
        </w:rPr>
        <w:t>.</w:t>
      </w:r>
      <w:r w:rsidR="00AF27B9" w:rsidRPr="00B315A9">
        <w:rPr>
          <w:rFonts w:ascii="Times New Roman" w:hAnsi="Times New Roman" w:cs="Times New Roman"/>
          <w:color w:val="000000" w:themeColor="text1"/>
          <w:sz w:val="24"/>
          <w:szCs w:val="24"/>
          <w:lang w:val="en-US"/>
        </w:rPr>
        <w:t xml:space="preserve"> </w:t>
      </w:r>
      <w:r w:rsidR="005D410B" w:rsidRPr="00B315A9">
        <w:rPr>
          <w:rFonts w:ascii="Times New Roman" w:hAnsi="Times New Roman" w:cs="Times New Roman"/>
          <w:color w:val="000000" w:themeColor="text1"/>
          <w:sz w:val="24"/>
          <w:szCs w:val="24"/>
          <w:lang w:val="en-US"/>
        </w:rPr>
        <w:t xml:space="preserve">Raw </w:t>
      </w:r>
      <w:r w:rsidR="009F5F8E" w:rsidRPr="00B315A9">
        <w:rPr>
          <w:rFonts w:ascii="Times New Roman" w:hAnsi="Times New Roman" w:cs="Times New Roman"/>
          <w:color w:val="000000" w:themeColor="text1"/>
          <w:sz w:val="24"/>
          <w:szCs w:val="24"/>
          <w:lang w:val="en-US"/>
        </w:rPr>
        <w:t>BSF</w:t>
      </w:r>
      <w:r w:rsidR="005D410B" w:rsidRPr="00B315A9">
        <w:rPr>
          <w:rFonts w:ascii="Times New Roman" w:hAnsi="Times New Roman" w:cs="Times New Roman"/>
          <w:color w:val="000000" w:themeColor="text1"/>
          <w:sz w:val="24"/>
          <w:szCs w:val="24"/>
          <w:lang w:val="en-US"/>
        </w:rPr>
        <w:t>F</w:t>
      </w:r>
      <w:r w:rsidR="00B65DB3" w:rsidRPr="00B315A9">
        <w:rPr>
          <w:rFonts w:ascii="Times New Roman" w:hAnsi="Times New Roman" w:cs="Times New Roman"/>
          <w:color w:val="000000" w:themeColor="text1"/>
          <w:sz w:val="24"/>
          <w:szCs w:val="24"/>
          <w:lang w:val="en-US"/>
        </w:rPr>
        <w:t xml:space="preserve"> </w:t>
      </w:r>
      <w:r w:rsidR="009F5F8E" w:rsidRPr="00B315A9">
        <w:rPr>
          <w:rFonts w:ascii="Times New Roman" w:hAnsi="Times New Roman" w:cs="Times New Roman"/>
          <w:color w:val="000000" w:themeColor="text1"/>
          <w:sz w:val="24"/>
          <w:szCs w:val="24"/>
          <w:lang w:val="en-US"/>
        </w:rPr>
        <w:t xml:space="preserve">reduced </w:t>
      </w:r>
      <w:ins w:id="29" w:author="Joop van Loon" w:date="2023-06-20T12:13:00Z">
        <w:r w:rsidR="00200DA9" w:rsidRPr="00200DA9">
          <w:rPr>
            <w:rFonts w:ascii="Times New Roman" w:hAnsi="Times New Roman" w:cs="Times New Roman"/>
            <w:i/>
            <w:iCs/>
            <w:color w:val="000000" w:themeColor="text1"/>
            <w:sz w:val="24"/>
            <w:szCs w:val="24"/>
            <w:lang w:val="en-US"/>
            <w:rPrChange w:id="30" w:author="Joop van Loon" w:date="2023-06-20T12:13:00Z">
              <w:rPr>
                <w:rFonts w:ascii="Times New Roman" w:hAnsi="Times New Roman" w:cs="Times New Roman"/>
                <w:color w:val="000000" w:themeColor="text1"/>
                <w:sz w:val="24"/>
                <w:szCs w:val="24"/>
                <w:lang w:val="en-US"/>
              </w:rPr>
            </w:rPrChange>
          </w:rPr>
          <w:t>D. radicum</w:t>
        </w:r>
        <w:r w:rsidR="00200DA9">
          <w:rPr>
            <w:rFonts w:ascii="Times New Roman" w:hAnsi="Times New Roman" w:cs="Times New Roman"/>
            <w:color w:val="000000" w:themeColor="text1"/>
            <w:sz w:val="24"/>
            <w:szCs w:val="24"/>
            <w:lang w:val="en-US"/>
          </w:rPr>
          <w:t xml:space="preserve"> </w:t>
        </w:r>
      </w:ins>
      <w:r w:rsidR="009F5F8E" w:rsidRPr="00B315A9">
        <w:rPr>
          <w:rFonts w:ascii="Times New Roman" w:hAnsi="Times New Roman" w:cs="Times New Roman"/>
          <w:color w:val="000000" w:themeColor="text1"/>
          <w:sz w:val="24"/>
          <w:szCs w:val="24"/>
          <w:lang w:val="en-US"/>
        </w:rPr>
        <w:t xml:space="preserve">larval survival and </w:t>
      </w:r>
      <w:ins w:id="31" w:author="Joop van Loon" w:date="2023-06-20T12:13:00Z">
        <w:r w:rsidR="00200DA9">
          <w:rPr>
            <w:rFonts w:ascii="Times New Roman" w:hAnsi="Times New Roman" w:cs="Times New Roman"/>
            <w:color w:val="000000" w:themeColor="text1"/>
            <w:sz w:val="24"/>
            <w:szCs w:val="24"/>
            <w:lang w:val="en-US"/>
          </w:rPr>
          <w:t xml:space="preserve">pupal </w:t>
        </w:r>
      </w:ins>
      <w:r w:rsidR="009F5F8E" w:rsidRPr="00B315A9">
        <w:rPr>
          <w:rFonts w:ascii="Times New Roman" w:hAnsi="Times New Roman" w:cs="Times New Roman"/>
          <w:color w:val="000000" w:themeColor="text1"/>
          <w:sz w:val="24"/>
          <w:szCs w:val="24"/>
          <w:lang w:val="en-US"/>
        </w:rPr>
        <w:t xml:space="preserve">biomass </w:t>
      </w:r>
      <w:del w:id="32" w:author="Joop van Loon" w:date="2023-06-20T12:13:00Z">
        <w:r w:rsidR="009F5F8E" w:rsidRPr="00B315A9" w:rsidDel="00200DA9">
          <w:rPr>
            <w:rFonts w:ascii="Times New Roman" w:hAnsi="Times New Roman" w:cs="Times New Roman"/>
            <w:color w:val="000000" w:themeColor="text1"/>
            <w:sz w:val="24"/>
            <w:szCs w:val="24"/>
            <w:lang w:val="en-US"/>
          </w:rPr>
          <w:delText xml:space="preserve">of </w:delText>
        </w:r>
        <w:r w:rsidR="009F5F8E" w:rsidRPr="00B315A9" w:rsidDel="00200DA9">
          <w:rPr>
            <w:rFonts w:ascii="Times New Roman" w:hAnsi="Times New Roman" w:cs="Times New Roman"/>
            <w:i/>
            <w:iCs/>
            <w:color w:val="000000" w:themeColor="text1"/>
            <w:sz w:val="24"/>
            <w:szCs w:val="24"/>
            <w:lang w:val="en-US"/>
          </w:rPr>
          <w:delText>D. radicum</w:delText>
        </w:r>
        <w:r w:rsidR="009F5F8E" w:rsidRPr="00B315A9" w:rsidDel="00200DA9">
          <w:rPr>
            <w:rFonts w:ascii="Times New Roman" w:hAnsi="Times New Roman" w:cs="Times New Roman"/>
            <w:color w:val="000000" w:themeColor="text1"/>
            <w:sz w:val="24"/>
            <w:szCs w:val="24"/>
            <w:lang w:val="en-US"/>
          </w:rPr>
          <w:delText xml:space="preserve"> pupae </w:delText>
        </w:r>
      </w:del>
      <w:r w:rsidR="009F5F8E" w:rsidRPr="00B315A9">
        <w:rPr>
          <w:rFonts w:ascii="Times New Roman" w:hAnsi="Times New Roman" w:cs="Times New Roman"/>
          <w:color w:val="000000" w:themeColor="text1"/>
          <w:sz w:val="24"/>
          <w:szCs w:val="24"/>
          <w:lang w:val="en-US"/>
        </w:rPr>
        <w:t xml:space="preserve">and survival of </w:t>
      </w:r>
      <w:r w:rsidR="009F5F8E" w:rsidRPr="00B315A9">
        <w:rPr>
          <w:rFonts w:ascii="Times New Roman" w:hAnsi="Times New Roman" w:cs="Times New Roman"/>
          <w:i/>
          <w:iCs/>
          <w:color w:val="000000" w:themeColor="text1"/>
          <w:sz w:val="24"/>
          <w:szCs w:val="24"/>
          <w:lang w:val="en-US"/>
        </w:rPr>
        <w:t>P. xylostella</w:t>
      </w:r>
      <w:r w:rsidR="009F5F8E" w:rsidRPr="00B315A9">
        <w:rPr>
          <w:rFonts w:ascii="Times New Roman" w:hAnsi="Times New Roman" w:cs="Times New Roman"/>
          <w:color w:val="000000" w:themeColor="text1"/>
          <w:sz w:val="24"/>
          <w:szCs w:val="24"/>
          <w:lang w:val="en-US"/>
        </w:rPr>
        <w:t xml:space="preserve"> larvae</w:t>
      </w:r>
      <w:r w:rsidR="00DA5B05" w:rsidRPr="00B315A9">
        <w:rPr>
          <w:rFonts w:ascii="Times New Roman" w:hAnsi="Times New Roman" w:cs="Times New Roman"/>
          <w:color w:val="000000" w:themeColor="text1"/>
          <w:sz w:val="24"/>
          <w:szCs w:val="24"/>
          <w:lang w:val="en-US"/>
        </w:rPr>
        <w:t xml:space="preserve">. </w:t>
      </w:r>
      <w:r w:rsidR="00F26142" w:rsidRPr="00B315A9">
        <w:rPr>
          <w:rFonts w:ascii="Times New Roman" w:hAnsi="Times New Roman" w:cs="Times New Roman"/>
          <w:color w:val="000000" w:themeColor="text1"/>
          <w:sz w:val="24"/>
          <w:szCs w:val="24"/>
          <w:lang w:val="en-US"/>
        </w:rPr>
        <w:t>In contrast, r</w:t>
      </w:r>
      <w:r w:rsidR="009F5F8E" w:rsidRPr="00B315A9">
        <w:rPr>
          <w:rFonts w:ascii="Times New Roman" w:hAnsi="Times New Roman" w:cs="Times New Roman"/>
          <w:color w:val="000000" w:themeColor="text1"/>
          <w:sz w:val="24"/>
          <w:szCs w:val="24"/>
          <w:lang w:val="en-US"/>
        </w:rPr>
        <w:t xml:space="preserve">aw </w:t>
      </w:r>
      <w:r w:rsidR="005D410B" w:rsidRPr="00B315A9">
        <w:rPr>
          <w:rFonts w:ascii="Times New Roman" w:hAnsi="Times New Roman" w:cs="Times New Roman"/>
          <w:color w:val="000000" w:themeColor="text1"/>
          <w:sz w:val="24"/>
          <w:szCs w:val="24"/>
          <w:lang w:val="en-US"/>
        </w:rPr>
        <w:t xml:space="preserve">MWF </w:t>
      </w:r>
      <w:r w:rsidR="009F5F8E" w:rsidRPr="00B315A9">
        <w:rPr>
          <w:rFonts w:ascii="Times New Roman" w:hAnsi="Times New Roman" w:cs="Times New Roman"/>
          <w:color w:val="000000" w:themeColor="text1"/>
          <w:sz w:val="24"/>
          <w:szCs w:val="24"/>
          <w:lang w:val="en-US"/>
        </w:rPr>
        <w:t xml:space="preserve">increased </w:t>
      </w:r>
      <w:r w:rsidR="00F26142" w:rsidRPr="00B315A9">
        <w:rPr>
          <w:rFonts w:ascii="Times New Roman" w:hAnsi="Times New Roman" w:cs="Times New Roman"/>
          <w:color w:val="000000" w:themeColor="text1"/>
          <w:sz w:val="24"/>
          <w:szCs w:val="24"/>
          <w:lang w:val="en-US"/>
        </w:rPr>
        <w:t xml:space="preserve">larval </w:t>
      </w:r>
      <w:r w:rsidR="009F5F8E" w:rsidRPr="00B315A9">
        <w:rPr>
          <w:rFonts w:ascii="Times New Roman" w:hAnsi="Times New Roman" w:cs="Times New Roman"/>
          <w:color w:val="000000" w:themeColor="text1"/>
          <w:sz w:val="24"/>
          <w:szCs w:val="24"/>
          <w:lang w:val="en-US"/>
        </w:rPr>
        <w:t xml:space="preserve">survival and biomass of </w:t>
      </w:r>
      <w:r w:rsidR="009F5F8E" w:rsidRPr="00B315A9">
        <w:rPr>
          <w:rFonts w:ascii="Times New Roman" w:hAnsi="Times New Roman" w:cs="Times New Roman"/>
          <w:i/>
          <w:iCs/>
          <w:color w:val="000000" w:themeColor="text1"/>
          <w:sz w:val="24"/>
          <w:szCs w:val="24"/>
          <w:lang w:val="en-US"/>
        </w:rPr>
        <w:t>D. radicum</w:t>
      </w:r>
      <w:r w:rsidR="009F5F8E" w:rsidRPr="00B315A9">
        <w:rPr>
          <w:rFonts w:ascii="Times New Roman" w:hAnsi="Times New Roman" w:cs="Times New Roman"/>
          <w:color w:val="000000" w:themeColor="text1"/>
          <w:sz w:val="24"/>
          <w:szCs w:val="24"/>
          <w:lang w:val="en-US"/>
        </w:rPr>
        <w:t xml:space="preserve"> and the survival of </w:t>
      </w:r>
      <w:r w:rsidR="009F5F8E" w:rsidRPr="00B315A9">
        <w:rPr>
          <w:rFonts w:ascii="Times New Roman" w:hAnsi="Times New Roman" w:cs="Times New Roman"/>
          <w:i/>
          <w:iCs/>
          <w:color w:val="000000" w:themeColor="text1"/>
          <w:sz w:val="24"/>
          <w:szCs w:val="24"/>
          <w:lang w:val="en-US"/>
        </w:rPr>
        <w:t xml:space="preserve">P. xylostella </w:t>
      </w:r>
      <w:r w:rsidR="009F5F8E" w:rsidRPr="00B315A9">
        <w:rPr>
          <w:rFonts w:ascii="Times New Roman" w:hAnsi="Times New Roman" w:cs="Times New Roman"/>
          <w:color w:val="000000" w:themeColor="text1"/>
          <w:sz w:val="24"/>
          <w:szCs w:val="24"/>
          <w:lang w:val="en-US"/>
        </w:rPr>
        <w:t>larvae</w:t>
      </w:r>
      <w:r w:rsidR="00F26142" w:rsidRPr="00B315A9">
        <w:rPr>
          <w:rFonts w:ascii="Times New Roman" w:hAnsi="Times New Roman" w:cs="Times New Roman"/>
          <w:color w:val="000000" w:themeColor="text1"/>
          <w:sz w:val="24"/>
          <w:szCs w:val="24"/>
          <w:lang w:val="en-US"/>
        </w:rPr>
        <w:t xml:space="preserve">. Interestingly, incubation of frass in the soil </w:t>
      </w:r>
      <w:ins w:id="33" w:author="Dicke, Marcel" w:date="2023-06-07T20:02:00Z">
        <w:r w:rsidR="005E7479">
          <w:rPr>
            <w:rFonts w:ascii="Times New Roman" w:hAnsi="Times New Roman" w:cs="Times New Roman"/>
            <w:color w:val="000000" w:themeColor="text1"/>
            <w:sz w:val="24"/>
            <w:szCs w:val="24"/>
            <w:lang w:val="en-US"/>
          </w:rPr>
          <w:t xml:space="preserve">for </w:t>
        </w:r>
        <w:del w:id="34" w:author="Joop van Loon" w:date="2023-06-20T14:09:00Z">
          <w:r w:rsidR="005E7479" w:rsidDel="00D4098C">
            <w:rPr>
              <w:rFonts w:ascii="Times New Roman" w:hAnsi="Times New Roman" w:cs="Times New Roman"/>
              <w:color w:val="000000" w:themeColor="text1"/>
              <w:sz w:val="24"/>
              <w:szCs w:val="24"/>
              <w:lang w:val="en-US"/>
            </w:rPr>
            <w:delText>xx</w:delText>
          </w:r>
        </w:del>
      </w:ins>
      <w:ins w:id="35" w:author="Joop van Loon" w:date="2023-06-20T14:09:00Z">
        <w:r w:rsidR="00D4098C">
          <w:rPr>
            <w:rFonts w:ascii="Times New Roman" w:hAnsi="Times New Roman" w:cs="Times New Roman"/>
            <w:color w:val="000000" w:themeColor="text1"/>
            <w:sz w:val="24"/>
            <w:szCs w:val="24"/>
            <w:lang w:val="en-US"/>
          </w:rPr>
          <w:t>16</w:t>
        </w:r>
      </w:ins>
      <w:ins w:id="36" w:author="Dicke, Marcel" w:date="2023-06-07T20:02:00Z">
        <w:r w:rsidR="005E7479">
          <w:rPr>
            <w:rFonts w:ascii="Times New Roman" w:hAnsi="Times New Roman" w:cs="Times New Roman"/>
            <w:color w:val="000000" w:themeColor="text1"/>
            <w:sz w:val="24"/>
            <w:szCs w:val="24"/>
            <w:lang w:val="en-US"/>
          </w:rPr>
          <w:t xml:space="preserve"> days </w:t>
        </w:r>
      </w:ins>
      <w:r w:rsidR="00AF27B9" w:rsidRPr="00B315A9">
        <w:rPr>
          <w:rFonts w:ascii="Times New Roman" w:hAnsi="Times New Roman" w:cs="Times New Roman"/>
          <w:color w:val="000000" w:themeColor="text1"/>
          <w:sz w:val="24"/>
          <w:szCs w:val="24"/>
          <w:lang w:val="en-US"/>
        </w:rPr>
        <w:t>removed plant growth inhibition</w:t>
      </w:r>
      <w:r w:rsidR="00F26142" w:rsidRPr="00B315A9">
        <w:rPr>
          <w:rFonts w:ascii="Times New Roman" w:hAnsi="Times New Roman" w:cs="Times New Roman"/>
          <w:color w:val="000000" w:themeColor="text1"/>
          <w:sz w:val="24"/>
          <w:szCs w:val="24"/>
          <w:lang w:val="en-US"/>
        </w:rPr>
        <w:t xml:space="preserve"> and resulted in a</w:t>
      </w:r>
      <w:ins w:id="37" w:author="Joop van Loon" w:date="2023-06-20T12:14:00Z">
        <w:r w:rsidR="00200DA9">
          <w:rPr>
            <w:rFonts w:ascii="Times New Roman" w:hAnsi="Times New Roman" w:cs="Times New Roman"/>
            <w:color w:val="000000" w:themeColor="text1"/>
            <w:sz w:val="24"/>
            <w:szCs w:val="24"/>
            <w:lang w:val="en-US"/>
          </w:rPr>
          <w:t xml:space="preserve">n increased </w:t>
        </w:r>
      </w:ins>
      <w:del w:id="38" w:author="Joop van Loon" w:date="2023-06-20T12:14:00Z">
        <w:r w:rsidR="00F26142" w:rsidRPr="00B315A9" w:rsidDel="00200DA9">
          <w:rPr>
            <w:rFonts w:ascii="Times New Roman" w:hAnsi="Times New Roman" w:cs="Times New Roman"/>
            <w:color w:val="000000" w:themeColor="text1"/>
            <w:sz w:val="24"/>
            <w:szCs w:val="24"/>
            <w:lang w:val="en-US"/>
          </w:rPr>
          <w:delText xml:space="preserve"> bigger </w:delText>
        </w:r>
      </w:del>
      <w:r w:rsidR="00F26142" w:rsidRPr="00B315A9">
        <w:rPr>
          <w:rFonts w:ascii="Times New Roman" w:hAnsi="Times New Roman" w:cs="Times New Roman"/>
          <w:color w:val="000000" w:themeColor="text1"/>
          <w:sz w:val="24"/>
          <w:szCs w:val="24"/>
          <w:lang w:val="en-US"/>
        </w:rPr>
        <w:t xml:space="preserve">plant leaf </w:t>
      </w:r>
      <w:commentRangeStart w:id="39"/>
      <w:r w:rsidR="00F26142" w:rsidRPr="00B315A9">
        <w:rPr>
          <w:rFonts w:ascii="Times New Roman" w:hAnsi="Times New Roman" w:cs="Times New Roman"/>
          <w:color w:val="000000" w:themeColor="text1"/>
          <w:sz w:val="24"/>
          <w:szCs w:val="24"/>
          <w:lang w:val="en-US"/>
        </w:rPr>
        <w:t>area</w:t>
      </w:r>
      <w:commentRangeEnd w:id="39"/>
      <w:r w:rsidR="00200DA9">
        <w:rPr>
          <w:rStyle w:val="CommentReference"/>
        </w:rPr>
        <w:commentReference w:id="39"/>
      </w:r>
      <w:r w:rsidR="00AF27B9" w:rsidRPr="00B315A9">
        <w:rPr>
          <w:rFonts w:ascii="Times New Roman" w:hAnsi="Times New Roman" w:cs="Times New Roman"/>
          <w:color w:val="000000" w:themeColor="text1"/>
          <w:sz w:val="24"/>
          <w:szCs w:val="24"/>
          <w:lang w:val="en-US"/>
        </w:rPr>
        <w:t xml:space="preserve">, especially for </w:t>
      </w:r>
      <w:r w:rsidR="005D410B" w:rsidRPr="00B315A9">
        <w:rPr>
          <w:rFonts w:ascii="Times New Roman" w:hAnsi="Times New Roman" w:cs="Times New Roman"/>
          <w:color w:val="000000" w:themeColor="text1"/>
          <w:sz w:val="24"/>
          <w:szCs w:val="24"/>
          <w:lang w:val="en-US"/>
        </w:rPr>
        <w:t>MWF</w:t>
      </w:r>
      <w:r w:rsidR="00F26142" w:rsidRPr="00B315A9">
        <w:rPr>
          <w:rFonts w:ascii="Times New Roman" w:hAnsi="Times New Roman" w:cs="Times New Roman"/>
          <w:color w:val="000000" w:themeColor="text1"/>
          <w:sz w:val="24"/>
          <w:szCs w:val="24"/>
          <w:lang w:val="en-US"/>
        </w:rPr>
        <w:t>.</w:t>
      </w:r>
      <w:r w:rsidR="00AF27B9" w:rsidRPr="00B315A9">
        <w:rPr>
          <w:rFonts w:ascii="Times New Roman" w:hAnsi="Times New Roman" w:cs="Times New Roman"/>
          <w:color w:val="000000" w:themeColor="text1"/>
          <w:sz w:val="24"/>
          <w:szCs w:val="24"/>
          <w:lang w:val="en-US"/>
        </w:rPr>
        <w:t xml:space="preserve"> </w:t>
      </w:r>
      <w:r w:rsidR="005D410B" w:rsidRPr="00B315A9">
        <w:rPr>
          <w:rFonts w:ascii="Times New Roman" w:hAnsi="Times New Roman" w:cs="Times New Roman"/>
          <w:color w:val="000000" w:themeColor="text1"/>
          <w:sz w:val="24"/>
          <w:szCs w:val="24"/>
          <w:lang w:val="en-US"/>
        </w:rPr>
        <w:t xml:space="preserve">In addition, </w:t>
      </w:r>
      <w:commentRangeStart w:id="40"/>
      <w:r w:rsidR="005D410B" w:rsidRPr="00B315A9">
        <w:rPr>
          <w:rFonts w:ascii="Times New Roman" w:hAnsi="Times New Roman" w:cs="Times New Roman"/>
          <w:color w:val="000000" w:themeColor="text1"/>
          <w:sz w:val="24"/>
          <w:szCs w:val="24"/>
          <w:lang w:val="en-US"/>
        </w:rPr>
        <w:t>composting</w:t>
      </w:r>
      <w:commentRangeEnd w:id="40"/>
      <w:r w:rsidR="00200DA9">
        <w:rPr>
          <w:rStyle w:val="CommentReference"/>
        </w:rPr>
        <w:commentReference w:id="40"/>
      </w:r>
      <w:r w:rsidR="005D410B" w:rsidRPr="00B315A9">
        <w:rPr>
          <w:rFonts w:ascii="Times New Roman" w:hAnsi="Times New Roman" w:cs="Times New Roman"/>
          <w:color w:val="000000" w:themeColor="text1"/>
          <w:sz w:val="24"/>
          <w:szCs w:val="24"/>
          <w:lang w:val="en-US"/>
        </w:rPr>
        <w:t xml:space="preserve"> BSFF and MWF increased </w:t>
      </w:r>
      <w:r w:rsidR="00B65DB3" w:rsidRPr="00B315A9">
        <w:rPr>
          <w:rFonts w:ascii="Times New Roman" w:hAnsi="Times New Roman" w:cs="Times New Roman"/>
          <w:color w:val="000000" w:themeColor="text1"/>
          <w:sz w:val="24"/>
          <w:szCs w:val="24"/>
          <w:lang w:val="en-US"/>
        </w:rPr>
        <w:t xml:space="preserve">leaf growth. </w:t>
      </w:r>
      <w:r w:rsidR="00AF27B9" w:rsidRPr="00B315A9">
        <w:rPr>
          <w:rFonts w:ascii="Times New Roman" w:hAnsi="Times New Roman" w:cs="Times New Roman"/>
          <w:color w:val="000000" w:themeColor="text1"/>
          <w:sz w:val="24"/>
          <w:szCs w:val="24"/>
          <w:lang w:val="en-US"/>
        </w:rPr>
        <w:t xml:space="preserve">Therefore, frass </w:t>
      </w:r>
      <w:del w:id="41" w:author="Dicke, Marcel" w:date="2023-06-07T20:03:00Z">
        <w:r w:rsidR="00AF27B9" w:rsidRPr="00B315A9" w:rsidDel="005E7479">
          <w:rPr>
            <w:rFonts w:ascii="Times New Roman" w:hAnsi="Times New Roman" w:cs="Times New Roman"/>
            <w:color w:val="000000" w:themeColor="text1"/>
            <w:sz w:val="24"/>
            <w:szCs w:val="24"/>
            <w:lang w:val="en-US"/>
          </w:rPr>
          <w:delText xml:space="preserve">could </w:delText>
        </w:r>
      </w:del>
      <w:ins w:id="42" w:author="Dicke, Marcel" w:date="2023-06-07T20:03:00Z">
        <w:r w:rsidR="005E7479">
          <w:rPr>
            <w:rFonts w:ascii="Times New Roman" w:hAnsi="Times New Roman" w:cs="Times New Roman"/>
            <w:color w:val="000000" w:themeColor="text1"/>
            <w:sz w:val="24"/>
            <w:szCs w:val="24"/>
            <w:lang w:val="en-US"/>
          </w:rPr>
          <w:t>may</w:t>
        </w:r>
        <w:r w:rsidR="005E7479" w:rsidRPr="00B315A9">
          <w:rPr>
            <w:rFonts w:ascii="Times New Roman" w:hAnsi="Times New Roman" w:cs="Times New Roman"/>
            <w:color w:val="000000" w:themeColor="text1"/>
            <w:sz w:val="24"/>
            <w:szCs w:val="24"/>
            <w:lang w:val="en-US"/>
          </w:rPr>
          <w:t xml:space="preserve"> </w:t>
        </w:r>
      </w:ins>
      <w:r w:rsidR="00AF27B9" w:rsidRPr="00B315A9">
        <w:rPr>
          <w:rFonts w:ascii="Times New Roman" w:hAnsi="Times New Roman" w:cs="Times New Roman"/>
          <w:color w:val="000000" w:themeColor="text1"/>
          <w:sz w:val="24"/>
          <w:szCs w:val="24"/>
          <w:lang w:val="en-US"/>
        </w:rPr>
        <w:t xml:space="preserve">be used as a sustainable and natural alternative to </w:t>
      </w:r>
      <w:r w:rsidR="00D12175" w:rsidRPr="00B315A9">
        <w:rPr>
          <w:rFonts w:ascii="Times New Roman" w:hAnsi="Times New Roman" w:cs="Times New Roman"/>
          <w:color w:val="000000" w:themeColor="text1"/>
          <w:sz w:val="24"/>
          <w:szCs w:val="24"/>
          <w:lang w:val="en-US"/>
        </w:rPr>
        <w:t xml:space="preserve">conventional organic </w:t>
      </w:r>
      <w:r w:rsidR="00AF27B9" w:rsidRPr="00B315A9">
        <w:rPr>
          <w:rFonts w:ascii="Times New Roman" w:hAnsi="Times New Roman" w:cs="Times New Roman"/>
          <w:color w:val="000000" w:themeColor="text1"/>
          <w:sz w:val="24"/>
          <w:szCs w:val="24"/>
          <w:lang w:val="en-US"/>
        </w:rPr>
        <w:t xml:space="preserve">fertilisers and </w:t>
      </w:r>
      <w:commentRangeStart w:id="43"/>
      <w:r w:rsidR="00AF27B9" w:rsidRPr="00B315A9">
        <w:rPr>
          <w:rFonts w:ascii="Times New Roman" w:hAnsi="Times New Roman" w:cs="Times New Roman"/>
          <w:color w:val="000000" w:themeColor="text1"/>
          <w:sz w:val="24"/>
          <w:szCs w:val="24"/>
          <w:lang w:val="en-US"/>
        </w:rPr>
        <w:t>pesticides</w:t>
      </w:r>
      <w:commentRangeEnd w:id="43"/>
      <w:r w:rsidR="00200DA9">
        <w:rPr>
          <w:rStyle w:val="CommentReference"/>
        </w:rPr>
        <w:commentReference w:id="43"/>
      </w:r>
      <w:r w:rsidR="00AF27B9" w:rsidRPr="00B315A9">
        <w:rPr>
          <w:rFonts w:ascii="Times New Roman" w:hAnsi="Times New Roman" w:cs="Times New Roman"/>
          <w:color w:val="000000" w:themeColor="text1"/>
          <w:sz w:val="24"/>
          <w:szCs w:val="24"/>
          <w:lang w:val="en-US"/>
        </w:rPr>
        <w:t>.</w:t>
      </w:r>
      <w:r w:rsidR="00D12175" w:rsidRPr="00B315A9">
        <w:rPr>
          <w:rFonts w:ascii="Times New Roman" w:hAnsi="Times New Roman" w:cs="Times New Roman"/>
          <w:color w:val="000000" w:themeColor="text1"/>
          <w:sz w:val="24"/>
          <w:szCs w:val="24"/>
          <w:lang w:val="en-US"/>
        </w:rPr>
        <w:t xml:space="preserve"> </w:t>
      </w:r>
      <w:r w:rsidR="001D3988" w:rsidRPr="00B315A9">
        <w:rPr>
          <w:rFonts w:ascii="Times New Roman" w:hAnsi="Times New Roman" w:cs="Times New Roman"/>
          <w:color w:val="000000" w:themeColor="text1"/>
          <w:sz w:val="24"/>
          <w:szCs w:val="24"/>
          <w:lang w:val="en-US"/>
        </w:rPr>
        <w:t>Our</w:t>
      </w:r>
      <w:r w:rsidR="001D3988" w:rsidRPr="00B315A9">
        <w:rPr>
          <w:rFonts w:ascii="Times New Roman" w:hAnsi="Times New Roman" w:cs="Times New Roman"/>
          <w:color w:val="000000" w:themeColor="text1"/>
          <w:sz w:val="24"/>
          <w:szCs w:val="24"/>
        </w:rPr>
        <w:t xml:space="preserve"> results indicate that soil amendment with raw BSFF may negatively impact herbivore performance, whereas raw MWF may have a protective effect on herbivore performance. </w:t>
      </w:r>
      <w:del w:id="44" w:author="Dicke, Marcel" w:date="2023-06-07T20:03:00Z">
        <w:r w:rsidR="0028775E" w:rsidDel="001D41AF">
          <w:rPr>
            <w:rFonts w:ascii="Times New Roman" w:hAnsi="Times New Roman" w:cs="Times New Roman"/>
            <w:color w:val="000000" w:themeColor="text1"/>
            <w:sz w:val="24"/>
            <w:szCs w:val="24"/>
          </w:rPr>
          <w:delText>Finally, o</w:delText>
        </w:r>
      </w:del>
      <w:ins w:id="45" w:author="Dicke, Marcel" w:date="2023-06-07T20:03:00Z">
        <w:r w:rsidR="001D41AF">
          <w:rPr>
            <w:rFonts w:ascii="Times New Roman" w:hAnsi="Times New Roman" w:cs="Times New Roman"/>
            <w:color w:val="000000" w:themeColor="text1"/>
            <w:sz w:val="24"/>
            <w:szCs w:val="24"/>
          </w:rPr>
          <w:t>O</w:t>
        </w:r>
      </w:ins>
      <w:r w:rsidR="0028775E">
        <w:rPr>
          <w:rFonts w:ascii="Times New Roman" w:hAnsi="Times New Roman" w:cs="Times New Roman"/>
          <w:color w:val="000000" w:themeColor="text1"/>
          <w:sz w:val="24"/>
          <w:szCs w:val="24"/>
        </w:rPr>
        <w:t xml:space="preserve">ur results suggest </w:t>
      </w:r>
      <w:del w:id="46" w:author="Dicke, Marcel" w:date="2023-06-07T20:04:00Z">
        <w:r w:rsidR="0028775E" w:rsidDel="00F955D4">
          <w:rPr>
            <w:rFonts w:ascii="Times New Roman" w:hAnsi="Times New Roman" w:cs="Times New Roman"/>
            <w:color w:val="000000" w:themeColor="text1"/>
            <w:sz w:val="24"/>
            <w:szCs w:val="24"/>
          </w:rPr>
          <w:delText xml:space="preserve">that </w:delText>
        </w:r>
      </w:del>
      <w:del w:id="47" w:author="Dicke, Marcel" w:date="2023-06-07T20:03:00Z">
        <w:r w:rsidR="0028775E" w:rsidDel="00F955D4">
          <w:rPr>
            <w:rFonts w:ascii="Times New Roman" w:hAnsi="Times New Roman" w:cs="Times New Roman"/>
            <w:color w:val="000000" w:themeColor="text1"/>
            <w:sz w:val="24"/>
            <w:szCs w:val="24"/>
          </w:rPr>
          <w:delText xml:space="preserve">a holistic approach </w:delText>
        </w:r>
      </w:del>
      <w:r w:rsidR="0028775E">
        <w:rPr>
          <w:rFonts w:ascii="Times New Roman" w:hAnsi="Times New Roman" w:cs="Times New Roman"/>
          <w:color w:val="000000" w:themeColor="text1"/>
          <w:sz w:val="24"/>
          <w:szCs w:val="24"/>
        </w:rPr>
        <w:t>that integrat</w:t>
      </w:r>
      <w:ins w:id="48" w:author="Dicke, Marcel" w:date="2023-06-07T20:03:00Z">
        <w:r w:rsidR="00F955D4">
          <w:rPr>
            <w:rFonts w:ascii="Times New Roman" w:hAnsi="Times New Roman" w:cs="Times New Roman"/>
            <w:color w:val="000000" w:themeColor="text1"/>
            <w:sz w:val="24"/>
            <w:szCs w:val="24"/>
          </w:rPr>
          <w:t xml:space="preserve">ing </w:t>
        </w:r>
      </w:ins>
      <w:del w:id="49" w:author="Dicke, Marcel" w:date="2023-06-07T20:03:00Z">
        <w:r w:rsidR="0028775E" w:rsidDel="00F955D4">
          <w:rPr>
            <w:rFonts w:ascii="Times New Roman" w:hAnsi="Times New Roman" w:cs="Times New Roman"/>
            <w:color w:val="000000" w:themeColor="text1"/>
            <w:sz w:val="24"/>
            <w:szCs w:val="24"/>
          </w:rPr>
          <w:delText xml:space="preserve">es </w:delText>
        </w:r>
      </w:del>
      <w:r w:rsidR="0028775E">
        <w:rPr>
          <w:rFonts w:ascii="Times New Roman" w:hAnsi="Times New Roman" w:cs="Times New Roman"/>
          <w:color w:val="000000" w:themeColor="text1"/>
          <w:sz w:val="24"/>
          <w:szCs w:val="24"/>
        </w:rPr>
        <w:t xml:space="preserve">frass as a fertiliser </w:t>
      </w:r>
      <w:ins w:id="50" w:author="Dicke, Marcel" w:date="2023-06-07T20:04:00Z">
        <w:r w:rsidR="00F955D4">
          <w:rPr>
            <w:rFonts w:ascii="Times New Roman" w:hAnsi="Times New Roman" w:cs="Times New Roman"/>
            <w:color w:val="000000" w:themeColor="text1"/>
            <w:sz w:val="24"/>
            <w:szCs w:val="24"/>
          </w:rPr>
          <w:t>with</w:t>
        </w:r>
      </w:ins>
      <w:del w:id="51" w:author="Dicke, Marcel" w:date="2023-06-07T20:04:00Z">
        <w:r w:rsidR="0028775E" w:rsidDel="00F955D4">
          <w:rPr>
            <w:rFonts w:ascii="Times New Roman" w:hAnsi="Times New Roman" w:cs="Times New Roman"/>
            <w:color w:val="000000" w:themeColor="text1"/>
            <w:sz w:val="24"/>
            <w:szCs w:val="24"/>
          </w:rPr>
          <w:delText>and</w:delText>
        </w:r>
      </w:del>
      <w:r w:rsidR="0028775E">
        <w:rPr>
          <w:rFonts w:ascii="Times New Roman" w:hAnsi="Times New Roman" w:cs="Times New Roman"/>
          <w:color w:val="000000" w:themeColor="text1"/>
          <w:sz w:val="24"/>
          <w:szCs w:val="24"/>
        </w:rPr>
        <w:t xml:space="preserve"> other pest management </w:t>
      </w:r>
      <w:commentRangeStart w:id="52"/>
      <w:r w:rsidR="0028775E">
        <w:rPr>
          <w:rFonts w:ascii="Times New Roman" w:hAnsi="Times New Roman" w:cs="Times New Roman"/>
          <w:color w:val="000000" w:themeColor="text1"/>
          <w:sz w:val="24"/>
          <w:szCs w:val="24"/>
        </w:rPr>
        <w:t>strategies</w:t>
      </w:r>
      <w:commentRangeEnd w:id="52"/>
      <w:r w:rsidR="006E017E">
        <w:rPr>
          <w:rStyle w:val="CommentReference"/>
        </w:rPr>
        <w:commentReference w:id="52"/>
      </w:r>
      <w:r w:rsidR="0028775E">
        <w:rPr>
          <w:rFonts w:ascii="Times New Roman" w:hAnsi="Times New Roman" w:cs="Times New Roman"/>
          <w:color w:val="000000" w:themeColor="text1"/>
          <w:sz w:val="24"/>
          <w:szCs w:val="24"/>
        </w:rPr>
        <w:t xml:space="preserve"> </w:t>
      </w:r>
      <w:ins w:id="53" w:author="Dicke, Marcel" w:date="2023-06-07T20:04:00Z">
        <w:r w:rsidR="00F955D4">
          <w:rPr>
            <w:rFonts w:ascii="Times New Roman" w:hAnsi="Times New Roman" w:cs="Times New Roman"/>
            <w:color w:val="000000" w:themeColor="text1"/>
            <w:sz w:val="24"/>
            <w:szCs w:val="24"/>
          </w:rPr>
          <w:t xml:space="preserve">can promote </w:t>
        </w:r>
      </w:ins>
      <w:del w:id="54" w:author="Dicke, Marcel" w:date="2023-06-07T20:04:00Z">
        <w:r w:rsidR="0028775E" w:rsidDel="00F955D4">
          <w:rPr>
            <w:rFonts w:ascii="Times New Roman" w:hAnsi="Times New Roman" w:cs="Times New Roman"/>
            <w:color w:val="000000" w:themeColor="text1"/>
            <w:sz w:val="24"/>
            <w:szCs w:val="24"/>
          </w:rPr>
          <w:delText xml:space="preserve">could be beneficial for </w:delText>
        </w:r>
      </w:del>
      <w:r w:rsidR="0028775E">
        <w:rPr>
          <w:rFonts w:ascii="Times New Roman" w:hAnsi="Times New Roman" w:cs="Times New Roman"/>
          <w:color w:val="000000" w:themeColor="text1"/>
          <w:sz w:val="24"/>
          <w:szCs w:val="24"/>
        </w:rPr>
        <w:t>sustainable agriculture.</w:t>
      </w:r>
    </w:p>
    <w:p w14:paraId="7ADC55BE" w14:textId="77777777" w:rsidR="00727E7B" w:rsidRPr="00BF76EA" w:rsidRDefault="00727E7B" w:rsidP="00BF76EA">
      <w:pPr>
        <w:spacing w:after="0" w:line="240" w:lineRule="auto"/>
        <w:jc w:val="both"/>
        <w:rPr>
          <w:rFonts w:ascii="Times New Roman" w:hAnsi="Times New Roman" w:cs="Times New Roman"/>
          <w:color w:val="000000" w:themeColor="text1"/>
          <w:sz w:val="24"/>
          <w:szCs w:val="24"/>
          <w:lang w:val="en-US"/>
        </w:rPr>
      </w:pPr>
    </w:p>
    <w:p w14:paraId="1943B9AC" w14:textId="1330AD0D" w:rsidR="007338E8" w:rsidRPr="005F1A07" w:rsidRDefault="007338E8" w:rsidP="007338E8">
      <w:pPr>
        <w:rPr>
          <w:rFonts w:ascii="Times New Roman" w:hAnsi="Times New Roman" w:cs="Times New Roman"/>
        </w:rPr>
      </w:pPr>
      <w:r w:rsidRPr="005F1A07">
        <w:rPr>
          <w:rFonts w:ascii="Times New Roman" w:hAnsi="Times New Roman" w:cs="Times New Roman"/>
          <w:b/>
          <w:bCs/>
          <w:sz w:val="28"/>
          <w:szCs w:val="28"/>
        </w:rPr>
        <w:t>Keywords:</w:t>
      </w:r>
      <w:r w:rsidRPr="005F1A07">
        <w:rPr>
          <w:rFonts w:ascii="Times New Roman" w:hAnsi="Times New Roman" w:cs="Times New Roman"/>
          <w:sz w:val="28"/>
          <w:szCs w:val="28"/>
        </w:rPr>
        <w:t xml:space="preserve"> </w:t>
      </w:r>
      <w:r w:rsidRPr="005F1A07">
        <w:rPr>
          <w:rFonts w:ascii="Times New Roman" w:hAnsi="Times New Roman" w:cs="Times New Roman"/>
          <w:sz w:val="24"/>
          <w:szCs w:val="24"/>
        </w:rPr>
        <w:t>Frass</w:t>
      </w:r>
      <w:r w:rsidRPr="005F1A07">
        <w:rPr>
          <w:rFonts w:ascii="Times New Roman" w:hAnsi="Times New Roman" w:cs="Times New Roman"/>
        </w:rPr>
        <w:t xml:space="preserve">, Soil amendment, </w:t>
      </w:r>
      <w:r w:rsidRPr="005F1A07">
        <w:rPr>
          <w:rFonts w:ascii="Times New Roman" w:hAnsi="Times New Roman" w:cs="Times New Roman"/>
          <w:i/>
          <w:iCs/>
        </w:rPr>
        <w:t>Brassica rapa</w:t>
      </w:r>
      <w:r w:rsidRPr="005F1A07">
        <w:rPr>
          <w:rFonts w:ascii="Times New Roman" w:hAnsi="Times New Roman" w:cs="Times New Roman"/>
        </w:rPr>
        <w:t>, Plant growth, Pest management, Insect herbivores</w:t>
      </w:r>
    </w:p>
    <w:p w14:paraId="04CE03C7" w14:textId="2F5F9B41" w:rsidR="007D2E7B" w:rsidRPr="007338E8" w:rsidRDefault="007D2E7B" w:rsidP="007D2E7B">
      <w:pPr>
        <w:jc w:val="both"/>
        <w:rPr>
          <w:rFonts w:ascii="Times New Roman" w:hAnsi="Times New Roman" w:cs="Times New Roman"/>
          <w:b/>
          <w:bCs/>
          <w:color w:val="000000" w:themeColor="text1"/>
        </w:rPr>
      </w:pPr>
    </w:p>
    <w:p w14:paraId="16A7BD9D" w14:textId="77777777" w:rsidR="00AC095A" w:rsidRPr="00BF76EA" w:rsidRDefault="00AC095A" w:rsidP="008B63B7">
      <w:pPr>
        <w:spacing w:line="276" w:lineRule="auto"/>
        <w:jc w:val="both"/>
        <w:rPr>
          <w:rFonts w:ascii="Times New Roman" w:hAnsi="Times New Roman" w:cs="Times New Roman"/>
          <w:b/>
          <w:bCs/>
          <w:color w:val="000000" w:themeColor="text1"/>
          <w:sz w:val="28"/>
          <w:szCs w:val="28"/>
          <w:lang w:val="en-US"/>
        </w:rPr>
      </w:pPr>
      <w:bookmarkStart w:id="55" w:name="_Hlk133094564"/>
      <w:bookmarkStart w:id="56" w:name="_Hlk133278383"/>
    </w:p>
    <w:p w14:paraId="43B0B0AF" w14:textId="77777777" w:rsidR="00025355" w:rsidRDefault="00025355" w:rsidP="008B63B7">
      <w:pPr>
        <w:spacing w:line="276" w:lineRule="auto"/>
        <w:jc w:val="both"/>
        <w:rPr>
          <w:rFonts w:ascii="Times New Roman" w:hAnsi="Times New Roman" w:cs="Times New Roman"/>
          <w:b/>
          <w:bCs/>
          <w:sz w:val="28"/>
          <w:szCs w:val="28"/>
          <w:lang w:val="en-US"/>
        </w:rPr>
      </w:pPr>
    </w:p>
    <w:p w14:paraId="2DD05F6A" w14:textId="77777777" w:rsidR="00025355" w:rsidRDefault="00025355" w:rsidP="008B63B7">
      <w:pPr>
        <w:spacing w:line="276" w:lineRule="auto"/>
        <w:jc w:val="both"/>
        <w:rPr>
          <w:rFonts w:ascii="Times New Roman" w:hAnsi="Times New Roman" w:cs="Times New Roman"/>
          <w:b/>
          <w:bCs/>
          <w:sz w:val="28"/>
          <w:szCs w:val="28"/>
          <w:lang w:val="en-US"/>
        </w:rPr>
      </w:pPr>
    </w:p>
    <w:p w14:paraId="7B4BA32B" w14:textId="77777777" w:rsidR="00025355" w:rsidRDefault="00025355" w:rsidP="008B63B7">
      <w:pPr>
        <w:spacing w:line="276" w:lineRule="auto"/>
        <w:jc w:val="both"/>
        <w:rPr>
          <w:rFonts w:ascii="Times New Roman" w:hAnsi="Times New Roman" w:cs="Times New Roman"/>
          <w:b/>
          <w:bCs/>
          <w:sz w:val="28"/>
          <w:szCs w:val="28"/>
          <w:lang w:val="en-US"/>
        </w:rPr>
      </w:pPr>
    </w:p>
    <w:p w14:paraId="16469DC7" w14:textId="77777777" w:rsidR="00025355" w:rsidRDefault="00025355" w:rsidP="008B63B7">
      <w:pPr>
        <w:spacing w:line="276" w:lineRule="auto"/>
        <w:jc w:val="both"/>
        <w:rPr>
          <w:rFonts w:ascii="Times New Roman" w:hAnsi="Times New Roman" w:cs="Times New Roman"/>
          <w:b/>
          <w:bCs/>
          <w:sz w:val="28"/>
          <w:szCs w:val="28"/>
          <w:lang w:val="en-US"/>
        </w:rPr>
      </w:pPr>
    </w:p>
    <w:p w14:paraId="100D5B31" w14:textId="3597268C" w:rsidR="00025355" w:rsidRDefault="00025355" w:rsidP="008B63B7">
      <w:pPr>
        <w:spacing w:line="276" w:lineRule="auto"/>
        <w:jc w:val="both"/>
        <w:rPr>
          <w:rFonts w:ascii="Times New Roman" w:hAnsi="Times New Roman" w:cs="Times New Roman"/>
          <w:b/>
          <w:bCs/>
          <w:sz w:val="28"/>
          <w:szCs w:val="28"/>
          <w:lang w:val="en-US"/>
        </w:rPr>
      </w:pPr>
    </w:p>
    <w:p w14:paraId="02AEA134" w14:textId="77777777" w:rsidR="00FD6A31" w:rsidRDefault="00FD6A31" w:rsidP="008B63B7">
      <w:pPr>
        <w:spacing w:line="276" w:lineRule="auto"/>
        <w:jc w:val="both"/>
        <w:rPr>
          <w:rFonts w:ascii="Times New Roman" w:hAnsi="Times New Roman" w:cs="Times New Roman"/>
          <w:b/>
          <w:bCs/>
          <w:sz w:val="28"/>
          <w:szCs w:val="28"/>
          <w:lang w:val="en-US"/>
        </w:rPr>
      </w:pPr>
    </w:p>
    <w:p w14:paraId="5C994A0A" w14:textId="77777777" w:rsidR="006425B8" w:rsidRDefault="006425B8" w:rsidP="008B63B7">
      <w:pPr>
        <w:spacing w:line="276" w:lineRule="auto"/>
        <w:jc w:val="both"/>
        <w:rPr>
          <w:rFonts w:ascii="Times New Roman" w:hAnsi="Times New Roman" w:cs="Times New Roman"/>
          <w:b/>
          <w:bCs/>
          <w:sz w:val="28"/>
          <w:szCs w:val="28"/>
          <w:lang w:val="en-US"/>
        </w:rPr>
      </w:pPr>
    </w:p>
    <w:p w14:paraId="0D2F1FC7" w14:textId="77777777" w:rsidR="006425B8" w:rsidRDefault="006425B8" w:rsidP="008B63B7">
      <w:pPr>
        <w:spacing w:line="276" w:lineRule="auto"/>
        <w:jc w:val="both"/>
        <w:rPr>
          <w:rFonts w:ascii="Times New Roman" w:hAnsi="Times New Roman" w:cs="Times New Roman"/>
          <w:b/>
          <w:bCs/>
          <w:sz w:val="28"/>
          <w:szCs w:val="28"/>
          <w:lang w:val="en-US"/>
        </w:rPr>
      </w:pPr>
    </w:p>
    <w:p w14:paraId="2BB8D1D0" w14:textId="77777777" w:rsidR="006425B8" w:rsidRDefault="006425B8" w:rsidP="008B63B7">
      <w:pPr>
        <w:spacing w:line="276" w:lineRule="auto"/>
        <w:jc w:val="both"/>
        <w:rPr>
          <w:rFonts w:ascii="Times New Roman" w:hAnsi="Times New Roman" w:cs="Times New Roman"/>
          <w:b/>
          <w:bCs/>
          <w:sz w:val="28"/>
          <w:szCs w:val="28"/>
          <w:lang w:val="en-US"/>
        </w:rPr>
      </w:pPr>
    </w:p>
    <w:p w14:paraId="7E115D07" w14:textId="77777777" w:rsidR="007338E8" w:rsidRDefault="007338E8" w:rsidP="00FA60C8">
      <w:pPr>
        <w:jc w:val="both"/>
        <w:rPr>
          <w:rFonts w:ascii="Times New Roman" w:hAnsi="Times New Roman" w:cs="Times New Roman"/>
          <w:b/>
          <w:bCs/>
          <w:sz w:val="28"/>
          <w:szCs w:val="28"/>
          <w:lang w:val="en-US"/>
        </w:rPr>
      </w:pPr>
    </w:p>
    <w:p w14:paraId="67A00F3F" w14:textId="77777777" w:rsidR="00964E6A" w:rsidRDefault="00964E6A" w:rsidP="00FA60C8">
      <w:pPr>
        <w:jc w:val="both"/>
        <w:rPr>
          <w:rFonts w:ascii="Times New Roman" w:hAnsi="Times New Roman" w:cs="Times New Roman"/>
          <w:b/>
          <w:bCs/>
          <w:sz w:val="28"/>
          <w:szCs w:val="28"/>
          <w:lang w:val="en-US"/>
        </w:rPr>
      </w:pPr>
    </w:p>
    <w:p w14:paraId="78995443" w14:textId="33C3EABE" w:rsidR="000825D9" w:rsidRPr="00040F91" w:rsidRDefault="000825D9" w:rsidP="00FA60C8">
      <w:pPr>
        <w:jc w:val="both"/>
        <w:rPr>
          <w:rFonts w:ascii="Times New Roman" w:hAnsi="Times New Roman" w:cs="Times New Roman"/>
          <w:b/>
          <w:bCs/>
          <w:sz w:val="28"/>
          <w:szCs w:val="28"/>
          <w:lang w:val="en-US"/>
        </w:rPr>
      </w:pPr>
      <w:r w:rsidRPr="00040F91">
        <w:rPr>
          <w:rFonts w:ascii="Times New Roman" w:hAnsi="Times New Roman" w:cs="Times New Roman"/>
          <w:b/>
          <w:bCs/>
          <w:sz w:val="28"/>
          <w:szCs w:val="28"/>
          <w:lang w:val="en-US"/>
        </w:rPr>
        <w:t>Introduction</w:t>
      </w:r>
    </w:p>
    <w:p w14:paraId="65C44DB1" w14:textId="391A5D00" w:rsidR="007A3335" w:rsidRPr="00FA60C8" w:rsidRDefault="007A3335" w:rsidP="00FA60C8">
      <w:pPr>
        <w:spacing w:after="0"/>
        <w:jc w:val="both"/>
        <w:rPr>
          <w:rFonts w:ascii="Times New Roman" w:hAnsi="Times New Roman" w:cs="Times New Roman"/>
          <w:color w:val="000000" w:themeColor="text1"/>
          <w:sz w:val="24"/>
          <w:szCs w:val="24"/>
          <w:lang w:val="en-US"/>
        </w:rPr>
      </w:pPr>
      <w:r w:rsidRPr="00FA60C8">
        <w:rPr>
          <w:rFonts w:ascii="Times New Roman" w:hAnsi="Times New Roman" w:cs="Times New Roman"/>
          <w:color w:val="000000" w:themeColor="text1"/>
          <w:sz w:val="24"/>
          <w:szCs w:val="24"/>
          <w:lang w:val="en-US"/>
        </w:rPr>
        <w:t xml:space="preserve">In recent years, alternative protein sources for animal feed and human food have become an area of increasing interest </w:t>
      </w:r>
      <w:ins w:id="57" w:author="Dicke, Marcel" w:date="2023-06-07T20:05:00Z">
        <w:r w:rsidR="00C62D94">
          <w:rPr>
            <w:rFonts w:ascii="Times New Roman" w:hAnsi="Times New Roman" w:cs="Times New Roman"/>
            <w:color w:val="000000" w:themeColor="text1"/>
            <w:sz w:val="24"/>
            <w:szCs w:val="24"/>
            <w:lang w:val="en-US"/>
          </w:rPr>
          <w:t>because of the need to produce food for the gro</w:t>
        </w:r>
      </w:ins>
      <w:ins w:id="58" w:author="Dicke, Marcel" w:date="2023-06-07T20:06:00Z">
        <w:r w:rsidR="00C62D94">
          <w:rPr>
            <w:rFonts w:ascii="Times New Roman" w:hAnsi="Times New Roman" w:cs="Times New Roman"/>
            <w:color w:val="000000" w:themeColor="text1"/>
            <w:sz w:val="24"/>
            <w:szCs w:val="24"/>
            <w:lang w:val="en-US"/>
          </w:rPr>
          <w:t xml:space="preserve">wing human population </w:t>
        </w:r>
      </w:ins>
      <w:ins w:id="59" w:author="Joop van Loon" w:date="2023-06-20T12:29:00Z">
        <w:r w:rsidR="0040723B">
          <w:rPr>
            <w:rFonts w:ascii="Times New Roman" w:hAnsi="Times New Roman" w:cs="Times New Roman"/>
            <w:color w:val="000000" w:themeColor="text1"/>
            <w:sz w:val="24"/>
            <w:szCs w:val="24"/>
            <w:lang w:val="en-US"/>
          </w:rPr>
          <w:t xml:space="preserve">in a </w:t>
        </w:r>
      </w:ins>
      <w:ins w:id="60" w:author="Dicke, Marcel" w:date="2023-06-07T20:06:00Z">
        <w:del w:id="61" w:author="Joop van Loon" w:date="2023-06-20T12:29:00Z">
          <w:r w:rsidR="00993A7E" w:rsidDel="0040723B">
            <w:rPr>
              <w:rFonts w:ascii="Times New Roman" w:hAnsi="Times New Roman" w:cs="Times New Roman"/>
              <w:color w:val="000000" w:themeColor="text1"/>
              <w:sz w:val="24"/>
              <w:szCs w:val="24"/>
              <w:lang w:val="en-US"/>
            </w:rPr>
            <w:delText xml:space="preserve">in the context of </w:delText>
          </w:r>
        </w:del>
      </w:ins>
      <w:del w:id="62" w:author="Joop van Loon" w:date="2023-06-20T12:29:00Z">
        <w:r w:rsidRPr="00FA60C8" w:rsidDel="0040723B">
          <w:rPr>
            <w:rFonts w:ascii="Times New Roman" w:hAnsi="Times New Roman" w:cs="Times New Roman"/>
            <w:color w:val="000000" w:themeColor="text1"/>
            <w:sz w:val="24"/>
            <w:szCs w:val="24"/>
            <w:lang w:val="en-US"/>
          </w:rPr>
          <w:delText xml:space="preserve">as the world's population is expected to approach 10 billion by 2050 and the need </w:delText>
        </w:r>
      </w:del>
      <w:ins w:id="63" w:author="Dicke, Marcel" w:date="2023-06-07T20:06:00Z">
        <w:del w:id="64" w:author="Joop van Loon" w:date="2023-06-20T12:29:00Z">
          <w:r w:rsidR="00993A7E" w:rsidDel="0040723B">
            <w:rPr>
              <w:rFonts w:ascii="Times New Roman" w:hAnsi="Times New Roman" w:cs="Times New Roman"/>
              <w:color w:val="000000" w:themeColor="text1"/>
              <w:sz w:val="24"/>
              <w:szCs w:val="24"/>
              <w:lang w:val="en-US"/>
            </w:rPr>
            <w:delText>to do</w:delText>
          </w:r>
          <w:r w:rsidR="00AE0C88" w:rsidDel="0040723B">
            <w:rPr>
              <w:rFonts w:ascii="Times New Roman" w:hAnsi="Times New Roman" w:cs="Times New Roman"/>
              <w:color w:val="000000" w:themeColor="text1"/>
              <w:sz w:val="24"/>
              <w:szCs w:val="24"/>
              <w:lang w:val="en-US"/>
            </w:rPr>
            <w:delText xml:space="preserve"> so</w:delText>
          </w:r>
          <w:r w:rsidR="00993A7E" w:rsidDel="0040723B">
            <w:rPr>
              <w:rFonts w:ascii="Times New Roman" w:hAnsi="Times New Roman" w:cs="Times New Roman"/>
              <w:color w:val="000000" w:themeColor="text1"/>
              <w:sz w:val="24"/>
              <w:szCs w:val="24"/>
              <w:lang w:val="en-US"/>
            </w:rPr>
            <w:delText xml:space="preserve"> </w:delText>
          </w:r>
        </w:del>
      </w:ins>
      <w:del w:id="65" w:author="Dicke, Marcel" w:date="2023-06-07T20:06:00Z">
        <w:r w:rsidRPr="00FA60C8" w:rsidDel="00993A7E">
          <w:rPr>
            <w:rFonts w:ascii="Times New Roman" w:hAnsi="Times New Roman" w:cs="Times New Roman"/>
            <w:color w:val="000000" w:themeColor="text1"/>
            <w:sz w:val="24"/>
            <w:szCs w:val="24"/>
            <w:lang w:val="en-US"/>
          </w:rPr>
          <w:delText>for</w:delText>
        </w:r>
        <w:r w:rsidRPr="00FA60C8" w:rsidDel="00AE0C88">
          <w:rPr>
            <w:rFonts w:ascii="Times New Roman" w:hAnsi="Times New Roman" w:cs="Times New Roman"/>
            <w:color w:val="000000" w:themeColor="text1"/>
            <w:sz w:val="24"/>
            <w:szCs w:val="24"/>
            <w:lang w:val="en-US"/>
          </w:rPr>
          <w:delText xml:space="preserve"> </w:delText>
        </w:r>
      </w:del>
      <w:r w:rsidRPr="00FA60C8">
        <w:rPr>
          <w:rFonts w:ascii="Times New Roman" w:hAnsi="Times New Roman" w:cs="Times New Roman"/>
          <w:color w:val="000000" w:themeColor="text1"/>
          <w:sz w:val="24"/>
          <w:szCs w:val="24"/>
          <w:lang w:val="en-US"/>
        </w:rPr>
        <w:t>sustainabl</w:t>
      </w:r>
      <w:ins w:id="66" w:author="Joop van Loon" w:date="2023-06-20T12:29:00Z">
        <w:r w:rsidR="0040723B">
          <w:rPr>
            <w:rFonts w:ascii="Times New Roman" w:hAnsi="Times New Roman" w:cs="Times New Roman"/>
            <w:color w:val="000000" w:themeColor="text1"/>
            <w:sz w:val="24"/>
            <w:szCs w:val="24"/>
            <w:lang w:val="en-US"/>
          </w:rPr>
          <w:t>e manner</w:t>
        </w:r>
      </w:ins>
      <w:ins w:id="67" w:author="Dicke, Marcel" w:date="2023-06-07T20:06:00Z">
        <w:del w:id="68" w:author="Joop van Loon" w:date="2023-06-20T12:29:00Z">
          <w:r w:rsidR="00AE0C88" w:rsidDel="0040723B">
            <w:rPr>
              <w:rFonts w:ascii="Times New Roman" w:hAnsi="Times New Roman" w:cs="Times New Roman"/>
              <w:color w:val="000000" w:themeColor="text1"/>
              <w:sz w:val="24"/>
              <w:szCs w:val="24"/>
              <w:lang w:val="en-US"/>
            </w:rPr>
            <w:delText>y</w:delText>
          </w:r>
        </w:del>
      </w:ins>
      <w:del w:id="69" w:author="Dicke, Marcel" w:date="2023-06-07T20:06:00Z">
        <w:r w:rsidRPr="00FA60C8" w:rsidDel="00AE0C88">
          <w:rPr>
            <w:rFonts w:ascii="Times New Roman" w:hAnsi="Times New Roman" w:cs="Times New Roman"/>
            <w:color w:val="000000" w:themeColor="text1"/>
            <w:sz w:val="24"/>
            <w:szCs w:val="24"/>
            <w:lang w:val="en-US"/>
          </w:rPr>
          <w:delText>e practices</w:delText>
        </w:r>
      </w:del>
      <w:r w:rsidRPr="00FA60C8">
        <w:rPr>
          <w:rFonts w:ascii="Times New Roman" w:hAnsi="Times New Roman" w:cs="Times New Roman"/>
          <w:color w:val="000000" w:themeColor="text1"/>
          <w:sz w:val="24"/>
          <w:szCs w:val="24"/>
          <w:lang w:val="en-US"/>
        </w:rPr>
        <w:t xml:space="preserve">. The use of insect-based feed, in particular, has </w:t>
      </w:r>
      <w:r w:rsidR="006425B8">
        <w:rPr>
          <w:rFonts w:ascii="Times New Roman" w:hAnsi="Times New Roman" w:cs="Times New Roman"/>
          <w:color w:val="000000" w:themeColor="text1"/>
          <w:sz w:val="24"/>
          <w:szCs w:val="24"/>
          <w:lang w:val="en-US"/>
        </w:rPr>
        <w:t>become popular</w:t>
      </w:r>
      <w:r w:rsidRPr="00FA60C8">
        <w:rPr>
          <w:rFonts w:ascii="Times New Roman" w:hAnsi="Times New Roman" w:cs="Times New Roman"/>
          <w:color w:val="000000" w:themeColor="text1"/>
          <w:sz w:val="24"/>
          <w:szCs w:val="24"/>
          <w:lang w:val="en-US"/>
        </w:rPr>
        <w:t xml:space="preserve"> due to its high nutritional value and low environmental impact. Among various insect species, </w:t>
      </w:r>
      <w:ins w:id="70" w:author="Dicke, Marcel" w:date="2023-06-07T20:07:00Z">
        <w:r w:rsidR="00AE0C88">
          <w:rPr>
            <w:rFonts w:ascii="Times New Roman" w:hAnsi="Times New Roman" w:cs="Times New Roman"/>
            <w:color w:val="000000" w:themeColor="text1"/>
            <w:sz w:val="24"/>
            <w:szCs w:val="24"/>
            <w:lang w:val="en-US"/>
          </w:rPr>
          <w:t xml:space="preserve">larvae of </w:t>
        </w:r>
        <w:r w:rsidR="008E3941">
          <w:rPr>
            <w:rFonts w:ascii="Times New Roman" w:hAnsi="Times New Roman" w:cs="Times New Roman"/>
            <w:color w:val="000000" w:themeColor="text1"/>
            <w:sz w:val="24"/>
            <w:szCs w:val="24"/>
            <w:lang w:val="en-US"/>
          </w:rPr>
          <w:t xml:space="preserve">the </w:t>
        </w:r>
      </w:ins>
      <w:r w:rsidRPr="00FA60C8">
        <w:rPr>
          <w:rFonts w:ascii="Times New Roman" w:hAnsi="Times New Roman" w:cs="Times New Roman"/>
          <w:color w:val="000000" w:themeColor="text1"/>
          <w:sz w:val="24"/>
          <w:szCs w:val="24"/>
          <w:lang w:val="en-US"/>
        </w:rPr>
        <w:t xml:space="preserve">black soldier fly </w:t>
      </w:r>
      <w:r w:rsidRPr="00FA60C8">
        <w:rPr>
          <w:rFonts w:ascii="Times New Roman" w:hAnsi="Times New Roman" w:cs="Times New Roman"/>
          <w:i/>
          <w:iCs/>
          <w:color w:val="000000" w:themeColor="text1"/>
          <w:sz w:val="24"/>
          <w:szCs w:val="24"/>
          <w:lang w:val="en-US"/>
        </w:rPr>
        <w:t>Hermetia illucens</w:t>
      </w:r>
      <w:r w:rsidR="00E915FF" w:rsidRPr="00FA60C8">
        <w:rPr>
          <w:rFonts w:ascii="Times New Roman" w:hAnsi="Times New Roman" w:cs="Times New Roman"/>
          <w:color w:val="000000" w:themeColor="text1"/>
          <w:sz w:val="24"/>
          <w:szCs w:val="24"/>
          <w:lang w:val="en-US"/>
        </w:rPr>
        <w:t xml:space="preserve"> L.</w:t>
      </w:r>
      <w:r w:rsidR="00911CC4" w:rsidRPr="00911CC4">
        <w:rPr>
          <w:rFonts w:ascii="Times New Roman" w:hAnsi="Times New Roman" w:cs="Times New Roman"/>
          <w:sz w:val="24"/>
          <w:szCs w:val="24"/>
        </w:rPr>
        <w:t xml:space="preserve"> </w:t>
      </w:r>
      <w:r w:rsidR="00911CC4">
        <w:rPr>
          <w:rFonts w:ascii="Times New Roman" w:hAnsi="Times New Roman" w:cs="Times New Roman"/>
          <w:sz w:val="24"/>
          <w:szCs w:val="24"/>
        </w:rPr>
        <w:t>(</w:t>
      </w:r>
      <w:r w:rsidR="00911CC4" w:rsidRPr="005E6CD9">
        <w:rPr>
          <w:rFonts w:ascii="Times New Roman" w:hAnsi="Times New Roman" w:cs="Times New Roman"/>
          <w:sz w:val="24"/>
          <w:szCs w:val="24"/>
        </w:rPr>
        <w:t>Diptera</w:t>
      </w:r>
      <w:r w:rsidR="00911CC4">
        <w:rPr>
          <w:rFonts w:ascii="Times New Roman" w:hAnsi="Times New Roman" w:cs="Times New Roman"/>
          <w:sz w:val="24"/>
          <w:szCs w:val="24"/>
        </w:rPr>
        <w:t>:</w:t>
      </w:r>
      <w:r w:rsidR="00911CC4" w:rsidRPr="005E6CD9">
        <w:rPr>
          <w:rFonts w:ascii="Times New Roman" w:hAnsi="Times New Roman" w:cs="Times New Roman"/>
          <w:sz w:val="24"/>
          <w:szCs w:val="24"/>
        </w:rPr>
        <w:t xml:space="preserve"> Stratiomyidae)</w:t>
      </w:r>
      <w:r w:rsidRPr="00FA60C8">
        <w:rPr>
          <w:rFonts w:ascii="Times New Roman" w:hAnsi="Times New Roman" w:cs="Times New Roman"/>
          <w:color w:val="000000" w:themeColor="text1"/>
          <w:sz w:val="24"/>
          <w:szCs w:val="24"/>
          <w:lang w:val="en-US"/>
        </w:rPr>
        <w:t xml:space="preserve"> </w:t>
      </w:r>
      <w:del w:id="71" w:author="Dicke, Marcel" w:date="2023-06-07T20:07:00Z">
        <w:r w:rsidRPr="00FA60C8" w:rsidDel="008E3941">
          <w:rPr>
            <w:rFonts w:ascii="Times New Roman" w:hAnsi="Times New Roman" w:cs="Times New Roman"/>
            <w:color w:val="000000" w:themeColor="text1"/>
            <w:sz w:val="24"/>
            <w:szCs w:val="24"/>
            <w:lang w:val="en-US"/>
          </w:rPr>
          <w:delText xml:space="preserve">larvae </w:delText>
        </w:r>
      </w:del>
      <w:r w:rsidRPr="00FA60C8">
        <w:rPr>
          <w:rFonts w:ascii="Times New Roman" w:hAnsi="Times New Roman" w:cs="Times New Roman"/>
          <w:color w:val="000000" w:themeColor="text1"/>
          <w:sz w:val="24"/>
          <w:szCs w:val="24"/>
          <w:lang w:val="en-US"/>
        </w:rPr>
        <w:t xml:space="preserve">and </w:t>
      </w:r>
      <w:ins w:id="72" w:author="Dicke, Marcel" w:date="2023-06-07T20:07:00Z">
        <w:r w:rsidR="008E3941">
          <w:rPr>
            <w:rFonts w:ascii="Times New Roman" w:hAnsi="Times New Roman" w:cs="Times New Roman"/>
            <w:color w:val="000000" w:themeColor="text1"/>
            <w:sz w:val="24"/>
            <w:szCs w:val="24"/>
            <w:lang w:val="en-US"/>
          </w:rPr>
          <w:t xml:space="preserve">the </w:t>
        </w:r>
      </w:ins>
      <w:r w:rsidRPr="00FA60C8">
        <w:rPr>
          <w:rFonts w:ascii="Times New Roman" w:hAnsi="Times New Roman" w:cs="Times New Roman"/>
          <w:color w:val="000000" w:themeColor="text1"/>
          <w:sz w:val="24"/>
          <w:szCs w:val="24"/>
          <w:lang w:val="en-US"/>
        </w:rPr>
        <w:t>yellow mealworm</w:t>
      </w:r>
      <w:del w:id="73" w:author="Dicke, Marcel" w:date="2023-06-07T20:07:00Z">
        <w:r w:rsidRPr="00FA60C8" w:rsidDel="008E3941">
          <w:rPr>
            <w:rFonts w:ascii="Times New Roman" w:hAnsi="Times New Roman" w:cs="Times New Roman"/>
            <w:color w:val="000000" w:themeColor="text1"/>
            <w:sz w:val="24"/>
            <w:szCs w:val="24"/>
            <w:lang w:val="en-US"/>
          </w:rPr>
          <w:delText>s</w:delText>
        </w:r>
      </w:del>
      <w:r w:rsidRPr="00FA60C8">
        <w:rPr>
          <w:rFonts w:ascii="Times New Roman" w:hAnsi="Times New Roman" w:cs="Times New Roman"/>
          <w:color w:val="000000" w:themeColor="text1"/>
          <w:sz w:val="24"/>
          <w:szCs w:val="24"/>
          <w:lang w:val="en-US"/>
        </w:rPr>
        <w:t xml:space="preserve"> </w:t>
      </w:r>
      <w:r w:rsidRPr="00FA60C8">
        <w:rPr>
          <w:rFonts w:ascii="Times New Roman" w:hAnsi="Times New Roman" w:cs="Times New Roman"/>
          <w:i/>
          <w:iCs/>
          <w:color w:val="000000" w:themeColor="text1"/>
          <w:sz w:val="24"/>
          <w:szCs w:val="24"/>
          <w:lang w:val="en-US"/>
        </w:rPr>
        <w:t>Tenebrio molitor</w:t>
      </w:r>
      <w:r w:rsidR="00E915FF" w:rsidRPr="00FA60C8">
        <w:rPr>
          <w:rFonts w:ascii="Times New Roman" w:hAnsi="Times New Roman" w:cs="Times New Roman"/>
          <w:i/>
          <w:iCs/>
          <w:color w:val="000000" w:themeColor="text1"/>
          <w:sz w:val="24"/>
          <w:szCs w:val="24"/>
          <w:lang w:val="en-US"/>
        </w:rPr>
        <w:t xml:space="preserve"> </w:t>
      </w:r>
      <w:r w:rsidR="00E915FF" w:rsidRPr="00FA60C8">
        <w:rPr>
          <w:rFonts w:ascii="Times New Roman" w:hAnsi="Times New Roman" w:cs="Times New Roman"/>
          <w:color w:val="000000" w:themeColor="text1"/>
          <w:sz w:val="24"/>
          <w:szCs w:val="24"/>
          <w:lang w:val="en-US"/>
        </w:rPr>
        <w:t>L.</w:t>
      </w:r>
      <w:r w:rsidR="00911CC4">
        <w:rPr>
          <w:rFonts w:ascii="Times New Roman" w:hAnsi="Times New Roman" w:cs="Times New Roman"/>
          <w:color w:val="000000" w:themeColor="text1"/>
          <w:sz w:val="24"/>
          <w:szCs w:val="24"/>
          <w:lang w:val="en-US"/>
        </w:rPr>
        <w:t xml:space="preserve"> </w:t>
      </w:r>
      <w:r w:rsidR="00911CC4">
        <w:rPr>
          <w:rFonts w:ascii="Times New Roman" w:hAnsi="Times New Roman" w:cs="Times New Roman"/>
          <w:sz w:val="24"/>
          <w:szCs w:val="24"/>
        </w:rPr>
        <w:t>(</w:t>
      </w:r>
      <w:r w:rsidR="00911CC4" w:rsidRPr="005E6CD9">
        <w:rPr>
          <w:rFonts w:ascii="Times New Roman" w:hAnsi="Times New Roman" w:cs="Times New Roman"/>
          <w:sz w:val="24"/>
          <w:szCs w:val="24"/>
        </w:rPr>
        <w:t>Coleoptera: Tenebrionidae)</w:t>
      </w:r>
      <w:r w:rsidRPr="00FA60C8">
        <w:rPr>
          <w:rFonts w:ascii="Times New Roman" w:hAnsi="Times New Roman" w:cs="Times New Roman"/>
          <w:color w:val="000000" w:themeColor="text1"/>
          <w:sz w:val="24"/>
          <w:szCs w:val="24"/>
          <w:lang w:val="en-US"/>
        </w:rPr>
        <w:t xml:space="preserve"> have emerged as promising candidates for animal feed and human food respectively</w:t>
      </w:r>
      <w:ins w:id="74" w:author="Dicke, Marcel" w:date="2023-06-07T20:07:00Z">
        <w:r w:rsidR="008E3941">
          <w:rPr>
            <w:rFonts w:ascii="Times New Roman" w:hAnsi="Times New Roman" w:cs="Times New Roman"/>
            <w:color w:val="000000" w:themeColor="text1"/>
            <w:sz w:val="24"/>
            <w:szCs w:val="24"/>
            <w:lang w:val="en-US"/>
          </w:rPr>
          <w:t>. These insects have</w:t>
        </w:r>
        <w:r w:rsidR="003216E2">
          <w:rPr>
            <w:rFonts w:ascii="Times New Roman" w:hAnsi="Times New Roman" w:cs="Times New Roman"/>
            <w:color w:val="000000" w:themeColor="text1"/>
            <w:sz w:val="24"/>
            <w:szCs w:val="24"/>
            <w:lang w:val="en-US"/>
          </w:rPr>
          <w:t xml:space="preserve"> a</w:t>
        </w:r>
      </w:ins>
      <w:del w:id="75" w:author="Dicke, Marcel" w:date="2023-06-07T20:07:00Z">
        <w:r w:rsidRPr="00FA60C8" w:rsidDel="003216E2">
          <w:rPr>
            <w:rFonts w:ascii="Times New Roman" w:hAnsi="Times New Roman" w:cs="Times New Roman"/>
            <w:color w:val="000000" w:themeColor="text1"/>
            <w:sz w:val="24"/>
            <w:szCs w:val="24"/>
            <w:lang w:val="en-US"/>
          </w:rPr>
          <w:delText>, due to their</w:delText>
        </w:r>
      </w:del>
      <w:r w:rsidRPr="00FA60C8">
        <w:rPr>
          <w:rFonts w:ascii="Times New Roman" w:hAnsi="Times New Roman" w:cs="Times New Roman"/>
          <w:color w:val="000000" w:themeColor="text1"/>
          <w:sz w:val="24"/>
          <w:szCs w:val="24"/>
          <w:lang w:val="en-US"/>
        </w:rPr>
        <w:t xml:space="preserve"> high protein content, rapid growth rate, and </w:t>
      </w:r>
      <w:ins w:id="76" w:author="Dicke, Marcel" w:date="2023-06-07T20:07:00Z">
        <w:r w:rsidR="003216E2">
          <w:rPr>
            <w:rFonts w:ascii="Times New Roman" w:hAnsi="Times New Roman" w:cs="Times New Roman"/>
            <w:color w:val="000000" w:themeColor="text1"/>
            <w:sz w:val="24"/>
            <w:szCs w:val="24"/>
            <w:lang w:val="en-US"/>
          </w:rPr>
          <w:t xml:space="preserve">are </w:t>
        </w:r>
      </w:ins>
      <w:ins w:id="77" w:author="Joop van Loon" w:date="2023-06-20T12:30:00Z">
        <w:r w:rsidR="0040723B">
          <w:rPr>
            <w:rFonts w:ascii="Times New Roman" w:hAnsi="Times New Roman" w:cs="Times New Roman"/>
            <w:color w:val="000000" w:themeColor="text1"/>
            <w:sz w:val="24"/>
            <w:szCs w:val="24"/>
            <w:lang w:val="en-US"/>
          </w:rPr>
          <w:t xml:space="preserve">amenable </w:t>
        </w:r>
      </w:ins>
      <w:del w:id="78" w:author="Joop van Loon" w:date="2023-06-20T12:30:00Z">
        <w:r w:rsidRPr="00FA60C8" w:rsidDel="0040723B">
          <w:rPr>
            <w:rFonts w:ascii="Times New Roman" w:hAnsi="Times New Roman" w:cs="Times New Roman"/>
            <w:color w:val="000000" w:themeColor="text1"/>
            <w:sz w:val="24"/>
            <w:szCs w:val="24"/>
            <w:lang w:val="en-US"/>
          </w:rPr>
          <w:delText>eas</w:delText>
        </w:r>
      </w:del>
      <w:ins w:id="79" w:author="Dicke, Marcel" w:date="2023-06-07T20:07:00Z">
        <w:del w:id="80" w:author="Joop van Loon" w:date="2023-06-20T12:30:00Z">
          <w:r w:rsidR="003216E2" w:rsidDel="0040723B">
            <w:rPr>
              <w:rFonts w:ascii="Times New Roman" w:hAnsi="Times New Roman" w:cs="Times New Roman"/>
              <w:color w:val="000000" w:themeColor="text1"/>
              <w:sz w:val="24"/>
              <w:szCs w:val="24"/>
              <w:lang w:val="en-US"/>
            </w:rPr>
            <w:delText>y</w:delText>
          </w:r>
        </w:del>
      </w:ins>
      <w:del w:id="81" w:author="Dicke, Marcel" w:date="2023-06-07T20:07:00Z">
        <w:r w:rsidRPr="00FA60C8" w:rsidDel="003216E2">
          <w:rPr>
            <w:rFonts w:ascii="Times New Roman" w:hAnsi="Times New Roman" w:cs="Times New Roman"/>
            <w:color w:val="000000" w:themeColor="text1"/>
            <w:sz w:val="24"/>
            <w:szCs w:val="24"/>
            <w:lang w:val="en-US"/>
          </w:rPr>
          <w:delText>e</w:delText>
        </w:r>
      </w:del>
      <w:del w:id="82" w:author="Joop van Loon" w:date="2023-06-20T12:30:00Z">
        <w:r w:rsidRPr="00FA60C8" w:rsidDel="0040723B">
          <w:rPr>
            <w:rFonts w:ascii="Times New Roman" w:hAnsi="Times New Roman" w:cs="Times New Roman"/>
            <w:color w:val="000000" w:themeColor="text1"/>
            <w:sz w:val="24"/>
            <w:szCs w:val="24"/>
            <w:lang w:val="en-US"/>
          </w:rPr>
          <w:delText xml:space="preserve"> </w:delText>
        </w:r>
      </w:del>
      <w:ins w:id="83" w:author="Dicke, Marcel" w:date="2023-06-07T20:08:00Z">
        <w:r w:rsidR="003216E2">
          <w:rPr>
            <w:rFonts w:ascii="Times New Roman" w:hAnsi="Times New Roman" w:cs="Times New Roman"/>
            <w:color w:val="000000" w:themeColor="text1"/>
            <w:sz w:val="24"/>
            <w:szCs w:val="24"/>
            <w:lang w:val="en-US"/>
          </w:rPr>
          <w:t>to</w:t>
        </w:r>
      </w:ins>
      <w:del w:id="84" w:author="Dicke, Marcel" w:date="2023-06-07T20:08:00Z">
        <w:r w:rsidRPr="00FA60C8" w:rsidDel="003216E2">
          <w:rPr>
            <w:rFonts w:ascii="Times New Roman" w:hAnsi="Times New Roman" w:cs="Times New Roman"/>
            <w:color w:val="000000" w:themeColor="text1"/>
            <w:sz w:val="24"/>
            <w:szCs w:val="24"/>
            <w:lang w:val="en-US"/>
          </w:rPr>
          <w:delText>of</w:delText>
        </w:r>
      </w:del>
      <w:r w:rsidRPr="00FA60C8">
        <w:rPr>
          <w:rFonts w:ascii="Times New Roman" w:hAnsi="Times New Roman" w:cs="Times New Roman"/>
          <w:color w:val="000000" w:themeColor="text1"/>
          <w:sz w:val="24"/>
          <w:szCs w:val="24"/>
          <w:lang w:val="en-US"/>
        </w:rPr>
        <w:t xml:space="preserve"> </w:t>
      </w:r>
      <w:ins w:id="85" w:author="Joop van Loon" w:date="2023-06-20T12:30:00Z">
        <w:r w:rsidR="0040723B">
          <w:rPr>
            <w:rFonts w:ascii="Times New Roman" w:hAnsi="Times New Roman" w:cs="Times New Roman"/>
            <w:color w:val="000000" w:themeColor="text1"/>
            <w:sz w:val="24"/>
            <w:szCs w:val="24"/>
            <w:lang w:val="en-US"/>
          </w:rPr>
          <w:t>mass-rearing</w:t>
        </w:r>
      </w:ins>
      <w:del w:id="86" w:author="Joop van Loon" w:date="2023-06-20T12:30:00Z">
        <w:r w:rsidRPr="00FA60C8" w:rsidDel="0040723B">
          <w:rPr>
            <w:rFonts w:ascii="Times New Roman" w:hAnsi="Times New Roman" w:cs="Times New Roman"/>
            <w:color w:val="000000" w:themeColor="text1"/>
            <w:sz w:val="24"/>
            <w:szCs w:val="24"/>
            <w:lang w:val="en-US"/>
          </w:rPr>
          <w:delText>cultivat</w:delText>
        </w:r>
      </w:del>
      <w:ins w:id="87" w:author="Dicke, Marcel" w:date="2023-06-07T20:08:00Z">
        <w:del w:id="88" w:author="Joop van Loon" w:date="2023-06-20T12:30:00Z">
          <w:r w:rsidR="003216E2" w:rsidDel="0040723B">
            <w:rPr>
              <w:rFonts w:ascii="Times New Roman" w:hAnsi="Times New Roman" w:cs="Times New Roman"/>
              <w:color w:val="000000" w:themeColor="text1"/>
              <w:sz w:val="24"/>
              <w:szCs w:val="24"/>
              <w:lang w:val="en-US"/>
            </w:rPr>
            <w:delText>e</w:delText>
          </w:r>
        </w:del>
      </w:ins>
      <w:del w:id="89" w:author="Dicke, Marcel" w:date="2023-06-07T20:08:00Z">
        <w:r w:rsidRPr="00FA60C8" w:rsidDel="003216E2">
          <w:rPr>
            <w:rFonts w:ascii="Times New Roman" w:hAnsi="Times New Roman" w:cs="Times New Roman"/>
            <w:color w:val="000000" w:themeColor="text1"/>
            <w:sz w:val="24"/>
            <w:szCs w:val="24"/>
            <w:lang w:val="en-US"/>
          </w:rPr>
          <w:delText>ion</w:delText>
        </w:r>
      </w:del>
      <w:r w:rsidRPr="00FA60C8">
        <w:rPr>
          <w:rFonts w:ascii="Times New Roman" w:hAnsi="Times New Roman" w:cs="Times New Roman"/>
          <w:color w:val="000000" w:themeColor="text1"/>
          <w:sz w:val="24"/>
          <w:szCs w:val="24"/>
          <w:lang w:val="en-US"/>
        </w:rPr>
        <w:t xml:space="preserve"> </w:t>
      </w:r>
      <w:r w:rsidRPr="00FA60C8">
        <w:rPr>
          <w:rFonts w:ascii="Times New Roman" w:hAnsi="Times New Roman" w:cs="Times New Roman"/>
          <w:color w:val="000000" w:themeColor="text1"/>
          <w:sz w:val="24"/>
          <w:szCs w:val="24"/>
          <w:lang w:val="en-US"/>
        </w:rPr>
        <w:fldChar w:fldCharType="begin">
          <w:fldData xml:space="preserve">PEVuZE5vdGU+PENpdGU+PEF1dGhvcj5DaGlhPC9BdXRob3I+PFllYXI+MjAyMDwvWWVhcj48UmVj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</w:fldData>
        </w:fldChar>
      </w:r>
      <w:r w:rsidR="00ED64D8" w:rsidRPr="00FA60C8">
        <w:rPr>
          <w:rFonts w:ascii="Times New Roman" w:hAnsi="Times New Roman" w:cs="Times New Roman"/>
          <w:color w:val="000000" w:themeColor="text1"/>
          <w:sz w:val="24"/>
          <w:szCs w:val="24"/>
          <w:lang w:val="en-US"/>
        </w:rPr>
        <w:instrText xml:space="preserve"> ADDIN EN.CITE </w:instrText>
      </w:r>
      <w:r w:rsidR="00ED64D8" w:rsidRPr="00FA60C8">
        <w:rPr>
          <w:rFonts w:ascii="Times New Roman" w:hAnsi="Times New Roman" w:cs="Times New Roman"/>
          <w:color w:val="000000" w:themeColor="text1"/>
          <w:sz w:val="24"/>
          <w:szCs w:val="24"/>
          <w:lang w:val="en-US"/>
        </w:rPr>
        <w:fldChar w:fldCharType="begin">
          <w:fldData xml:space="preserve">PEVuZE5vdGU+PENpdGU+PEF1dGhvcj5DaGlhPC9BdXRob3I+PFllYXI+MjAyMDwvWWVhcj48UmVj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</w:fldData>
        </w:fldChar>
      </w:r>
      <w:r w:rsidR="00ED64D8" w:rsidRPr="00FA60C8">
        <w:rPr>
          <w:rFonts w:ascii="Times New Roman" w:hAnsi="Times New Roman" w:cs="Times New Roman"/>
          <w:color w:val="000000" w:themeColor="text1"/>
          <w:sz w:val="24"/>
          <w:szCs w:val="24"/>
          <w:lang w:val="en-US"/>
        </w:rPr>
        <w:instrText xml:space="preserve"> ADDIN EN.CITE.DATA </w:instrText>
      </w:r>
      <w:r w:rsidR="00ED64D8" w:rsidRPr="00FA60C8">
        <w:rPr>
          <w:rFonts w:ascii="Times New Roman" w:hAnsi="Times New Roman" w:cs="Times New Roman"/>
          <w:color w:val="000000" w:themeColor="text1"/>
          <w:sz w:val="24"/>
          <w:szCs w:val="24"/>
          <w:lang w:val="en-US"/>
        </w:rPr>
      </w:r>
      <w:r w:rsidR="00ED64D8" w:rsidRPr="00FA60C8">
        <w:rPr>
          <w:rFonts w:ascii="Times New Roman" w:hAnsi="Times New Roman" w:cs="Times New Roman"/>
          <w:color w:val="000000" w:themeColor="text1"/>
          <w:sz w:val="24"/>
          <w:szCs w:val="24"/>
          <w:lang w:val="en-US"/>
        </w:rPr>
        <w:fldChar w:fldCharType="end"/>
      </w:r>
      <w:r w:rsidRPr="00FA60C8">
        <w:rPr>
          <w:rFonts w:ascii="Times New Roman" w:hAnsi="Times New Roman" w:cs="Times New Roman"/>
          <w:color w:val="000000" w:themeColor="text1"/>
          <w:sz w:val="24"/>
          <w:szCs w:val="24"/>
          <w:lang w:val="en-US"/>
        </w:rPr>
      </w:r>
      <w:r w:rsidRPr="00FA60C8">
        <w:rPr>
          <w:rFonts w:ascii="Times New Roman" w:hAnsi="Times New Roman" w:cs="Times New Roman"/>
          <w:color w:val="000000" w:themeColor="text1"/>
          <w:sz w:val="24"/>
          <w:szCs w:val="24"/>
          <w:lang w:val="en-US"/>
        </w:rPr>
        <w:fldChar w:fldCharType="separate"/>
      </w:r>
      <w:r w:rsidR="00ED64D8" w:rsidRPr="00FA60C8">
        <w:rPr>
          <w:rFonts w:ascii="Times New Roman" w:hAnsi="Times New Roman" w:cs="Times New Roman"/>
          <w:noProof/>
          <w:color w:val="000000" w:themeColor="text1"/>
          <w:sz w:val="24"/>
          <w:szCs w:val="24"/>
          <w:lang w:val="en-US"/>
        </w:rPr>
        <w:t>(Chia et al., 2020; Mariod, 2020; Toviho &amp; Bársony, 2022; Zulkifli et al., 2022)</w:t>
      </w:r>
      <w:r w:rsidRPr="00FA60C8">
        <w:rPr>
          <w:rFonts w:ascii="Times New Roman" w:hAnsi="Times New Roman" w:cs="Times New Roman"/>
          <w:color w:val="000000" w:themeColor="text1"/>
          <w:sz w:val="24"/>
          <w:szCs w:val="24"/>
          <w:lang w:val="en-US"/>
        </w:rPr>
        <w:fldChar w:fldCharType="end"/>
      </w:r>
      <w:r w:rsidR="00ED64D8" w:rsidRPr="00FA60C8">
        <w:rPr>
          <w:rFonts w:ascii="Times New Roman" w:hAnsi="Times New Roman" w:cs="Times New Roman"/>
          <w:color w:val="000000" w:themeColor="text1"/>
          <w:sz w:val="24"/>
          <w:szCs w:val="24"/>
          <w:lang w:val="en-US"/>
        </w:rPr>
        <w:t>.</w:t>
      </w:r>
    </w:p>
    <w:p w14:paraId="35B6FE03" w14:textId="77777777" w:rsidR="00ED64D8" w:rsidRPr="00FA60C8" w:rsidRDefault="00ED64D8" w:rsidP="00FA60C8">
      <w:pPr>
        <w:spacing w:after="0"/>
        <w:jc w:val="both"/>
        <w:rPr>
          <w:rFonts w:ascii="Times New Roman" w:hAnsi="Times New Roman" w:cs="Times New Roman"/>
          <w:color w:val="000000" w:themeColor="text1"/>
          <w:sz w:val="24"/>
          <w:szCs w:val="24"/>
          <w:lang w:val="en-US"/>
        </w:rPr>
      </w:pPr>
    </w:p>
    <w:p w14:paraId="2A32B7B7" w14:textId="067CADF4" w:rsidR="00ED64D8" w:rsidRPr="00FA60C8" w:rsidRDefault="00E52A24" w:rsidP="00FA60C8">
      <w:pPr>
        <w:spacing w:after="0"/>
        <w:jc w:val="both"/>
        <w:rPr>
          <w:rFonts w:ascii="Times New Roman" w:hAnsi="Times New Roman" w:cs="Times New Roman"/>
          <w:color w:val="000000" w:themeColor="text1"/>
          <w:sz w:val="24"/>
          <w:szCs w:val="24"/>
          <w:lang w:val="en-US"/>
        </w:rPr>
      </w:pPr>
      <w:ins w:id="90" w:author="Dicke, Marcel" w:date="2023-06-07T20:08:00Z">
        <w:r>
          <w:rPr>
            <w:rFonts w:ascii="Times New Roman" w:hAnsi="Times New Roman" w:cs="Times New Roman"/>
            <w:color w:val="000000" w:themeColor="text1"/>
            <w:sz w:val="24"/>
            <w:szCs w:val="24"/>
            <w:lang w:val="en-US"/>
          </w:rPr>
          <w:t>In additio</w:t>
        </w:r>
      </w:ins>
      <w:ins w:id="91" w:author="Dicke, Marcel" w:date="2023-06-07T20:09:00Z">
        <w:r>
          <w:rPr>
            <w:rFonts w:ascii="Times New Roman" w:hAnsi="Times New Roman" w:cs="Times New Roman"/>
            <w:color w:val="000000" w:themeColor="text1"/>
            <w:sz w:val="24"/>
            <w:szCs w:val="24"/>
            <w:lang w:val="en-US"/>
          </w:rPr>
          <w:t xml:space="preserve">n to </w:t>
        </w:r>
      </w:ins>
      <w:del w:id="92" w:author="Dicke, Marcel" w:date="2023-06-07T20:08:00Z">
        <w:r w:rsidR="00A06B0E" w:rsidRPr="00FA60C8" w:rsidDel="00E52A24">
          <w:rPr>
            <w:rFonts w:ascii="Times New Roman" w:hAnsi="Times New Roman" w:cs="Times New Roman"/>
            <w:color w:val="000000" w:themeColor="text1"/>
            <w:sz w:val="24"/>
            <w:szCs w:val="24"/>
            <w:lang w:val="en-US"/>
          </w:rPr>
          <w:delText>Apart from</w:delText>
        </w:r>
        <w:r w:rsidR="00ED64D8" w:rsidRPr="00FA60C8" w:rsidDel="00E52A24">
          <w:rPr>
            <w:rFonts w:ascii="Times New Roman" w:hAnsi="Times New Roman" w:cs="Times New Roman"/>
            <w:color w:val="000000" w:themeColor="text1"/>
            <w:sz w:val="24"/>
            <w:szCs w:val="24"/>
            <w:lang w:val="en-US"/>
          </w:rPr>
          <w:delText xml:space="preserve"> </w:delText>
        </w:r>
      </w:del>
      <w:r w:rsidR="00ED64D8" w:rsidRPr="00FA60C8">
        <w:rPr>
          <w:rFonts w:ascii="Times New Roman" w:hAnsi="Times New Roman" w:cs="Times New Roman"/>
          <w:color w:val="000000" w:themeColor="text1"/>
          <w:sz w:val="24"/>
          <w:szCs w:val="24"/>
          <w:lang w:val="en-US"/>
        </w:rPr>
        <w:t>the</w:t>
      </w:r>
      <w:ins w:id="93" w:author="Dicke, Marcel" w:date="2023-06-07T20:08:00Z">
        <w:r>
          <w:rPr>
            <w:rFonts w:ascii="Times New Roman" w:hAnsi="Times New Roman" w:cs="Times New Roman"/>
            <w:color w:val="000000" w:themeColor="text1"/>
            <w:sz w:val="24"/>
            <w:szCs w:val="24"/>
            <w:lang w:val="en-US"/>
          </w:rPr>
          <w:t xml:space="preserve"> </w:t>
        </w:r>
      </w:ins>
      <w:del w:id="94" w:author="Dicke, Marcel" w:date="2023-06-07T20:08:00Z">
        <w:r w:rsidR="00ED64D8" w:rsidRPr="00FA60C8" w:rsidDel="00E52A24">
          <w:rPr>
            <w:rFonts w:ascii="Times New Roman" w:hAnsi="Times New Roman" w:cs="Times New Roman"/>
            <w:color w:val="000000" w:themeColor="text1"/>
            <w:sz w:val="24"/>
            <w:szCs w:val="24"/>
            <w:lang w:val="en-US"/>
          </w:rPr>
          <w:delText xml:space="preserve">ir </w:delText>
        </w:r>
      </w:del>
      <w:r w:rsidR="00ED64D8" w:rsidRPr="00FA60C8">
        <w:rPr>
          <w:rFonts w:ascii="Times New Roman" w:hAnsi="Times New Roman" w:cs="Times New Roman"/>
          <w:color w:val="000000" w:themeColor="text1"/>
          <w:sz w:val="24"/>
          <w:szCs w:val="24"/>
          <w:lang w:val="en-US"/>
        </w:rPr>
        <w:t xml:space="preserve">use </w:t>
      </w:r>
      <w:ins w:id="95" w:author="Dicke, Marcel" w:date="2023-06-07T20:08:00Z">
        <w:r>
          <w:rPr>
            <w:rFonts w:ascii="Times New Roman" w:hAnsi="Times New Roman" w:cs="Times New Roman"/>
            <w:color w:val="000000" w:themeColor="text1"/>
            <w:sz w:val="24"/>
            <w:szCs w:val="24"/>
            <w:lang w:val="en-US"/>
          </w:rPr>
          <w:t xml:space="preserve">of insects </w:t>
        </w:r>
      </w:ins>
      <w:r w:rsidR="00ED64D8" w:rsidRPr="00FA60C8">
        <w:rPr>
          <w:rFonts w:ascii="Times New Roman" w:hAnsi="Times New Roman" w:cs="Times New Roman"/>
          <w:color w:val="000000" w:themeColor="text1"/>
          <w:sz w:val="24"/>
          <w:szCs w:val="24"/>
          <w:lang w:val="en-US"/>
        </w:rPr>
        <w:t>as feed or food, insect</w:t>
      </w:r>
      <w:r w:rsidR="001B7E20">
        <w:rPr>
          <w:rFonts w:ascii="Times New Roman" w:hAnsi="Times New Roman" w:cs="Times New Roman"/>
          <w:color w:val="000000" w:themeColor="text1"/>
          <w:sz w:val="24"/>
          <w:szCs w:val="24"/>
          <w:lang w:val="en-US"/>
        </w:rPr>
        <w:t xml:space="preserve"> product</w:t>
      </w:r>
      <w:r w:rsidR="00ED64D8" w:rsidRPr="00FA60C8">
        <w:rPr>
          <w:rFonts w:ascii="Times New Roman" w:hAnsi="Times New Roman" w:cs="Times New Roman"/>
          <w:color w:val="000000" w:themeColor="text1"/>
          <w:sz w:val="24"/>
          <w:szCs w:val="24"/>
          <w:lang w:val="en-US"/>
        </w:rPr>
        <w:t xml:space="preserve">s have </w:t>
      </w:r>
      <w:del w:id="96" w:author="Dicke, Marcel" w:date="2023-06-07T20:08:00Z">
        <w:r w:rsidR="00ED64D8" w:rsidRPr="00FA60C8" w:rsidDel="00E52A24">
          <w:rPr>
            <w:rFonts w:ascii="Times New Roman" w:hAnsi="Times New Roman" w:cs="Times New Roman"/>
            <w:color w:val="000000" w:themeColor="text1"/>
            <w:sz w:val="24"/>
            <w:szCs w:val="24"/>
            <w:lang w:val="en-US"/>
          </w:rPr>
          <w:delText xml:space="preserve">also </w:delText>
        </w:r>
      </w:del>
      <w:r w:rsidR="00ED64D8" w:rsidRPr="00FA60C8">
        <w:rPr>
          <w:rFonts w:ascii="Times New Roman" w:hAnsi="Times New Roman" w:cs="Times New Roman"/>
          <w:color w:val="000000" w:themeColor="text1"/>
          <w:sz w:val="24"/>
          <w:szCs w:val="24"/>
          <w:lang w:val="en-US"/>
        </w:rPr>
        <w:t xml:space="preserve">been investigated for their potential as </w:t>
      </w:r>
      <w:del w:id="97" w:author="Dicke, Marcel" w:date="2023-06-07T20:09:00Z">
        <w:r w:rsidR="00ED64D8" w:rsidRPr="00FA60C8" w:rsidDel="00C0639F">
          <w:rPr>
            <w:rFonts w:ascii="Times New Roman" w:hAnsi="Times New Roman" w:cs="Times New Roman"/>
            <w:color w:val="000000" w:themeColor="text1"/>
            <w:sz w:val="24"/>
            <w:szCs w:val="24"/>
            <w:lang w:val="en-US"/>
          </w:rPr>
          <w:delText xml:space="preserve">an </w:delText>
        </w:r>
      </w:del>
      <w:r w:rsidR="00ED64D8" w:rsidRPr="00FA60C8">
        <w:rPr>
          <w:rFonts w:ascii="Times New Roman" w:hAnsi="Times New Roman" w:cs="Times New Roman"/>
          <w:color w:val="000000" w:themeColor="text1"/>
          <w:sz w:val="24"/>
          <w:szCs w:val="24"/>
          <w:lang w:val="en-US"/>
        </w:rPr>
        <w:t>organic fertiliser</w:t>
      </w:r>
      <w:del w:id="98" w:author="Dicke, Marcel" w:date="2023-06-07T20:09:00Z">
        <w:r w:rsidR="00ED64D8" w:rsidRPr="00FA60C8" w:rsidDel="00C0639F">
          <w:rPr>
            <w:rFonts w:ascii="Times New Roman" w:hAnsi="Times New Roman" w:cs="Times New Roman"/>
            <w:color w:val="000000" w:themeColor="text1"/>
            <w:sz w:val="24"/>
            <w:szCs w:val="24"/>
            <w:lang w:val="en-US"/>
          </w:rPr>
          <w:delText xml:space="preserve"> source</w:delText>
        </w:r>
      </w:del>
      <w:r w:rsidR="00ED64D8" w:rsidRPr="00FA60C8">
        <w:rPr>
          <w:rFonts w:ascii="Times New Roman" w:hAnsi="Times New Roman" w:cs="Times New Roman"/>
          <w:color w:val="000000" w:themeColor="text1"/>
          <w:sz w:val="24"/>
          <w:szCs w:val="24"/>
          <w:lang w:val="en-US"/>
        </w:rPr>
        <w:t>. Insect frass, a mixture of insect excrement</w:t>
      </w:r>
      <w:ins w:id="99" w:author="Dicke, Marcel" w:date="2023-06-07T20:09:00Z">
        <w:r w:rsidR="00C0639F">
          <w:rPr>
            <w:rFonts w:ascii="Times New Roman" w:hAnsi="Times New Roman" w:cs="Times New Roman"/>
            <w:color w:val="000000" w:themeColor="text1"/>
            <w:sz w:val="24"/>
            <w:szCs w:val="24"/>
            <w:lang w:val="en-US"/>
          </w:rPr>
          <w:t>s</w:t>
        </w:r>
      </w:ins>
      <w:r w:rsidR="00ED64D8" w:rsidRPr="00FA60C8">
        <w:rPr>
          <w:rFonts w:ascii="Times New Roman" w:hAnsi="Times New Roman" w:cs="Times New Roman"/>
          <w:color w:val="000000" w:themeColor="text1"/>
          <w:sz w:val="24"/>
          <w:szCs w:val="24"/>
          <w:lang w:val="en-US"/>
        </w:rPr>
        <w:t>, leftover substrate</w:t>
      </w:r>
      <w:del w:id="100" w:author="Joop van Loon" w:date="2023-06-20T12:31:00Z">
        <w:r w:rsidR="00ED64D8" w:rsidRPr="00FA60C8" w:rsidDel="0040723B">
          <w:rPr>
            <w:rFonts w:ascii="Times New Roman" w:hAnsi="Times New Roman" w:cs="Times New Roman"/>
            <w:color w:val="000000" w:themeColor="text1"/>
            <w:sz w:val="24"/>
            <w:szCs w:val="24"/>
            <w:lang w:val="en-US"/>
          </w:rPr>
          <w:delText>s</w:delText>
        </w:r>
      </w:del>
      <w:r w:rsidR="00ED64D8" w:rsidRPr="00FA60C8">
        <w:rPr>
          <w:rFonts w:ascii="Times New Roman" w:hAnsi="Times New Roman" w:cs="Times New Roman"/>
          <w:color w:val="000000" w:themeColor="text1"/>
          <w:sz w:val="24"/>
          <w:szCs w:val="24"/>
          <w:lang w:val="en-US"/>
        </w:rPr>
        <w:t>, and exoskeletons left after moulting, is nutrient-rich and can enhance soil health and plant growth</w:t>
      </w:r>
      <w:r w:rsidR="00DE0179" w:rsidRPr="00FA60C8">
        <w:rPr>
          <w:rFonts w:ascii="Times New Roman" w:hAnsi="Times New Roman" w:cs="Times New Roman"/>
          <w:color w:val="000000" w:themeColor="text1"/>
          <w:sz w:val="24"/>
          <w:szCs w:val="24"/>
          <w:lang w:val="en-US"/>
        </w:rPr>
        <w:t xml:space="preserve">. For instance, the addition of frass to the soil may enrich the soil with specific beneficial soil microbes, such as </w:t>
      </w:r>
      <w:del w:id="101" w:author="Dicke, Marcel" w:date="2023-06-07T20:10:00Z">
        <w:r w:rsidR="00DE0179" w:rsidRPr="00FA60C8" w:rsidDel="00DC6A84">
          <w:rPr>
            <w:rFonts w:ascii="Times New Roman" w:hAnsi="Times New Roman" w:cs="Times New Roman"/>
            <w:color w:val="000000" w:themeColor="text1"/>
            <w:sz w:val="24"/>
            <w:szCs w:val="24"/>
            <w:lang w:val="en-US"/>
          </w:rPr>
          <w:delText xml:space="preserve">bacilli, which may increase </w:delText>
        </w:r>
      </w:del>
      <w:r w:rsidR="00DE0179" w:rsidRPr="00FA60C8">
        <w:rPr>
          <w:rFonts w:ascii="Times New Roman" w:hAnsi="Times New Roman" w:cs="Times New Roman"/>
          <w:color w:val="000000" w:themeColor="text1"/>
          <w:sz w:val="24"/>
          <w:szCs w:val="24"/>
          <w:lang w:val="en-US"/>
        </w:rPr>
        <w:t xml:space="preserve">plant growth-promoting rhizobacteria (PGPR). </w:t>
      </w:r>
      <w:del w:id="102" w:author="Joop van Loon" w:date="2023-06-20T12:31:00Z">
        <w:r w:rsidR="002E18A5" w:rsidRPr="00FA60C8" w:rsidDel="0040723B">
          <w:rPr>
            <w:rFonts w:ascii="Times New Roman" w:hAnsi="Times New Roman" w:cs="Times New Roman"/>
            <w:color w:val="000000" w:themeColor="text1"/>
            <w:sz w:val="24"/>
            <w:szCs w:val="24"/>
            <w:lang w:val="en-US"/>
          </w:rPr>
          <w:delText>Studies have indicated t</w:delText>
        </w:r>
      </w:del>
      <w:ins w:id="103" w:author="Joop van Loon" w:date="2023-06-20T12:32:00Z">
        <w:r w:rsidR="0040723B">
          <w:rPr>
            <w:rFonts w:ascii="Times New Roman" w:hAnsi="Times New Roman" w:cs="Times New Roman"/>
            <w:color w:val="000000" w:themeColor="text1"/>
            <w:sz w:val="24"/>
            <w:szCs w:val="24"/>
            <w:lang w:val="en-US"/>
          </w:rPr>
          <w:t>T</w:t>
        </w:r>
      </w:ins>
      <w:r w:rsidR="002E18A5" w:rsidRPr="00FA60C8">
        <w:rPr>
          <w:rFonts w:ascii="Times New Roman" w:hAnsi="Times New Roman" w:cs="Times New Roman"/>
          <w:color w:val="000000" w:themeColor="text1"/>
          <w:sz w:val="24"/>
          <w:szCs w:val="24"/>
          <w:lang w:val="en-US"/>
        </w:rPr>
        <w:t xml:space="preserve">he potential of </w:t>
      </w:r>
      <w:r w:rsidR="00ED64D8" w:rsidRPr="00FA60C8">
        <w:rPr>
          <w:rFonts w:ascii="Times New Roman" w:hAnsi="Times New Roman" w:cs="Times New Roman"/>
          <w:color w:val="000000" w:themeColor="text1"/>
          <w:sz w:val="24"/>
          <w:szCs w:val="24"/>
          <w:lang w:val="en-US"/>
        </w:rPr>
        <w:t xml:space="preserve">frass </w:t>
      </w:r>
      <w:r w:rsidR="002E18A5" w:rsidRPr="00FA60C8">
        <w:rPr>
          <w:rFonts w:ascii="Times New Roman" w:hAnsi="Times New Roman" w:cs="Times New Roman"/>
          <w:color w:val="000000" w:themeColor="text1"/>
          <w:sz w:val="24"/>
          <w:szCs w:val="24"/>
          <w:lang w:val="en-US"/>
        </w:rPr>
        <w:t xml:space="preserve">to </w:t>
      </w:r>
      <w:r w:rsidR="00ED64D8" w:rsidRPr="00FA60C8">
        <w:rPr>
          <w:rFonts w:ascii="Times New Roman" w:hAnsi="Times New Roman" w:cs="Times New Roman"/>
          <w:color w:val="000000" w:themeColor="text1"/>
          <w:sz w:val="24"/>
          <w:szCs w:val="24"/>
          <w:lang w:val="en-US"/>
        </w:rPr>
        <w:t>increas</w:t>
      </w:r>
      <w:r w:rsidR="002E18A5" w:rsidRPr="00FA60C8">
        <w:rPr>
          <w:rFonts w:ascii="Times New Roman" w:hAnsi="Times New Roman" w:cs="Times New Roman"/>
          <w:color w:val="000000" w:themeColor="text1"/>
          <w:sz w:val="24"/>
          <w:szCs w:val="24"/>
          <w:lang w:val="en-US"/>
        </w:rPr>
        <w:t>e</w:t>
      </w:r>
      <w:r w:rsidR="00ED64D8" w:rsidRPr="00FA60C8">
        <w:rPr>
          <w:rFonts w:ascii="Times New Roman" w:hAnsi="Times New Roman" w:cs="Times New Roman"/>
          <w:color w:val="000000" w:themeColor="text1"/>
          <w:sz w:val="24"/>
          <w:szCs w:val="24"/>
          <w:lang w:val="en-US"/>
        </w:rPr>
        <w:t xml:space="preserve"> crop yields </w:t>
      </w:r>
      <w:ins w:id="104" w:author="Joop van Loon" w:date="2023-06-20T12:32:00Z">
        <w:r w:rsidR="0040723B">
          <w:rPr>
            <w:rFonts w:ascii="Times New Roman" w:hAnsi="Times New Roman" w:cs="Times New Roman"/>
            <w:color w:val="000000" w:themeColor="text1"/>
            <w:sz w:val="24"/>
            <w:szCs w:val="24"/>
            <w:lang w:val="en-US"/>
          </w:rPr>
          <w:t xml:space="preserve">has been demonstrated </w:t>
        </w:r>
      </w:ins>
      <w:r w:rsidR="002E18A5" w:rsidRPr="00FA60C8">
        <w:rPr>
          <w:rFonts w:ascii="Times New Roman" w:hAnsi="Times New Roman" w:cs="Times New Roman"/>
          <w:color w:val="000000" w:themeColor="text1"/>
          <w:sz w:val="24"/>
          <w:szCs w:val="24"/>
          <w:lang w:val="en-US"/>
        </w:rPr>
        <w:fldChar w:fldCharType="begin">
          <w:fldData xml:space="preserve">PEVuZE5vdGU+PENpdGU+PEF1dGhvcj5CYXJyYWfDoW4tRm9uc2VjYTwvQXV0aG9yPjxZZWFyPjIw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</w:fldData>
        </w:fldChar>
      </w:r>
      <w:r w:rsidR="00DC16C6" w:rsidRPr="00FA60C8">
        <w:rPr>
          <w:rFonts w:ascii="Times New Roman" w:hAnsi="Times New Roman" w:cs="Times New Roman"/>
          <w:color w:val="000000" w:themeColor="text1"/>
          <w:sz w:val="24"/>
          <w:szCs w:val="24"/>
          <w:lang w:val="en-US"/>
        </w:rPr>
        <w:instrText xml:space="preserve"> ADDIN EN.CITE </w:instrText>
      </w:r>
      <w:r w:rsidR="00DC16C6" w:rsidRPr="00FA60C8">
        <w:rPr>
          <w:rFonts w:ascii="Times New Roman" w:hAnsi="Times New Roman" w:cs="Times New Roman"/>
          <w:color w:val="000000" w:themeColor="text1"/>
          <w:sz w:val="24"/>
          <w:szCs w:val="24"/>
          <w:lang w:val="en-US"/>
        </w:rPr>
        <w:fldChar w:fldCharType="begin">
          <w:fldData xml:space="preserve">PEVuZE5vdGU+PENpdGU+PEF1dGhvcj5CYXJyYWfDoW4tRm9uc2VjYTwvQXV0aG9yPjxZZWFyPjIw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</w:fldData>
        </w:fldChar>
      </w:r>
      <w:r w:rsidR="00DC16C6" w:rsidRPr="00FA60C8">
        <w:rPr>
          <w:rFonts w:ascii="Times New Roman" w:hAnsi="Times New Roman" w:cs="Times New Roman"/>
          <w:color w:val="000000" w:themeColor="text1"/>
          <w:sz w:val="24"/>
          <w:szCs w:val="24"/>
          <w:lang w:val="en-US"/>
        </w:rPr>
        <w:instrText xml:space="preserve"> ADDIN EN.CITE.DATA </w:instrText>
      </w:r>
      <w:r w:rsidR="00DC16C6" w:rsidRPr="00FA60C8">
        <w:rPr>
          <w:rFonts w:ascii="Times New Roman" w:hAnsi="Times New Roman" w:cs="Times New Roman"/>
          <w:color w:val="000000" w:themeColor="text1"/>
          <w:sz w:val="24"/>
          <w:szCs w:val="24"/>
          <w:lang w:val="en-US"/>
        </w:rPr>
      </w:r>
      <w:r w:rsidR="00DC16C6" w:rsidRPr="00FA60C8">
        <w:rPr>
          <w:rFonts w:ascii="Times New Roman" w:hAnsi="Times New Roman" w:cs="Times New Roman"/>
          <w:color w:val="000000" w:themeColor="text1"/>
          <w:sz w:val="24"/>
          <w:szCs w:val="24"/>
          <w:lang w:val="en-US"/>
        </w:rPr>
        <w:fldChar w:fldCharType="end"/>
      </w:r>
      <w:r w:rsidR="002E18A5" w:rsidRPr="00FA60C8">
        <w:rPr>
          <w:rFonts w:ascii="Times New Roman" w:hAnsi="Times New Roman" w:cs="Times New Roman"/>
          <w:color w:val="000000" w:themeColor="text1"/>
          <w:sz w:val="24"/>
          <w:szCs w:val="24"/>
          <w:lang w:val="en-US"/>
        </w:rPr>
      </w:r>
      <w:r w:rsidR="002E18A5" w:rsidRPr="00FA60C8">
        <w:rPr>
          <w:rFonts w:ascii="Times New Roman" w:hAnsi="Times New Roman" w:cs="Times New Roman"/>
          <w:color w:val="000000" w:themeColor="text1"/>
          <w:sz w:val="24"/>
          <w:szCs w:val="24"/>
          <w:lang w:val="en-US"/>
        </w:rPr>
        <w:fldChar w:fldCharType="separate"/>
      </w:r>
      <w:r w:rsidR="00DC16C6" w:rsidRPr="00FA60C8">
        <w:rPr>
          <w:rFonts w:ascii="Times New Roman" w:hAnsi="Times New Roman" w:cs="Times New Roman"/>
          <w:noProof/>
          <w:color w:val="000000" w:themeColor="text1"/>
          <w:sz w:val="24"/>
          <w:szCs w:val="24"/>
          <w:lang w:val="en-US"/>
        </w:rPr>
        <w:t>(Barragán-Fonseca et al., 2022; Dzepe et al., 2022; Houben et al., 2021; Houben et al., 2020; Lopes et al., 2022; Poveda, 2021)</w:t>
      </w:r>
      <w:r w:rsidR="002E18A5" w:rsidRPr="00FA60C8">
        <w:rPr>
          <w:rFonts w:ascii="Times New Roman" w:hAnsi="Times New Roman" w:cs="Times New Roman"/>
          <w:color w:val="000000" w:themeColor="text1"/>
          <w:sz w:val="24"/>
          <w:szCs w:val="24"/>
          <w:lang w:val="en-US"/>
        </w:rPr>
        <w:fldChar w:fldCharType="end"/>
      </w:r>
      <w:r w:rsidR="00ED64D8" w:rsidRPr="00FA60C8">
        <w:rPr>
          <w:rFonts w:ascii="Times New Roman" w:hAnsi="Times New Roman" w:cs="Times New Roman"/>
          <w:color w:val="000000" w:themeColor="text1"/>
          <w:sz w:val="24"/>
          <w:szCs w:val="24"/>
          <w:lang w:val="en-US"/>
        </w:rPr>
        <w:t xml:space="preserve">. </w:t>
      </w:r>
      <w:r w:rsidR="003422FD">
        <w:rPr>
          <w:rFonts w:ascii="Times New Roman" w:hAnsi="Times New Roman" w:cs="Times New Roman"/>
          <w:color w:val="000000" w:themeColor="text1"/>
          <w:sz w:val="24"/>
          <w:szCs w:val="24"/>
          <w:lang w:val="en-US"/>
        </w:rPr>
        <w:t>F</w:t>
      </w:r>
      <w:r w:rsidR="00ED64D8" w:rsidRPr="00FA60C8">
        <w:rPr>
          <w:rFonts w:ascii="Times New Roman" w:hAnsi="Times New Roman" w:cs="Times New Roman"/>
          <w:color w:val="000000" w:themeColor="text1"/>
          <w:sz w:val="24"/>
          <w:szCs w:val="24"/>
          <w:lang w:val="en-US"/>
        </w:rPr>
        <w:t xml:space="preserve">rass may also confer </w:t>
      </w:r>
      <w:ins w:id="105" w:author="Joop van Loon" w:date="2023-06-20T12:32:00Z">
        <w:r w:rsidR="0040723B">
          <w:rPr>
            <w:rFonts w:ascii="Times New Roman" w:hAnsi="Times New Roman" w:cs="Times New Roman"/>
            <w:color w:val="000000" w:themeColor="text1"/>
            <w:sz w:val="24"/>
            <w:szCs w:val="24"/>
            <w:lang w:val="en-US"/>
          </w:rPr>
          <w:t xml:space="preserve">plant </w:t>
        </w:r>
      </w:ins>
      <w:r w:rsidR="00ED64D8" w:rsidRPr="00FA60C8">
        <w:rPr>
          <w:rFonts w:ascii="Times New Roman" w:hAnsi="Times New Roman" w:cs="Times New Roman"/>
          <w:color w:val="000000" w:themeColor="text1"/>
          <w:sz w:val="24"/>
          <w:szCs w:val="24"/>
          <w:lang w:val="en-US"/>
        </w:rPr>
        <w:t xml:space="preserve">resistance to insect herbivores </w:t>
      </w:r>
      <w:del w:id="106" w:author="Joop van Loon" w:date="2023-06-20T12:32:00Z">
        <w:r w:rsidR="00ED64D8" w:rsidRPr="00FA60C8" w:rsidDel="0040723B">
          <w:rPr>
            <w:rFonts w:ascii="Times New Roman" w:hAnsi="Times New Roman" w:cs="Times New Roman"/>
            <w:color w:val="000000" w:themeColor="text1"/>
            <w:sz w:val="24"/>
            <w:szCs w:val="24"/>
            <w:lang w:val="en-US"/>
          </w:rPr>
          <w:delText>in plants</w:delText>
        </w:r>
        <w:r w:rsidR="00A06B0E" w:rsidRPr="00FA60C8" w:rsidDel="0040723B">
          <w:rPr>
            <w:rFonts w:ascii="Times New Roman" w:hAnsi="Times New Roman" w:cs="Times New Roman"/>
            <w:color w:val="000000" w:themeColor="text1"/>
            <w:sz w:val="24"/>
            <w:szCs w:val="24"/>
            <w:lang w:val="en-US"/>
          </w:rPr>
          <w:delText xml:space="preserve"> </w:delText>
        </w:r>
      </w:del>
      <w:r w:rsidR="00A06B0E" w:rsidRPr="00FA60C8">
        <w:rPr>
          <w:rFonts w:ascii="Times New Roman" w:hAnsi="Times New Roman" w:cs="Times New Roman"/>
          <w:color w:val="000000" w:themeColor="text1"/>
          <w:sz w:val="24"/>
          <w:szCs w:val="24"/>
          <w:lang w:val="en-US"/>
        </w:rPr>
        <w:fldChar w:fldCharType="begin">
          <w:fldData xml:space="preserve">PEVuZE5vdGU+PENpdGU+PEF1dGhvcj5CYXJyYWfDoW4tRm9uc2VjYTwvQXV0aG9yPjxZZWFyPjIw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</w:fldData>
        </w:fldChar>
      </w:r>
      <w:r w:rsidR="00A06B0E" w:rsidRPr="00FA60C8">
        <w:rPr>
          <w:rFonts w:ascii="Times New Roman" w:hAnsi="Times New Roman" w:cs="Times New Roman"/>
          <w:color w:val="000000" w:themeColor="text1"/>
          <w:sz w:val="24"/>
          <w:szCs w:val="24"/>
          <w:lang w:val="en-US"/>
        </w:rPr>
        <w:instrText xml:space="preserve"> ADDIN EN.CITE </w:instrText>
      </w:r>
      <w:r w:rsidR="00A06B0E" w:rsidRPr="00FA60C8">
        <w:rPr>
          <w:rFonts w:ascii="Times New Roman" w:hAnsi="Times New Roman" w:cs="Times New Roman"/>
          <w:color w:val="000000" w:themeColor="text1"/>
          <w:sz w:val="24"/>
          <w:szCs w:val="24"/>
          <w:lang w:val="en-US"/>
        </w:rPr>
        <w:fldChar w:fldCharType="begin">
          <w:fldData xml:space="preserve">PEVuZE5vdGU+PENpdGU+PEF1dGhvcj5CYXJyYWfDoW4tRm9uc2VjYTwvQXV0aG9yPjxZZWFyPjIw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</w:fldData>
        </w:fldChar>
      </w:r>
      <w:r w:rsidR="00A06B0E" w:rsidRPr="00FA60C8">
        <w:rPr>
          <w:rFonts w:ascii="Times New Roman" w:hAnsi="Times New Roman" w:cs="Times New Roman"/>
          <w:color w:val="000000" w:themeColor="text1"/>
          <w:sz w:val="24"/>
          <w:szCs w:val="24"/>
          <w:lang w:val="en-US"/>
        </w:rPr>
        <w:instrText xml:space="preserve"> ADDIN EN.CITE.DATA </w:instrText>
      </w:r>
      <w:r w:rsidR="00A06B0E" w:rsidRPr="00FA60C8">
        <w:rPr>
          <w:rFonts w:ascii="Times New Roman" w:hAnsi="Times New Roman" w:cs="Times New Roman"/>
          <w:color w:val="000000" w:themeColor="text1"/>
          <w:sz w:val="24"/>
          <w:szCs w:val="24"/>
          <w:lang w:val="en-US"/>
        </w:rPr>
      </w:r>
      <w:r w:rsidR="00A06B0E" w:rsidRPr="00FA60C8">
        <w:rPr>
          <w:rFonts w:ascii="Times New Roman" w:hAnsi="Times New Roman" w:cs="Times New Roman"/>
          <w:color w:val="000000" w:themeColor="text1"/>
          <w:sz w:val="24"/>
          <w:szCs w:val="24"/>
          <w:lang w:val="en-US"/>
        </w:rPr>
        <w:fldChar w:fldCharType="end"/>
      </w:r>
      <w:r w:rsidR="00A06B0E" w:rsidRPr="00FA60C8">
        <w:rPr>
          <w:rFonts w:ascii="Times New Roman" w:hAnsi="Times New Roman" w:cs="Times New Roman"/>
          <w:color w:val="000000" w:themeColor="text1"/>
          <w:sz w:val="24"/>
          <w:szCs w:val="24"/>
          <w:lang w:val="en-US"/>
        </w:rPr>
      </w:r>
      <w:r w:rsidR="00A06B0E" w:rsidRPr="00FA60C8">
        <w:rPr>
          <w:rFonts w:ascii="Times New Roman" w:hAnsi="Times New Roman" w:cs="Times New Roman"/>
          <w:color w:val="000000" w:themeColor="text1"/>
          <w:sz w:val="24"/>
          <w:szCs w:val="24"/>
          <w:lang w:val="en-US"/>
        </w:rPr>
        <w:fldChar w:fldCharType="separate"/>
      </w:r>
      <w:r w:rsidR="00A06B0E" w:rsidRPr="00FA60C8">
        <w:rPr>
          <w:rFonts w:ascii="Times New Roman" w:hAnsi="Times New Roman" w:cs="Times New Roman"/>
          <w:noProof/>
          <w:color w:val="000000" w:themeColor="text1"/>
          <w:sz w:val="24"/>
          <w:szCs w:val="24"/>
          <w:lang w:val="en-US"/>
        </w:rPr>
        <w:t>(Barragán-Fonseca et al., 2022; Poveda, 2021)</w:t>
      </w:r>
      <w:r w:rsidR="00A06B0E" w:rsidRPr="00FA60C8">
        <w:rPr>
          <w:rFonts w:ascii="Times New Roman" w:hAnsi="Times New Roman" w:cs="Times New Roman"/>
          <w:color w:val="000000" w:themeColor="text1"/>
          <w:sz w:val="24"/>
          <w:szCs w:val="24"/>
          <w:lang w:val="en-US"/>
        </w:rPr>
        <w:fldChar w:fldCharType="end"/>
      </w:r>
      <w:r w:rsidR="002E18A5" w:rsidRPr="00FA60C8">
        <w:rPr>
          <w:rFonts w:ascii="Times New Roman" w:hAnsi="Times New Roman" w:cs="Times New Roman"/>
          <w:color w:val="000000" w:themeColor="text1"/>
          <w:sz w:val="24"/>
          <w:szCs w:val="24"/>
          <w:lang w:val="en-US"/>
        </w:rPr>
        <w:t xml:space="preserve">. Induced systemic resistance has been linked to bacilli, </w:t>
      </w:r>
      <w:ins w:id="107" w:author="Dicke, Marcel" w:date="2023-06-07T20:10:00Z">
        <w:r w:rsidR="00A26B81">
          <w:rPr>
            <w:rFonts w:ascii="Times New Roman" w:hAnsi="Times New Roman" w:cs="Times New Roman"/>
            <w:color w:val="000000" w:themeColor="text1"/>
            <w:sz w:val="24"/>
            <w:szCs w:val="24"/>
            <w:lang w:val="en-US"/>
          </w:rPr>
          <w:t xml:space="preserve">which are </w:t>
        </w:r>
      </w:ins>
      <w:del w:id="108" w:author="Dicke, Marcel" w:date="2023-06-07T20:10:00Z">
        <w:r w:rsidR="002E18A5" w:rsidRPr="00FA60C8" w:rsidDel="00A26B81">
          <w:rPr>
            <w:rFonts w:ascii="Times New Roman" w:hAnsi="Times New Roman" w:cs="Times New Roman"/>
            <w:color w:val="000000" w:themeColor="text1"/>
            <w:sz w:val="24"/>
            <w:szCs w:val="24"/>
            <w:lang w:val="en-US"/>
          </w:rPr>
          <w:delText xml:space="preserve">making it </w:delText>
        </w:r>
      </w:del>
      <w:del w:id="109" w:author="Dicke, Marcel" w:date="2023-06-07T20:11:00Z">
        <w:r w:rsidR="002E18A5" w:rsidRPr="00FA60C8" w:rsidDel="00A26B81">
          <w:rPr>
            <w:rFonts w:ascii="Times New Roman" w:hAnsi="Times New Roman" w:cs="Times New Roman"/>
            <w:color w:val="000000" w:themeColor="text1"/>
            <w:sz w:val="24"/>
            <w:szCs w:val="24"/>
            <w:lang w:val="en-US"/>
          </w:rPr>
          <w:delText xml:space="preserve">a </w:delText>
        </w:r>
      </w:del>
      <w:r w:rsidR="002E18A5" w:rsidRPr="00FA60C8">
        <w:rPr>
          <w:rFonts w:ascii="Times New Roman" w:hAnsi="Times New Roman" w:cs="Times New Roman"/>
          <w:color w:val="000000" w:themeColor="text1"/>
          <w:sz w:val="24"/>
          <w:szCs w:val="24"/>
          <w:lang w:val="en-US"/>
        </w:rPr>
        <w:t xml:space="preserve">common </w:t>
      </w:r>
      <w:del w:id="110" w:author="Dicke, Marcel" w:date="2023-06-07T20:11:00Z">
        <w:r w:rsidR="002E18A5" w:rsidRPr="00FA60C8" w:rsidDel="00A26B81">
          <w:rPr>
            <w:rFonts w:ascii="Times New Roman" w:hAnsi="Times New Roman" w:cs="Times New Roman"/>
            <w:color w:val="000000" w:themeColor="text1"/>
            <w:sz w:val="24"/>
            <w:szCs w:val="24"/>
            <w:lang w:val="en-US"/>
          </w:rPr>
          <w:delText xml:space="preserve">kind of </w:delText>
        </w:r>
        <w:r w:rsidR="003422FD" w:rsidRPr="00FA60C8" w:rsidDel="00A26B81">
          <w:rPr>
            <w:rFonts w:ascii="Times New Roman" w:hAnsi="Times New Roman" w:cs="Times New Roman"/>
            <w:color w:val="000000" w:themeColor="text1"/>
            <w:sz w:val="24"/>
            <w:szCs w:val="24"/>
            <w:lang w:val="en-US"/>
          </w:rPr>
          <w:delText>Plant growth-promoting rhizobacteria (</w:delText>
        </w:r>
      </w:del>
      <w:r w:rsidR="003422FD" w:rsidRPr="00FA60C8">
        <w:rPr>
          <w:rFonts w:ascii="Times New Roman" w:hAnsi="Times New Roman" w:cs="Times New Roman"/>
          <w:color w:val="000000" w:themeColor="text1"/>
          <w:sz w:val="24"/>
          <w:szCs w:val="24"/>
          <w:lang w:val="en-US"/>
        </w:rPr>
        <w:t>PGPR</w:t>
      </w:r>
      <w:ins w:id="111" w:author="Dicke, Marcel" w:date="2023-06-07T20:11:00Z">
        <w:r w:rsidR="00A26B81">
          <w:rPr>
            <w:rFonts w:ascii="Times New Roman" w:hAnsi="Times New Roman" w:cs="Times New Roman"/>
            <w:color w:val="000000" w:themeColor="text1"/>
            <w:sz w:val="24"/>
            <w:szCs w:val="24"/>
            <w:lang w:val="en-US"/>
          </w:rPr>
          <w:t>s</w:t>
        </w:r>
      </w:ins>
      <w:del w:id="112" w:author="Dicke, Marcel" w:date="2023-06-07T20:11:00Z">
        <w:r w:rsidR="003422FD" w:rsidRPr="00FA60C8" w:rsidDel="00A26B81">
          <w:rPr>
            <w:rFonts w:ascii="Times New Roman" w:hAnsi="Times New Roman" w:cs="Times New Roman"/>
            <w:color w:val="000000" w:themeColor="text1"/>
            <w:sz w:val="24"/>
            <w:szCs w:val="24"/>
            <w:lang w:val="en-US"/>
          </w:rPr>
          <w:delText>)</w:delText>
        </w:r>
      </w:del>
      <w:r w:rsidR="003422FD" w:rsidRPr="00FA60C8">
        <w:rPr>
          <w:rFonts w:ascii="Times New Roman" w:hAnsi="Times New Roman" w:cs="Times New Roman"/>
          <w:color w:val="000000" w:themeColor="text1"/>
          <w:sz w:val="24"/>
          <w:szCs w:val="24"/>
          <w:lang w:val="en-US"/>
        </w:rPr>
        <w:t xml:space="preserve"> </w:t>
      </w:r>
      <w:r w:rsidR="002E18A5" w:rsidRPr="00FA60C8">
        <w:rPr>
          <w:rFonts w:ascii="Times New Roman" w:hAnsi="Times New Roman" w:cs="Times New Roman"/>
          <w:color w:val="000000" w:themeColor="text1"/>
          <w:sz w:val="24"/>
          <w:szCs w:val="24"/>
          <w:lang w:val="en-US"/>
        </w:rPr>
        <w:t>in agricultural soils.</w:t>
      </w:r>
      <w:r w:rsidR="002536FC" w:rsidRPr="00FA60C8">
        <w:rPr>
          <w:rFonts w:ascii="Times New Roman" w:hAnsi="Times New Roman" w:cs="Times New Roman"/>
          <w:color w:val="000000" w:themeColor="text1"/>
          <w:sz w:val="24"/>
          <w:szCs w:val="24"/>
          <w:lang w:val="en-US"/>
        </w:rPr>
        <w:t xml:space="preserve"> </w:t>
      </w:r>
      <w:r w:rsidR="003422FD" w:rsidRPr="00FA60C8">
        <w:rPr>
          <w:rFonts w:ascii="Times New Roman" w:hAnsi="Times New Roman" w:cs="Times New Roman"/>
          <w:color w:val="000000" w:themeColor="text1"/>
          <w:sz w:val="24"/>
          <w:szCs w:val="24"/>
          <w:lang w:val="en-US"/>
        </w:rPr>
        <w:t>PGPR</w:t>
      </w:r>
      <w:r w:rsidR="003422FD">
        <w:rPr>
          <w:rFonts w:ascii="Times New Roman" w:hAnsi="Times New Roman" w:cs="Times New Roman"/>
          <w:color w:val="000000" w:themeColor="text1"/>
          <w:sz w:val="24"/>
          <w:szCs w:val="24"/>
          <w:lang w:val="en-US"/>
        </w:rPr>
        <w:t xml:space="preserve">s </w:t>
      </w:r>
      <w:r w:rsidR="002536FC" w:rsidRPr="00FA60C8">
        <w:rPr>
          <w:rFonts w:ascii="Times New Roman" w:hAnsi="Times New Roman" w:cs="Times New Roman"/>
          <w:color w:val="000000" w:themeColor="text1"/>
          <w:sz w:val="24"/>
          <w:szCs w:val="24"/>
          <w:lang w:val="en-US"/>
        </w:rPr>
        <w:t xml:space="preserve">are </w:t>
      </w:r>
      <w:del w:id="113" w:author="Dicke, Marcel" w:date="2023-06-07T20:11:00Z">
        <w:r w:rsidR="002536FC" w:rsidRPr="00FA60C8" w:rsidDel="00D308B4">
          <w:rPr>
            <w:rFonts w:ascii="Times New Roman" w:hAnsi="Times New Roman" w:cs="Times New Roman"/>
            <w:color w:val="000000" w:themeColor="text1"/>
            <w:sz w:val="24"/>
            <w:szCs w:val="24"/>
            <w:lang w:val="en-US"/>
          </w:rPr>
          <w:delText xml:space="preserve">a type of </w:delText>
        </w:r>
      </w:del>
      <w:r w:rsidR="002536FC" w:rsidRPr="00FA60C8">
        <w:rPr>
          <w:rFonts w:ascii="Times New Roman" w:hAnsi="Times New Roman" w:cs="Times New Roman"/>
          <w:color w:val="000000" w:themeColor="text1"/>
          <w:sz w:val="24"/>
          <w:szCs w:val="24"/>
          <w:lang w:val="en-US"/>
        </w:rPr>
        <w:t xml:space="preserve">rhizosphere bacteria that colonise the roots and </w:t>
      </w:r>
      <w:ins w:id="114" w:author="Joop van Loon" w:date="2023-06-20T12:33:00Z">
        <w:r w:rsidR="0040723B">
          <w:rPr>
            <w:rFonts w:ascii="Times New Roman" w:hAnsi="Times New Roman" w:cs="Times New Roman"/>
            <w:color w:val="000000" w:themeColor="text1"/>
            <w:sz w:val="24"/>
            <w:szCs w:val="24"/>
            <w:lang w:val="en-US"/>
          </w:rPr>
          <w:t xml:space="preserve">increase </w:t>
        </w:r>
      </w:ins>
      <w:del w:id="115" w:author="Joop van Loon" w:date="2023-06-20T12:33:00Z">
        <w:r w:rsidR="002536FC" w:rsidRPr="00FA60C8" w:rsidDel="0040723B">
          <w:rPr>
            <w:rFonts w:ascii="Times New Roman" w:hAnsi="Times New Roman" w:cs="Times New Roman"/>
            <w:color w:val="000000" w:themeColor="text1"/>
            <w:sz w:val="24"/>
            <w:szCs w:val="24"/>
            <w:lang w:val="en-US"/>
          </w:rPr>
          <w:delText xml:space="preserve">cause the </w:delText>
        </w:r>
      </w:del>
      <w:r w:rsidR="002536FC" w:rsidRPr="00FA60C8">
        <w:rPr>
          <w:rFonts w:ascii="Times New Roman" w:hAnsi="Times New Roman" w:cs="Times New Roman"/>
          <w:color w:val="000000" w:themeColor="text1"/>
          <w:sz w:val="24"/>
          <w:szCs w:val="24"/>
          <w:lang w:val="en-US"/>
        </w:rPr>
        <w:t xml:space="preserve">host plant </w:t>
      </w:r>
      <w:del w:id="116" w:author="Joop van Loon" w:date="2023-06-20T12:33:00Z">
        <w:r w:rsidR="002536FC" w:rsidRPr="00FA60C8" w:rsidDel="0040723B">
          <w:rPr>
            <w:rFonts w:ascii="Times New Roman" w:hAnsi="Times New Roman" w:cs="Times New Roman"/>
            <w:color w:val="000000" w:themeColor="text1"/>
            <w:sz w:val="24"/>
            <w:szCs w:val="24"/>
            <w:lang w:val="en-US"/>
          </w:rPr>
          <w:delText xml:space="preserve">to be </w:delText>
        </w:r>
      </w:del>
      <w:r w:rsidR="002536FC" w:rsidRPr="00FA60C8">
        <w:rPr>
          <w:rFonts w:ascii="Times New Roman" w:hAnsi="Times New Roman" w:cs="Times New Roman"/>
          <w:color w:val="000000" w:themeColor="text1"/>
          <w:sz w:val="24"/>
          <w:szCs w:val="24"/>
          <w:lang w:val="en-US"/>
        </w:rPr>
        <w:t>resistan</w:t>
      </w:r>
      <w:ins w:id="117" w:author="Joop van Loon" w:date="2023-06-20T12:33:00Z">
        <w:r w:rsidR="0040723B">
          <w:rPr>
            <w:rFonts w:ascii="Times New Roman" w:hAnsi="Times New Roman" w:cs="Times New Roman"/>
            <w:color w:val="000000" w:themeColor="text1"/>
            <w:sz w:val="24"/>
            <w:szCs w:val="24"/>
            <w:lang w:val="en-US"/>
          </w:rPr>
          <w:t>ce</w:t>
        </w:r>
      </w:ins>
      <w:del w:id="118" w:author="Joop van Loon" w:date="2023-06-20T12:33:00Z">
        <w:r w:rsidR="002536FC" w:rsidRPr="00FA60C8" w:rsidDel="0040723B">
          <w:rPr>
            <w:rFonts w:ascii="Times New Roman" w:hAnsi="Times New Roman" w:cs="Times New Roman"/>
            <w:color w:val="000000" w:themeColor="text1"/>
            <w:sz w:val="24"/>
            <w:szCs w:val="24"/>
            <w:lang w:val="en-US"/>
          </w:rPr>
          <w:delText>t</w:delText>
        </w:r>
      </w:del>
      <w:r w:rsidR="002536FC" w:rsidRPr="00FA60C8">
        <w:rPr>
          <w:rFonts w:ascii="Times New Roman" w:hAnsi="Times New Roman" w:cs="Times New Roman"/>
          <w:color w:val="000000" w:themeColor="text1"/>
          <w:sz w:val="24"/>
          <w:szCs w:val="24"/>
          <w:lang w:val="en-US"/>
        </w:rPr>
        <w:t xml:space="preserve"> to diseases and insect herbivory </w:t>
      </w:r>
      <w:r w:rsidR="002536FC" w:rsidRPr="00FA60C8">
        <w:rPr>
          <w:rFonts w:ascii="Times New Roman" w:hAnsi="Times New Roman" w:cs="Times New Roman"/>
          <w:color w:val="000000" w:themeColor="text1"/>
          <w:sz w:val="24"/>
          <w:szCs w:val="24"/>
          <w:lang w:val="en-US"/>
        </w:rPr>
        <w:fldChar w:fldCharType="begin">
          <w:fldData xml:space="preserve">PEVuZE5vdGU+PENpdGU+PEF1dGhvcj5QaW5lZGE8L0F1dGhvcj48WWVhcj4yMDEwPC9ZZWFyPjxS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</w:fldData>
        </w:fldChar>
      </w:r>
      <w:r w:rsidR="00DC16C6" w:rsidRPr="00FA60C8">
        <w:rPr>
          <w:rFonts w:ascii="Times New Roman" w:hAnsi="Times New Roman" w:cs="Times New Roman"/>
          <w:color w:val="000000" w:themeColor="text1"/>
          <w:sz w:val="24"/>
          <w:szCs w:val="24"/>
          <w:lang w:val="en-US"/>
        </w:rPr>
        <w:instrText xml:space="preserve"> ADDIN EN.CITE </w:instrText>
      </w:r>
      <w:r w:rsidR="00DC16C6" w:rsidRPr="00FA60C8">
        <w:rPr>
          <w:rFonts w:ascii="Times New Roman" w:hAnsi="Times New Roman" w:cs="Times New Roman"/>
          <w:color w:val="000000" w:themeColor="text1"/>
          <w:sz w:val="24"/>
          <w:szCs w:val="24"/>
          <w:lang w:val="en-US"/>
        </w:rPr>
        <w:fldChar w:fldCharType="begin">
          <w:fldData xml:space="preserve">PEVuZE5vdGU+PENpdGU+PEF1dGhvcj5QaW5lZGE8L0F1dGhvcj48WWVhcj4yMDEwPC9ZZWFyPjxS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</w:fldData>
        </w:fldChar>
      </w:r>
      <w:r w:rsidR="00DC16C6" w:rsidRPr="00FA60C8">
        <w:rPr>
          <w:rFonts w:ascii="Times New Roman" w:hAnsi="Times New Roman" w:cs="Times New Roman"/>
          <w:color w:val="000000" w:themeColor="text1"/>
          <w:sz w:val="24"/>
          <w:szCs w:val="24"/>
          <w:lang w:val="en-US"/>
        </w:rPr>
        <w:instrText xml:space="preserve"> ADDIN EN.CITE.DATA </w:instrText>
      </w:r>
      <w:r w:rsidR="00DC16C6" w:rsidRPr="00FA60C8">
        <w:rPr>
          <w:rFonts w:ascii="Times New Roman" w:hAnsi="Times New Roman" w:cs="Times New Roman"/>
          <w:color w:val="000000" w:themeColor="text1"/>
          <w:sz w:val="24"/>
          <w:szCs w:val="24"/>
          <w:lang w:val="en-US"/>
        </w:rPr>
      </w:r>
      <w:r w:rsidR="00DC16C6" w:rsidRPr="00FA60C8">
        <w:rPr>
          <w:rFonts w:ascii="Times New Roman" w:hAnsi="Times New Roman" w:cs="Times New Roman"/>
          <w:color w:val="000000" w:themeColor="text1"/>
          <w:sz w:val="24"/>
          <w:szCs w:val="24"/>
          <w:lang w:val="en-US"/>
        </w:rPr>
        <w:fldChar w:fldCharType="end"/>
      </w:r>
      <w:r w:rsidR="002536FC" w:rsidRPr="00FA60C8">
        <w:rPr>
          <w:rFonts w:ascii="Times New Roman" w:hAnsi="Times New Roman" w:cs="Times New Roman"/>
          <w:color w:val="000000" w:themeColor="text1"/>
          <w:sz w:val="24"/>
          <w:szCs w:val="24"/>
          <w:lang w:val="en-US"/>
        </w:rPr>
      </w:r>
      <w:r w:rsidR="002536FC" w:rsidRPr="00FA60C8">
        <w:rPr>
          <w:rFonts w:ascii="Times New Roman" w:hAnsi="Times New Roman" w:cs="Times New Roman"/>
          <w:color w:val="000000" w:themeColor="text1"/>
          <w:sz w:val="24"/>
          <w:szCs w:val="24"/>
          <w:lang w:val="en-US"/>
        </w:rPr>
        <w:fldChar w:fldCharType="separate"/>
      </w:r>
      <w:r w:rsidR="00DC16C6" w:rsidRPr="00FA60C8">
        <w:rPr>
          <w:rFonts w:ascii="Times New Roman" w:hAnsi="Times New Roman" w:cs="Times New Roman"/>
          <w:noProof/>
          <w:color w:val="000000" w:themeColor="text1"/>
          <w:sz w:val="24"/>
          <w:szCs w:val="24"/>
          <w:lang w:val="en-US"/>
        </w:rPr>
        <w:t>(Basu et al., 2021; Berendsen et al., 2012; Gadhave et al., 2016; Hu et al., 2018; Mahapatra et al., 2022; Pineda et al., 2010)</w:t>
      </w:r>
      <w:r w:rsidR="002536FC" w:rsidRPr="00FA60C8">
        <w:rPr>
          <w:rFonts w:ascii="Times New Roman" w:hAnsi="Times New Roman" w:cs="Times New Roman"/>
          <w:color w:val="000000" w:themeColor="text1"/>
          <w:sz w:val="24"/>
          <w:szCs w:val="24"/>
          <w:lang w:val="en-US"/>
        </w:rPr>
        <w:fldChar w:fldCharType="end"/>
      </w:r>
      <w:r w:rsidR="001347E1" w:rsidRPr="00FA60C8">
        <w:rPr>
          <w:rFonts w:ascii="Times New Roman" w:hAnsi="Times New Roman" w:cs="Times New Roman"/>
          <w:color w:val="000000" w:themeColor="text1"/>
          <w:sz w:val="24"/>
          <w:szCs w:val="24"/>
          <w:lang w:val="en-US"/>
        </w:rPr>
        <w:t>.</w:t>
      </w:r>
      <w:r w:rsidR="00D468A7" w:rsidRPr="00FA60C8">
        <w:rPr>
          <w:rFonts w:ascii="Times New Roman" w:hAnsi="Times New Roman" w:cs="Times New Roman"/>
          <w:color w:val="000000" w:themeColor="text1"/>
          <w:sz w:val="24"/>
          <w:szCs w:val="24"/>
          <w:lang w:val="en-US"/>
        </w:rPr>
        <w:t xml:space="preserve"> </w:t>
      </w:r>
      <w:moveToRangeStart w:id="119" w:author="Dicke, Marcel" w:date="2023-06-07T20:14:00Z" w:name="move137061303"/>
      <w:moveTo w:id="120" w:author="Dicke, Marcel" w:date="2023-06-07T20:14:00Z">
        <w:del w:id="121" w:author="Dicke, Marcel" w:date="2023-06-07T20:14:00Z">
          <w:r w:rsidR="000C6C7C" w:rsidRPr="00FA60C8" w:rsidDel="000C6C7C">
            <w:rPr>
              <w:rFonts w:ascii="Times New Roman" w:hAnsi="Times New Roman" w:cs="Times New Roman"/>
              <w:color w:val="000000" w:themeColor="text1"/>
              <w:sz w:val="24"/>
              <w:szCs w:val="24"/>
              <w:lang w:val="en-US"/>
            </w:rPr>
            <w:delText>Additionally, brassicaceous species exhibit b</w:delText>
          </w:r>
        </w:del>
      </w:moveTo>
      <w:ins w:id="122" w:author="Dicke, Marcel" w:date="2023-06-07T20:14:00Z">
        <w:r w:rsidR="000C6C7C">
          <w:rPr>
            <w:rFonts w:ascii="Times New Roman" w:hAnsi="Times New Roman" w:cs="Times New Roman"/>
            <w:color w:val="000000" w:themeColor="text1"/>
            <w:sz w:val="24"/>
            <w:szCs w:val="24"/>
            <w:lang w:val="en-US"/>
          </w:rPr>
          <w:t>B</w:t>
        </w:r>
      </w:ins>
      <w:moveTo w:id="123" w:author="Dicke, Marcel" w:date="2023-06-07T20:14:00Z">
        <w:r w:rsidR="000C6C7C" w:rsidRPr="00FA60C8">
          <w:rPr>
            <w:rFonts w:ascii="Times New Roman" w:hAnsi="Times New Roman" w:cs="Times New Roman"/>
            <w:color w:val="000000" w:themeColor="text1"/>
            <w:sz w:val="24"/>
            <w:szCs w:val="24"/>
            <w:lang w:val="en-US"/>
          </w:rPr>
          <w:t>acill</w:t>
        </w:r>
      </w:moveTo>
      <w:ins w:id="124" w:author="Joop van Loon" w:date="2023-06-20T12:33:00Z">
        <w:r w:rsidR="0040723B">
          <w:rPr>
            <w:rFonts w:ascii="Times New Roman" w:hAnsi="Times New Roman" w:cs="Times New Roman"/>
            <w:color w:val="000000" w:themeColor="text1"/>
            <w:sz w:val="24"/>
            <w:szCs w:val="24"/>
            <w:lang w:val="en-US"/>
          </w:rPr>
          <w:t>i</w:t>
        </w:r>
      </w:ins>
      <w:ins w:id="125" w:author="Dicke, Marcel" w:date="2023-06-07T20:15:00Z">
        <w:r w:rsidR="000C6C7C">
          <w:rPr>
            <w:rFonts w:ascii="Times New Roman" w:hAnsi="Times New Roman" w:cs="Times New Roman"/>
            <w:color w:val="000000" w:themeColor="text1"/>
            <w:sz w:val="24"/>
            <w:szCs w:val="24"/>
            <w:lang w:val="en-US"/>
          </w:rPr>
          <w:t xml:space="preserve"> are well-known to </w:t>
        </w:r>
      </w:ins>
      <w:moveTo w:id="126" w:author="Dicke, Marcel" w:date="2023-06-07T20:14:00Z">
        <w:del w:id="127" w:author="Dicke, Marcel" w:date="2023-06-07T20:15:00Z">
          <w:r w:rsidR="000C6C7C" w:rsidRPr="00FA60C8" w:rsidDel="000C6C7C">
            <w:rPr>
              <w:rFonts w:ascii="Times New Roman" w:hAnsi="Times New Roman" w:cs="Times New Roman"/>
              <w:color w:val="000000" w:themeColor="text1"/>
              <w:sz w:val="24"/>
              <w:szCs w:val="24"/>
              <w:lang w:val="en-US"/>
            </w:rPr>
            <w:delText>i-</w:delText>
          </w:r>
        </w:del>
        <w:r w:rsidR="000C6C7C" w:rsidRPr="00FA60C8">
          <w:rPr>
            <w:rFonts w:ascii="Times New Roman" w:hAnsi="Times New Roman" w:cs="Times New Roman"/>
            <w:color w:val="000000" w:themeColor="text1"/>
            <w:sz w:val="24"/>
            <w:szCs w:val="24"/>
            <w:lang w:val="en-US"/>
          </w:rPr>
          <w:t>induce</w:t>
        </w:r>
        <w:del w:id="128" w:author="Dicke, Marcel" w:date="2023-06-07T20:15:00Z">
          <w:r w:rsidR="000C6C7C" w:rsidRPr="00FA60C8" w:rsidDel="000C6C7C">
            <w:rPr>
              <w:rFonts w:ascii="Times New Roman" w:hAnsi="Times New Roman" w:cs="Times New Roman"/>
              <w:color w:val="000000" w:themeColor="text1"/>
              <w:sz w:val="24"/>
              <w:szCs w:val="24"/>
              <w:lang w:val="en-US"/>
            </w:rPr>
            <w:delText>d</w:delText>
          </w:r>
        </w:del>
        <w:r w:rsidR="000C6C7C" w:rsidRPr="00FA60C8">
          <w:rPr>
            <w:rFonts w:ascii="Times New Roman" w:hAnsi="Times New Roman" w:cs="Times New Roman"/>
            <w:color w:val="000000" w:themeColor="text1"/>
            <w:sz w:val="24"/>
            <w:szCs w:val="24"/>
            <w:lang w:val="en-US"/>
          </w:rPr>
          <w:t xml:space="preserve"> </w:t>
        </w:r>
      </w:moveTo>
      <w:ins w:id="129" w:author="Dicke, Marcel" w:date="2023-06-07T20:15:00Z">
        <w:r w:rsidR="000C6C7C">
          <w:rPr>
            <w:rFonts w:ascii="Times New Roman" w:hAnsi="Times New Roman" w:cs="Times New Roman"/>
            <w:color w:val="000000" w:themeColor="text1"/>
            <w:sz w:val="24"/>
            <w:szCs w:val="24"/>
            <w:lang w:val="en-US"/>
          </w:rPr>
          <w:t xml:space="preserve">plant </w:t>
        </w:r>
      </w:ins>
      <w:moveTo w:id="130" w:author="Dicke, Marcel" w:date="2023-06-07T20:14:00Z">
        <w:r w:rsidR="000C6C7C" w:rsidRPr="00FA60C8">
          <w:rPr>
            <w:rFonts w:ascii="Times New Roman" w:hAnsi="Times New Roman" w:cs="Times New Roman"/>
            <w:color w:val="000000" w:themeColor="text1"/>
            <w:sz w:val="24"/>
            <w:szCs w:val="24"/>
            <w:lang w:val="en-US"/>
          </w:rPr>
          <w:t>resistance to insect</w:t>
        </w:r>
        <w:r w:rsidR="000C6C7C">
          <w:rPr>
            <w:rFonts w:ascii="Times New Roman" w:hAnsi="Times New Roman" w:cs="Times New Roman"/>
            <w:color w:val="000000" w:themeColor="text1"/>
            <w:sz w:val="24"/>
            <w:szCs w:val="24"/>
            <w:lang w:val="en-US"/>
          </w:rPr>
          <w:t xml:space="preserve"> infestation</w:t>
        </w:r>
        <w:del w:id="131" w:author="Dicke, Marcel" w:date="2023-06-07T20:15:00Z">
          <w:r w:rsidR="000C6C7C" w:rsidRPr="00FA60C8" w:rsidDel="000C6C7C">
            <w:rPr>
              <w:rFonts w:ascii="Times New Roman" w:hAnsi="Times New Roman" w:cs="Times New Roman"/>
              <w:color w:val="000000" w:themeColor="text1"/>
              <w:sz w:val="24"/>
              <w:szCs w:val="24"/>
              <w:lang w:val="en-US"/>
            </w:rPr>
            <w:delText>s</w:delText>
          </w:r>
        </w:del>
        <w:r w:rsidR="000C6C7C" w:rsidRPr="00FA60C8">
          <w:rPr>
            <w:rFonts w:ascii="Times New Roman" w:hAnsi="Times New Roman" w:cs="Times New Roman"/>
            <w:color w:val="000000" w:themeColor="text1"/>
            <w:sz w:val="24"/>
            <w:szCs w:val="24"/>
            <w:lang w:val="en-US"/>
          </w:rPr>
          <w:t xml:space="preserve"> </w:t>
        </w:r>
        <w:r w:rsidR="000C6C7C" w:rsidRPr="00FA60C8">
          <w:rPr>
            <w:rFonts w:ascii="Times New Roman" w:hAnsi="Times New Roman" w:cs="Times New Roman"/>
            <w:color w:val="000000" w:themeColor="text1"/>
            <w:sz w:val="24"/>
            <w:szCs w:val="24"/>
            <w:lang w:val="en-US"/>
          </w:rPr>
          <w:fldChar w:fldCharType="begin"/>
        </w:r>
        <w:r w:rsidR="000C6C7C" w:rsidRPr="00FA60C8">
          <w:rPr>
            <w:rFonts w:ascii="Times New Roman" w:hAnsi="Times New Roman" w:cs="Times New Roman"/>
            <w:color w:val="000000" w:themeColor="text1"/>
            <w:sz w:val="24"/>
            <w:szCs w:val="24"/>
            <w:lang w:val="en-US"/>
          </w:rPr>
          <w:instrText xml:space="preserve"> ADDIN EN.CITE &lt;EndNote&gt;&lt;Cite&gt;&lt;Author&gt;Gadhave&lt;/Author&gt;&lt;Year&gt;2016&lt;/Year&gt;&lt;RecNum&gt;317&lt;/RecNum&gt;&lt;DisplayText&gt;(Gadhave et al., 2016; Pangesti et al., 2013)&lt;/DisplayText&gt;&lt;record&gt;&lt;rec-number&gt;317&lt;/rec-number&gt;&lt;foreign-keys&gt;&lt;key app="EN" db-id="0wtrz5reafv20zepz5gxztdga5x9tzz2z22z" timestamp="1682521277"&gt;317&lt;/key&gt;&lt;/foreign-keys&gt;&lt;ref-type name="Journal Article"&gt;17&lt;/ref-type&gt;&lt;contributors&gt;&lt;authors&gt;&lt;author&gt;Gadhave, Kiran R&lt;/author&gt;&lt;author&gt;Finch, Paul&lt;/author&gt;&lt;author&gt;Gibson, Trevor M&lt;/author&gt;&lt;author&gt;Gange, Alan C&lt;/author&gt;&lt;/authors&gt;&lt;/contributors&gt;&lt;titles&gt;&lt;title&gt;Plant growth-promoting Bacillus suppress Brevicoryne brassicae field infestation and trigger density-dependent and density-independent natural enemy responses&lt;/title&gt;&lt;secondary-title&gt;Journal of Pest Science&lt;/secondary-title&gt;&lt;/titles&gt;&lt;periodical&gt;&lt;full-title&gt;Journal of Pest Science&lt;/full-title&gt;&lt;/periodical&gt;&lt;pages&gt;985-992&lt;/pages&gt;&lt;volume&gt;89&lt;/volume&gt;&lt;dates&gt;&lt;year&gt;2016&lt;/year&gt;&lt;/dates&gt;&lt;isbn&gt;1612-4758&lt;/isbn&gt;&lt;urls&gt;&lt;/urls&gt;&lt;/record&gt;&lt;/Cite&gt;&lt;Cite&gt;&lt;Author&gt;Pangesti&lt;/Author&gt;&lt;Year&gt;2013&lt;/Year&gt;&lt;RecNum&gt;342&lt;/RecNum&gt;&lt;record&gt;&lt;rec-number&gt;342&lt;/rec-number&gt;&lt;foreign-keys&gt;&lt;key app="EN" db-id="0wtrz5reafv20zepz5gxztdga5x9tzz2z22z" timestamp="1682199067"&gt;342&lt;/key&gt;&lt;/foreign-keys&gt;&lt;ref-type name="Journal Article"&gt;17&lt;/ref-type&gt;&lt;contributors&gt;&lt;authors&gt;&lt;author&gt;Pangesti, Nurmi&lt;/author&gt;&lt;author&gt;Pineda, Ana&lt;/author&gt;&lt;author&gt;Pieterse, Corné MJ&lt;/author&gt;&lt;author&gt;Dicke, Marcel&lt;/author&gt;&lt;author&gt;Van Loon, Joop JA&lt;/author&gt;&lt;/authors&gt;&lt;/contributors&gt;&lt;titles&gt;&lt;title&gt;Two-way plant mediated interactions between root-associated microbes and insects: from ecology to mechanisms&lt;/title&gt;&lt;secondary-title&gt;Frontiers in plant science&lt;/secondary-title&gt;&lt;/titles&gt;&lt;periodical&gt;&lt;full-title&gt;Frontiers in Plant Science&lt;/full-title&gt;&lt;/periodical&gt;&lt;pages&gt;414&lt;/pages&gt;&lt;volume&gt;4&lt;/volume&gt;&lt;dates&gt;&lt;year&gt;2013&lt;/year&gt;&lt;/dates&gt;&lt;isbn&gt;1664-462X&lt;/isbn&gt;&lt;urls&gt;&lt;/urls&gt;&lt;/record&gt;&lt;/Cite&gt;&lt;/EndNote&gt;</w:instrText>
        </w:r>
        <w:r w:rsidR="000C6C7C" w:rsidRPr="00FA60C8">
          <w:rPr>
            <w:rFonts w:ascii="Times New Roman" w:hAnsi="Times New Roman" w:cs="Times New Roman"/>
            <w:color w:val="000000" w:themeColor="text1"/>
            <w:sz w:val="24"/>
            <w:szCs w:val="24"/>
            <w:lang w:val="en-US"/>
          </w:rPr>
          <w:fldChar w:fldCharType="separate"/>
        </w:r>
        <w:r w:rsidR="000C6C7C" w:rsidRPr="00FA60C8">
          <w:rPr>
            <w:rFonts w:ascii="Times New Roman" w:hAnsi="Times New Roman" w:cs="Times New Roman"/>
            <w:color w:val="000000" w:themeColor="text1"/>
            <w:sz w:val="24"/>
            <w:szCs w:val="24"/>
            <w:lang w:val="en-US"/>
          </w:rPr>
          <w:t>(Gadhave et al., 2016; Pangesti et al., 2013)</w:t>
        </w:r>
        <w:r w:rsidR="000C6C7C" w:rsidRPr="00FA60C8">
          <w:rPr>
            <w:rFonts w:ascii="Times New Roman" w:hAnsi="Times New Roman" w:cs="Times New Roman"/>
            <w:color w:val="000000" w:themeColor="text1"/>
            <w:sz w:val="24"/>
            <w:szCs w:val="24"/>
            <w:lang w:val="en-US"/>
          </w:rPr>
          <w:fldChar w:fldCharType="end"/>
        </w:r>
        <w:r w:rsidR="000C6C7C" w:rsidRPr="00FA60C8">
          <w:rPr>
            <w:rFonts w:ascii="Times New Roman" w:hAnsi="Times New Roman" w:cs="Times New Roman"/>
            <w:color w:val="000000" w:themeColor="text1"/>
            <w:sz w:val="24"/>
            <w:szCs w:val="24"/>
            <w:lang w:val="en-US"/>
          </w:rPr>
          <w:t>.</w:t>
        </w:r>
      </w:moveTo>
      <w:moveToRangeEnd w:id="119"/>
      <w:ins w:id="132" w:author="Dicke, Marcel" w:date="2023-06-07T20:15:00Z">
        <w:r w:rsidR="00F85120">
          <w:rPr>
            <w:rFonts w:ascii="Times New Roman" w:hAnsi="Times New Roman" w:cs="Times New Roman"/>
            <w:color w:val="000000" w:themeColor="text1"/>
            <w:sz w:val="24"/>
            <w:szCs w:val="24"/>
            <w:lang w:val="en-US"/>
          </w:rPr>
          <w:t xml:space="preserve"> </w:t>
        </w:r>
      </w:ins>
      <w:del w:id="133" w:author="Joop van Loon" w:date="2023-06-20T12:35:00Z">
        <w:r w:rsidR="00D468A7" w:rsidRPr="00FA60C8" w:rsidDel="0040723B">
          <w:rPr>
            <w:rFonts w:ascii="Times New Roman" w:hAnsi="Times New Roman" w:cs="Times New Roman"/>
            <w:color w:val="000000" w:themeColor="text1"/>
            <w:sz w:val="24"/>
            <w:szCs w:val="24"/>
            <w:lang w:val="en-US"/>
          </w:rPr>
          <w:delText>Overall, p</w:delText>
        </w:r>
      </w:del>
      <w:ins w:id="134" w:author="Joop van Loon" w:date="2023-06-20T12:35:00Z">
        <w:r w:rsidR="0040723B">
          <w:rPr>
            <w:rFonts w:ascii="Times New Roman" w:hAnsi="Times New Roman" w:cs="Times New Roman"/>
            <w:color w:val="000000" w:themeColor="text1"/>
            <w:sz w:val="24"/>
            <w:szCs w:val="24"/>
            <w:lang w:val="en-US"/>
          </w:rPr>
          <w:t>P</w:t>
        </w:r>
      </w:ins>
      <w:r w:rsidR="00D468A7" w:rsidRPr="00FA60C8">
        <w:rPr>
          <w:rFonts w:ascii="Times New Roman" w:hAnsi="Times New Roman" w:cs="Times New Roman"/>
          <w:color w:val="000000" w:themeColor="text1"/>
          <w:sz w:val="24"/>
          <w:szCs w:val="24"/>
          <w:lang w:val="en-US"/>
        </w:rPr>
        <w:t xml:space="preserve">lants and beneficial </w:t>
      </w:r>
      <w:r w:rsidR="003422FD">
        <w:rPr>
          <w:rFonts w:ascii="Times New Roman" w:hAnsi="Times New Roman" w:cs="Times New Roman"/>
          <w:color w:val="000000" w:themeColor="text1"/>
          <w:sz w:val="24"/>
          <w:szCs w:val="24"/>
          <w:lang w:val="en-US"/>
        </w:rPr>
        <w:t xml:space="preserve">soil </w:t>
      </w:r>
      <w:r w:rsidR="00D468A7" w:rsidRPr="00FA60C8">
        <w:rPr>
          <w:rFonts w:ascii="Times New Roman" w:hAnsi="Times New Roman" w:cs="Times New Roman"/>
          <w:color w:val="000000" w:themeColor="text1"/>
          <w:sz w:val="24"/>
          <w:szCs w:val="24"/>
          <w:lang w:val="en-US"/>
        </w:rPr>
        <w:t xml:space="preserve">microorganisms can use frass as a nutrient and energy source when added to the soil. Inorganic </w:t>
      </w:r>
      <w:r w:rsidR="003422FD">
        <w:rPr>
          <w:rFonts w:ascii="Times New Roman" w:hAnsi="Times New Roman" w:cs="Times New Roman"/>
          <w:color w:val="000000" w:themeColor="text1"/>
          <w:sz w:val="24"/>
          <w:szCs w:val="24"/>
          <w:lang w:val="en-US"/>
        </w:rPr>
        <w:t>nitrogen (N)</w:t>
      </w:r>
      <w:r w:rsidR="003422FD" w:rsidRPr="00FA60C8">
        <w:rPr>
          <w:rFonts w:ascii="Times New Roman" w:hAnsi="Times New Roman" w:cs="Times New Roman"/>
          <w:color w:val="000000" w:themeColor="text1"/>
          <w:sz w:val="24"/>
          <w:szCs w:val="24"/>
          <w:lang w:val="en-US"/>
        </w:rPr>
        <w:t xml:space="preserve"> </w:t>
      </w:r>
      <w:r w:rsidR="00D468A7" w:rsidRPr="00FA60C8">
        <w:rPr>
          <w:rFonts w:ascii="Times New Roman" w:hAnsi="Times New Roman" w:cs="Times New Roman"/>
          <w:color w:val="000000" w:themeColor="text1"/>
          <w:sz w:val="24"/>
          <w:szCs w:val="24"/>
          <w:lang w:val="en-US"/>
        </w:rPr>
        <w:t xml:space="preserve">is released </w:t>
      </w:r>
      <w:r w:rsidR="003422FD">
        <w:rPr>
          <w:rFonts w:ascii="Times New Roman" w:hAnsi="Times New Roman" w:cs="Times New Roman"/>
          <w:color w:val="000000" w:themeColor="text1"/>
          <w:sz w:val="24"/>
          <w:szCs w:val="24"/>
          <w:lang w:val="en-US"/>
        </w:rPr>
        <w:t xml:space="preserve">from soil amendments </w:t>
      </w:r>
      <w:r w:rsidR="00D468A7" w:rsidRPr="00FA60C8">
        <w:rPr>
          <w:rFonts w:ascii="Times New Roman" w:hAnsi="Times New Roman" w:cs="Times New Roman"/>
          <w:color w:val="000000" w:themeColor="text1"/>
          <w:sz w:val="24"/>
          <w:szCs w:val="24"/>
          <w:lang w:val="en-US"/>
        </w:rPr>
        <w:t>through microbial decomposition</w:t>
      </w:r>
      <w:del w:id="135" w:author="Joop van Loon" w:date="2023-06-20T12:34:00Z">
        <w:r w:rsidR="00D468A7" w:rsidRPr="00FA60C8" w:rsidDel="0040723B">
          <w:rPr>
            <w:rFonts w:ascii="Times New Roman" w:hAnsi="Times New Roman" w:cs="Times New Roman"/>
            <w:color w:val="000000" w:themeColor="text1"/>
            <w:sz w:val="24"/>
            <w:szCs w:val="24"/>
            <w:lang w:val="en-US"/>
          </w:rPr>
          <w:delText>,</w:delText>
        </w:r>
      </w:del>
      <w:del w:id="136" w:author="Joop van Loon" w:date="2023-06-20T12:35:00Z">
        <w:r w:rsidR="00D468A7" w:rsidRPr="00FA60C8" w:rsidDel="0040723B">
          <w:rPr>
            <w:rFonts w:ascii="Times New Roman" w:hAnsi="Times New Roman" w:cs="Times New Roman"/>
            <w:color w:val="000000" w:themeColor="text1"/>
            <w:sz w:val="24"/>
            <w:szCs w:val="24"/>
            <w:lang w:val="en-US"/>
          </w:rPr>
          <w:delText xml:space="preserve"> which plants can utilise as organic N</w:delText>
        </w:r>
      </w:del>
      <w:r w:rsidR="00025355" w:rsidRPr="00FA60C8">
        <w:rPr>
          <w:rFonts w:ascii="Times New Roman" w:hAnsi="Times New Roman" w:cs="Times New Roman"/>
          <w:color w:val="000000" w:themeColor="text1"/>
          <w:sz w:val="24"/>
          <w:szCs w:val="24"/>
          <w:lang w:val="en-US"/>
        </w:rPr>
        <w:t>.</w:t>
      </w:r>
      <w:r w:rsidR="003422FD">
        <w:rPr>
          <w:rFonts w:ascii="Times New Roman" w:hAnsi="Times New Roman" w:cs="Times New Roman"/>
          <w:color w:val="000000" w:themeColor="text1"/>
          <w:sz w:val="24"/>
          <w:szCs w:val="24"/>
          <w:lang w:val="en-US"/>
        </w:rPr>
        <w:t xml:space="preserve"> </w:t>
      </w:r>
      <w:r w:rsidR="00D468A7" w:rsidRPr="00FA60C8">
        <w:rPr>
          <w:rFonts w:ascii="Times New Roman" w:hAnsi="Times New Roman" w:cs="Times New Roman"/>
          <w:color w:val="000000" w:themeColor="text1"/>
          <w:sz w:val="24"/>
          <w:szCs w:val="24"/>
          <w:lang w:val="en-US"/>
        </w:rPr>
        <w:t xml:space="preserve">Chitinolytic microbes have the ability to control insect pests biologically </w:t>
      </w:r>
      <w:r w:rsidR="00D468A7" w:rsidRPr="00FA60C8">
        <w:rPr>
          <w:rFonts w:ascii="Times New Roman" w:hAnsi="Times New Roman" w:cs="Times New Roman"/>
          <w:color w:val="000000" w:themeColor="text1"/>
          <w:sz w:val="24"/>
          <w:szCs w:val="24"/>
          <w:lang w:val="en-US"/>
        </w:rPr>
        <w:fldChar w:fldCharType="begin"/>
      </w:r>
      <w:r w:rsidR="00D468A7" w:rsidRPr="00FA60C8">
        <w:rPr>
          <w:rFonts w:ascii="Times New Roman" w:hAnsi="Times New Roman" w:cs="Times New Roman"/>
          <w:color w:val="000000" w:themeColor="text1"/>
          <w:sz w:val="24"/>
          <w:szCs w:val="24"/>
          <w:lang w:val="en-US"/>
        </w:rPr>
        <w:instrText xml:space="preserve"> ADDIN EN.CITE &lt;EndNote&gt;&lt;Cite&gt;&lt;Author&gt;Sharp&lt;/Author&gt;&lt;Year&gt;2013&lt;/Year&gt;&lt;RecNum&gt;320&lt;/RecNum&gt;&lt;DisplayText&gt;(Sharp, 2013)&lt;/DisplayText&gt;&lt;record&gt;&lt;rec-number&gt;320&lt;/rec-number&gt;&lt;foreign-keys&gt;&lt;key app="EN" db-id="0wtrz5reafv20zepz5gxztdga5x9tzz2z22z" timestamp="1681641346"&gt;320&lt;/key&gt;&lt;/foreign-keys&gt;&lt;ref-type name="Journal Article"&gt;17&lt;/ref-type&gt;&lt;contributors&gt;&lt;authors&gt;&lt;author&gt;Sharp, Russell G.&lt;/author&gt;&lt;/authors&gt;&lt;/contributors&gt;&lt;titles&gt;&lt;title&gt;A Review of the Applications of Chitin and Its Derivatives in Agriculture to Modify Plant-Microbial Interactions and Improve Crop Yields&lt;/title&gt;&lt;secondary-title&gt;Agronomy&lt;/secondary-title&gt;&lt;/titles&gt;&lt;periodical&gt;&lt;full-title&gt;Agronomy&lt;/full-title&gt;&lt;/periodical&gt;&lt;pages&gt;757-793&lt;/pages&gt;&lt;volume&gt;3&lt;/volume&gt;&lt;number&gt;4&lt;/number&gt;&lt;dates&gt;&lt;year&gt;2013&lt;/year&gt;&lt;/dates&gt;&lt;isbn&gt;2073-4395&lt;/isbn&gt;&lt;accession-num&gt;doi:10.3390/agronomy3040757&lt;/accession-num&gt;&lt;urls&gt;&lt;related-urls&gt;&lt;url&gt;https://www.mdpi.com/2073-4395/3/4/757&lt;/url&gt;&lt;/related-urls&gt;&lt;/urls&gt;&lt;/record&gt;&lt;/Cite&gt;&lt;/EndNote&gt;</w:instrText>
      </w:r>
      <w:r w:rsidR="00D468A7" w:rsidRPr="00FA60C8">
        <w:rPr>
          <w:rFonts w:ascii="Times New Roman" w:hAnsi="Times New Roman" w:cs="Times New Roman"/>
          <w:color w:val="000000" w:themeColor="text1"/>
          <w:sz w:val="24"/>
          <w:szCs w:val="24"/>
          <w:lang w:val="en-US"/>
        </w:rPr>
        <w:fldChar w:fldCharType="separate"/>
      </w:r>
      <w:r w:rsidR="00D468A7" w:rsidRPr="00FA60C8">
        <w:rPr>
          <w:rFonts w:ascii="Times New Roman" w:hAnsi="Times New Roman" w:cs="Times New Roman"/>
          <w:color w:val="000000" w:themeColor="text1"/>
          <w:sz w:val="24"/>
          <w:szCs w:val="24"/>
          <w:lang w:val="en-US"/>
        </w:rPr>
        <w:t>(Sharp, 2013)</w:t>
      </w:r>
      <w:r w:rsidR="00D468A7" w:rsidRPr="00FA60C8">
        <w:rPr>
          <w:rFonts w:ascii="Times New Roman" w:hAnsi="Times New Roman" w:cs="Times New Roman"/>
          <w:color w:val="000000" w:themeColor="text1"/>
          <w:sz w:val="24"/>
          <w:szCs w:val="24"/>
          <w:lang w:val="en-US"/>
        </w:rPr>
        <w:fldChar w:fldCharType="end"/>
      </w:r>
      <w:r w:rsidR="00D468A7" w:rsidRPr="00FA60C8">
        <w:rPr>
          <w:rFonts w:ascii="Times New Roman" w:hAnsi="Times New Roman" w:cs="Times New Roman"/>
          <w:color w:val="000000" w:themeColor="text1"/>
          <w:sz w:val="24"/>
          <w:szCs w:val="24"/>
          <w:lang w:val="en-US"/>
        </w:rPr>
        <w:t xml:space="preserve">. Thus, </w:t>
      </w:r>
      <w:r w:rsidR="00D468A7" w:rsidRPr="00FA60C8">
        <w:rPr>
          <w:rFonts w:ascii="Times New Roman" w:hAnsi="Times New Roman" w:cs="Times New Roman"/>
          <w:color w:val="000000" w:themeColor="text1"/>
          <w:sz w:val="24"/>
          <w:szCs w:val="24"/>
          <w:lang w:val="en-US"/>
        </w:rPr>
        <w:lastRenderedPageBreak/>
        <w:t>amending soil with chitin-rich residual streams may</w:t>
      </w:r>
      <w:ins w:id="137" w:author="Dicke, Marcel" w:date="2023-06-07T20:12:00Z">
        <w:r w:rsidR="00124FD0">
          <w:rPr>
            <w:rFonts w:ascii="Times New Roman" w:hAnsi="Times New Roman" w:cs="Times New Roman"/>
            <w:color w:val="000000" w:themeColor="text1"/>
            <w:sz w:val="24"/>
            <w:szCs w:val="24"/>
            <w:lang w:val="en-US"/>
          </w:rPr>
          <w:t xml:space="preserve"> promote</w:t>
        </w:r>
      </w:ins>
      <w:del w:id="138" w:author="Dicke, Marcel" w:date="2023-06-07T20:12:00Z">
        <w:r w:rsidR="00D468A7" w:rsidRPr="00FA60C8" w:rsidDel="00124FD0">
          <w:rPr>
            <w:rFonts w:ascii="Times New Roman" w:hAnsi="Times New Roman" w:cs="Times New Roman"/>
            <w:color w:val="000000" w:themeColor="text1"/>
            <w:sz w:val="24"/>
            <w:szCs w:val="24"/>
            <w:lang w:val="en-US"/>
          </w:rPr>
          <w:delText xml:space="preserve"> help</w:delText>
        </w:r>
      </w:del>
      <w:r w:rsidR="00D468A7" w:rsidRPr="00FA60C8">
        <w:rPr>
          <w:rFonts w:ascii="Times New Roman" w:hAnsi="Times New Roman" w:cs="Times New Roman"/>
          <w:color w:val="000000" w:themeColor="text1"/>
          <w:sz w:val="24"/>
          <w:szCs w:val="24"/>
          <w:lang w:val="en-US"/>
        </w:rPr>
        <w:t xml:space="preserve"> beneficial antagonists</w:t>
      </w:r>
      <w:r w:rsidR="00025355" w:rsidRPr="00FA60C8">
        <w:rPr>
          <w:rFonts w:ascii="Times New Roman" w:hAnsi="Times New Roman" w:cs="Times New Roman"/>
          <w:color w:val="000000" w:themeColor="text1"/>
          <w:sz w:val="24"/>
          <w:szCs w:val="24"/>
          <w:lang w:val="en-US"/>
        </w:rPr>
        <w:t xml:space="preserve">. </w:t>
      </w:r>
      <w:del w:id="139" w:author="Dicke, Marcel" w:date="2023-06-07T20:13:00Z">
        <w:r w:rsidR="00025355" w:rsidRPr="00FA60C8" w:rsidDel="00C973E1">
          <w:rPr>
            <w:rFonts w:ascii="Times New Roman" w:hAnsi="Times New Roman" w:cs="Times New Roman"/>
            <w:color w:val="000000" w:themeColor="text1"/>
            <w:sz w:val="24"/>
            <w:szCs w:val="24"/>
            <w:lang w:val="en-US"/>
          </w:rPr>
          <w:delText>Chitin's influence on soil microorganisms through promoting the development and activation of chitinases in response to attack</w:delText>
        </w:r>
      </w:del>
      <w:del w:id="140" w:author="Dicke, Marcel" w:date="2023-06-07T20:12:00Z">
        <w:r w:rsidR="00025355" w:rsidRPr="00FA60C8" w:rsidDel="00EF557F">
          <w:rPr>
            <w:rFonts w:ascii="Times New Roman" w:hAnsi="Times New Roman" w:cs="Times New Roman"/>
            <w:color w:val="000000" w:themeColor="text1"/>
            <w:sz w:val="24"/>
            <w:szCs w:val="24"/>
            <w:lang w:val="en-US"/>
          </w:rPr>
          <w:delText>s</w:delText>
        </w:r>
      </w:del>
      <w:del w:id="141" w:author="Dicke, Marcel" w:date="2023-06-07T20:13:00Z">
        <w:r w:rsidR="00025355" w:rsidRPr="00FA60C8" w:rsidDel="00C973E1">
          <w:rPr>
            <w:rFonts w:ascii="Times New Roman" w:hAnsi="Times New Roman" w:cs="Times New Roman"/>
            <w:color w:val="000000" w:themeColor="text1"/>
            <w:sz w:val="24"/>
            <w:szCs w:val="24"/>
            <w:lang w:val="en-US"/>
          </w:rPr>
          <w:delText xml:space="preserve"> by insect herbivores is one of the key responses to chitin-based treatments. </w:delText>
        </w:r>
      </w:del>
      <w:moveFromRangeStart w:id="142" w:author="Dicke, Marcel" w:date="2023-06-07T20:14:00Z" w:name="move137061303"/>
      <w:moveFrom w:id="143" w:author="Dicke, Marcel" w:date="2023-06-07T20:14:00Z">
        <w:r w:rsidR="00D468A7" w:rsidRPr="00FA60C8" w:rsidDel="000C6C7C">
          <w:rPr>
            <w:rFonts w:ascii="Times New Roman" w:hAnsi="Times New Roman" w:cs="Times New Roman"/>
            <w:color w:val="000000" w:themeColor="text1"/>
            <w:sz w:val="24"/>
            <w:szCs w:val="24"/>
            <w:lang w:val="en-US"/>
          </w:rPr>
          <w:t>Additionally, brassicaceous species exhibit bacilli-induced resistance to insect</w:t>
        </w:r>
        <w:r w:rsidR="003422FD" w:rsidDel="000C6C7C">
          <w:rPr>
            <w:rFonts w:ascii="Times New Roman" w:hAnsi="Times New Roman" w:cs="Times New Roman"/>
            <w:color w:val="000000" w:themeColor="text1"/>
            <w:sz w:val="24"/>
            <w:szCs w:val="24"/>
            <w:lang w:val="en-US"/>
          </w:rPr>
          <w:t xml:space="preserve"> infestation</w:t>
        </w:r>
        <w:r w:rsidR="00D468A7" w:rsidRPr="00FA60C8" w:rsidDel="000C6C7C">
          <w:rPr>
            <w:rFonts w:ascii="Times New Roman" w:hAnsi="Times New Roman" w:cs="Times New Roman"/>
            <w:color w:val="000000" w:themeColor="text1"/>
            <w:sz w:val="24"/>
            <w:szCs w:val="24"/>
            <w:lang w:val="en-US"/>
          </w:rPr>
          <w:t xml:space="preserve">s </w:t>
        </w:r>
        <w:r w:rsidR="00D468A7" w:rsidRPr="00FA60C8" w:rsidDel="000C6C7C">
          <w:rPr>
            <w:rFonts w:ascii="Times New Roman" w:hAnsi="Times New Roman" w:cs="Times New Roman"/>
            <w:color w:val="000000" w:themeColor="text1"/>
            <w:sz w:val="24"/>
            <w:szCs w:val="24"/>
            <w:lang w:val="en-US"/>
          </w:rPr>
          <w:fldChar w:fldCharType="begin"/>
        </w:r>
        <w:r w:rsidR="00D468A7" w:rsidRPr="00FA60C8" w:rsidDel="000C6C7C">
          <w:rPr>
            <w:rFonts w:ascii="Times New Roman" w:hAnsi="Times New Roman" w:cs="Times New Roman"/>
            <w:color w:val="000000" w:themeColor="text1"/>
            <w:sz w:val="24"/>
            <w:szCs w:val="24"/>
            <w:lang w:val="en-US"/>
          </w:rPr>
          <w:instrText xml:space="preserve"> ADDIN EN.CITE &lt;EndNote&gt;&lt;Cite&gt;&lt;Author&gt;Gadhave&lt;/Author&gt;&lt;Year&gt;2016&lt;/Year&gt;&lt;RecNum&gt;317&lt;/RecNum&gt;&lt;DisplayText&gt;(Gadhave et al., 2016; Pangesti et al., 2013)&lt;/DisplayText&gt;&lt;record&gt;&lt;rec-number&gt;317&lt;/rec-number&gt;&lt;foreign-keys&gt;&lt;key app="EN" db-id="0wtrz5reafv20zepz5gxztdga5x9tzz2z22z" timestamp="1682521277"&gt;317&lt;/key&gt;&lt;/foreign-keys&gt;&lt;ref-type name="Journal Article"&gt;17&lt;/ref-type&gt;&lt;contributors&gt;&lt;authors&gt;&lt;author&gt;Gadhave, Kiran R&lt;/author&gt;&lt;author&gt;Finch, Paul&lt;/author&gt;&lt;author&gt;Gibson, Trevor M&lt;/author&gt;&lt;author&gt;Gange, Alan C&lt;/author&gt;&lt;/authors&gt;&lt;/contributors&gt;&lt;titles&gt;&lt;title&gt;Plant growth-promoting Bacillus suppress Brevicoryne brassicae field infestation and trigger density-dependent and density-independent natural enemy responses&lt;/title&gt;&lt;secondary-title&gt;Journal of Pest Science&lt;/secondary-title&gt;&lt;/titles&gt;&lt;periodical&gt;&lt;full-title&gt;Journal of Pest Science&lt;/full-title&gt;&lt;/periodical&gt;&lt;pages&gt;985-992&lt;/pages&gt;&lt;volume&gt;89&lt;/volume&gt;&lt;dates&gt;&lt;year&gt;2016&lt;/year&gt;&lt;/dates&gt;&lt;isbn&gt;1612-4758&lt;/isbn&gt;&lt;urls&gt;&lt;/urls&gt;&lt;/record&gt;&lt;/Cite&gt;&lt;Cite&gt;&lt;Author&gt;Pangesti&lt;/Author&gt;&lt;Year&gt;2013&lt;/Year&gt;&lt;RecNum&gt;342&lt;/RecNum&gt;&lt;record&gt;&lt;rec-number&gt;342&lt;/rec-number&gt;&lt;foreign-keys&gt;&lt;key app="EN" db-id="0wtrz5reafv20zepz5gxztdga5x9tzz2z22z" timestamp="1682199067"&gt;342&lt;/key&gt;&lt;/foreign-keys&gt;&lt;ref-type name="Journal Article"&gt;17&lt;/ref-type&gt;&lt;contributors&gt;&lt;authors&gt;&lt;author&gt;Pangesti, Nurmi&lt;/author&gt;&lt;author&gt;Pineda, Ana&lt;/author&gt;&lt;author&gt;Pieterse, Corné MJ&lt;/author&gt;&lt;author&gt;Dicke, Marcel&lt;/author&gt;&lt;author&gt;Van Loon, Joop JA&lt;/author&gt;&lt;/authors&gt;&lt;/contributors&gt;&lt;titles&gt;&lt;title&gt;Two-way plant mediated interactions between root-associated microbes and insects: from ecology to mechanisms&lt;/title&gt;&lt;secondary-title&gt;Frontiers in plant science&lt;/secondary-title&gt;&lt;/titles&gt;&lt;periodical&gt;&lt;full-title&gt;Frontiers in Plant Science&lt;/full-title&gt;&lt;/periodical&gt;&lt;pages&gt;414&lt;/pages&gt;&lt;volume&gt;4&lt;/volume&gt;&lt;dates&gt;&lt;year&gt;2013&lt;/year&gt;&lt;/dates&gt;&lt;isbn&gt;1664-462X&lt;/isbn&gt;&lt;urls&gt;&lt;/urls&gt;&lt;/record&gt;&lt;/Cite&gt;&lt;/EndNote&gt;</w:instrText>
        </w:r>
        <w:r w:rsidR="00D468A7" w:rsidRPr="00FA60C8" w:rsidDel="000C6C7C">
          <w:rPr>
            <w:rFonts w:ascii="Times New Roman" w:hAnsi="Times New Roman" w:cs="Times New Roman"/>
            <w:color w:val="000000" w:themeColor="text1"/>
            <w:sz w:val="24"/>
            <w:szCs w:val="24"/>
            <w:lang w:val="en-US"/>
          </w:rPr>
          <w:fldChar w:fldCharType="separate"/>
        </w:r>
        <w:r w:rsidR="00D468A7" w:rsidRPr="00FA60C8" w:rsidDel="000C6C7C">
          <w:rPr>
            <w:rFonts w:ascii="Times New Roman" w:hAnsi="Times New Roman" w:cs="Times New Roman"/>
            <w:color w:val="000000" w:themeColor="text1"/>
            <w:sz w:val="24"/>
            <w:szCs w:val="24"/>
            <w:lang w:val="en-US"/>
          </w:rPr>
          <w:t>(Gadhave et al., 2016; Pangesti et al., 2013)</w:t>
        </w:r>
        <w:r w:rsidR="00D468A7" w:rsidRPr="00FA60C8" w:rsidDel="000C6C7C">
          <w:rPr>
            <w:rFonts w:ascii="Times New Roman" w:hAnsi="Times New Roman" w:cs="Times New Roman"/>
            <w:color w:val="000000" w:themeColor="text1"/>
            <w:sz w:val="24"/>
            <w:szCs w:val="24"/>
            <w:lang w:val="en-US"/>
          </w:rPr>
          <w:fldChar w:fldCharType="end"/>
        </w:r>
        <w:r w:rsidR="00D468A7" w:rsidRPr="00FA60C8" w:rsidDel="000C6C7C">
          <w:rPr>
            <w:rFonts w:ascii="Times New Roman" w:hAnsi="Times New Roman" w:cs="Times New Roman"/>
            <w:color w:val="000000" w:themeColor="text1"/>
            <w:sz w:val="24"/>
            <w:szCs w:val="24"/>
            <w:lang w:val="en-US"/>
          </w:rPr>
          <w:t>.</w:t>
        </w:r>
      </w:moveFrom>
      <w:moveFromRangeEnd w:id="142"/>
    </w:p>
    <w:p w14:paraId="65FF8A6B" w14:textId="6AEFD463" w:rsidR="00E62E0F" w:rsidRPr="00FA60C8" w:rsidRDefault="000D0519" w:rsidP="00FA60C8">
      <w:pPr>
        <w:spacing w:after="0"/>
        <w:jc w:val="both"/>
        <w:rPr>
          <w:rFonts w:ascii="Times New Roman" w:hAnsi="Times New Roman" w:cs="Times New Roman"/>
          <w:color w:val="000000" w:themeColor="text1"/>
          <w:sz w:val="24"/>
          <w:szCs w:val="24"/>
          <w:lang w:val="en-US"/>
        </w:rPr>
      </w:pPr>
      <w:bookmarkStart w:id="144" w:name="_Hlk133418725"/>
      <w:r w:rsidRPr="00FA60C8">
        <w:rPr>
          <w:rFonts w:ascii="Times New Roman" w:hAnsi="Times New Roman" w:cs="Times New Roman"/>
          <w:color w:val="000000" w:themeColor="text1"/>
          <w:sz w:val="24"/>
          <w:szCs w:val="24"/>
          <w:lang w:val="en-US"/>
        </w:rPr>
        <w:t>As t</w:t>
      </w:r>
      <w:r w:rsidR="0014345E" w:rsidRPr="00FA60C8">
        <w:rPr>
          <w:rFonts w:ascii="Times New Roman" w:hAnsi="Times New Roman" w:cs="Times New Roman"/>
          <w:color w:val="000000" w:themeColor="text1"/>
          <w:sz w:val="24"/>
          <w:szCs w:val="24"/>
          <w:lang w:val="en-US"/>
        </w:rPr>
        <w:t xml:space="preserve">he </w:t>
      </w:r>
      <w:r w:rsidRPr="00FA60C8">
        <w:rPr>
          <w:rFonts w:ascii="Times New Roman" w:hAnsi="Times New Roman" w:cs="Times New Roman"/>
          <w:color w:val="000000" w:themeColor="text1"/>
          <w:sz w:val="24"/>
          <w:szCs w:val="24"/>
          <w:lang w:val="en-US"/>
        </w:rPr>
        <w:t xml:space="preserve">edible insect industry grows, so will the </w:t>
      </w:r>
      <w:r w:rsidR="00611A04" w:rsidRPr="00FA60C8">
        <w:rPr>
          <w:rFonts w:ascii="Times New Roman" w:hAnsi="Times New Roman" w:cs="Times New Roman"/>
          <w:color w:val="000000" w:themeColor="text1"/>
          <w:sz w:val="24"/>
          <w:szCs w:val="24"/>
          <w:lang w:val="en-US"/>
        </w:rPr>
        <w:t xml:space="preserve">amount </w:t>
      </w:r>
      <w:r w:rsidR="0014345E" w:rsidRPr="00FA60C8">
        <w:rPr>
          <w:rFonts w:ascii="Times New Roman" w:hAnsi="Times New Roman" w:cs="Times New Roman"/>
          <w:color w:val="000000" w:themeColor="text1"/>
          <w:sz w:val="24"/>
          <w:szCs w:val="24"/>
          <w:lang w:val="en-US"/>
        </w:rPr>
        <w:t xml:space="preserve">of </w:t>
      </w:r>
      <w:r w:rsidR="00611A04" w:rsidRPr="00FA60C8">
        <w:rPr>
          <w:rFonts w:ascii="Times New Roman" w:hAnsi="Times New Roman" w:cs="Times New Roman"/>
          <w:color w:val="000000" w:themeColor="text1"/>
          <w:sz w:val="24"/>
          <w:szCs w:val="24"/>
          <w:lang w:val="en-US"/>
        </w:rPr>
        <w:t>frass</w:t>
      </w:r>
      <w:ins w:id="145" w:author="Dicke, Marcel" w:date="2023-06-07T20:15:00Z">
        <w:r w:rsidR="00F85120">
          <w:rPr>
            <w:rFonts w:ascii="Times New Roman" w:hAnsi="Times New Roman" w:cs="Times New Roman"/>
            <w:color w:val="000000" w:themeColor="text1"/>
            <w:sz w:val="24"/>
            <w:szCs w:val="24"/>
            <w:lang w:val="en-US"/>
          </w:rPr>
          <w:t xml:space="preserve"> produced</w:t>
        </w:r>
      </w:ins>
      <w:r w:rsidR="00611A04" w:rsidRPr="00FA60C8">
        <w:rPr>
          <w:rFonts w:ascii="Times New Roman" w:hAnsi="Times New Roman" w:cs="Times New Roman"/>
          <w:color w:val="000000" w:themeColor="text1"/>
          <w:sz w:val="24"/>
          <w:szCs w:val="24"/>
          <w:lang w:val="en-US"/>
        </w:rPr>
        <w:t xml:space="preserve"> </w:t>
      </w:r>
      <w:r w:rsidR="00225348" w:rsidRPr="00FA60C8">
        <w:rPr>
          <w:rFonts w:ascii="Times New Roman" w:hAnsi="Times New Roman" w:cs="Times New Roman"/>
          <w:color w:val="000000" w:themeColor="text1"/>
          <w:sz w:val="24"/>
          <w:szCs w:val="24"/>
          <w:lang w:val="en-US"/>
        </w:rPr>
        <w:fldChar w:fldCharType="begin">
          <w:fldData xml:space="preserve">PEVuZE5vdGU+PENpdGU+PEF1dGhvcj5Qb3ZlZGE8L0F1dGhvcj48WWVhcj4yMDIxPC9ZZWFyPjxS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=
</w:fldData>
        </w:fldChar>
      </w:r>
      <w:r w:rsidRPr="00FA60C8">
        <w:rPr>
          <w:rFonts w:ascii="Times New Roman" w:hAnsi="Times New Roman" w:cs="Times New Roman"/>
          <w:color w:val="000000" w:themeColor="text1"/>
          <w:sz w:val="24"/>
          <w:szCs w:val="24"/>
          <w:lang w:val="en-US"/>
        </w:rPr>
        <w:instrText xml:space="preserve"> ADDIN EN.CITE </w:instrText>
      </w:r>
      <w:r w:rsidRPr="00FA60C8">
        <w:rPr>
          <w:rFonts w:ascii="Times New Roman" w:hAnsi="Times New Roman" w:cs="Times New Roman"/>
          <w:color w:val="000000" w:themeColor="text1"/>
          <w:sz w:val="24"/>
          <w:szCs w:val="24"/>
          <w:lang w:val="en-US"/>
        </w:rPr>
        <w:fldChar w:fldCharType="begin">
          <w:fldData xml:space="preserve">PEVuZE5vdGU+PENpdGU+PEF1dGhvcj5Qb3ZlZGE8L0F1dGhvcj48WWVhcj4yMDIxPC9ZZWFyPjxS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=
</w:fldData>
        </w:fldChar>
      </w:r>
      <w:r w:rsidRPr="00FA60C8">
        <w:rPr>
          <w:rFonts w:ascii="Times New Roman" w:hAnsi="Times New Roman" w:cs="Times New Roman"/>
          <w:color w:val="000000" w:themeColor="text1"/>
          <w:sz w:val="24"/>
          <w:szCs w:val="24"/>
          <w:lang w:val="en-US"/>
        </w:rPr>
        <w:instrText xml:space="preserve"> ADDIN EN.CITE.DATA </w:instrText>
      </w:r>
      <w:r w:rsidRPr="00FA60C8">
        <w:rPr>
          <w:rFonts w:ascii="Times New Roman" w:hAnsi="Times New Roman" w:cs="Times New Roman"/>
          <w:color w:val="000000" w:themeColor="text1"/>
          <w:sz w:val="24"/>
          <w:szCs w:val="24"/>
          <w:lang w:val="en-US"/>
        </w:rPr>
      </w:r>
      <w:r w:rsidRPr="00FA60C8">
        <w:rPr>
          <w:rFonts w:ascii="Times New Roman" w:hAnsi="Times New Roman" w:cs="Times New Roman"/>
          <w:color w:val="000000" w:themeColor="text1"/>
          <w:sz w:val="24"/>
          <w:szCs w:val="24"/>
          <w:lang w:val="en-US"/>
        </w:rPr>
        <w:fldChar w:fldCharType="end"/>
      </w:r>
      <w:r w:rsidR="00225348" w:rsidRPr="00FA60C8">
        <w:rPr>
          <w:rFonts w:ascii="Times New Roman" w:hAnsi="Times New Roman" w:cs="Times New Roman"/>
          <w:color w:val="000000" w:themeColor="text1"/>
          <w:sz w:val="24"/>
          <w:szCs w:val="24"/>
          <w:lang w:val="en-US"/>
        </w:rPr>
      </w:r>
      <w:r w:rsidR="00225348" w:rsidRPr="00FA60C8">
        <w:rPr>
          <w:rFonts w:ascii="Times New Roman" w:hAnsi="Times New Roman" w:cs="Times New Roman"/>
          <w:color w:val="000000" w:themeColor="text1"/>
          <w:sz w:val="24"/>
          <w:szCs w:val="24"/>
          <w:lang w:val="en-US"/>
        </w:rPr>
        <w:fldChar w:fldCharType="separate"/>
      </w:r>
      <w:r w:rsidRPr="00FA60C8">
        <w:rPr>
          <w:rFonts w:ascii="Times New Roman" w:hAnsi="Times New Roman" w:cs="Times New Roman"/>
          <w:noProof/>
          <w:color w:val="000000" w:themeColor="text1"/>
          <w:sz w:val="24"/>
          <w:szCs w:val="24"/>
          <w:lang w:val="en-US"/>
        </w:rPr>
        <w:t>(Chia et al., 2019; Houben et al., 2020; Poveda, 2021; Salomone et al., 2017)</w:t>
      </w:r>
      <w:r w:rsidR="00225348" w:rsidRPr="00FA60C8">
        <w:rPr>
          <w:rFonts w:ascii="Times New Roman" w:hAnsi="Times New Roman" w:cs="Times New Roman"/>
          <w:color w:val="000000" w:themeColor="text1"/>
          <w:sz w:val="24"/>
          <w:szCs w:val="24"/>
          <w:lang w:val="en-US"/>
        </w:rPr>
        <w:fldChar w:fldCharType="end"/>
      </w:r>
      <w:r w:rsidR="0014345E" w:rsidRPr="00FA60C8">
        <w:rPr>
          <w:rFonts w:ascii="Times New Roman" w:hAnsi="Times New Roman" w:cs="Times New Roman"/>
          <w:color w:val="000000" w:themeColor="text1"/>
          <w:sz w:val="24"/>
          <w:szCs w:val="24"/>
          <w:lang w:val="en-US"/>
        </w:rPr>
        <w:t xml:space="preserve">. </w:t>
      </w:r>
      <w:r w:rsidR="00582B76" w:rsidRPr="00FA60C8">
        <w:rPr>
          <w:rFonts w:ascii="Times New Roman" w:hAnsi="Times New Roman" w:cs="Times New Roman"/>
          <w:color w:val="000000" w:themeColor="text1"/>
          <w:sz w:val="24"/>
          <w:szCs w:val="24"/>
          <w:lang w:val="en-US"/>
        </w:rPr>
        <w:t>Following</w:t>
      </w:r>
      <w:r w:rsidR="00225348" w:rsidRPr="00FA60C8">
        <w:rPr>
          <w:rFonts w:ascii="Times New Roman" w:hAnsi="Times New Roman" w:cs="Times New Roman"/>
          <w:color w:val="000000" w:themeColor="text1"/>
          <w:sz w:val="24"/>
          <w:szCs w:val="24"/>
          <w:lang w:val="en-US"/>
        </w:rPr>
        <w:t xml:space="preserve"> </w:t>
      </w:r>
      <w:r w:rsidR="00582B76" w:rsidRPr="00FA60C8">
        <w:rPr>
          <w:rFonts w:ascii="Times New Roman" w:hAnsi="Times New Roman" w:cs="Times New Roman"/>
          <w:color w:val="000000" w:themeColor="text1"/>
          <w:sz w:val="24"/>
          <w:szCs w:val="24"/>
          <w:lang w:val="en-US"/>
        </w:rPr>
        <w:t xml:space="preserve">the rapid growth of the edible insect industry and </w:t>
      </w:r>
      <w:del w:id="146" w:author="Joop van Loon" w:date="2023-06-20T12:35:00Z">
        <w:r w:rsidR="008E29CB" w:rsidRPr="00FA60C8" w:rsidDel="0040723B">
          <w:rPr>
            <w:rFonts w:ascii="Times New Roman" w:hAnsi="Times New Roman" w:cs="Times New Roman"/>
            <w:color w:val="000000" w:themeColor="text1"/>
            <w:sz w:val="24"/>
            <w:szCs w:val="24"/>
            <w:lang w:val="en-US"/>
          </w:rPr>
          <w:delText xml:space="preserve">frass's </w:delText>
        </w:r>
      </w:del>
      <w:ins w:id="147" w:author="Joop van Loon" w:date="2023-06-20T12:35:00Z">
        <w:r w:rsidR="0040723B">
          <w:rPr>
            <w:rFonts w:ascii="Times New Roman" w:hAnsi="Times New Roman" w:cs="Times New Roman"/>
            <w:color w:val="000000" w:themeColor="text1"/>
            <w:sz w:val="24"/>
            <w:szCs w:val="24"/>
            <w:lang w:val="en-US"/>
          </w:rPr>
          <w:t xml:space="preserve">the </w:t>
        </w:r>
      </w:ins>
      <w:r w:rsidR="008E29CB" w:rsidRPr="00FA60C8">
        <w:rPr>
          <w:rFonts w:ascii="Times New Roman" w:hAnsi="Times New Roman" w:cs="Times New Roman"/>
          <w:color w:val="000000" w:themeColor="text1"/>
          <w:sz w:val="24"/>
          <w:szCs w:val="24"/>
          <w:lang w:val="en-US"/>
        </w:rPr>
        <w:t xml:space="preserve">potential </w:t>
      </w:r>
      <w:ins w:id="148" w:author="Joop van Loon" w:date="2023-06-20T12:35:00Z">
        <w:r w:rsidR="0040723B">
          <w:rPr>
            <w:rFonts w:ascii="Times New Roman" w:hAnsi="Times New Roman" w:cs="Times New Roman"/>
            <w:color w:val="000000" w:themeColor="text1"/>
            <w:sz w:val="24"/>
            <w:szCs w:val="24"/>
            <w:lang w:val="en-US"/>
          </w:rPr>
          <w:t xml:space="preserve">of frass </w:t>
        </w:r>
      </w:ins>
      <w:r w:rsidR="008E29CB" w:rsidRPr="00FA60C8">
        <w:rPr>
          <w:rFonts w:ascii="Times New Roman" w:hAnsi="Times New Roman" w:cs="Times New Roman"/>
          <w:color w:val="000000" w:themeColor="text1"/>
          <w:sz w:val="24"/>
          <w:szCs w:val="24"/>
          <w:lang w:val="en-US"/>
        </w:rPr>
        <w:t xml:space="preserve">as a viable </w:t>
      </w:r>
      <w:r w:rsidRPr="00FA60C8">
        <w:rPr>
          <w:rFonts w:ascii="Times New Roman" w:hAnsi="Times New Roman" w:cs="Times New Roman"/>
          <w:color w:val="000000" w:themeColor="text1"/>
          <w:sz w:val="24"/>
          <w:szCs w:val="24"/>
          <w:lang w:val="en-US"/>
        </w:rPr>
        <w:t xml:space="preserve">fertiliser </w:t>
      </w:r>
      <w:r w:rsidR="008E29CB" w:rsidRPr="00FA60C8">
        <w:rPr>
          <w:rFonts w:ascii="Times New Roman" w:hAnsi="Times New Roman" w:cs="Times New Roman"/>
          <w:color w:val="000000" w:themeColor="text1"/>
          <w:sz w:val="24"/>
          <w:szCs w:val="24"/>
          <w:lang w:val="en-US"/>
        </w:rPr>
        <w:t xml:space="preserve">and its contribution to the circular economy, the European Commission has enacted legislation (Regulation (EU) 2021/1925) to regulate its production and </w:t>
      </w:r>
      <w:r w:rsidR="00611A04" w:rsidRPr="00FA60C8">
        <w:rPr>
          <w:rFonts w:ascii="Times New Roman" w:hAnsi="Times New Roman" w:cs="Times New Roman"/>
          <w:color w:val="000000" w:themeColor="text1"/>
          <w:sz w:val="24"/>
          <w:szCs w:val="24"/>
          <w:lang w:val="en-US"/>
        </w:rPr>
        <w:t>use</w:t>
      </w:r>
      <w:r w:rsidR="008E29CB"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Analyses of frass produced by BSF larvae</w:t>
      </w:r>
      <w:r w:rsidR="00A00541">
        <w:rPr>
          <w:rFonts w:ascii="Times New Roman" w:hAnsi="Times New Roman" w:cs="Times New Roman"/>
          <w:color w:val="000000" w:themeColor="text1"/>
          <w:sz w:val="24"/>
          <w:szCs w:val="24"/>
          <w:lang w:val="en-US"/>
        </w:rPr>
        <w:t xml:space="preserve"> (</w:t>
      </w:r>
      <w:r w:rsidR="00A00541" w:rsidRPr="00FA60C8">
        <w:rPr>
          <w:rFonts w:ascii="Times New Roman" w:hAnsi="Times New Roman" w:cs="Times New Roman"/>
          <w:color w:val="000000" w:themeColor="text1"/>
          <w:sz w:val="24"/>
          <w:szCs w:val="24"/>
          <w:lang w:val="en-US"/>
        </w:rPr>
        <w:t>BSFF</w:t>
      </w:r>
      <w:r w:rsidR="00A00541">
        <w:rPr>
          <w:rFonts w:ascii="Times New Roman" w:hAnsi="Times New Roman" w:cs="Times New Roman"/>
          <w:color w:val="000000" w:themeColor="text1"/>
          <w:sz w:val="24"/>
          <w:szCs w:val="24"/>
          <w:lang w:val="en-US"/>
        </w:rPr>
        <w:t>)</w:t>
      </w:r>
      <w:r w:rsidR="003A2A3B" w:rsidRPr="00FA60C8">
        <w:rPr>
          <w:rFonts w:ascii="Times New Roman" w:hAnsi="Times New Roman" w:cs="Times New Roman"/>
          <w:color w:val="000000" w:themeColor="text1"/>
          <w:sz w:val="24"/>
          <w:szCs w:val="24"/>
          <w:lang w:val="en-US"/>
        </w:rPr>
        <w:t xml:space="preserve"> fed various food leftovers indicate that it ranges in total N content from 0.6 to 4.8 %, in total </w:t>
      </w:r>
      <w:r w:rsidR="00A00541">
        <w:rPr>
          <w:rFonts w:ascii="Times New Roman" w:hAnsi="Times New Roman" w:cs="Times New Roman"/>
          <w:color w:val="000000" w:themeColor="text1"/>
          <w:sz w:val="24"/>
          <w:szCs w:val="24"/>
          <w:lang w:val="en-US"/>
        </w:rPr>
        <w:t>phosphorus (</w:t>
      </w:r>
      <w:r w:rsidR="003A2A3B" w:rsidRPr="00FA60C8">
        <w:rPr>
          <w:rFonts w:ascii="Times New Roman" w:hAnsi="Times New Roman" w:cs="Times New Roman"/>
          <w:color w:val="000000" w:themeColor="text1"/>
          <w:sz w:val="24"/>
          <w:szCs w:val="24"/>
          <w:lang w:val="en-US"/>
        </w:rPr>
        <w:t>P</w:t>
      </w:r>
      <w:r w:rsidR="00A00541">
        <w:rPr>
          <w:rFonts w:ascii="Times New Roman" w:hAnsi="Times New Roman" w:cs="Times New Roman"/>
          <w:color w:val="000000" w:themeColor="text1"/>
          <w:sz w:val="24"/>
          <w:szCs w:val="24"/>
          <w:lang w:val="en-US"/>
        </w:rPr>
        <w:t>)</w:t>
      </w:r>
      <w:r w:rsidR="003A2A3B" w:rsidRPr="00FA60C8">
        <w:rPr>
          <w:rFonts w:ascii="Times New Roman" w:hAnsi="Times New Roman" w:cs="Times New Roman"/>
          <w:color w:val="000000" w:themeColor="text1"/>
          <w:sz w:val="24"/>
          <w:szCs w:val="24"/>
          <w:lang w:val="en-US"/>
        </w:rPr>
        <w:t xml:space="preserve"> content from 0.1 to 2.5 %, and in </w:t>
      </w:r>
      <w:r w:rsidR="00A00541">
        <w:rPr>
          <w:rFonts w:ascii="Times New Roman" w:hAnsi="Times New Roman" w:cs="Times New Roman"/>
          <w:color w:val="000000" w:themeColor="text1"/>
          <w:sz w:val="24"/>
          <w:szCs w:val="24"/>
          <w:lang w:val="en-US"/>
        </w:rPr>
        <w:t>potassium (</w:t>
      </w:r>
      <w:r w:rsidR="003A2A3B" w:rsidRPr="00FA60C8">
        <w:rPr>
          <w:rFonts w:ascii="Times New Roman" w:hAnsi="Times New Roman" w:cs="Times New Roman"/>
          <w:color w:val="000000" w:themeColor="text1"/>
          <w:sz w:val="24"/>
          <w:szCs w:val="24"/>
          <w:lang w:val="en-US"/>
        </w:rPr>
        <w:t>K</w:t>
      </w:r>
      <w:r w:rsidR="00A00541">
        <w:rPr>
          <w:rFonts w:ascii="Times New Roman" w:hAnsi="Times New Roman" w:cs="Times New Roman"/>
          <w:color w:val="000000" w:themeColor="text1"/>
          <w:sz w:val="24"/>
          <w:szCs w:val="24"/>
          <w:lang w:val="en-US"/>
        </w:rPr>
        <w:t>)</w:t>
      </w:r>
      <w:r w:rsidR="003A2A3B" w:rsidRPr="00FA60C8">
        <w:rPr>
          <w:rFonts w:ascii="Times New Roman" w:hAnsi="Times New Roman" w:cs="Times New Roman"/>
          <w:color w:val="000000" w:themeColor="text1"/>
          <w:sz w:val="24"/>
          <w:szCs w:val="24"/>
          <w:lang w:val="en-US"/>
        </w:rPr>
        <w:t xml:space="preserve"> content from 0.1 to 2.1%, as well as </w:t>
      </w:r>
      <w:ins w:id="149" w:author="Joop van Loon" w:date="2023-06-20T12:36:00Z">
        <w:r w:rsidR="0040723B">
          <w:rPr>
            <w:rFonts w:ascii="Times New Roman" w:hAnsi="Times New Roman" w:cs="Times New Roman"/>
            <w:color w:val="000000" w:themeColor="text1"/>
            <w:sz w:val="24"/>
            <w:szCs w:val="24"/>
            <w:lang w:val="en-US"/>
          </w:rPr>
          <w:t xml:space="preserve">providing </w:t>
        </w:r>
      </w:ins>
      <w:r w:rsidR="003A2A3B" w:rsidRPr="00FA60C8">
        <w:rPr>
          <w:rFonts w:ascii="Times New Roman" w:hAnsi="Times New Roman" w:cs="Times New Roman"/>
          <w:color w:val="000000" w:themeColor="text1"/>
          <w:sz w:val="24"/>
          <w:szCs w:val="24"/>
          <w:lang w:val="en-US"/>
        </w:rPr>
        <w:t xml:space="preserve">trace minerals and beneficial microorganisms </w:t>
      </w:r>
      <w:r w:rsidR="003A2A3B" w:rsidRPr="00FA60C8">
        <w:rPr>
          <w:rFonts w:ascii="Times New Roman" w:hAnsi="Times New Roman" w:cs="Times New Roman"/>
          <w:color w:val="000000" w:themeColor="text1"/>
          <w:sz w:val="24"/>
          <w:szCs w:val="24"/>
          <w:lang w:val="en-US"/>
        </w:rPr>
        <w:fldChar w:fldCharType="begin">
          <w:fldData xml:space="preserve">PEVuZE5vdGU+PENpdGU+PEF1dGhvcj5CYXNyaTwvQXV0aG9yPjxZZWFyPjIwMjI8L1llYXI+PFJl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</w:fldData>
        </w:fldChar>
      </w:r>
      <w:r w:rsidR="003A2A3B" w:rsidRPr="00FA60C8">
        <w:rPr>
          <w:rFonts w:ascii="Times New Roman" w:hAnsi="Times New Roman" w:cs="Times New Roman"/>
          <w:color w:val="000000" w:themeColor="text1"/>
          <w:sz w:val="24"/>
          <w:szCs w:val="24"/>
          <w:lang w:val="en-US"/>
        </w:rPr>
        <w:instrText xml:space="preserve"> ADDIN EN.CITE </w:instrText>
      </w:r>
      <w:r w:rsidR="003A2A3B" w:rsidRPr="00FA60C8">
        <w:rPr>
          <w:rFonts w:ascii="Times New Roman" w:hAnsi="Times New Roman" w:cs="Times New Roman"/>
          <w:color w:val="000000" w:themeColor="text1"/>
          <w:sz w:val="24"/>
          <w:szCs w:val="24"/>
          <w:lang w:val="en-US"/>
        </w:rPr>
        <w:fldChar w:fldCharType="begin">
          <w:fldData xml:space="preserve">PEVuZE5vdGU+PENpdGU+PEF1dGhvcj5CYXNyaTwvQXV0aG9yPjxZZWFyPjIwMjI8L1llYXI+PFJl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</w:fldData>
        </w:fldChar>
      </w:r>
      <w:r w:rsidR="003A2A3B" w:rsidRPr="00FA60C8">
        <w:rPr>
          <w:rFonts w:ascii="Times New Roman" w:hAnsi="Times New Roman" w:cs="Times New Roman"/>
          <w:color w:val="000000" w:themeColor="text1"/>
          <w:sz w:val="24"/>
          <w:szCs w:val="24"/>
          <w:lang w:val="en-US"/>
        </w:rPr>
        <w:instrText xml:space="preserve"> ADDIN EN.CITE.DATA </w:instrText>
      </w:r>
      <w:r w:rsidR="003A2A3B" w:rsidRPr="00FA60C8">
        <w:rPr>
          <w:rFonts w:ascii="Times New Roman" w:hAnsi="Times New Roman" w:cs="Times New Roman"/>
          <w:color w:val="000000" w:themeColor="text1"/>
          <w:sz w:val="24"/>
          <w:szCs w:val="24"/>
          <w:lang w:val="en-US"/>
        </w:rPr>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r>
      <w:r w:rsidR="003A2A3B" w:rsidRPr="00FA60C8">
        <w:rPr>
          <w:rFonts w:ascii="Times New Roman" w:hAnsi="Times New Roman" w:cs="Times New Roman"/>
          <w:color w:val="000000" w:themeColor="text1"/>
          <w:sz w:val="24"/>
          <w:szCs w:val="24"/>
          <w:lang w:val="en-US"/>
        </w:rPr>
        <w:fldChar w:fldCharType="separate"/>
      </w:r>
      <w:r w:rsidR="003A2A3B" w:rsidRPr="00FA60C8">
        <w:rPr>
          <w:rFonts w:ascii="Times New Roman" w:hAnsi="Times New Roman" w:cs="Times New Roman"/>
          <w:color w:val="000000" w:themeColor="text1"/>
          <w:sz w:val="24"/>
          <w:szCs w:val="24"/>
          <w:lang w:val="en-US"/>
        </w:rPr>
        <w:t>(Basri et al., 2022; Choi &amp; Hassanzadeh, 2019; Poveda, 2021)</w:t>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t>. Mealworm frass</w:t>
      </w:r>
      <w:r w:rsidR="00A00541">
        <w:rPr>
          <w:rFonts w:ascii="Times New Roman" w:hAnsi="Times New Roman" w:cs="Times New Roman"/>
          <w:color w:val="000000" w:themeColor="text1"/>
          <w:sz w:val="24"/>
          <w:szCs w:val="24"/>
          <w:lang w:val="en-US"/>
        </w:rPr>
        <w:t xml:space="preserve"> (MWF)</w:t>
      </w:r>
      <w:r w:rsidR="003A2A3B" w:rsidRPr="00FA60C8">
        <w:rPr>
          <w:rFonts w:ascii="Times New Roman" w:hAnsi="Times New Roman" w:cs="Times New Roman"/>
          <w:color w:val="000000" w:themeColor="text1"/>
          <w:sz w:val="24"/>
          <w:szCs w:val="24"/>
          <w:lang w:val="en-US"/>
        </w:rPr>
        <w:t xml:space="preserve">, on the other hand, ranges in total </w:t>
      </w:r>
      <w:r w:rsidR="00A00541">
        <w:rPr>
          <w:rFonts w:ascii="Times New Roman" w:hAnsi="Times New Roman" w:cs="Times New Roman"/>
          <w:color w:val="000000" w:themeColor="text1"/>
          <w:sz w:val="24"/>
          <w:szCs w:val="24"/>
          <w:lang w:val="en-US"/>
        </w:rPr>
        <w:t>N</w:t>
      </w:r>
      <w:r w:rsidR="00A00541"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 xml:space="preserve">content from 2.7 to 7.8%, </w:t>
      </w:r>
      <w:ins w:id="150" w:author="Joop van Loon" w:date="2023-06-20T12:36:00Z">
        <w:r w:rsidR="0040723B">
          <w:rPr>
            <w:rFonts w:ascii="Times New Roman" w:hAnsi="Times New Roman" w:cs="Times New Roman"/>
            <w:color w:val="000000" w:themeColor="text1"/>
            <w:sz w:val="24"/>
            <w:szCs w:val="24"/>
            <w:lang w:val="en-US"/>
          </w:rPr>
          <w:t xml:space="preserve">total </w:t>
        </w:r>
      </w:ins>
      <w:r w:rsidR="00A00541">
        <w:rPr>
          <w:rFonts w:ascii="Times New Roman" w:hAnsi="Times New Roman" w:cs="Times New Roman"/>
          <w:color w:val="000000" w:themeColor="text1"/>
          <w:sz w:val="24"/>
          <w:szCs w:val="24"/>
          <w:lang w:val="en-US"/>
        </w:rPr>
        <w:t>P</w:t>
      </w:r>
      <w:r w:rsidR="00A00541"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 xml:space="preserve">from 1.0 to 1.5% and total </w:t>
      </w:r>
      <w:r w:rsidR="00A00541">
        <w:rPr>
          <w:rFonts w:ascii="Times New Roman" w:hAnsi="Times New Roman" w:cs="Times New Roman"/>
          <w:color w:val="000000" w:themeColor="text1"/>
          <w:sz w:val="24"/>
          <w:szCs w:val="24"/>
          <w:lang w:val="en-US"/>
        </w:rPr>
        <w:t>K</w:t>
      </w:r>
      <w:r w:rsidR="00A00541"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 xml:space="preserve">from 1.2 to 2.0%. It also contains calcium, magnesium, and micronutrients </w:t>
      </w:r>
      <w:r w:rsidR="003A2A3B" w:rsidRPr="00FA60C8">
        <w:rPr>
          <w:rFonts w:ascii="Times New Roman" w:hAnsi="Times New Roman" w:cs="Times New Roman"/>
          <w:color w:val="000000" w:themeColor="text1"/>
          <w:sz w:val="24"/>
          <w:szCs w:val="24"/>
          <w:lang w:val="en-US"/>
        </w:rPr>
        <w:fldChar w:fldCharType="begin"/>
      </w:r>
      <w:r w:rsidR="003A2A3B" w:rsidRPr="00FA60C8">
        <w:rPr>
          <w:rFonts w:ascii="Times New Roman" w:hAnsi="Times New Roman" w:cs="Times New Roman"/>
          <w:color w:val="000000" w:themeColor="text1"/>
          <w:sz w:val="24"/>
          <w:szCs w:val="24"/>
          <w:lang w:val="en-US"/>
        </w:rPr>
        <w:instrText xml:space="preserve"> ADDIN EN.CITE &lt;EndNote&gt;&lt;Cite&gt;&lt;Author&gt;Poveda&lt;/Author&gt;&lt;Year&gt;2019&lt;/Year&gt;&lt;RecNum&gt;55&lt;/RecNum&gt;&lt;DisplayText&gt;(Poveda et al., 2019)&lt;/DisplayText&gt;&lt;record&gt;&lt;rec-number&gt;55&lt;/rec-number&gt;&lt;foreign-keys&gt;&lt;key app="EN" db-id="0wtrz5reafv20zepz5gxztdga5x9tzz2z22z" timestamp="1671024659" guid="48e54827-f9df-405e-9eb2-4078ea709f4b"&gt;55&lt;/key&gt;&lt;/foreign-keys&gt;&lt;ref-type name="Journal Article"&gt;17&lt;/ref-type&gt;&lt;contributors&gt;&lt;authors&gt;&lt;author&gt;Poveda, J.&lt;/author&gt;&lt;author&gt;Jiménez-Gómez, A.&lt;/author&gt;&lt;author&gt;Saati-Santamaría, Z.&lt;/author&gt;&lt;author&gt;Usategui-Martín, R.&lt;/author&gt;&lt;author&gt;Rivas, R.&lt;/author&gt;&lt;author&gt;García-Fraile, P.&lt;/author&gt;&lt;/authors&gt;&lt;/contributors&gt;&lt;titles&gt;&lt;title&gt;Mealworm frass as a potential biofertilizer and abiotic stress tolerance-inductor in plants&lt;/title&gt;&lt;secondary-title&gt;Applied Soil Ecology&lt;/secondary-title&gt;&lt;/titles&gt;&lt;periodical&gt;&lt;full-title&gt;Applied Soil Ecology&lt;/full-title&gt;&lt;/periodical&gt;&lt;pages&gt;110-122&lt;/pages&gt;&lt;volume&gt;142&lt;/volume&gt;&lt;dates&gt;&lt;year&gt;2019&lt;/year&gt;&lt;pub-dates&gt;&lt;date&gt;2019/10/01/&lt;/date&gt;&lt;/pub-dates&gt;&lt;/dates&gt;&lt;isbn&gt;0929-1393&lt;/isbn&gt;&lt;urls&gt;&lt;related-urls&gt;&lt;url&gt;https://www.sciencedirect.com/science/article/pii/S0929139319300691&lt;/url&gt;&lt;/related-urls&gt;&lt;/urls&gt;&lt;electronic-resource-num&gt;https://doi.org/10.1016/j.apsoil.2019.04.016&lt;/electronic-resource-num&gt;&lt;/record&gt;&lt;/Cite&gt;&lt;/EndNote&gt;</w:instrText>
      </w:r>
      <w:r w:rsidR="003A2A3B" w:rsidRPr="00FA60C8">
        <w:rPr>
          <w:rFonts w:ascii="Times New Roman" w:hAnsi="Times New Roman" w:cs="Times New Roman"/>
          <w:color w:val="000000" w:themeColor="text1"/>
          <w:sz w:val="24"/>
          <w:szCs w:val="24"/>
          <w:lang w:val="en-US"/>
        </w:rPr>
        <w:fldChar w:fldCharType="separate"/>
      </w:r>
      <w:r w:rsidR="003A2A3B" w:rsidRPr="00FA60C8">
        <w:rPr>
          <w:rFonts w:ascii="Times New Roman" w:hAnsi="Times New Roman" w:cs="Times New Roman"/>
          <w:color w:val="000000" w:themeColor="text1"/>
          <w:sz w:val="24"/>
          <w:szCs w:val="24"/>
          <w:lang w:val="en-US"/>
        </w:rPr>
        <w:t>(Poveda et al., 2019)</w:t>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t>. Moreover, BSF</w:t>
      </w:r>
      <w:r w:rsidR="001339B2" w:rsidRPr="00FA60C8">
        <w:rPr>
          <w:rFonts w:ascii="Times New Roman" w:hAnsi="Times New Roman" w:cs="Times New Roman"/>
          <w:color w:val="000000" w:themeColor="text1"/>
          <w:sz w:val="24"/>
          <w:szCs w:val="24"/>
          <w:lang w:val="en-US"/>
        </w:rPr>
        <w:t>F</w:t>
      </w:r>
      <w:r w:rsidR="003A2A3B" w:rsidRPr="00FA60C8">
        <w:rPr>
          <w:rFonts w:ascii="Times New Roman" w:hAnsi="Times New Roman" w:cs="Times New Roman"/>
          <w:color w:val="000000" w:themeColor="text1"/>
          <w:sz w:val="24"/>
          <w:szCs w:val="24"/>
          <w:lang w:val="en-US"/>
        </w:rPr>
        <w:t xml:space="preserve"> and </w:t>
      </w:r>
      <w:r w:rsidR="001339B2" w:rsidRPr="00FA60C8">
        <w:rPr>
          <w:rFonts w:ascii="Times New Roman" w:hAnsi="Times New Roman" w:cs="Times New Roman"/>
          <w:color w:val="000000" w:themeColor="text1"/>
          <w:sz w:val="24"/>
          <w:szCs w:val="24"/>
          <w:lang w:val="en-US"/>
        </w:rPr>
        <w:t>MWF</w:t>
      </w:r>
      <w:r w:rsidR="003A2A3B" w:rsidRPr="00FA60C8">
        <w:rPr>
          <w:rFonts w:ascii="Times New Roman" w:hAnsi="Times New Roman" w:cs="Times New Roman"/>
          <w:color w:val="000000" w:themeColor="text1"/>
          <w:sz w:val="24"/>
          <w:szCs w:val="24"/>
          <w:lang w:val="en-US"/>
        </w:rPr>
        <w:t xml:space="preserve"> contain chitin, which can enhance </w:t>
      </w:r>
      <w:ins w:id="151" w:author="Joop van Loon" w:date="2023-06-20T13:36:00Z">
        <w:r w:rsidR="0047447E">
          <w:rPr>
            <w:rFonts w:ascii="Times New Roman" w:hAnsi="Times New Roman" w:cs="Times New Roman"/>
            <w:color w:val="000000" w:themeColor="text1"/>
            <w:sz w:val="24"/>
            <w:szCs w:val="24"/>
            <w:lang w:val="en-US"/>
          </w:rPr>
          <w:t xml:space="preserve">the abundance of </w:t>
        </w:r>
      </w:ins>
      <w:r w:rsidR="003A2A3B" w:rsidRPr="00FA60C8">
        <w:rPr>
          <w:rFonts w:ascii="Times New Roman" w:hAnsi="Times New Roman" w:cs="Times New Roman"/>
          <w:color w:val="000000" w:themeColor="text1"/>
          <w:sz w:val="24"/>
          <w:szCs w:val="24"/>
          <w:lang w:val="en-US"/>
        </w:rPr>
        <w:t xml:space="preserve">soil microbiota and generate antimicrobial peptides that serve as a plant's defence barrier </w:t>
      </w:r>
      <w:r w:rsidR="003A2A3B" w:rsidRPr="00FA60C8">
        <w:rPr>
          <w:rFonts w:ascii="Times New Roman" w:hAnsi="Times New Roman" w:cs="Times New Roman"/>
          <w:color w:val="000000" w:themeColor="text1"/>
          <w:sz w:val="24"/>
          <w:szCs w:val="24"/>
          <w:lang w:val="en-US"/>
        </w:rPr>
        <w:fldChar w:fldCharType="begin">
          <w:fldData xml:space="preserve">PEVuZE5vdGU+PENpdGU+PEF1dGhvcj5DaG9pPC9BdXRob3I+PFllYXI+MjAxOTwvWWVhcj48UmVj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</w:fldData>
        </w:fldChar>
      </w:r>
      <w:r w:rsidR="003A2A3B" w:rsidRPr="00FA60C8">
        <w:rPr>
          <w:rFonts w:ascii="Times New Roman" w:hAnsi="Times New Roman" w:cs="Times New Roman"/>
          <w:color w:val="000000" w:themeColor="text1"/>
          <w:sz w:val="24"/>
          <w:szCs w:val="24"/>
          <w:lang w:val="en-US"/>
        </w:rPr>
        <w:instrText xml:space="preserve"> ADDIN EN.CITE </w:instrText>
      </w:r>
      <w:r w:rsidR="003A2A3B" w:rsidRPr="00FA60C8">
        <w:rPr>
          <w:rFonts w:ascii="Times New Roman" w:hAnsi="Times New Roman" w:cs="Times New Roman"/>
          <w:color w:val="000000" w:themeColor="text1"/>
          <w:sz w:val="24"/>
          <w:szCs w:val="24"/>
          <w:lang w:val="en-US"/>
        </w:rPr>
        <w:fldChar w:fldCharType="begin">
          <w:fldData xml:space="preserve">PEVuZE5vdGU+PENpdGU+PEF1dGhvcj5DaG9pPC9BdXRob3I+PFllYXI+MjAxOTwvWWVhcj48UmVj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</w:fldData>
        </w:fldChar>
      </w:r>
      <w:r w:rsidR="003A2A3B" w:rsidRPr="00FA60C8">
        <w:rPr>
          <w:rFonts w:ascii="Times New Roman" w:hAnsi="Times New Roman" w:cs="Times New Roman"/>
          <w:color w:val="000000" w:themeColor="text1"/>
          <w:sz w:val="24"/>
          <w:szCs w:val="24"/>
          <w:lang w:val="en-US"/>
        </w:rPr>
        <w:instrText xml:space="preserve"> ADDIN EN.CITE.DATA </w:instrText>
      </w:r>
      <w:r w:rsidR="003A2A3B" w:rsidRPr="00FA60C8">
        <w:rPr>
          <w:rFonts w:ascii="Times New Roman" w:hAnsi="Times New Roman" w:cs="Times New Roman"/>
          <w:color w:val="000000" w:themeColor="text1"/>
          <w:sz w:val="24"/>
          <w:szCs w:val="24"/>
          <w:lang w:val="en-US"/>
        </w:rPr>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r>
      <w:r w:rsidR="003A2A3B" w:rsidRPr="00FA60C8">
        <w:rPr>
          <w:rFonts w:ascii="Times New Roman" w:hAnsi="Times New Roman" w:cs="Times New Roman"/>
          <w:color w:val="000000" w:themeColor="text1"/>
          <w:sz w:val="24"/>
          <w:szCs w:val="24"/>
          <w:lang w:val="en-US"/>
        </w:rPr>
        <w:fldChar w:fldCharType="separate"/>
      </w:r>
      <w:r w:rsidR="003A2A3B" w:rsidRPr="00FA60C8">
        <w:rPr>
          <w:rFonts w:ascii="Times New Roman" w:hAnsi="Times New Roman" w:cs="Times New Roman"/>
          <w:color w:val="000000" w:themeColor="text1"/>
          <w:sz w:val="24"/>
          <w:szCs w:val="24"/>
          <w:lang w:val="en-US"/>
        </w:rPr>
        <w:t>(Choi &amp; Hassanzadeh, 2019; Nurfikari &amp; de Boer, 2021; Poveda et al., 2019; Schmitt &amp; de Vries, 2020)</w:t>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t xml:space="preserve">. High concentrations of </w:t>
      </w:r>
      <w:r w:rsidR="003D5DAC">
        <w:rPr>
          <w:rFonts w:ascii="Times New Roman" w:hAnsi="Times New Roman" w:cs="Times New Roman"/>
          <w:color w:val="000000" w:themeColor="text1"/>
          <w:sz w:val="24"/>
          <w:szCs w:val="24"/>
          <w:lang w:val="en-US"/>
        </w:rPr>
        <w:t>P</w:t>
      </w:r>
      <w:r w:rsidR="003D5DAC"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in BSF</w:t>
      </w:r>
      <w:r w:rsidR="001339B2" w:rsidRPr="00FA60C8">
        <w:rPr>
          <w:rFonts w:ascii="Times New Roman" w:hAnsi="Times New Roman" w:cs="Times New Roman"/>
          <w:color w:val="000000" w:themeColor="text1"/>
          <w:sz w:val="24"/>
          <w:szCs w:val="24"/>
          <w:lang w:val="en-US"/>
        </w:rPr>
        <w:t>F</w:t>
      </w:r>
      <w:r w:rsidR="003A2A3B" w:rsidRPr="00FA60C8">
        <w:rPr>
          <w:rFonts w:ascii="Times New Roman" w:hAnsi="Times New Roman" w:cs="Times New Roman"/>
          <w:color w:val="000000" w:themeColor="text1"/>
          <w:sz w:val="24"/>
          <w:szCs w:val="24"/>
          <w:lang w:val="en-US"/>
        </w:rPr>
        <w:t xml:space="preserve"> promote </w:t>
      </w:r>
      <w:r w:rsidR="003D5DAC">
        <w:rPr>
          <w:rFonts w:ascii="Times New Roman" w:hAnsi="Times New Roman" w:cs="Times New Roman"/>
          <w:color w:val="000000" w:themeColor="text1"/>
          <w:sz w:val="24"/>
          <w:szCs w:val="24"/>
          <w:lang w:val="en-US"/>
        </w:rPr>
        <w:t>N</w:t>
      </w:r>
      <w:r w:rsidR="003D5DAC"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 xml:space="preserve">accumulation in plants </w:t>
      </w:r>
      <w:r w:rsidR="003A2A3B" w:rsidRPr="00FA60C8">
        <w:rPr>
          <w:rFonts w:ascii="Times New Roman" w:hAnsi="Times New Roman" w:cs="Times New Roman"/>
          <w:color w:val="000000" w:themeColor="text1"/>
          <w:sz w:val="24"/>
          <w:szCs w:val="24"/>
          <w:lang w:val="en-US"/>
        </w:rPr>
        <w:fldChar w:fldCharType="begin"/>
      </w:r>
      <w:r w:rsidR="003A2A3B" w:rsidRPr="00FA60C8">
        <w:rPr>
          <w:rFonts w:ascii="Times New Roman" w:hAnsi="Times New Roman" w:cs="Times New Roman"/>
          <w:color w:val="000000" w:themeColor="text1"/>
          <w:sz w:val="24"/>
          <w:szCs w:val="24"/>
          <w:lang w:val="en-US"/>
        </w:rPr>
        <w:instrText xml:space="preserve"> ADDIN EN.CITE &lt;EndNote&gt;&lt;Cite&gt;&lt;Author&gt;Klammsteiner&lt;/Author&gt;&lt;Year&gt;2020&lt;/Year&gt;&lt;RecNum&gt;327&lt;/RecNum&gt;&lt;DisplayText&gt;(Klammsteiner et al., 2020)&lt;/DisplayText&gt;&lt;record&gt;&lt;rec-number&gt;327&lt;/rec-number&gt;&lt;foreign-keys&gt;&lt;key app="EN" db-id="0wtrz5reafv20zepz5gxztdga5x9tzz2z22z" timestamp="1682115850"&gt;327&lt;/key&gt;&lt;/foreign-keys&gt;&lt;ref-type name="Journal Article"&gt;17&lt;/ref-type&gt;&lt;contributors&gt;&lt;authors&gt;&lt;author&gt;Klammsteiner, Thomas&lt;/author&gt;&lt;author&gt;Turan, Veysel&lt;/author&gt;&lt;author&gt;Fernández-Delgado Juárez, Marina&lt;/author&gt;&lt;author&gt;Oberegger, Simon&lt;/author&gt;&lt;author&gt;Insam, Heribert&lt;/author&gt;&lt;/authors&gt;&lt;/contributors&gt;&lt;titles&gt;&lt;title&gt;Suitability of Black Soldier Fly Frass as Soil Amendment and Implication for Organic Waste Hygienization&lt;/title&gt;&lt;secondary-title&gt;Agronomy&lt;/secondary-title&gt;&lt;/titles&gt;&lt;periodical&gt;&lt;full-title&gt;Agronomy&lt;/full-title&gt;&lt;/periodical&gt;&lt;pages&gt;1578&lt;/pages&gt;&lt;volume&gt;10&lt;/volume&gt;&lt;number&gt;10&lt;/number&gt;&lt;dates&gt;&lt;year&gt;2020&lt;/year&gt;&lt;/dates&gt;&lt;isbn&gt;2073-4395&lt;/isbn&gt;&lt;accession-num&gt;doi:10.3390/agronomy10101578&lt;/accession-num&gt;&lt;urls&gt;&lt;related-urls&gt;&lt;url&gt;https://www.mdpi.com/2073-4395/10/10/1578&lt;/url&gt;&lt;/related-urls&gt;&lt;/urls&gt;&lt;/record&gt;&lt;/Cite&gt;&lt;/EndNote&gt;</w:instrText>
      </w:r>
      <w:r w:rsidR="003A2A3B" w:rsidRPr="00FA60C8">
        <w:rPr>
          <w:rFonts w:ascii="Times New Roman" w:hAnsi="Times New Roman" w:cs="Times New Roman"/>
          <w:color w:val="000000" w:themeColor="text1"/>
          <w:sz w:val="24"/>
          <w:szCs w:val="24"/>
          <w:lang w:val="en-US"/>
        </w:rPr>
        <w:fldChar w:fldCharType="separate"/>
      </w:r>
      <w:r w:rsidR="003A2A3B" w:rsidRPr="00FA60C8">
        <w:rPr>
          <w:rFonts w:ascii="Times New Roman" w:hAnsi="Times New Roman" w:cs="Times New Roman"/>
          <w:color w:val="000000" w:themeColor="text1"/>
          <w:sz w:val="24"/>
          <w:szCs w:val="24"/>
          <w:lang w:val="en-US"/>
        </w:rPr>
        <w:t>(Klammsteiner et al., 2020)</w:t>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t xml:space="preserve">. This makes it an excellent source of nutrients for plants, as it can improve soil fertility, </w:t>
      </w:r>
      <w:ins w:id="152" w:author="Joop van Loon" w:date="2023-06-20T13:36:00Z">
        <w:r w:rsidR="0047447E" w:rsidRPr="00FA60C8">
          <w:rPr>
            <w:rFonts w:ascii="Times New Roman" w:hAnsi="Times New Roman" w:cs="Times New Roman"/>
            <w:color w:val="000000" w:themeColor="text1"/>
            <w:sz w:val="24"/>
            <w:szCs w:val="24"/>
            <w:lang w:val="en-US"/>
          </w:rPr>
          <w:t xml:space="preserve">enhance plant growth </w:t>
        </w:r>
      </w:ins>
      <w:ins w:id="153" w:author="Joop van Loon" w:date="2023-06-20T13:37:00Z">
        <w:r w:rsidR="0047447E">
          <w:rPr>
            <w:rFonts w:ascii="Times New Roman" w:hAnsi="Times New Roman" w:cs="Times New Roman"/>
            <w:color w:val="000000" w:themeColor="text1"/>
            <w:sz w:val="24"/>
            <w:szCs w:val="24"/>
            <w:lang w:val="en-US"/>
          </w:rPr>
          <w:t xml:space="preserve">and </w:t>
        </w:r>
      </w:ins>
      <w:r w:rsidR="003A2A3B" w:rsidRPr="00FA60C8">
        <w:rPr>
          <w:rFonts w:ascii="Times New Roman" w:hAnsi="Times New Roman" w:cs="Times New Roman"/>
          <w:color w:val="000000" w:themeColor="text1"/>
          <w:sz w:val="24"/>
          <w:szCs w:val="24"/>
          <w:lang w:val="en-US"/>
        </w:rPr>
        <w:t>increase crop yields</w:t>
      </w:r>
      <w:del w:id="154" w:author="Joop van Loon" w:date="2023-06-20T13:37:00Z">
        <w:r w:rsidR="003A2A3B" w:rsidRPr="00FA60C8" w:rsidDel="0047447E">
          <w:rPr>
            <w:rFonts w:ascii="Times New Roman" w:hAnsi="Times New Roman" w:cs="Times New Roman"/>
            <w:color w:val="000000" w:themeColor="text1"/>
            <w:sz w:val="24"/>
            <w:szCs w:val="24"/>
            <w:lang w:val="en-US"/>
          </w:rPr>
          <w:delText>, and enhance plant growth</w:delText>
        </w:r>
      </w:del>
      <w:r w:rsidR="003A2A3B" w:rsidRPr="00FA60C8">
        <w:rPr>
          <w:rFonts w:ascii="Times New Roman" w:hAnsi="Times New Roman" w:cs="Times New Roman"/>
          <w:color w:val="000000" w:themeColor="text1"/>
          <w:sz w:val="24"/>
          <w:szCs w:val="24"/>
          <w:lang w:val="en-US"/>
        </w:rPr>
        <w:t xml:space="preserve">. </w:t>
      </w:r>
      <w:r w:rsidR="008E29CB" w:rsidRPr="00FA60C8">
        <w:rPr>
          <w:rFonts w:ascii="Times New Roman" w:hAnsi="Times New Roman" w:cs="Times New Roman"/>
          <w:color w:val="000000" w:themeColor="text1"/>
          <w:sz w:val="24"/>
          <w:szCs w:val="24"/>
          <w:lang w:val="en-US"/>
        </w:rPr>
        <w:t xml:space="preserve">By </w:t>
      </w:r>
      <w:del w:id="155" w:author="Joop van Loon" w:date="2023-06-20T13:37:00Z">
        <w:r w:rsidR="008E29CB" w:rsidRPr="00FA60C8" w:rsidDel="0047447E">
          <w:rPr>
            <w:rFonts w:ascii="Times New Roman" w:hAnsi="Times New Roman" w:cs="Times New Roman"/>
            <w:color w:val="000000" w:themeColor="text1"/>
            <w:sz w:val="24"/>
            <w:szCs w:val="24"/>
            <w:lang w:val="en-US"/>
          </w:rPr>
          <w:delText xml:space="preserve">valorizing and </w:delText>
        </w:r>
      </w:del>
      <w:r w:rsidR="008E29CB" w:rsidRPr="00FA60C8">
        <w:rPr>
          <w:rFonts w:ascii="Times New Roman" w:hAnsi="Times New Roman" w:cs="Times New Roman"/>
          <w:color w:val="000000" w:themeColor="text1"/>
          <w:sz w:val="24"/>
          <w:szCs w:val="24"/>
          <w:lang w:val="en-US"/>
        </w:rPr>
        <w:t xml:space="preserve">reintroducing </w:t>
      </w:r>
      <w:ins w:id="156" w:author="Joop van Loon" w:date="2023-06-20T13:37:00Z">
        <w:r w:rsidR="0047447E">
          <w:rPr>
            <w:rFonts w:ascii="Times New Roman" w:hAnsi="Times New Roman" w:cs="Times New Roman"/>
            <w:color w:val="000000" w:themeColor="text1"/>
            <w:sz w:val="24"/>
            <w:szCs w:val="24"/>
            <w:lang w:val="en-US"/>
          </w:rPr>
          <w:t xml:space="preserve">and </w:t>
        </w:r>
        <w:r w:rsidR="0047447E" w:rsidRPr="00FA60C8">
          <w:rPr>
            <w:rFonts w:ascii="Times New Roman" w:hAnsi="Times New Roman" w:cs="Times New Roman"/>
            <w:color w:val="000000" w:themeColor="text1"/>
            <w:sz w:val="24"/>
            <w:szCs w:val="24"/>
            <w:lang w:val="en-US"/>
          </w:rPr>
          <w:t xml:space="preserve">valorizing </w:t>
        </w:r>
      </w:ins>
      <w:r w:rsidR="008E29CB" w:rsidRPr="00FA60C8">
        <w:rPr>
          <w:rFonts w:ascii="Times New Roman" w:hAnsi="Times New Roman" w:cs="Times New Roman"/>
          <w:color w:val="000000" w:themeColor="text1"/>
          <w:sz w:val="24"/>
          <w:szCs w:val="24"/>
          <w:lang w:val="en-US"/>
        </w:rPr>
        <w:t xml:space="preserve">relevant nutrients and organic matter into the soil, the use of frass can help to close the nutrient cycle in insect farming. This strategy contributes to the development of a zero-waste food production system and highlights the significance of identifying sustainable sources of organic matter for soil </w:t>
      </w:r>
      <w:r w:rsidR="003D5DAC" w:rsidRPr="00FA60C8">
        <w:rPr>
          <w:rFonts w:ascii="Times New Roman" w:hAnsi="Times New Roman" w:cs="Times New Roman"/>
          <w:color w:val="000000" w:themeColor="text1"/>
          <w:sz w:val="24"/>
          <w:szCs w:val="24"/>
          <w:lang w:val="en-US"/>
        </w:rPr>
        <w:t xml:space="preserve">amendment and </w:t>
      </w:r>
      <w:r w:rsidR="003D5DAC">
        <w:rPr>
          <w:rFonts w:ascii="Times New Roman" w:hAnsi="Times New Roman" w:cs="Times New Roman"/>
          <w:color w:val="000000" w:themeColor="text1"/>
          <w:sz w:val="24"/>
          <w:szCs w:val="24"/>
          <w:lang w:val="en-US"/>
        </w:rPr>
        <w:t>food production</w:t>
      </w:r>
      <w:r w:rsidR="003D5DAC" w:rsidRPr="00FA60C8">
        <w:rPr>
          <w:rFonts w:ascii="Times New Roman" w:hAnsi="Times New Roman" w:cs="Times New Roman"/>
          <w:color w:val="000000" w:themeColor="text1"/>
          <w:sz w:val="24"/>
          <w:szCs w:val="24"/>
          <w:lang w:val="en-US"/>
        </w:rPr>
        <w:t>.</w:t>
      </w:r>
    </w:p>
    <w:p w14:paraId="061BAC75" w14:textId="77777777" w:rsidR="001C4A05" w:rsidRPr="00FA60C8" w:rsidRDefault="001C4A05" w:rsidP="00FA60C8">
      <w:pPr>
        <w:spacing w:after="0"/>
        <w:jc w:val="both"/>
        <w:rPr>
          <w:rFonts w:ascii="Times New Roman" w:hAnsi="Times New Roman" w:cs="Times New Roman"/>
          <w:color w:val="000000" w:themeColor="text1"/>
          <w:sz w:val="24"/>
          <w:szCs w:val="24"/>
          <w:lang w:val="en-US"/>
        </w:rPr>
      </w:pPr>
    </w:p>
    <w:p w14:paraId="4BB3F9FD" w14:textId="64EB0E93" w:rsidR="008E58CC" w:rsidRPr="00FA60C8" w:rsidRDefault="00DE1727" w:rsidP="00FA60C8">
      <w:pPr>
        <w:spacing w:after="0"/>
        <w:jc w:val="both"/>
        <w:rPr>
          <w:rFonts w:ascii="Times New Roman" w:hAnsi="Times New Roman" w:cs="Times New Roman"/>
          <w:color w:val="000000" w:themeColor="text1"/>
          <w:sz w:val="24"/>
          <w:szCs w:val="24"/>
          <w:lang w:val="en-US"/>
        </w:rPr>
      </w:pPr>
      <w:r w:rsidRPr="00FA60C8">
        <w:rPr>
          <w:rFonts w:ascii="Times New Roman" w:hAnsi="Times New Roman" w:cs="Times New Roman"/>
          <w:color w:val="000000" w:themeColor="text1"/>
          <w:sz w:val="24"/>
          <w:szCs w:val="24"/>
          <w:lang w:val="en-US"/>
        </w:rPr>
        <w:t>Field mustard (</w:t>
      </w:r>
      <w:r w:rsidRPr="00FA60C8">
        <w:rPr>
          <w:rFonts w:ascii="Times New Roman" w:hAnsi="Times New Roman" w:cs="Times New Roman"/>
          <w:i/>
          <w:iCs/>
          <w:color w:val="000000" w:themeColor="text1"/>
          <w:sz w:val="24"/>
          <w:szCs w:val="24"/>
          <w:lang w:val="en-US"/>
        </w:rPr>
        <w:t xml:space="preserve">Brassica rapa </w:t>
      </w:r>
      <w:r w:rsidRPr="00FA60C8">
        <w:rPr>
          <w:rFonts w:ascii="Times New Roman" w:hAnsi="Times New Roman" w:cs="Times New Roman"/>
          <w:color w:val="000000" w:themeColor="text1"/>
          <w:sz w:val="24"/>
          <w:szCs w:val="24"/>
          <w:lang w:val="en-US"/>
        </w:rPr>
        <w:t>L</w:t>
      </w:r>
      <w:r w:rsidR="008B63B7" w:rsidRPr="00FA60C8">
        <w:rPr>
          <w:rFonts w:ascii="Times New Roman" w:hAnsi="Times New Roman" w:cs="Times New Roman"/>
          <w:color w:val="000000" w:themeColor="text1"/>
          <w:sz w:val="24"/>
          <w:szCs w:val="24"/>
          <w:lang w:val="en-US"/>
        </w:rPr>
        <w:t>.</w:t>
      </w:r>
      <w:r w:rsidRPr="00FA60C8">
        <w:rPr>
          <w:rFonts w:ascii="Times New Roman" w:hAnsi="Times New Roman" w:cs="Times New Roman"/>
          <w:color w:val="000000" w:themeColor="text1"/>
          <w:sz w:val="24"/>
          <w:szCs w:val="24"/>
          <w:lang w:val="en-US"/>
        </w:rPr>
        <w:t>) is a member of the Brassicacea</w:t>
      </w:r>
      <w:r w:rsidR="00131D5D" w:rsidRPr="00FA60C8">
        <w:rPr>
          <w:rFonts w:ascii="Times New Roman" w:hAnsi="Times New Roman" w:cs="Times New Roman"/>
          <w:color w:val="000000" w:themeColor="text1"/>
          <w:sz w:val="24"/>
          <w:szCs w:val="24"/>
          <w:lang w:val="en-US"/>
        </w:rPr>
        <w:t>e</w:t>
      </w:r>
      <w:r w:rsidRPr="00FA60C8">
        <w:rPr>
          <w:rFonts w:ascii="Times New Roman" w:hAnsi="Times New Roman" w:cs="Times New Roman"/>
          <w:color w:val="000000" w:themeColor="text1"/>
          <w:sz w:val="24"/>
          <w:szCs w:val="24"/>
          <w:lang w:val="en-US"/>
        </w:rPr>
        <w:t xml:space="preserve"> family and is widely </w:t>
      </w:r>
      <w:r w:rsidR="00D80AAD" w:rsidRPr="00FA60C8">
        <w:rPr>
          <w:rFonts w:ascii="Times New Roman" w:hAnsi="Times New Roman" w:cs="Times New Roman"/>
          <w:color w:val="000000" w:themeColor="text1"/>
          <w:sz w:val="24"/>
          <w:szCs w:val="24"/>
          <w:lang w:val="en-US"/>
        </w:rPr>
        <w:t>cultivated for food, oil, and feed, and</w:t>
      </w:r>
      <w:r w:rsidR="0096760F" w:rsidRPr="00FA60C8">
        <w:rPr>
          <w:rFonts w:ascii="Times New Roman" w:hAnsi="Times New Roman" w:cs="Times New Roman"/>
          <w:color w:val="000000" w:themeColor="text1"/>
          <w:sz w:val="24"/>
          <w:szCs w:val="24"/>
          <w:lang w:val="en-US"/>
        </w:rPr>
        <w:t xml:space="preserve"> it has</w:t>
      </w:r>
      <w:r w:rsidR="00D80AAD" w:rsidRPr="00FA60C8">
        <w:rPr>
          <w:rFonts w:ascii="Times New Roman" w:hAnsi="Times New Roman" w:cs="Times New Roman"/>
          <w:color w:val="000000" w:themeColor="text1"/>
          <w:sz w:val="24"/>
          <w:szCs w:val="24"/>
          <w:lang w:val="en-US"/>
        </w:rPr>
        <w:t xml:space="preserve"> a high economic value due to </w:t>
      </w:r>
      <w:r w:rsidR="0096760F" w:rsidRPr="00FA60C8">
        <w:rPr>
          <w:rFonts w:ascii="Times New Roman" w:hAnsi="Times New Roman" w:cs="Times New Roman"/>
          <w:color w:val="000000" w:themeColor="text1"/>
          <w:sz w:val="24"/>
          <w:szCs w:val="24"/>
          <w:lang w:val="en-US"/>
        </w:rPr>
        <w:t>its</w:t>
      </w:r>
      <w:r w:rsidR="00D80AAD" w:rsidRPr="00FA60C8">
        <w:rPr>
          <w:rFonts w:ascii="Times New Roman" w:hAnsi="Times New Roman" w:cs="Times New Roman"/>
          <w:color w:val="000000" w:themeColor="text1"/>
          <w:sz w:val="24"/>
          <w:szCs w:val="24"/>
          <w:lang w:val="en-US"/>
        </w:rPr>
        <w:t xml:space="preserve"> nutritional, medicinal, </w:t>
      </w:r>
      <w:ins w:id="157" w:author="Joop van Loon" w:date="2023-06-20T13:38:00Z">
        <w:r w:rsidR="0047447E">
          <w:rPr>
            <w:rFonts w:ascii="Times New Roman" w:hAnsi="Times New Roman" w:cs="Times New Roman"/>
            <w:color w:val="000000" w:themeColor="text1"/>
            <w:sz w:val="24"/>
            <w:szCs w:val="24"/>
            <w:lang w:val="en-US"/>
          </w:rPr>
          <w:t xml:space="preserve">and </w:t>
        </w:r>
      </w:ins>
      <w:r w:rsidR="00D80AAD" w:rsidRPr="00FA60C8">
        <w:rPr>
          <w:rFonts w:ascii="Times New Roman" w:hAnsi="Times New Roman" w:cs="Times New Roman"/>
          <w:color w:val="000000" w:themeColor="text1"/>
          <w:sz w:val="24"/>
          <w:szCs w:val="24"/>
          <w:lang w:val="en-US"/>
        </w:rPr>
        <w:t>bio-industrial</w:t>
      </w:r>
      <w:del w:id="158" w:author="Joop van Loon" w:date="2023-06-20T13:38:00Z">
        <w:r w:rsidR="00D80AAD" w:rsidRPr="00FA60C8" w:rsidDel="0047447E">
          <w:rPr>
            <w:rFonts w:ascii="Times New Roman" w:hAnsi="Times New Roman" w:cs="Times New Roman"/>
            <w:color w:val="000000" w:themeColor="text1"/>
            <w:sz w:val="24"/>
            <w:szCs w:val="24"/>
            <w:lang w:val="en-US"/>
          </w:rPr>
          <w:delText>, and crop rotation</w:delText>
        </w:r>
      </w:del>
      <w:r w:rsidR="00D80AAD" w:rsidRPr="00FA60C8">
        <w:rPr>
          <w:rFonts w:ascii="Times New Roman" w:hAnsi="Times New Roman" w:cs="Times New Roman"/>
          <w:color w:val="000000" w:themeColor="text1"/>
          <w:sz w:val="24"/>
          <w:szCs w:val="24"/>
          <w:lang w:val="en-US"/>
        </w:rPr>
        <w:t xml:space="preserve"> </w:t>
      </w:r>
      <w:ins w:id="159" w:author="Joop van Loon" w:date="2023-06-20T13:38:00Z">
        <w:r w:rsidR="0047447E">
          <w:rPr>
            <w:rFonts w:ascii="Times New Roman" w:hAnsi="Times New Roman" w:cs="Times New Roman"/>
            <w:color w:val="000000" w:themeColor="text1"/>
            <w:sz w:val="24"/>
            <w:szCs w:val="24"/>
            <w:lang w:val="en-US"/>
          </w:rPr>
          <w:t xml:space="preserve">properties </w:t>
        </w:r>
      </w:ins>
      <w:del w:id="160" w:author="Joop van Loon" w:date="2023-06-20T13:38:00Z">
        <w:r w:rsidR="00D80AAD" w:rsidRPr="00FA60C8" w:rsidDel="0047447E">
          <w:rPr>
            <w:rFonts w:ascii="Times New Roman" w:hAnsi="Times New Roman" w:cs="Times New Roman"/>
            <w:color w:val="000000" w:themeColor="text1"/>
            <w:sz w:val="24"/>
            <w:szCs w:val="24"/>
            <w:lang w:val="en-US"/>
          </w:rPr>
          <w:delText>capabilities</w:delText>
        </w:r>
        <w:r w:rsidR="0096760F" w:rsidRPr="00FA60C8" w:rsidDel="0047447E">
          <w:rPr>
            <w:rFonts w:ascii="Times New Roman" w:hAnsi="Times New Roman" w:cs="Times New Roman"/>
            <w:color w:val="000000" w:themeColor="text1"/>
            <w:sz w:val="24"/>
            <w:szCs w:val="24"/>
            <w:lang w:val="en-US"/>
          </w:rPr>
          <w:delText xml:space="preserve"> </w:delText>
        </w:r>
      </w:del>
      <w:r w:rsidR="0096760F" w:rsidRPr="00FA60C8">
        <w:rPr>
          <w:rFonts w:ascii="Times New Roman" w:hAnsi="Times New Roman" w:cs="Times New Roman"/>
          <w:color w:val="000000" w:themeColor="text1"/>
          <w:sz w:val="24"/>
          <w:szCs w:val="24"/>
          <w:lang w:val="en-US"/>
        </w:rPr>
        <w:fldChar w:fldCharType="begin"/>
      </w:r>
      <w:r w:rsidR="0096760F" w:rsidRPr="00FA60C8">
        <w:rPr>
          <w:rFonts w:ascii="Times New Roman" w:hAnsi="Times New Roman" w:cs="Times New Roman"/>
          <w:color w:val="000000" w:themeColor="text1"/>
          <w:sz w:val="24"/>
          <w:szCs w:val="24"/>
          <w:lang w:val="en-US"/>
        </w:rPr>
        <w:instrText xml:space="preserve"> ADDIN EN.CITE &lt;EndNote&gt;&lt;Cite&gt;&lt;Author&gt;Young-Mathews&lt;/Author&gt;&lt;Year&gt;2012&lt;/Year&gt;&lt;RecNum&gt;330&lt;/RecNum&gt;&lt;DisplayText&gt;(Young-Mathews, 2012)&lt;/DisplayText&gt;&lt;record&gt;&lt;rec-number&gt;330&lt;/rec-number&gt;&lt;foreign-keys&gt;&lt;key app="EN" db-id="0wtrz5reafv20zepz5gxztdga5x9tzz2z22z" timestamp="1682122321"&gt;330&lt;/key&gt;&lt;/foreign-keys&gt;&lt;ref-type name="Journal Article"&gt;17&lt;/ref-type&gt;&lt;contributors&gt;&lt;authors&gt;&lt;author&gt;Young-Mathews, A&lt;/author&gt;&lt;/authors&gt;&lt;/contributors&gt;&lt;titles&gt;&lt;title&gt;Plant guide for field mustard (Brassica rapa var. rapa)&lt;/title&gt;&lt;secondary-title&gt;Corvallis, OR, USA: USDA–Natural Resources Conservation Service, Corvallis Plant Materials Centre&lt;/secondary-title&gt;&lt;/titles&gt;&lt;periodical&gt;&lt;full-title&gt;Corvallis, OR, USA: USDA–Natural Resources Conservation Service, Corvallis Plant Materials Centre&lt;/full-title&gt;&lt;/periodical&gt;&lt;dates&gt;&lt;year&gt;2012&lt;/year&gt;&lt;/dates&gt;&lt;urls&gt;&lt;/urls&gt;&lt;/record&gt;&lt;/Cite&gt;&lt;/EndNote&gt;</w:instrText>
      </w:r>
      <w:r w:rsidR="0096760F" w:rsidRPr="00FA60C8">
        <w:rPr>
          <w:rFonts w:ascii="Times New Roman" w:hAnsi="Times New Roman" w:cs="Times New Roman"/>
          <w:color w:val="000000" w:themeColor="text1"/>
          <w:sz w:val="24"/>
          <w:szCs w:val="24"/>
          <w:lang w:val="en-US"/>
        </w:rPr>
        <w:fldChar w:fldCharType="separate"/>
      </w:r>
      <w:r w:rsidR="0096760F" w:rsidRPr="00FA60C8">
        <w:rPr>
          <w:rFonts w:ascii="Times New Roman" w:hAnsi="Times New Roman" w:cs="Times New Roman"/>
          <w:noProof/>
          <w:color w:val="000000" w:themeColor="text1"/>
          <w:sz w:val="24"/>
          <w:szCs w:val="24"/>
          <w:lang w:val="en-US"/>
        </w:rPr>
        <w:t>(Young-Mathews, 2012)</w:t>
      </w:r>
      <w:r w:rsidR="0096760F" w:rsidRPr="00FA60C8">
        <w:rPr>
          <w:rFonts w:ascii="Times New Roman" w:hAnsi="Times New Roman" w:cs="Times New Roman"/>
          <w:color w:val="000000" w:themeColor="text1"/>
          <w:sz w:val="24"/>
          <w:szCs w:val="24"/>
          <w:lang w:val="en-US"/>
        </w:rPr>
        <w:fldChar w:fldCharType="end"/>
      </w:r>
      <w:r w:rsidR="00D80AAD" w:rsidRPr="00FA60C8">
        <w:rPr>
          <w:rFonts w:ascii="Times New Roman" w:hAnsi="Times New Roman" w:cs="Times New Roman"/>
          <w:color w:val="000000" w:themeColor="text1"/>
          <w:sz w:val="24"/>
          <w:szCs w:val="24"/>
          <w:lang w:val="en-US"/>
        </w:rPr>
        <w:t xml:space="preserve">. </w:t>
      </w:r>
      <w:r w:rsidR="00DB2D67" w:rsidRPr="00FA60C8">
        <w:rPr>
          <w:rFonts w:ascii="Times New Roman" w:hAnsi="Times New Roman" w:cs="Times New Roman"/>
          <w:color w:val="000000" w:themeColor="text1"/>
          <w:sz w:val="24"/>
          <w:szCs w:val="24"/>
          <w:lang w:val="en-US"/>
        </w:rPr>
        <w:t xml:space="preserve">However, it is also a preferred host for various insect herbivores, including the </w:t>
      </w:r>
      <w:r w:rsidR="001D41CD" w:rsidRPr="00FA60C8">
        <w:rPr>
          <w:rFonts w:ascii="Times New Roman" w:hAnsi="Times New Roman" w:cs="Times New Roman"/>
          <w:color w:val="000000" w:themeColor="text1"/>
          <w:sz w:val="24"/>
          <w:szCs w:val="24"/>
          <w:lang w:val="en-US"/>
        </w:rPr>
        <w:t xml:space="preserve">root-feeding </w:t>
      </w:r>
      <w:ins w:id="161" w:author="Dicke, Marcel" w:date="2023-06-07T20:17:00Z">
        <w:r w:rsidR="00CC75F9">
          <w:rPr>
            <w:rFonts w:ascii="Times New Roman" w:hAnsi="Times New Roman" w:cs="Times New Roman"/>
            <w:color w:val="000000" w:themeColor="text1"/>
            <w:sz w:val="24"/>
            <w:szCs w:val="24"/>
            <w:lang w:val="en-US"/>
          </w:rPr>
          <w:t xml:space="preserve">larvae of the </w:t>
        </w:r>
      </w:ins>
      <w:r w:rsidR="001D41CD" w:rsidRPr="00FA60C8">
        <w:rPr>
          <w:rFonts w:ascii="Times New Roman" w:hAnsi="Times New Roman" w:cs="Times New Roman"/>
          <w:color w:val="000000" w:themeColor="text1"/>
          <w:sz w:val="24"/>
          <w:szCs w:val="24"/>
          <w:lang w:val="en-US"/>
        </w:rPr>
        <w:t xml:space="preserve">cabbage root fly </w:t>
      </w:r>
      <w:r w:rsidR="001D41CD" w:rsidRPr="00FA60C8">
        <w:rPr>
          <w:rFonts w:ascii="Times New Roman" w:hAnsi="Times New Roman" w:cs="Times New Roman"/>
          <w:i/>
          <w:iCs/>
          <w:color w:val="000000" w:themeColor="text1"/>
          <w:sz w:val="24"/>
          <w:szCs w:val="24"/>
          <w:lang w:val="en-US"/>
        </w:rPr>
        <w:t>Delia radicum</w:t>
      </w:r>
      <w:r w:rsidR="001D41CD" w:rsidRPr="00FA60C8">
        <w:rPr>
          <w:rFonts w:ascii="Times New Roman" w:hAnsi="Times New Roman" w:cs="Times New Roman"/>
          <w:color w:val="000000" w:themeColor="text1"/>
          <w:sz w:val="24"/>
          <w:szCs w:val="24"/>
          <w:lang w:val="en-US"/>
        </w:rPr>
        <w:t xml:space="preserve"> and the shoot-feeding </w:t>
      </w:r>
      <w:ins w:id="162" w:author="Dicke, Marcel" w:date="2023-06-07T20:18:00Z">
        <w:r w:rsidR="00CC75F9">
          <w:rPr>
            <w:rFonts w:ascii="Times New Roman" w:hAnsi="Times New Roman" w:cs="Times New Roman"/>
            <w:color w:val="000000" w:themeColor="text1"/>
            <w:sz w:val="24"/>
            <w:szCs w:val="24"/>
            <w:lang w:val="en-US"/>
          </w:rPr>
          <w:t xml:space="preserve">larvae of the </w:t>
        </w:r>
      </w:ins>
      <w:r w:rsidR="001D41CD" w:rsidRPr="00FA60C8">
        <w:rPr>
          <w:rFonts w:ascii="Times New Roman" w:hAnsi="Times New Roman" w:cs="Times New Roman"/>
          <w:color w:val="000000" w:themeColor="text1"/>
          <w:sz w:val="24"/>
          <w:szCs w:val="24"/>
          <w:lang w:val="en-US"/>
        </w:rPr>
        <w:t xml:space="preserve">diamondback moth </w:t>
      </w:r>
      <w:r w:rsidR="001D41CD" w:rsidRPr="00FA60C8">
        <w:rPr>
          <w:rFonts w:ascii="Times New Roman" w:hAnsi="Times New Roman" w:cs="Times New Roman"/>
          <w:i/>
          <w:iCs/>
          <w:color w:val="000000" w:themeColor="text1"/>
          <w:sz w:val="24"/>
          <w:szCs w:val="24"/>
          <w:lang w:val="en-US"/>
        </w:rPr>
        <w:t xml:space="preserve">Plutella xylostella </w:t>
      </w:r>
      <w:r w:rsidR="001D41CD" w:rsidRPr="00FA60C8">
        <w:rPr>
          <w:rFonts w:ascii="Times New Roman" w:hAnsi="Times New Roman" w:cs="Times New Roman"/>
          <w:color w:val="000000" w:themeColor="text1"/>
          <w:sz w:val="24"/>
          <w:szCs w:val="24"/>
          <w:lang w:val="en-US"/>
        </w:rPr>
        <w:fldChar w:fldCharType="begin"/>
      </w:r>
      <w:r w:rsidR="004D6852">
        <w:rPr>
          <w:rFonts w:ascii="Times New Roman" w:hAnsi="Times New Roman" w:cs="Times New Roman"/>
          <w:color w:val="000000" w:themeColor="text1"/>
          <w:sz w:val="24"/>
          <w:szCs w:val="24"/>
          <w:lang w:val="en-US"/>
        </w:rPr>
        <w:instrText xml:space="preserve"> ADDIN EN.CITE &lt;EndNote&gt;&lt;Cite&gt;&lt;Author&gt;Ahuja&lt;/Author&gt;&lt;Year&gt;2010&lt;/Year&gt;&lt;RecNum&gt;322&lt;/RecNum&gt;&lt;DisplayText&gt;(Ahuja et al., 2010)&lt;/DisplayText&gt;&lt;record&gt;&lt;rec-number&gt;322&lt;/rec-number&gt;&lt;foreign-keys&gt;&lt;key app="EN" db-id="0wtrz5reafv20zepz5gxztdga5x9tzz2z22z" timestamp="1683646198"&gt;322&lt;/key&gt;&lt;/foreign-keys&gt;&lt;ref-type name="Journal Article"&gt;17&lt;/ref-type&gt;&lt;contributors&gt;&lt;authors&gt;&lt;author&gt;Ahuja, Ishita&lt;/author&gt;&lt;author&gt;Rohloff, Jens&lt;/author&gt;&lt;author&gt;Bones, Atle Magnar&lt;/author&gt;&lt;/authors&gt;&lt;/contributors&gt;&lt;titles&gt;&lt;title&gt;Defence mechanisms of Brassicaceae: implications for plant-insect interactions and potential for integrated pest management. A review&lt;/title&gt;&lt;secondary-title&gt;Agronomy for Sustainable Development&lt;/secondary-title&gt;&lt;/titles&gt;&lt;periodical&gt;&lt;full-title&gt;Agronomy for Sustainable Development&lt;/full-title&gt;&lt;/periodical&gt;&lt;pages&gt;311-348&lt;/pages&gt;&lt;volume&gt;30&lt;/volume&gt;&lt;number&gt;2&lt;/number&gt;&lt;dates&gt;&lt;year&gt;2010&lt;/year&gt;&lt;pub-dates&gt;&lt;date&gt;2010/04/01&lt;/date&gt;&lt;/pub-dates&gt;&lt;/dates&gt;&lt;isbn&gt;1773-0155&lt;/isbn&gt;&lt;urls&gt;&lt;related-urls&gt;&lt;url&gt;https://doi.org/10.1051/agro/2009025&lt;/url&gt;&lt;/related-urls&gt;&lt;/urls&gt;&lt;electronic-resource-num&gt;10.1051/agro/2009025&lt;/electronic-resource-num&gt;&lt;/record&gt;&lt;/Cite&gt;&lt;/EndNote&gt;</w:instrText>
      </w:r>
      <w:r w:rsidR="001D41CD" w:rsidRPr="00FA60C8">
        <w:rPr>
          <w:rFonts w:ascii="Times New Roman" w:hAnsi="Times New Roman" w:cs="Times New Roman"/>
          <w:color w:val="000000" w:themeColor="text1"/>
          <w:sz w:val="24"/>
          <w:szCs w:val="24"/>
          <w:lang w:val="en-US"/>
        </w:rPr>
        <w:fldChar w:fldCharType="separate"/>
      </w:r>
      <w:r w:rsidR="001D41CD" w:rsidRPr="00FA60C8">
        <w:rPr>
          <w:rFonts w:ascii="Times New Roman" w:hAnsi="Times New Roman" w:cs="Times New Roman"/>
          <w:noProof/>
          <w:color w:val="000000" w:themeColor="text1"/>
          <w:sz w:val="24"/>
          <w:szCs w:val="24"/>
          <w:lang w:val="en-US"/>
        </w:rPr>
        <w:t>(Ahuja et al., 2010)</w:t>
      </w:r>
      <w:r w:rsidR="001D41CD" w:rsidRPr="00FA60C8">
        <w:rPr>
          <w:rFonts w:ascii="Times New Roman" w:hAnsi="Times New Roman" w:cs="Times New Roman"/>
          <w:color w:val="000000" w:themeColor="text1"/>
          <w:sz w:val="24"/>
          <w:szCs w:val="24"/>
          <w:lang w:val="en-US"/>
        </w:rPr>
        <w:fldChar w:fldCharType="end"/>
      </w:r>
      <w:r w:rsidR="001D41CD" w:rsidRPr="00FA60C8">
        <w:rPr>
          <w:rFonts w:ascii="Times New Roman" w:hAnsi="Times New Roman" w:cs="Times New Roman"/>
          <w:color w:val="000000" w:themeColor="text1"/>
          <w:sz w:val="24"/>
          <w:szCs w:val="24"/>
          <w:lang w:val="en-US"/>
        </w:rPr>
        <w:t xml:space="preserve">, which can cause substantial </w:t>
      </w:r>
      <w:del w:id="163" w:author="Joop van Loon" w:date="2023-06-20T13:39:00Z">
        <w:r w:rsidR="001D41CD" w:rsidRPr="00FA60C8" w:rsidDel="0047447E">
          <w:rPr>
            <w:rFonts w:ascii="Times New Roman" w:hAnsi="Times New Roman" w:cs="Times New Roman"/>
            <w:color w:val="000000" w:themeColor="text1"/>
            <w:sz w:val="24"/>
            <w:szCs w:val="24"/>
            <w:lang w:val="en-US"/>
          </w:rPr>
          <w:delText xml:space="preserve">productivity and </w:delText>
        </w:r>
      </w:del>
      <w:r w:rsidR="001D41CD" w:rsidRPr="00FA60C8">
        <w:rPr>
          <w:rFonts w:ascii="Times New Roman" w:hAnsi="Times New Roman" w:cs="Times New Roman"/>
          <w:color w:val="000000" w:themeColor="text1"/>
          <w:sz w:val="24"/>
          <w:szCs w:val="24"/>
          <w:lang w:val="en-US"/>
        </w:rPr>
        <w:t>economic losses</w:t>
      </w:r>
      <w:del w:id="164" w:author="Dicke, Marcel" w:date="2023-06-07T20:18:00Z">
        <w:r w:rsidR="001D41CD" w:rsidRPr="00FA60C8" w:rsidDel="0017680D">
          <w:rPr>
            <w:rFonts w:ascii="Times New Roman" w:hAnsi="Times New Roman" w:cs="Times New Roman"/>
            <w:color w:val="000000" w:themeColor="text1"/>
            <w:sz w:val="24"/>
            <w:szCs w:val="24"/>
            <w:lang w:val="en-US"/>
          </w:rPr>
          <w:delText>,</w:delText>
        </w:r>
      </w:del>
      <w:r w:rsidR="001D41CD" w:rsidRPr="00FA60C8">
        <w:rPr>
          <w:rFonts w:ascii="Times New Roman" w:hAnsi="Times New Roman" w:cs="Times New Roman"/>
          <w:color w:val="000000" w:themeColor="text1"/>
          <w:sz w:val="24"/>
          <w:szCs w:val="24"/>
          <w:lang w:val="en-US"/>
        </w:rPr>
        <w:t xml:space="preserve"> </w:t>
      </w:r>
      <w:del w:id="165" w:author="Dicke, Marcel" w:date="2023-06-07T20:18:00Z">
        <w:r w:rsidR="001D41CD" w:rsidRPr="00FA60C8" w:rsidDel="0017680D">
          <w:rPr>
            <w:rFonts w:ascii="Times New Roman" w:hAnsi="Times New Roman" w:cs="Times New Roman"/>
            <w:color w:val="000000" w:themeColor="text1"/>
            <w:sz w:val="24"/>
            <w:szCs w:val="24"/>
            <w:lang w:val="en-US"/>
          </w:rPr>
          <w:delText xml:space="preserve">posing a danger to global food security </w:delText>
        </w:r>
      </w:del>
      <w:r w:rsidR="001D41CD" w:rsidRPr="00FA60C8">
        <w:rPr>
          <w:rFonts w:ascii="Times New Roman" w:hAnsi="Times New Roman" w:cs="Times New Roman"/>
          <w:color w:val="000000" w:themeColor="text1"/>
          <w:sz w:val="24"/>
          <w:szCs w:val="24"/>
          <w:lang w:val="en-US"/>
        </w:rPr>
        <w:fldChar w:fldCharType="begin"/>
      </w:r>
      <w:r w:rsidR="004D6852">
        <w:rPr>
          <w:rFonts w:ascii="Times New Roman" w:hAnsi="Times New Roman" w:cs="Times New Roman"/>
          <w:color w:val="000000" w:themeColor="text1"/>
          <w:sz w:val="24"/>
          <w:szCs w:val="24"/>
          <w:lang w:val="en-US"/>
        </w:rPr>
        <w:instrText xml:space="preserve"> ADDIN EN.CITE &lt;EndNote&gt;&lt;Cite&gt;&lt;Author&gt;Ahuja&lt;/Author&gt;&lt;Year&gt;2010&lt;/Year&gt;&lt;RecNum&gt;322&lt;/RecNum&gt;&lt;DisplayText&gt;(Ahuja et al., 2010)&lt;/DisplayText&gt;&lt;record&gt;&lt;rec-number&gt;322&lt;/rec-number&gt;&lt;foreign-keys&gt;&lt;key app="EN" db-id="0wtrz5reafv20zepz5gxztdga5x9tzz2z22z" timestamp="1683646198"&gt;322&lt;/key&gt;&lt;/foreign-keys&gt;&lt;ref-type name="Journal Article"&gt;17&lt;/ref-type&gt;&lt;contributors&gt;&lt;authors&gt;&lt;author&gt;Ahuja, Ishita&lt;/author&gt;&lt;author&gt;Rohloff, Jens&lt;/author&gt;&lt;author&gt;Bones, Atle Magnar&lt;/author&gt;&lt;/authors&gt;&lt;/contributors&gt;&lt;titles&gt;&lt;title&gt;Defence mechanisms of Brassicaceae: implications for plant-insect interactions and potential for integrated pest management. A review&lt;/title&gt;&lt;secondary-title&gt;Agronomy for Sustainable Development&lt;/secondary-title&gt;&lt;/titles&gt;&lt;periodical&gt;&lt;full-title&gt;Agronomy for Sustainable Development&lt;/full-title&gt;&lt;/periodical&gt;&lt;pages&gt;311-348&lt;/pages&gt;&lt;volume&gt;30&lt;/volume&gt;&lt;number&gt;2&lt;/number&gt;&lt;dates&gt;&lt;year&gt;2010&lt;/year&gt;&lt;pub-dates&gt;&lt;date&gt;2010/04/01&lt;/date&gt;&lt;/pub-dates&gt;&lt;/dates&gt;&lt;isbn&gt;1773-0155&lt;/isbn&gt;&lt;urls&gt;&lt;related-urls&gt;&lt;url&gt;https://doi.org/10.1051/agro/2009025&lt;/url&gt;&lt;/related-urls&gt;&lt;/urls&gt;&lt;electronic-resource-num&gt;10.1051/agro/2009025&lt;/electronic-resource-num&gt;&lt;/record&gt;&lt;/Cite&gt;&lt;/EndNote&gt;</w:instrText>
      </w:r>
      <w:r w:rsidR="001D41CD" w:rsidRPr="00FA60C8">
        <w:rPr>
          <w:rFonts w:ascii="Times New Roman" w:hAnsi="Times New Roman" w:cs="Times New Roman"/>
          <w:color w:val="000000" w:themeColor="text1"/>
          <w:sz w:val="24"/>
          <w:szCs w:val="24"/>
          <w:lang w:val="en-US"/>
        </w:rPr>
        <w:fldChar w:fldCharType="separate"/>
      </w:r>
      <w:r w:rsidR="001D41CD" w:rsidRPr="00FA60C8">
        <w:rPr>
          <w:rFonts w:ascii="Times New Roman" w:hAnsi="Times New Roman" w:cs="Times New Roman"/>
          <w:noProof/>
          <w:color w:val="000000" w:themeColor="text1"/>
          <w:sz w:val="24"/>
          <w:szCs w:val="24"/>
          <w:lang w:val="en-US"/>
        </w:rPr>
        <w:t>(Ahuja et al., 2010)</w:t>
      </w:r>
      <w:r w:rsidR="001D41CD" w:rsidRPr="00FA60C8">
        <w:rPr>
          <w:rFonts w:ascii="Times New Roman" w:hAnsi="Times New Roman" w:cs="Times New Roman"/>
          <w:color w:val="000000" w:themeColor="text1"/>
          <w:sz w:val="24"/>
          <w:szCs w:val="24"/>
          <w:lang w:val="en-US"/>
        </w:rPr>
        <w:fldChar w:fldCharType="end"/>
      </w:r>
      <w:r w:rsidR="001D41CD" w:rsidRPr="00FA60C8">
        <w:rPr>
          <w:rFonts w:ascii="Times New Roman" w:hAnsi="Times New Roman" w:cs="Times New Roman"/>
          <w:color w:val="000000" w:themeColor="text1"/>
          <w:sz w:val="24"/>
          <w:szCs w:val="24"/>
          <w:lang w:val="en-US"/>
        </w:rPr>
        <w:t xml:space="preserve">. </w:t>
      </w:r>
      <w:del w:id="166" w:author="Joop van Loon" w:date="2023-06-20T13:40:00Z">
        <w:r w:rsidR="00F136C8" w:rsidRPr="00FA60C8" w:rsidDel="0047447E">
          <w:rPr>
            <w:rFonts w:ascii="Times New Roman" w:hAnsi="Times New Roman" w:cs="Times New Roman"/>
            <w:color w:val="000000" w:themeColor="text1"/>
            <w:sz w:val="24"/>
            <w:szCs w:val="24"/>
            <w:lang w:val="en-US"/>
          </w:rPr>
          <w:lastRenderedPageBreak/>
          <w:delText xml:space="preserve">Plant fitness and, by extension, crop yield, are </w:delText>
        </w:r>
      </w:del>
      <w:ins w:id="167" w:author="Dicke, Marcel" w:date="2023-06-07T20:18:00Z">
        <w:del w:id="168" w:author="Joop van Loon" w:date="2023-06-20T13:40:00Z">
          <w:r w:rsidR="009934F0" w:rsidDel="0047447E">
            <w:rPr>
              <w:rFonts w:ascii="Times New Roman" w:hAnsi="Times New Roman" w:cs="Times New Roman"/>
              <w:color w:val="000000" w:themeColor="text1"/>
              <w:sz w:val="24"/>
              <w:szCs w:val="24"/>
              <w:lang w:val="en-US"/>
            </w:rPr>
            <w:delText xml:space="preserve">importantly </w:delText>
          </w:r>
        </w:del>
      </w:ins>
      <w:del w:id="169" w:author="Joop van Loon" w:date="2023-06-20T13:40:00Z">
        <w:r w:rsidR="00F136C8" w:rsidRPr="00FA60C8" w:rsidDel="0047447E">
          <w:rPr>
            <w:rFonts w:ascii="Times New Roman" w:hAnsi="Times New Roman" w:cs="Times New Roman"/>
            <w:color w:val="000000" w:themeColor="text1"/>
            <w:sz w:val="24"/>
            <w:szCs w:val="24"/>
            <w:lang w:val="en-US"/>
          </w:rPr>
          <w:delText xml:space="preserve">influenced in large part by plant-insect interactions. </w:delText>
        </w:r>
      </w:del>
      <w:r w:rsidR="00DB2D67" w:rsidRPr="00FA60C8">
        <w:rPr>
          <w:rFonts w:ascii="Times New Roman" w:hAnsi="Times New Roman" w:cs="Times New Roman"/>
          <w:color w:val="000000" w:themeColor="text1"/>
          <w:sz w:val="24"/>
          <w:szCs w:val="24"/>
          <w:lang w:val="en-US"/>
        </w:rPr>
        <w:t xml:space="preserve">To mitigate </w:t>
      </w:r>
      <w:r w:rsidR="00F136C8" w:rsidRPr="00FA60C8">
        <w:rPr>
          <w:rFonts w:ascii="Times New Roman" w:hAnsi="Times New Roman" w:cs="Times New Roman"/>
          <w:color w:val="000000" w:themeColor="text1"/>
          <w:sz w:val="24"/>
          <w:szCs w:val="24"/>
          <w:lang w:val="en-US"/>
        </w:rPr>
        <w:t xml:space="preserve">plant </w:t>
      </w:r>
      <w:r w:rsidR="00DB2D67" w:rsidRPr="00FA60C8">
        <w:rPr>
          <w:rFonts w:ascii="Times New Roman" w:hAnsi="Times New Roman" w:cs="Times New Roman"/>
          <w:color w:val="000000" w:themeColor="text1"/>
          <w:sz w:val="24"/>
          <w:szCs w:val="24"/>
          <w:lang w:val="en-US"/>
        </w:rPr>
        <w:t xml:space="preserve">damage caused by insect herbivores, various methods have been employed, including the use of chemical pesticides. However, the overuse of pesticides has led to numerous environmental and health concerns </w:t>
      </w:r>
      <w:r w:rsidR="001D41CD" w:rsidRPr="00FA60C8">
        <w:rPr>
          <w:rFonts w:ascii="Times New Roman" w:hAnsi="Times New Roman" w:cs="Times New Roman"/>
          <w:color w:val="000000" w:themeColor="text1"/>
          <w:sz w:val="24"/>
          <w:szCs w:val="24"/>
          <w:lang w:val="en-US"/>
        </w:rPr>
        <w:fldChar w:fldCharType="begin"/>
      </w:r>
      <w:r w:rsidR="001D41CD" w:rsidRPr="00FA60C8">
        <w:rPr>
          <w:rFonts w:ascii="Times New Roman" w:hAnsi="Times New Roman" w:cs="Times New Roman"/>
          <w:color w:val="000000" w:themeColor="text1"/>
          <w:sz w:val="24"/>
          <w:szCs w:val="24"/>
          <w:lang w:val="en-US"/>
        </w:rPr>
        <w:instrText xml:space="preserve"> ADDIN EN.CITE &lt;EndNote&gt;&lt;Cite&gt;&lt;Author&gt;Nicolopoulou-Stamati&lt;/Author&gt;&lt;Year&gt;2016&lt;/Year&gt;&lt;RecNum&gt;319&lt;/RecNum&gt;&lt;DisplayText&gt;(Nicolopoulou-Stamati et al., 2016)&lt;/DisplayText&gt;&lt;record&gt;&lt;rec-number&gt;319&lt;/rec-number&gt;&lt;foreign-keys&gt;&lt;key app="EN" db-id="0wtrz5reafv20zepz5gxztdga5x9tzz2z22z" timestamp="1682524506"&gt;319&lt;/key&gt;&lt;/foreign-keys&gt;&lt;ref-type name="Journal Article"&gt;17&lt;/ref-type&gt;&lt;contributors&gt;&lt;authors&gt;&lt;author&gt;Nicolopoulou-Stamati, Polyxeni&lt;/author&gt;&lt;author&gt;Maipas, Sotirios&lt;/author&gt;&lt;author&gt;Kotampasi, Chrysanthi&lt;/author&gt;&lt;author&gt;Stamatis, Panagiotis&lt;/author&gt;&lt;author&gt;Hens, Luc&lt;/author&gt;&lt;/authors&gt;&lt;/contributors&gt;&lt;titles&gt;&lt;title&gt;Chemical pesticides and human health: the urgent need for a new concept in agriculture&lt;/title&gt;&lt;secondary-title&gt;Frontiers in public health&lt;/secondary-title&gt;&lt;/titles&gt;&lt;periodical&gt;&lt;full-title&gt;Frontiers in public health&lt;/full-title&gt;&lt;/periodical&gt;&lt;pages&gt;148&lt;/pages&gt;&lt;volume&gt;4&lt;/volume&gt;&lt;dates&gt;&lt;year&gt;2016&lt;/year&gt;&lt;/dates&gt;&lt;isbn&gt;2296-2565&lt;/isbn&gt;&lt;urls&gt;&lt;/urls&gt;&lt;/record&gt;&lt;/Cite&gt;&lt;/EndNote&gt;</w:instrText>
      </w:r>
      <w:r w:rsidR="001D41CD" w:rsidRPr="00FA60C8">
        <w:rPr>
          <w:rFonts w:ascii="Times New Roman" w:hAnsi="Times New Roman" w:cs="Times New Roman"/>
          <w:color w:val="000000" w:themeColor="text1"/>
          <w:sz w:val="24"/>
          <w:szCs w:val="24"/>
          <w:lang w:val="en-US"/>
        </w:rPr>
        <w:fldChar w:fldCharType="separate"/>
      </w:r>
      <w:r w:rsidR="001D41CD" w:rsidRPr="00FA60C8">
        <w:rPr>
          <w:rFonts w:ascii="Times New Roman" w:hAnsi="Times New Roman" w:cs="Times New Roman"/>
          <w:noProof/>
          <w:color w:val="000000" w:themeColor="text1"/>
          <w:sz w:val="24"/>
          <w:szCs w:val="24"/>
          <w:lang w:val="en-US"/>
        </w:rPr>
        <w:t>(Nicolopoulou-Stamati et al., 2016)</w:t>
      </w:r>
      <w:r w:rsidR="001D41CD" w:rsidRPr="00FA60C8">
        <w:rPr>
          <w:rFonts w:ascii="Times New Roman" w:hAnsi="Times New Roman" w:cs="Times New Roman"/>
          <w:color w:val="000000" w:themeColor="text1"/>
          <w:sz w:val="24"/>
          <w:szCs w:val="24"/>
          <w:lang w:val="en-US"/>
        </w:rPr>
        <w:fldChar w:fldCharType="end"/>
      </w:r>
      <w:r w:rsidR="00DB2D67" w:rsidRPr="00FA60C8">
        <w:rPr>
          <w:rFonts w:ascii="Times New Roman" w:hAnsi="Times New Roman" w:cs="Times New Roman"/>
          <w:color w:val="000000" w:themeColor="text1"/>
          <w:sz w:val="24"/>
          <w:szCs w:val="24"/>
          <w:lang w:val="en-US"/>
        </w:rPr>
        <w:t xml:space="preserve">, </w:t>
      </w:r>
      <w:r w:rsidR="00F136C8" w:rsidRPr="00FA60C8">
        <w:rPr>
          <w:rFonts w:ascii="Times New Roman" w:hAnsi="Times New Roman" w:cs="Times New Roman"/>
          <w:color w:val="000000" w:themeColor="text1"/>
          <w:sz w:val="24"/>
          <w:szCs w:val="24"/>
          <w:lang w:val="en-US"/>
        </w:rPr>
        <w:t>Therefore, effective, sustainable, and safe alternatives for managing insect herbivores are required.</w:t>
      </w:r>
    </w:p>
    <w:p w14:paraId="585214DA" w14:textId="77777777" w:rsidR="001C4A05" w:rsidRPr="00FA60C8" w:rsidRDefault="001C4A05" w:rsidP="00FA60C8">
      <w:pPr>
        <w:spacing w:after="0"/>
        <w:jc w:val="both"/>
        <w:rPr>
          <w:rFonts w:ascii="Times New Roman" w:hAnsi="Times New Roman" w:cs="Times New Roman"/>
          <w:color w:val="000000" w:themeColor="text1"/>
          <w:sz w:val="24"/>
          <w:szCs w:val="24"/>
          <w:lang w:val="en-US"/>
        </w:rPr>
      </w:pPr>
    </w:p>
    <w:p w14:paraId="7B776097" w14:textId="2C9BFD75" w:rsidR="00EB6653" w:rsidRPr="00FA60C8" w:rsidRDefault="00CB1A39" w:rsidP="00FA60C8">
      <w:pPr>
        <w:spacing w:after="0"/>
        <w:jc w:val="both"/>
        <w:rPr>
          <w:rFonts w:ascii="Times New Roman" w:hAnsi="Times New Roman" w:cs="Times New Roman"/>
          <w:color w:val="000000" w:themeColor="text1"/>
          <w:sz w:val="24"/>
          <w:szCs w:val="24"/>
          <w:lang w:val="en-US"/>
        </w:rPr>
      </w:pPr>
      <w:commentRangeStart w:id="170"/>
      <w:commentRangeStart w:id="171"/>
      <w:r w:rsidRPr="00FA60C8">
        <w:rPr>
          <w:rFonts w:ascii="Times New Roman" w:hAnsi="Times New Roman" w:cs="Times New Roman"/>
          <w:color w:val="000000" w:themeColor="text1"/>
          <w:sz w:val="24"/>
          <w:szCs w:val="24"/>
          <w:lang w:val="en-US"/>
        </w:rPr>
        <w:t xml:space="preserve">Previous research has demonstrated that insect frass can improve plant growth and development, </w:t>
      </w:r>
      <w:r w:rsidR="00F44FB8" w:rsidRPr="00FA60C8">
        <w:rPr>
          <w:rFonts w:ascii="Times New Roman" w:hAnsi="Times New Roman" w:cs="Times New Roman"/>
          <w:color w:val="000000" w:themeColor="text1"/>
          <w:sz w:val="24"/>
          <w:szCs w:val="24"/>
          <w:lang w:val="en-US"/>
        </w:rPr>
        <w:t xml:space="preserve">and </w:t>
      </w:r>
      <w:r w:rsidRPr="00FA60C8">
        <w:rPr>
          <w:rFonts w:ascii="Times New Roman" w:hAnsi="Times New Roman" w:cs="Times New Roman"/>
          <w:color w:val="000000" w:themeColor="text1"/>
          <w:sz w:val="24"/>
          <w:szCs w:val="24"/>
          <w:lang w:val="en-US"/>
        </w:rPr>
        <w:t>increase nutrient uptake</w:t>
      </w:r>
      <w:r w:rsidR="002E7A7A" w:rsidRPr="00FA60C8">
        <w:rPr>
          <w:rFonts w:ascii="Times New Roman" w:hAnsi="Times New Roman" w:cs="Times New Roman"/>
          <w:color w:val="000000" w:themeColor="text1"/>
          <w:sz w:val="24"/>
          <w:szCs w:val="24"/>
          <w:lang w:val="en-US"/>
        </w:rPr>
        <w:t xml:space="preserve"> </w:t>
      </w:r>
      <w:r w:rsidR="002E7A7A" w:rsidRPr="00FA60C8">
        <w:rPr>
          <w:rFonts w:ascii="Times New Roman" w:hAnsi="Times New Roman" w:cs="Times New Roman"/>
          <w:color w:val="000000" w:themeColor="text1"/>
          <w:sz w:val="24"/>
          <w:szCs w:val="24"/>
          <w:lang w:val="en-US"/>
        </w:rPr>
        <w:fldChar w:fldCharType="begin">
          <w:fldData xml:space="preserve">PEVuZE5vdGU+PENpdGU+PEF1dGhvcj5EemVwZTwvQXV0aG9yPjxZZWFyPjIwMjI8L1llYXI+PFJl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</w:fldData>
        </w:fldChar>
      </w:r>
      <w:r w:rsidR="00014B53" w:rsidRPr="00FA60C8">
        <w:rPr>
          <w:rFonts w:ascii="Times New Roman" w:hAnsi="Times New Roman" w:cs="Times New Roman"/>
          <w:color w:val="000000" w:themeColor="text1"/>
          <w:sz w:val="24"/>
          <w:szCs w:val="24"/>
          <w:lang w:val="en-US"/>
        </w:rPr>
        <w:instrText xml:space="preserve"> ADDIN EN.CITE </w:instrText>
      </w:r>
      <w:r w:rsidR="00014B53" w:rsidRPr="00FA60C8">
        <w:rPr>
          <w:rFonts w:ascii="Times New Roman" w:hAnsi="Times New Roman" w:cs="Times New Roman"/>
          <w:color w:val="000000" w:themeColor="text1"/>
          <w:sz w:val="24"/>
          <w:szCs w:val="24"/>
          <w:lang w:val="en-US"/>
        </w:rPr>
        <w:fldChar w:fldCharType="begin">
          <w:fldData xml:space="preserve">PEVuZE5vdGU+PENpdGU+PEF1dGhvcj5EemVwZTwvQXV0aG9yPjxZZWFyPjIwMjI8L1llYXI+PFJl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</w:fldData>
        </w:fldChar>
      </w:r>
      <w:r w:rsidR="00014B53" w:rsidRPr="00FA60C8">
        <w:rPr>
          <w:rFonts w:ascii="Times New Roman" w:hAnsi="Times New Roman" w:cs="Times New Roman"/>
          <w:color w:val="000000" w:themeColor="text1"/>
          <w:sz w:val="24"/>
          <w:szCs w:val="24"/>
          <w:lang w:val="en-US"/>
        </w:rPr>
        <w:instrText xml:space="preserve"> ADDIN EN.CITE.DATA </w:instrText>
      </w:r>
      <w:r w:rsidR="00014B53" w:rsidRPr="00FA60C8">
        <w:rPr>
          <w:rFonts w:ascii="Times New Roman" w:hAnsi="Times New Roman" w:cs="Times New Roman"/>
          <w:color w:val="000000" w:themeColor="text1"/>
          <w:sz w:val="24"/>
          <w:szCs w:val="24"/>
          <w:lang w:val="en-US"/>
        </w:rPr>
      </w:r>
      <w:r w:rsidR="00014B53" w:rsidRPr="00FA60C8">
        <w:rPr>
          <w:rFonts w:ascii="Times New Roman" w:hAnsi="Times New Roman" w:cs="Times New Roman"/>
          <w:color w:val="000000" w:themeColor="text1"/>
          <w:sz w:val="24"/>
          <w:szCs w:val="24"/>
          <w:lang w:val="en-US"/>
        </w:rPr>
        <w:fldChar w:fldCharType="end"/>
      </w:r>
      <w:r w:rsidR="002E7A7A" w:rsidRPr="00FA60C8">
        <w:rPr>
          <w:rFonts w:ascii="Times New Roman" w:hAnsi="Times New Roman" w:cs="Times New Roman"/>
          <w:color w:val="000000" w:themeColor="text1"/>
          <w:sz w:val="24"/>
          <w:szCs w:val="24"/>
          <w:lang w:val="en-US"/>
        </w:rPr>
      </w:r>
      <w:r w:rsidR="002E7A7A" w:rsidRPr="00FA60C8">
        <w:rPr>
          <w:rFonts w:ascii="Times New Roman" w:hAnsi="Times New Roman" w:cs="Times New Roman"/>
          <w:color w:val="000000" w:themeColor="text1"/>
          <w:sz w:val="24"/>
          <w:szCs w:val="24"/>
          <w:lang w:val="en-US"/>
        </w:rPr>
        <w:fldChar w:fldCharType="separate"/>
      </w:r>
      <w:r w:rsidR="00014B53" w:rsidRPr="00FA60C8">
        <w:rPr>
          <w:rFonts w:ascii="Times New Roman" w:hAnsi="Times New Roman" w:cs="Times New Roman"/>
          <w:noProof/>
          <w:color w:val="000000" w:themeColor="text1"/>
          <w:sz w:val="24"/>
          <w:szCs w:val="24"/>
          <w:lang w:val="en-US"/>
        </w:rPr>
        <w:t>(Abiya et al., 2022; Dzepe et al., 2022; Houben et al., 2021; Houben et al., 2020; Lopes et al., 2022; Poveda, 2021; Poveda et al., 2019)</w:t>
      </w:r>
      <w:r w:rsidR="002E7A7A" w:rsidRPr="00FA60C8">
        <w:rPr>
          <w:rFonts w:ascii="Times New Roman" w:hAnsi="Times New Roman" w:cs="Times New Roman"/>
          <w:color w:val="000000" w:themeColor="text1"/>
          <w:sz w:val="24"/>
          <w:szCs w:val="24"/>
          <w:lang w:val="en-US"/>
        </w:rPr>
        <w:fldChar w:fldCharType="end"/>
      </w:r>
      <w:r w:rsidRPr="00FA60C8">
        <w:rPr>
          <w:rFonts w:ascii="Times New Roman" w:hAnsi="Times New Roman" w:cs="Times New Roman"/>
          <w:color w:val="000000" w:themeColor="text1"/>
          <w:sz w:val="24"/>
          <w:szCs w:val="24"/>
          <w:lang w:val="en-US"/>
        </w:rPr>
        <w:t>.</w:t>
      </w:r>
      <w:r w:rsidR="00014B53" w:rsidRPr="00FA60C8">
        <w:rPr>
          <w:rFonts w:ascii="Times New Roman" w:hAnsi="Times New Roman" w:cs="Times New Roman"/>
          <w:color w:val="000000" w:themeColor="text1"/>
          <w:sz w:val="24"/>
          <w:szCs w:val="24"/>
          <w:lang w:val="en-US"/>
        </w:rPr>
        <w:t xml:space="preserve"> </w:t>
      </w:r>
      <w:r w:rsidRPr="00FA60C8">
        <w:rPr>
          <w:rFonts w:ascii="Times New Roman" w:hAnsi="Times New Roman" w:cs="Times New Roman"/>
          <w:color w:val="000000" w:themeColor="text1"/>
          <w:sz w:val="24"/>
          <w:szCs w:val="24"/>
          <w:lang w:val="en-US"/>
        </w:rPr>
        <w:t xml:space="preserve"> </w:t>
      </w:r>
      <w:r w:rsidR="00AA47EF" w:rsidRPr="00FA60C8">
        <w:rPr>
          <w:rFonts w:ascii="Times New Roman" w:hAnsi="Times New Roman" w:cs="Times New Roman"/>
          <w:color w:val="000000" w:themeColor="text1"/>
          <w:sz w:val="24"/>
          <w:szCs w:val="24"/>
          <w:lang w:val="en-US"/>
        </w:rPr>
        <w:t xml:space="preserve">In the wild, frass deposition </w:t>
      </w:r>
      <w:r w:rsidR="00014B53" w:rsidRPr="00FA60C8">
        <w:rPr>
          <w:rFonts w:ascii="Times New Roman" w:hAnsi="Times New Roman" w:cs="Times New Roman"/>
          <w:color w:val="000000" w:themeColor="text1"/>
          <w:sz w:val="24"/>
          <w:szCs w:val="24"/>
          <w:lang w:val="en-US"/>
        </w:rPr>
        <w:t xml:space="preserve">by insect herbivores </w:t>
      </w:r>
      <w:r w:rsidR="00AA47EF" w:rsidRPr="00FA60C8">
        <w:rPr>
          <w:rFonts w:ascii="Times New Roman" w:hAnsi="Times New Roman" w:cs="Times New Roman"/>
          <w:color w:val="000000" w:themeColor="text1"/>
          <w:sz w:val="24"/>
          <w:szCs w:val="24"/>
          <w:lang w:val="en-US"/>
        </w:rPr>
        <w:t xml:space="preserve">has shown increased soil carbon, </w:t>
      </w:r>
      <w:r w:rsidR="003141C5">
        <w:rPr>
          <w:rFonts w:ascii="Times New Roman" w:hAnsi="Times New Roman" w:cs="Times New Roman"/>
          <w:color w:val="000000" w:themeColor="text1"/>
          <w:sz w:val="24"/>
          <w:szCs w:val="24"/>
          <w:lang w:val="en-US"/>
        </w:rPr>
        <w:t>N</w:t>
      </w:r>
      <w:r w:rsidR="00AA47EF" w:rsidRPr="00FA60C8">
        <w:rPr>
          <w:rFonts w:ascii="Times New Roman" w:hAnsi="Times New Roman" w:cs="Times New Roman"/>
          <w:color w:val="000000" w:themeColor="text1"/>
          <w:sz w:val="24"/>
          <w:szCs w:val="24"/>
          <w:lang w:val="en-US"/>
        </w:rPr>
        <w:t xml:space="preserve">, and nitrates. </w:t>
      </w:r>
      <w:r w:rsidR="00FB34B2" w:rsidRPr="00FA60C8">
        <w:rPr>
          <w:rFonts w:ascii="Times New Roman" w:hAnsi="Times New Roman" w:cs="Times New Roman"/>
          <w:color w:val="000000" w:themeColor="text1"/>
          <w:sz w:val="24"/>
          <w:szCs w:val="24"/>
          <w:lang w:val="en-US"/>
        </w:rPr>
        <w:t xml:space="preserve">Frass </w:t>
      </w:r>
      <w:r w:rsidR="00AA47EF" w:rsidRPr="00FA60C8">
        <w:rPr>
          <w:rFonts w:ascii="Times New Roman" w:hAnsi="Times New Roman" w:cs="Times New Roman"/>
          <w:color w:val="000000" w:themeColor="text1"/>
          <w:sz w:val="24"/>
          <w:szCs w:val="24"/>
          <w:lang w:val="en-US"/>
        </w:rPr>
        <w:t xml:space="preserve">can also affect soil </w:t>
      </w:r>
      <w:r w:rsidR="003141C5">
        <w:rPr>
          <w:rFonts w:ascii="Times New Roman" w:hAnsi="Times New Roman" w:cs="Times New Roman"/>
          <w:color w:val="000000" w:themeColor="text1"/>
          <w:sz w:val="24"/>
          <w:szCs w:val="24"/>
          <w:lang w:val="en-US"/>
        </w:rPr>
        <w:t>N</w:t>
      </w:r>
      <w:r w:rsidR="003141C5" w:rsidRPr="00FA60C8">
        <w:rPr>
          <w:rFonts w:ascii="Times New Roman" w:hAnsi="Times New Roman" w:cs="Times New Roman"/>
          <w:color w:val="000000" w:themeColor="text1"/>
          <w:sz w:val="24"/>
          <w:szCs w:val="24"/>
          <w:lang w:val="en-US"/>
        </w:rPr>
        <w:t xml:space="preserve"> </w:t>
      </w:r>
      <w:r w:rsidR="00AA47EF" w:rsidRPr="00FA60C8">
        <w:rPr>
          <w:rFonts w:ascii="Times New Roman" w:hAnsi="Times New Roman" w:cs="Times New Roman"/>
          <w:color w:val="000000" w:themeColor="text1"/>
          <w:sz w:val="24"/>
          <w:szCs w:val="24"/>
          <w:lang w:val="en-US"/>
        </w:rPr>
        <w:t xml:space="preserve">dynamics in the forest </w:t>
      </w:r>
      <w:r w:rsidR="00AA47EF" w:rsidRPr="00FA60C8">
        <w:rPr>
          <w:rFonts w:ascii="Times New Roman" w:hAnsi="Times New Roman" w:cs="Times New Roman"/>
          <w:color w:val="000000" w:themeColor="text1"/>
          <w:sz w:val="24"/>
          <w:szCs w:val="24"/>
          <w:lang w:val="en-US"/>
        </w:rPr>
        <w:fldChar w:fldCharType="begin"/>
      </w:r>
      <w:r w:rsidR="00AA47EF" w:rsidRPr="00FA60C8">
        <w:rPr>
          <w:rFonts w:ascii="Times New Roman" w:hAnsi="Times New Roman" w:cs="Times New Roman"/>
          <w:color w:val="000000" w:themeColor="text1"/>
          <w:sz w:val="24"/>
          <w:szCs w:val="24"/>
          <w:lang w:val="en-US"/>
        </w:rPr>
        <w:instrText xml:space="preserve"> ADDIN EN.CITE &lt;EndNote&gt;&lt;Cite&gt;&lt;Author&gt;Frost&lt;/Author&gt;&lt;Year&gt;2004&lt;/Year&gt;&lt;RecNum&gt;95&lt;/RecNum&gt;&lt;DisplayText&gt;(Frost &amp;amp; Hunter, 2004)&lt;/DisplayText&gt;&lt;record&gt;&lt;rec-number&gt;95&lt;/rec-number&gt;&lt;foreign-keys&gt;&lt;key app="EN" db-id="0wtrz5reafv20zepz5gxztdga5x9tzz2z22z" timestamp="1671109430" guid="8f942022-de57-43da-8ac8-b41b517fa3fb"&gt;95&lt;/key&gt;&lt;/foreign-keys&gt;&lt;ref-type name="Journal Article"&gt;17&lt;/ref-type&gt;&lt;contributors&gt;&lt;authors&gt;&lt;author&gt;Frost, Christopher J.&lt;/author&gt;&lt;author&gt;Hunter, Mark D.&lt;/author&gt;&lt;/authors&gt;&lt;/contributors&gt;&lt;titles&gt;&lt;title&gt;INSECT CANOPY HERBIVORY AND FRASS DEPOSITION AFFECT SOIL NUTRIENT DYNAMICS AND EXPORT IN OAK MESOCOSMS&lt;/title&gt;&lt;secondary-title&gt;Ecology&lt;/secondary-title&gt;&lt;/titles&gt;&lt;periodical&gt;&lt;full-title&gt;Ecology&lt;/full-title&gt;&lt;/periodical&gt;&lt;pages&gt;3335-3347&lt;/pages&gt;&lt;volume&gt;85&lt;/volume&gt;&lt;number&gt;12&lt;/number&gt;&lt;dates&gt;&lt;year&gt;2004&lt;/year&gt;&lt;/dates&gt;&lt;isbn&gt;0012-9658&lt;/isbn&gt;&lt;urls&gt;&lt;related-urls&gt;&lt;url&gt;https://esajournals.onlinelibrary.wiley.com/doi/abs/10.1890/04-0003&lt;/url&gt;&lt;/related-urls&gt;&lt;/urls&gt;&lt;electronic-resource-num&gt;https://doi.org/10.1890/04-0003&lt;/electronic-resource-num&gt;&lt;/record&gt;&lt;/Cite&gt;&lt;/EndNote&gt;</w:instrText>
      </w:r>
      <w:r w:rsidR="00AA47EF" w:rsidRPr="00FA60C8">
        <w:rPr>
          <w:rFonts w:ascii="Times New Roman" w:hAnsi="Times New Roman" w:cs="Times New Roman"/>
          <w:color w:val="000000" w:themeColor="text1"/>
          <w:sz w:val="24"/>
          <w:szCs w:val="24"/>
          <w:lang w:val="en-US"/>
        </w:rPr>
        <w:fldChar w:fldCharType="separate"/>
      </w:r>
      <w:r w:rsidR="00AA47EF" w:rsidRPr="00FA60C8">
        <w:rPr>
          <w:rFonts w:ascii="Times New Roman" w:hAnsi="Times New Roman" w:cs="Times New Roman"/>
          <w:noProof/>
          <w:color w:val="000000" w:themeColor="text1"/>
          <w:sz w:val="24"/>
          <w:szCs w:val="24"/>
          <w:lang w:val="en-US"/>
        </w:rPr>
        <w:t>(Frost &amp; Hunter, 2004)</w:t>
      </w:r>
      <w:r w:rsidR="00AA47EF" w:rsidRPr="00FA60C8">
        <w:rPr>
          <w:rFonts w:ascii="Times New Roman" w:hAnsi="Times New Roman" w:cs="Times New Roman"/>
          <w:color w:val="000000" w:themeColor="text1"/>
          <w:sz w:val="24"/>
          <w:szCs w:val="24"/>
          <w:lang w:val="en-US"/>
        </w:rPr>
        <w:fldChar w:fldCharType="end"/>
      </w:r>
      <w:r w:rsidR="00AA47EF" w:rsidRPr="00FA60C8">
        <w:rPr>
          <w:rFonts w:ascii="Times New Roman" w:hAnsi="Times New Roman" w:cs="Times New Roman"/>
          <w:color w:val="000000" w:themeColor="text1"/>
          <w:sz w:val="24"/>
          <w:szCs w:val="24"/>
          <w:lang w:val="en-US"/>
        </w:rPr>
        <w:t xml:space="preserve">. </w:t>
      </w:r>
      <w:r w:rsidRPr="00FA60C8">
        <w:rPr>
          <w:rFonts w:ascii="Times New Roman" w:hAnsi="Times New Roman" w:cs="Times New Roman"/>
          <w:color w:val="000000" w:themeColor="text1"/>
          <w:sz w:val="24"/>
          <w:szCs w:val="24"/>
          <w:lang w:val="en-US"/>
        </w:rPr>
        <w:t xml:space="preserve">The mechanisms causing these effects are thought to be linked to the presence of beneficial microorganisms in frass, as well as the release of plant growth-promoting molecules </w:t>
      </w:r>
      <w:r w:rsidR="002E7A7A" w:rsidRPr="00FA60C8">
        <w:rPr>
          <w:rFonts w:ascii="Times New Roman" w:hAnsi="Times New Roman" w:cs="Times New Roman"/>
          <w:color w:val="000000" w:themeColor="text1"/>
          <w:sz w:val="24"/>
          <w:szCs w:val="24"/>
          <w:lang w:val="en-US"/>
        </w:rPr>
        <w:fldChar w:fldCharType="begin">
          <w:fldData xml:space="preserve">PEVuZE5vdGU+PENpdGU+PEF1dGhvcj5Qb3ZlZGE8L0F1dGhvcj48WWVhcj4yMDIxPC9ZZWFyPjxS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</w:fldData>
        </w:fldChar>
      </w:r>
      <w:r w:rsidR="002E7A7A" w:rsidRPr="00FA60C8">
        <w:rPr>
          <w:rFonts w:ascii="Times New Roman" w:hAnsi="Times New Roman" w:cs="Times New Roman"/>
          <w:color w:val="000000" w:themeColor="text1"/>
          <w:sz w:val="24"/>
          <w:szCs w:val="24"/>
          <w:lang w:val="en-US"/>
        </w:rPr>
        <w:instrText xml:space="preserve"> ADDIN EN.CITE </w:instrText>
      </w:r>
      <w:r w:rsidR="002E7A7A" w:rsidRPr="00FA60C8">
        <w:rPr>
          <w:rFonts w:ascii="Times New Roman" w:hAnsi="Times New Roman" w:cs="Times New Roman"/>
          <w:color w:val="000000" w:themeColor="text1"/>
          <w:sz w:val="24"/>
          <w:szCs w:val="24"/>
          <w:lang w:val="en-US"/>
        </w:rPr>
        <w:fldChar w:fldCharType="begin">
          <w:fldData xml:space="preserve">PEVuZE5vdGU+PENpdGU+PEF1dGhvcj5Qb3ZlZGE8L0F1dGhvcj48WWVhcj4yMDIxPC9ZZWFyPjxS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</w:fldData>
        </w:fldChar>
      </w:r>
      <w:r w:rsidR="002E7A7A" w:rsidRPr="00FA60C8">
        <w:rPr>
          <w:rFonts w:ascii="Times New Roman" w:hAnsi="Times New Roman" w:cs="Times New Roman"/>
          <w:color w:val="000000" w:themeColor="text1"/>
          <w:sz w:val="24"/>
          <w:szCs w:val="24"/>
          <w:lang w:val="en-US"/>
        </w:rPr>
        <w:instrText xml:space="preserve"> ADDIN EN.CITE.DATA </w:instrText>
      </w:r>
      <w:r w:rsidR="002E7A7A" w:rsidRPr="00FA60C8">
        <w:rPr>
          <w:rFonts w:ascii="Times New Roman" w:hAnsi="Times New Roman" w:cs="Times New Roman"/>
          <w:color w:val="000000" w:themeColor="text1"/>
          <w:sz w:val="24"/>
          <w:szCs w:val="24"/>
          <w:lang w:val="en-US"/>
        </w:rPr>
      </w:r>
      <w:r w:rsidR="002E7A7A" w:rsidRPr="00FA60C8">
        <w:rPr>
          <w:rFonts w:ascii="Times New Roman" w:hAnsi="Times New Roman" w:cs="Times New Roman"/>
          <w:color w:val="000000" w:themeColor="text1"/>
          <w:sz w:val="24"/>
          <w:szCs w:val="24"/>
          <w:lang w:val="en-US"/>
        </w:rPr>
        <w:fldChar w:fldCharType="end"/>
      </w:r>
      <w:r w:rsidR="002E7A7A" w:rsidRPr="00FA60C8">
        <w:rPr>
          <w:rFonts w:ascii="Times New Roman" w:hAnsi="Times New Roman" w:cs="Times New Roman"/>
          <w:color w:val="000000" w:themeColor="text1"/>
          <w:sz w:val="24"/>
          <w:szCs w:val="24"/>
          <w:lang w:val="en-US"/>
        </w:rPr>
      </w:r>
      <w:r w:rsidR="002E7A7A" w:rsidRPr="00FA60C8">
        <w:rPr>
          <w:rFonts w:ascii="Times New Roman" w:hAnsi="Times New Roman" w:cs="Times New Roman"/>
          <w:color w:val="000000" w:themeColor="text1"/>
          <w:sz w:val="24"/>
          <w:szCs w:val="24"/>
          <w:lang w:val="en-US"/>
        </w:rPr>
        <w:fldChar w:fldCharType="separate"/>
      </w:r>
      <w:r w:rsidR="002E7A7A" w:rsidRPr="00FA60C8">
        <w:rPr>
          <w:rFonts w:ascii="Times New Roman" w:hAnsi="Times New Roman" w:cs="Times New Roman"/>
          <w:noProof/>
          <w:color w:val="000000" w:themeColor="text1"/>
          <w:sz w:val="24"/>
          <w:szCs w:val="24"/>
          <w:lang w:val="en-US"/>
        </w:rPr>
        <w:t>(Barragán-Fonseca et al., 2022; Poveda, 2021)</w:t>
      </w:r>
      <w:r w:rsidR="002E7A7A" w:rsidRPr="00FA60C8">
        <w:rPr>
          <w:rFonts w:ascii="Times New Roman" w:hAnsi="Times New Roman" w:cs="Times New Roman"/>
          <w:color w:val="000000" w:themeColor="text1"/>
          <w:sz w:val="24"/>
          <w:szCs w:val="24"/>
          <w:lang w:val="en-US"/>
        </w:rPr>
        <w:fldChar w:fldCharType="end"/>
      </w:r>
      <w:r w:rsidR="00EB6653" w:rsidRPr="00FA60C8">
        <w:rPr>
          <w:rFonts w:ascii="Times New Roman" w:hAnsi="Times New Roman" w:cs="Times New Roman"/>
          <w:color w:val="000000" w:themeColor="text1"/>
          <w:sz w:val="24"/>
          <w:szCs w:val="24"/>
          <w:lang w:val="en-US"/>
        </w:rPr>
        <w:t xml:space="preserve">. At the same time, plant growth inhibition due to frass application has been reported </w:t>
      </w:r>
      <w:r w:rsidR="00EB6653" w:rsidRPr="00FA60C8">
        <w:rPr>
          <w:rFonts w:ascii="Times New Roman" w:hAnsi="Times New Roman" w:cs="Times New Roman"/>
          <w:color w:val="000000" w:themeColor="text1"/>
          <w:sz w:val="24"/>
          <w:szCs w:val="24"/>
          <w:lang w:val="en-US"/>
        </w:rPr>
        <w:fldChar w:fldCharType="begin"/>
      </w:r>
      <w:r w:rsidR="00BC526C" w:rsidRPr="00FA60C8">
        <w:rPr>
          <w:rFonts w:ascii="Times New Roman" w:hAnsi="Times New Roman" w:cs="Times New Roman"/>
          <w:color w:val="000000" w:themeColor="text1"/>
          <w:sz w:val="24"/>
          <w:szCs w:val="24"/>
          <w:lang w:val="en-US"/>
        </w:rPr>
        <w:instrText xml:space="preserve"> ADDIN EN.CITE &lt;EndNote&gt;&lt;Cite&gt;&lt;Author&gt;Gärttling&lt;/Author&gt;&lt;Year&gt;2020&lt;/Year&gt;&lt;RecNum&gt;81&lt;/RecNum&gt;&lt;DisplayText&gt;(Alattar et al., 2016; Gärttling et al., 2020)&lt;/DisplayText&gt;&lt;record&gt;&lt;rec-number&gt;81&lt;/rec-number&gt;&lt;foreign-keys&gt;&lt;key app="EN" db-id="0wtrz5reafv20zepz5gxztdga5x9tzz2z22z" timestamp="1671107744" guid="323a861e-9812-434b-93ba-05e81b134503"&gt;81&lt;/key&gt;&lt;/foreign-keys&gt;&lt;ref-type name="Journal Article"&gt;17&lt;/ref-type&gt;&lt;contributors&gt;&lt;authors&gt;&lt;author&gt;Gärttling, Daniel&lt;/author&gt;&lt;author&gt;Kirchner, Sascha M&lt;/author&gt;&lt;author&gt;Schulz, Hannes&lt;/author&gt;&lt;/authors&gt;&lt;/contributors&gt;&lt;titles&gt;&lt;title&gt;Assessment of the N-and P-fertilization effect of black soldier fly (Diptera: Stratiomyidae) by-products on maize&lt;/title&gt;&lt;secondary-title&gt;Journal of Insect Science&lt;/secondary-title&gt;&lt;/titles&gt;&lt;periodical&gt;&lt;full-title&gt;Journal of Insect Science&lt;/full-title&gt;&lt;/periodical&gt;&lt;pages&gt;8&lt;/pages&gt;&lt;volume&gt;20&lt;/volume&gt;&lt;number&gt;5&lt;/number&gt;&lt;dates&gt;&lt;year&gt;2020&lt;/year&gt;&lt;/dates&gt;&lt;isbn&gt;1536-2442&lt;/isbn&gt;&lt;urls&gt;&lt;/urls&gt;&lt;/record&gt;&lt;/Cite&gt;&lt;Cite&gt;&lt;Author&gt;Alattar&lt;/Author&gt;&lt;Year&gt;2016&lt;/Year&gt;&lt;RecNum&gt;309&lt;/RecNum&gt;&lt;record&gt;&lt;rec-number&gt;309&lt;/rec-number&gt;&lt;foreign-keys&gt;&lt;key app="EN" db-id="0wtrz5reafv20zepz5gxztdga5x9tzz2z22z" timestamp="1681373394"&gt;309&lt;/key&gt;&lt;/foreign-keys&gt;&lt;ref-type name="Journal Article"&gt;17&lt;/ref-type&gt;&lt;contributors&gt;&lt;authors&gt;&lt;author&gt;Alattar, Manar Arica&lt;/author&gt;&lt;author&gt;Alattar, Fetheya Nancy&lt;/author&gt;&lt;author&gt;Popa, Radu&lt;/author&gt;&lt;/authors&gt;&lt;/contributors&gt;&lt;titles&gt;&lt;title&gt;Effects of microaerobic fermentation and black soldier fly larvae food scrap processing residues on the growth of corn plants (Zea mays)&lt;/title&gt;&lt;secondary-title&gt;Plant Science Today&lt;/secondary-title&gt;&lt;/titles&gt;&lt;periodical&gt;&lt;full-title&gt;Plant Science Today&lt;/full-title&gt;&lt;/periodical&gt;&lt;pages&gt;57-62&lt;/pages&gt;&lt;volume&gt;3&lt;/volume&gt;&lt;number&gt;1&lt;/number&gt;&lt;dates&gt;&lt;year&gt;2016&lt;/year&gt;&lt;/dates&gt;&lt;isbn&gt;2348-1900&lt;/isbn&gt;&lt;urls&gt;&lt;/urls&gt;&lt;/record&gt;&lt;/Cite&gt;&lt;/EndNote&gt;</w:instrText>
      </w:r>
      <w:r w:rsidR="00EB6653" w:rsidRPr="00FA60C8">
        <w:rPr>
          <w:rFonts w:ascii="Times New Roman" w:hAnsi="Times New Roman" w:cs="Times New Roman"/>
          <w:color w:val="000000" w:themeColor="text1"/>
          <w:sz w:val="24"/>
          <w:szCs w:val="24"/>
          <w:lang w:val="en-US"/>
        </w:rPr>
        <w:fldChar w:fldCharType="separate"/>
      </w:r>
      <w:r w:rsidR="00EB6653" w:rsidRPr="00FA60C8">
        <w:rPr>
          <w:rFonts w:ascii="Times New Roman" w:hAnsi="Times New Roman" w:cs="Times New Roman"/>
          <w:noProof/>
          <w:color w:val="000000" w:themeColor="text1"/>
          <w:sz w:val="24"/>
          <w:szCs w:val="24"/>
          <w:lang w:val="en-US"/>
        </w:rPr>
        <w:t>(Alattar et al., 2016; Gärttling et al., 2020)</w:t>
      </w:r>
      <w:r w:rsidR="00EB6653" w:rsidRPr="00FA60C8">
        <w:rPr>
          <w:rFonts w:ascii="Times New Roman" w:hAnsi="Times New Roman" w:cs="Times New Roman"/>
          <w:color w:val="000000" w:themeColor="text1"/>
          <w:sz w:val="24"/>
          <w:szCs w:val="24"/>
          <w:lang w:val="en-US"/>
        </w:rPr>
        <w:fldChar w:fldCharType="end"/>
      </w:r>
      <w:r w:rsidR="00EB6653" w:rsidRPr="00FA60C8">
        <w:rPr>
          <w:rFonts w:ascii="Times New Roman" w:hAnsi="Times New Roman" w:cs="Times New Roman"/>
          <w:color w:val="000000" w:themeColor="text1"/>
          <w:sz w:val="24"/>
          <w:szCs w:val="24"/>
          <w:lang w:val="en-US"/>
        </w:rPr>
        <w:t xml:space="preserve">. </w:t>
      </w:r>
      <w:commentRangeEnd w:id="170"/>
      <w:r w:rsidR="00C17F58">
        <w:rPr>
          <w:rStyle w:val="CommentReference"/>
        </w:rPr>
        <w:commentReference w:id="170"/>
      </w:r>
      <w:commentRangeEnd w:id="171"/>
      <w:r w:rsidR="00871BF9">
        <w:rPr>
          <w:rStyle w:val="CommentReference"/>
        </w:rPr>
        <w:commentReference w:id="171"/>
      </w:r>
    </w:p>
    <w:p w14:paraId="5854E56B" w14:textId="2DC1748C" w:rsidR="00EB6653" w:rsidRPr="00FA60C8" w:rsidRDefault="00EB6653" w:rsidP="00FA60C8">
      <w:pPr>
        <w:spacing w:after="0"/>
        <w:jc w:val="both"/>
        <w:rPr>
          <w:rFonts w:ascii="Times New Roman" w:hAnsi="Times New Roman" w:cs="Times New Roman"/>
          <w:color w:val="000000" w:themeColor="text1"/>
          <w:sz w:val="24"/>
          <w:szCs w:val="24"/>
          <w:lang w:val="en-US"/>
        </w:rPr>
      </w:pPr>
    </w:p>
    <w:p w14:paraId="117CA878" w14:textId="77777777" w:rsidR="008145D7" w:rsidRDefault="00EB6653" w:rsidP="00FA60C8">
      <w:pPr>
        <w:spacing w:after="0"/>
        <w:jc w:val="both"/>
        <w:rPr>
          <w:ins w:id="172" w:author="Dicke, Marcel" w:date="2023-06-07T20:21:00Z"/>
          <w:rFonts w:ascii="Times New Roman" w:hAnsi="Times New Roman" w:cs="Times New Roman"/>
          <w:color w:val="000000" w:themeColor="text1"/>
          <w:sz w:val="24"/>
          <w:szCs w:val="24"/>
          <w:lang w:val="en-US"/>
        </w:rPr>
      </w:pPr>
      <w:commentRangeStart w:id="173"/>
      <w:commentRangeStart w:id="174"/>
      <w:r w:rsidRPr="00FA60C8">
        <w:rPr>
          <w:rFonts w:ascii="Times New Roman" w:hAnsi="Times New Roman" w:cs="Times New Roman"/>
          <w:color w:val="000000" w:themeColor="text1"/>
          <w:sz w:val="24"/>
          <w:szCs w:val="24"/>
          <w:lang w:val="en-US"/>
        </w:rPr>
        <w:t>Plant</w:t>
      </w:r>
      <w:r w:rsidR="008C3CE0" w:rsidRPr="00FA60C8">
        <w:rPr>
          <w:rFonts w:ascii="Times New Roman" w:hAnsi="Times New Roman" w:cs="Times New Roman"/>
          <w:color w:val="000000" w:themeColor="text1"/>
          <w:sz w:val="24"/>
          <w:szCs w:val="24"/>
          <w:lang w:val="en-US"/>
        </w:rPr>
        <w:t xml:space="preserve"> damage by insects threatens food security. Insect </w:t>
      </w:r>
      <w:r w:rsidR="00FB34B2" w:rsidRPr="00FA60C8">
        <w:rPr>
          <w:rFonts w:ascii="Times New Roman" w:hAnsi="Times New Roman" w:cs="Times New Roman"/>
          <w:color w:val="000000" w:themeColor="text1"/>
          <w:sz w:val="24"/>
          <w:szCs w:val="24"/>
          <w:lang w:val="en-US"/>
        </w:rPr>
        <w:t xml:space="preserve">herbivore </w:t>
      </w:r>
      <w:r w:rsidR="008C3CE0" w:rsidRPr="00FA60C8">
        <w:rPr>
          <w:rFonts w:ascii="Times New Roman" w:hAnsi="Times New Roman" w:cs="Times New Roman"/>
          <w:color w:val="000000" w:themeColor="text1"/>
          <w:sz w:val="24"/>
          <w:szCs w:val="24"/>
          <w:lang w:val="en-US"/>
        </w:rPr>
        <w:t xml:space="preserve">populations are strongly influenced by </w:t>
      </w:r>
      <w:r w:rsidR="003141C5">
        <w:rPr>
          <w:rFonts w:ascii="Times New Roman" w:hAnsi="Times New Roman" w:cs="Times New Roman"/>
          <w:color w:val="000000" w:themeColor="text1"/>
          <w:sz w:val="24"/>
          <w:szCs w:val="24"/>
          <w:lang w:val="en-US"/>
        </w:rPr>
        <w:t>plant</w:t>
      </w:r>
      <w:r w:rsidR="003141C5" w:rsidRPr="00FA60C8">
        <w:rPr>
          <w:rFonts w:ascii="Times New Roman" w:hAnsi="Times New Roman" w:cs="Times New Roman"/>
          <w:color w:val="000000" w:themeColor="text1"/>
          <w:sz w:val="24"/>
          <w:szCs w:val="24"/>
          <w:lang w:val="en-US"/>
        </w:rPr>
        <w:t xml:space="preserve"> </w:t>
      </w:r>
      <w:r w:rsidR="008C3CE0" w:rsidRPr="00FA60C8">
        <w:rPr>
          <w:rFonts w:ascii="Times New Roman" w:hAnsi="Times New Roman" w:cs="Times New Roman"/>
          <w:color w:val="000000" w:themeColor="text1"/>
          <w:sz w:val="24"/>
          <w:szCs w:val="24"/>
          <w:lang w:val="en-US"/>
        </w:rPr>
        <w:t xml:space="preserve">tissue </w:t>
      </w:r>
      <w:r w:rsidR="003141C5">
        <w:rPr>
          <w:rFonts w:ascii="Times New Roman" w:hAnsi="Times New Roman" w:cs="Times New Roman"/>
          <w:color w:val="000000" w:themeColor="text1"/>
          <w:sz w:val="24"/>
          <w:szCs w:val="24"/>
          <w:lang w:val="en-US"/>
        </w:rPr>
        <w:t>N</w:t>
      </w:r>
      <w:r w:rsidR="003141C5" w:rsidRPr="00FA60C8">
        <w:rPr>
          <w:rFonts w:ascii="Times New Roman" w:hAnsi="Times New Roman" w:cs="Times New Roman"/>
          <w:color w:val="000000" w:themeColor="text1"/>
          <w:sz w:val="24"/>
          <w:szCs w:val="24"/>
          <w:lang w:val="en-US"/>
        </w:rPr>
        <w:t xml:space="preserve"> </w:t>
      </w:r>
      <w:r w:rsidR="008C3CE0" w:rsidRPr="00FA60C8">
        <w:rPr>
          <w:rFonts w:ascii="Times New Roman" w:hAnsi="Times New Roman" w:cs="Times New Roman"/>
          <w:color w:val="000000" w:themeColor="text1"/>
          <w:sz w:val="24"/>
          <w:szCs w:val="24"/>
          <w:lang w:val="en-US"/>
        </w:rPr>
        <w:t>content and metaboli</w:t>
      </w:r>
      <w:r w:rsidR="00FB34B2" w:rsidRPr="00FA60C8">
        <w:rPr>
          <w:rFonts w:ascii="Times New Roman" w:hAnsi="Times New Roman" w:cs="Times New Roman"/>
          <w:color w:val="000000" w:themeColor="text1"/>
          <w:sz w:val="24"/>
          <w:szCs w:val="24"/>
          <w:lang w:val="en-US"/>
        </w:rPr>
        <w:t>sm</w:t>
      </w:r>
      <w:r w:rsidR="008C3CE0" w:rsidRPr="00FA60C8">
        <w:rPr>
          <w:rFonts w:ascii="Times New Roman" w:hAnsi="Times New Roman" w:cs="Times New Roman"/>
          <w:color w:val="000000" w:themeColor="text1"/>
          <w:sz w:val="24"/>
          <w:szCs w:val="24"/>
          <w:lang w:val="en-US"/>
        </w:rPr>
        <w:t xml:space="preserve">, which are affected by growth stage, environmental conditions, and agrochemical inputs </w:t>
      </w:r>
      <w:r w:rsidR="008C3CE0" w:rsidRPr="00FA60C8">
        <w:rPr>
          <w:rFonts w:ascii="Times New Roman" w:hAnsi="Times New Roman" w:cs="Times New Roman"/>
          <w:color w:val="000000" w:themeColor="text1"/>
          <w:sz w:val="24"/>
          <w:szCs w:val="24"/>
          <w:lang w:val="en-US"/>
        </w:rPr>
        <w:fldChar w:fldCharType="begin"/>
      </w:r>
      <w:r w:rsidR="008C3CE0" w:rsidRPr="00FA60C8">
        <w:rPr>
          <w:rFonts w:ascii="Times New Roman" w:hAnsi="Times New Roman" w:cs="Times New Roman"/>
          <w:color w:val="000000" w:themeColor="text1"/>
          <w:sz w:val="24"/>
          <w:szCs w:val="24"/>
          <w:lang w:val="en-US"/>
        </w:rPr>
        <w:instrText xml:space="preserve"> ADDIN EN.CITE &lt;EndNote&gt;&lt;Cite&gt;&lt;Author&gt;Chen&lt;/Author&gt;&lt;Year&gt;2010&lt;/Year&gt;&lt;RecNum&gt;224&lt;/RecNum&gt;&lt;DisplayText&gt;(Chen et al., 2010)&lt;/DisplayText&gt;&lt;record&gt;&lt;rec-number&gt;224&lt;/rec-number&gt;&lt;foreign-keys&gt;&lt;key app="EN" db-id="xd0pawtz8pvxwper2vj52t2p9efdppdxxdrr" timestamp="1680717545" guid="ba1673bf-c7bf-46cb-a841-12a56da58315"&gt;224&lt;/key&gt;&lt;/foreign-keys&gt;&lt;ref-type name="Journal Article"&gt;17&lt;/ref-type&gt;&lt;contributors&gt;&lt;authors&gt;&lt;author&gt;Chen, Yigen&lt;/author&gt;&lt;author&gt;Olson, Dawn M&lt;/author&gt;&lt;author&gt;Ruberson, John R&lt;/author&gt;&lt;/authors&gt;&lt;/contributors&gt;&lt;titles&gt;&lt;title&gt;Effects of nitrogen fertilization on tritrophic interactions&lt;/title&gt;&lt;secondary-title&gt;Arthropod-Plant Interactions&lt;/secondary-title&gt;&lt;/titles&gt;&lt;periodical&gt;&lt;full-title&gt;Arthropod-Plant Interactions&lt;/full-title&gt;&lt;/periodical&gt;&lt;pages&gt;81-94&lt;/pages&gt;&lt;volume&gt;4&lt;/volume&gt;&lt;dates&gt;&lt;year&gt;2010&lt;/year&gt;&lt;/dates&gt;&lt;isbn&gt;1872-8855&lt;/isbn&gt;&lt;urls&gt;&lt;/urls&gt;&lt;/record&gt;&lt;/Cite&gt;&lt;/EndNote&gt;</w:instrText>
      </w:r>
      <w:r w:rsidR="008C3CE0" w:rsidRPr="00FA60C8">
        <w:rPr>
          <w:rFonts w:ascii="Times New Roman" w:hAnsi="Times New Roman" w:cs="Times New Roman"/>
          <w:color w:val="000000" w:themeColor="text1"/>
          <w:sz w:val="24"/>
          <w:szCs w:val="24"/>
          <w:lang w:val="en-US"/>
        </w:rPr>
        <w:fldChar w:fldCharType="separate"/>
      </w:r>
      <w:r w:rsidR="008C3CE0" w:rsidRPr="00FA60C8">
        <w:rPr>
          <w:rFonts w:ascii="Times New Roman" w:hAnsi="Times New Roman" w:cs="Times New Roman"/>
          <w:noProof/>
          <w:color w:val="000000" w:themeColor="text1"/>
          <w:sz w:val="24"/>
          <w:szCs w:val="24"/>
          <w:lang w:val="en-US"/>
        </w:rPr>
        <w:t>(Chen et al., 2010)</w:t>
      </w:r>
      <w:r w:rsidR="008C3CE0" w:rsidRPr="00FA60C8">
        <w:rPr>
          <w:rFonts w:ascii="Times New Roman" w:hAnsi="Times New Roman" w:cs="Times New Roman"/>
          <w:color w:val="000000" w:themeColor="text1"/>
          <w:sz w:val="24"/>
          <w:szCs w:val="24"/>
          <w:lang w:val="en-US"/>
        </w:rPr>
        <w:fldChar w:fldCharType="end"/>
      </w:r>
      <w:r w:rsidR="008C3CE0" w:rsidRPr="00FA60C8">
        <w:rPr>
          <w:rFonts w:ascii="Times New Roman" w:hAnsi="Times New Roman" w:cs="Times New Roman"/>
          <w:color w:val="000000" w:themeColor="text1"/>
          <w:sz w:val="24"/>
          <w:szCs w:val="24"/>
          <w:lang w:val="en-US"/>
        </w:rPr>
        <w:t>. Pesticide and nitrogen-based fertiliser</w:t>
      </w:r>
      <w:r w:rsidR="003141C5">
        <w:rPr>
          <w:rFonts w:ascii="Times New Roman" w:hAnsi="Times New Roman" w:cs="Times New Roman"/>
          <w:color w:val="000000" w:themeColor="text1"/>
          <w:sz w:val="24"/>
          <w:szCs w:val="24"/>
          <w:lang w:val="en-US"/>
        </w:rPr>
        <w:t>s</w:t>
      </w:r>
      <w:r w:rsidR="008C3CE0" w:rsidRPr="00FA60C8">
        <w:rPr>
          <w:rFonts w:ascii="Times New Roman" w:hAnsi="Times New Roman" w:cs="Times New Roman"/>
          <w:color w:val="000000" w:themeColor="text1"/>
          <w:sz w:val="24"/>
          <w:szCs w:val="24"/>
          <w:lang w:val="en-US"/>
        </w:rPr>
        <w:t xml:space="preserve"> can increase insect herbivore damage by increasing plant nutrition and attractiveness to </w:t>
      </w:r>
      <w:r w:rsidR="00FB34B2" w:rsidRPr="00FA60C8">
        <w:rPr>
          <w:rFonts w:ascii="Times New Roman" w:hAnsi="Times New Roman" w:cs="Times New Roman"/>
          <w:color w:val="000000" w:themeColor="text1"/>
          <w:sz w:val="24"/>
          <w:szCs w:val="24"/>
          <w:lang w:val="en-US"/>
        </w:rPr>
        <w:t>herbivores</w:t>
      </w:r>
      <w:r w:rsidR="003141C5">
        <w:rPr>
          <w:rFonts w:ascii="Times New Roman" w:hAnsi="Times New Roman" w:cs="Times New Roman"/>
          <w:color w:val="000000" w:themeColor="text1"/>
          <w:sz w:val="24"/>
          <w:szCs w:val="24"/>
          <w:lang w:val="en-US"/>
        </w:rPr>
        <w:t>,</w:t>
      </w:r>
      <w:r w:rsidR="008C3CE0" w:rsidRPr="00FA60C8">
        <w:rPr>
          <w:rFonts w:ascii="Times New Roman" w:hAnsi="Times New Roman" w:cs="Times New Roman"/>
          <w:color w:val="000000" w:themeColor="text1"/>
          <w:sz w:val="24"/>
          <w:szCs w:val="24"/>
          <w:lang w:val="en-US"/>
        </w:rPr>
        <w:t xml:space="preserve"> </w:t>
      </w:r>
      <w:r w:rsidR="003141C5" w:rsidRPr="003141C5">
        <w:rPr>
          <w:rFonts w:ascii="Times New Roman" w:hAnsi="Times New Roman" w:cs="Times New Roman"/>
          <w:color w:val="000000" w:themeColor="text1"/>
          <w:sz w:val="24"/>
          <w:szCs w:val="24"/>
          <w:lang w:val="en-US"/>
        </w:rPr>
        <w:t>as well as by</w:t>
      </w:r>
      <w:r w:rsidR="003141C5" w:rsidRPr="003141C5" w:rsidDel="003141C5">
        <w:rPr>
          <w:rFonts w:ascii="Times New Roman" w:hAnsi="Times New Roman" w:cs="Times New Roman"/>
          <w:color w:val="000000" w:themeColor="text1"/>
          <w:sz w:val="24"/>
          <w:szCs w:val="24"/>
          <w:lang w:val="en-US"/>
        </w:rPr>
        <w:t xml:space="preserve"> </w:t>
      </w:r>
      <w:r w:rsidR="008C3CE0" w:rsidRPr="00FA60C8">
        <w:rPr>
          <w:rFonts w:ascii="Times New Roman" w:hAnsi="Times New Roman" w:cs="Times New Roman"/>
          <w:color w:val="000000" w:themeColor="text1"/>
          <w:sz w:val="24"/>
          <w:szCs w:val="24"/>
          <w:lang w:val="en-US"/>
        </w:rPr>
        <w:t>altering plant morphological and chemical defen</w:t>
      </w:r>
      <w:r w:rsidR="00AA47EF" w:rsidRPr="00FA60C8">
        <w:rPr>
          <w:rFonts w:ascii="Times New Roman" w:hAnsi="Times New Roman" w:cs="Times New Roman"/>
          <w:color w:val="000000" w:themeColor="text1"/>
          <w:sz w:val="24"/>
          <w:szCs w:val="24"/>
          <w:lang w:val="en-US"/>
        </w:rPr>
        <w:t>s</w:t>
      </w:r>
      <w:r w:rsidR="008C3CE0" w:rsidRPr="00FA60C8">
        <w:rPr>
          <w:rFonts w:ascii="Times New Roman" w:hAnsi="Times New Roman" w:cs="Times New Roman"/>
          <w:color w:val="000000" w:themeColor="text1"/>
          <w:sz w:val="24"/>
          <w:szCs w:val="24"/>
          <w:lang w:val="en-US"/>
        </w:rPr>
        <w:t xml:space="preserve">es </w:t>
      </w:r>
      <w:r w:rsidR="00C07391" w:rsidRPr="00FA60C8">
        <w:rPr>
          <w:rFonts w:ascii="Times New Roman" w:hAnsi="Times New Roman" w:cs="Times New Roman"/>
          <w:color w:val="000000" w:themeColor="text1"/>
          <w:sz w:val="24"/>
          <w:szCs w:val="24"/>
          <w:lang w:val="en-US"/>
        </w:rPr>
        <w:fldChar w:fldCharType="begin">
          <w:fldData xml:space="preserve">PEVuZE5vdGU+PENpdGU+PEF1dGhvcj5NYXJ0aW5lejwvQXV0aG9yPjxZZWFyPjIwMjE8L1llYXI+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=
</w:fldData>
        </w:fldChar>
      </w:r>
      <w:r w:rsidR="00C07391" w:rsidRPr="00FA60C8">
        <w:rPr>
          <w:rFonts w:ascii="Times New Roman" w:hAnsi="Times New Roman" w:cs="Times New Roman"/>
          <w:color w:val="000000" w:themeColor="text1"/>
          <w:sz w:val="24"/>
          <w:szCs w:val="24"/>
          <w:lang w:val="en-US"/>
        </w:rPr>
        <w:instrText xml:space="preserve"> ADDIN EN.CITE </w:instrText>
      </w:r>
      <w:r w:rsidR="00C07391" w:rsidRPr="00FA60C8">
        <w:rPr>
          <w:rFonts w:ascii="Times New Roman" w:hAnsi="Times New Roman" w:cs="Times New Roman"/>
          <w:color w:val="000000" w:themeColor="text1"/>
          <w:sz w:val="24"/>
          <w:szCs w:val="24"/>
          <w:lang w:val="en-US"/>
        </w:rPr>
        <w:fldChar w:fldCharType="begin">
          <w:fldData xml:space="preserve">PEVuZE5vdGU+PENpdGU+PEF1dGhvcj5NYXJ0aW5lejwvQXV0aG9yPjxZZWFyPjIwMjE8L1llYXI+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=
</w:fldData>
        </w:fldChar>
      </w:r>
      <w:r w:rsidR="00C07391" w:rsidRPr="00FA60C8">
        <w:rPr>
          <w:rFonts w:ascii="Times New Roman" w:hAnsi="Times New Roman" w:cs="Times New Roman"/>
          <w:color w:val="000000" w:themeColor="text1"/>
          <w:sz w:val="24"/>
          <w:szCs w:val="24"/>
          <w:lang w:val="en-US"/>
        </w:rPr>
        <w:instrText xml:space="preserve"> ADDIN EN.CITE.DATA </w:instrText>
      </w:r>
      <w:r w:rsidR="00C07391" w:rsidRPr="00FA60C8">
        <w:rPr>
          <w:rFonts w:ascii="Times New Roman" w:hAnsi="Times New Roman" w:cs="Times New Roman"/>
          <w:color w:val="000000" w:themeColor="text1"/>
          <w:sz w:val="24"/>
          <w:szCs w:val="24"/>
          <w:lang w:val="en-US"/>
        </w:rPr>
      </w:r>
      <w:r w:rsidR="00C07391" w:rsidRPr="00FA60C8">
        <w:rPr>
          <w:rFonts w:ascii="Times New Roman" w:hAnsi="Times New Roman" w:cs="Times New Roman"/>
          <w:color w:val="000000" w:themeColor="text1"/>
          <w:sz w:val="24"/>
          <w:szCs w:val="24"/>
          <w:lang w:val="en-US"/>
        </w:rPr>
        <w:fldChar w:fldCharType="end"/>
      </w:r>
      <w:r w:rsidR="00C07391" w:rsidRPr="00FA60C8">
        <w:rPr>
          <w:rFonts w:ascii="Times New Roman" w:hAnsi="Times New Roman" w:cs="Times New Roman"/>
          <w:color w:val="000000" w:themeColor="text1"/>
          <w:sz w:val="24"/>
          <w:szCs w:val="24"/>
          <w:lang w:val="en-US"/>
        </w:rPr>
      </w:r>
      <w:r w:rsidR="00C07391" w:rsidRPr="00FA60C8">
        <w:rPr>
          <w:rFonts w:ascii="Times New Roman" w:hAnsi="Times New Roman" w:cs="Times New Roman"/>
          <w:color w:val="000000" w:themeColor="text1"/>
          <w:sz w:val="24"/>
          <w:szCs w:val="24"/>
          <w:lang w:val="en-US"/>
        </w:rPr>
        <w:fldChar w:fldCharType="separate"/>
      </w:r>
      <w:r w:rsidR="00C07391" w:rsidRPr="00FA60C8">
        <w:rPr>
          <w:rFonts w:ascii="Times New Roman" w:hAnsi="Times New Roman" w:cs="Times New Roman"/>
          <w:noProof/>
          <w:color w:val="000000" w:themeColor="text1"/>
          <w:sz w:val="24"/>
          <w:szCs w:val="24"/>
          <w:lang w:val="en-US"/>
        </w:rPr>
        <w:t>(Chen et al., 2010; Martinez et al., 2021; Sun et al., 2020)</w:t>
      </w:r>
      <w:r w:rsidR="00C07391" w:rsidRPr="00FA60C8">
        <w:rPr>
          <w:rFonts w:ascii="Times New Roman" w:hAnsi="Times New Roman" w:cs="Times New Roman"/>
          <w:color w:val="000000" w:themeColor="text1"/>
          <w:sz w:val="24"/>
          <w:szCs w:val="24"/>
          <w:lang w:val="en-US"/>
        </w:rPr>
        <w:fldChar w:fldCharType="end"/>
      </w:r>
      <w:r w:rsidR="008C3CE0" w:rsidRPr="00FA60C8">
        <w:rPr>
          <w:rFonts w:ascii="Times New Roman" w:hAnsi="Times New Roman" w:cs="Times New Roman"/>
          <w:color w:val="000000" w:themeColor="text1"/>
          <w:sz w:val="24"/>
          <w:szCs w:val="24"/>
          <w:lang w:val="en-US"/>
        </w:rPr>
        <w:t xml:space="preserve">. </w:t>
      </w:r>
      <w:r w:rsidR="003141C5">
        <w:rPr>
          <w:rFonts w:ascii="Times New Roman" w:hAnsi="Times New Roman" w:cs="Times New Roman"/>
          <w:color w:val="000000" w:themeColor="text1"/>
          <w:sz w:val="24"/>
          <w:szCs w:val="24"/>
          <w:lang w:val="en-US"/>
        </w:rPr>
        <w:t>Pesticides such as i</w:t>
      </w:r>
      <w:r w:rsidR="008C3CE0" w:rsidRPr="00FA60C8">
        <w:rPr>
          <w:rFonts w:ascii="Times New Roman" w:hAnsi="Times New Roman" w:cs="Times New Roman"/>
          <w:color w:val="000000" w:themeColor="text1"/>
          <w:sz w:val="24"/>
          <w:szCs w:val="24"/>
          <w:lang w:val="en-US"/>
        </w:rPr>
        <w:t>nsecticides and fungicides can disrupt plant metabolism and predispose plants to stress or toxicity, which may contribute to field pest pressure.</w:t>
      </w:r>
      <w:r w:rsidR="006C3E38" w:rsidRPr="00FA60C8">
        <w:rPr>
          <w:rFonts w:ascii="Times New Roman" w:hAnsi="Times New Roman" w:cs="Times New Roman"/>
          <w:color w:val="000000" w:themeColor="text1"/>
          <w:sz w:val="24"/>
          <w:szCs w:val="24"/>
          <w:lang w:val="en-US"/>
        </w:rPr>
        <w:t xml:space="preserve"> Therefore, circular agricultural practises </w:t>
      </w:r>
      <w:r w:rsidR="00AA47EF" w:rsidRPr="00FA60C8">
        <w:rPr>
          <w:rFonts w:ascii="Times New Roman" w:hAnsi="Times New Roman" w:cs="Times New Roman"/>
          <w:color w:val="000000" w:themeColor="text1"/>
          <w:sz w:val="24"/>
          <w:szCs w:val="24"/>
          <w:lang w:val="en-US"/>
        </w:rPr>
        <w:t xml:space="preserve">that </w:t>
      </w:r>
      <w:r w:rsidR="006C3E38" w:rsidRPr="00FA60C8">
        <w:rPr>
          <w:rFonts w:ascii="Times New Roman" w:hAnsi="Times New Roman" w:cs="Times New Roman"/>
          <w:color w:val="000000" w:themeColor="text1"/>
          <w:sz w:val="24"/>
          <w:szCs w:val="24"/>
          <w:lang w:val="en-US"/>
        </w:rPr>
        <w:t>help to reduce the environmental impact of chemical inputs while also promoting sustainable food systems are needed.</w:t>
      </w:r>
      <w:r w:rsidR="00AA47EF" w:rsidRPr="00FA60C8">
        <w:rPr>
          <w:rFonts w:ascii="Times New Roman" w:hAnsi="Times New Roman" w:cs="Times New Roman"/>
          <w:color w:val="000000" w:themeColor="text1"/>
          <w:sz w:val="24"/>
          <w:szCs w:val="24"/>
          <w:lang w:val="en-US"/>
        </w:rPr>
        <w:t xml:space="preserve"> </w:t>
      </w:r>
      <w:commentRangeEnd w:id="173"/>
      <w:r w:rsidR="001E449F">
        <w:rPr>
          <w:rStyle w:val="CommentReference"/>
        </w:rPr>
        <w:commentReference w:id="173"/>
      </w:r>
      <w:commentRangeEnd w:id="174"/>
      <w:r w:rsidR="00871BF9">
        <w:rPr>
          <w:rStyle w:val="CommentReference"/>
        </w:rPr>
        <w:commentReference w:id="174"/>
      </w:r>
    </w:p>
    <w:p w14:paraId="7F11DDC7" w14:textId="061B52AD" w:rsidR="008676B1" w:rsidRPr="00FA60C8" w:rsidRDefault="00FB34B2" w:rsidP="00FA60C8">
      <w:pPr>
        <w:spacing w:after="0"/>
        <w:jc w:val="both"/>
        <w:rPr>
          <w:rFonts w:ascii="Times New Roman" w:hAnsi="Times New Roman" w:cs="Times New Roman"/>
          <w:color w:val="000000" w:themeColor="text1"/>
          <w:sz w:val="24"/>
          <w:szCs w:val="24"/>
          <w:lang w:val="en-US"/>
        </w:rPr>
      </w:pPr>
      <w:r w:rsidRPr="00FA60C8">
        <w:rPr>
          <w:rFonts w:ascii="Times New Roman" w:hAnsi="Times New Roman" w:cs="Times New Roman"/>
          <w:color w:val="000000" w:themeColor="text1"/>
          <w:sz w:val="24"/>
          <w:szCs w:val="24"/>
          <w:lang w:val="en-US"/>
        </w:rPr>
        <w:t>T</w:t>
      </w:r>
      <w:ins w:id="175" w:author="Dicke, Marcel" w:date="2023-06-07T20:21:00Z">
        <w:r w:rsidR="008145D7">
          <w:rPr>
            <w:rFonts w:ascii="Times New Roman" w:hAnsi="Times New Roman" w:cs="Times New Roman"/>
            <w:color w:val="000000" w:themeColor="text1"/>
            <w:sz w:val="24"/>
            <w:szCs w:val="24"/>
            <w:lang w:val="en-US"/>
          </w:rPr>
          <w:t>o</w:t>
        </w:r>
      </w:ins>
      <w:del w:id="176" w:author="Dicke, Marcel" w:date="2023-06-07T20:21:00Z">
        <w:r w:rsidRPr="00FA60C8" w:rsidDel="008145D7">
          <w:rPr>
            <w:rFonts w:ascii="Times New Roman" w:hAnsi="Times New Roman" w:cs="Times New Roman"/>
            <w:color w:val="000000" w:themeColor="text1"/>
            <w:sz w:val="24"/>
            <w:szCs w:val="24"/>
            <w:lang w:val="en-US"/>
          </w:rPr>
          <w:delText>ill</w:delText>
        </w:r>
      </w:del>
      <w:r w:rsidRPr="00FA60C8">
        <w:rPr>
          <w:rFonts w:ascii="Times New Roman" w:hAnsi="Times New Roman" w:cs="Times New Roman"/>
          <w:color w:val="000000" w:themeColor="text1"/>
          <w:sz w:val="24"/>
          <w:szCs w:val="24"/>
          <w:lang w:val="en-US"/>
        </w:rPr>
        <w:t xml:space="preserve"> date, </w:t>
      </w:r>
      <w:r w:rsidR="004F286F" w:rsidRPr="00FA60C8">
        <w:rPr>
          <w:rFonts w:ascii="Times New Roman" w:hAnsi="Times New Roman" w:cs="Times New Roman"/>
          <w:color w:val="000000" w:themeColor="text1"/>
          <w:sz w:val="24"/>
          <w:szCs w:val="24"/>
          <w:lang w:val="en-US"/>
        </w:rPr>
        <w:t>there is limited research on the potential of frass to enhance plant development and resistance</w:t>
      </w:r>
      <w:r w:rsidR="008F1560">
        <w:rPr>
          <w:rFonts w:ascii="Times New Roman" w:hAnsi="Times New Roman" w:cs="Times New Roman"/>
          <w:color w:val="000000" w:themeColor="text1"/>
          <w:sz w:val="24"/>
          <w:szCs w:val="24"/>
          <w:lang w:val="en-US"/>
        </w:rPr>
        <w:t xml:space="preserve"> to insect herbivory</w:t>
      </w:r>
      <w:r w:rsidR="00221CDD" w:rsidRPr="00FA60C8">
        <w:rPr>
          <w:rFonts w:ascii="Times New Roman" w:hAnsi="Times New Roman" w:cs="Times New Roman"/>
          <w:color w:val="000000" w:themeColor="text1"/>
          <w:sz w:val="24"/>
          <w:szCs w:val="24"/>
          <w:lang w:val="en-US"/>
        </w:rPr>
        <w:t xml:space="preserve">. </w:t>
      </w:r>
      <w:r w:rsidR="008F1560">
        <w:rPr>
          <w:rFonts w:ascii="Times New Roman" w:hAnsi="Times New Roman" w:cs="Times New Roman"/>
          <w:color w:val="000000" w:themeColor="text1"/>
          <w:sz w:val="24"/>
          <w:szCs w:val="24"/>
          <w:lang w:val="en-US"/>
        </w:rPr>
        <w:t>A</w:t>
      </w:r>
      <w:r w:rsidR="0054207B" w:rsidRPr="00FA60C8">
        <w:rPr>
          <w:rFonts w:ascii="Times New Roman" w:hAnsi="Times New Roman" w:cs="Times New Roman"/>
          <w:color w:val="000000" w:themeColor="text1"/>
          <w:sz w:val="24"/>
          <w:szCs w:val="24"/>
          <w:lang w:val="en-US"/>
        </w:rPr>
        <w:t xml:space="preserve"> r</w:t>
      </w:r>
      <w:r w:rsidR="00221CDD" w:rsidRPr="00FA60C8">
        <w:rPr>
          <w:rFonts w:ascii="Times New Roman" w:hAnsi="Times New Roman" w:cs="Times New Roman"/>
          <w:color w:val="000000" w:themeColor="text1"/>
          <w:sz w:val="24"/>
          <w:szCs w:val="24"/>
          <w:lang w:val="en-US"/>
        </w:rPr>
        <w:t>ecent</w:t>
      </w:r>
      <w:r w:rsidR="0054207B" w:rsidRPr="00FA60C8">
        <w:rPr>
          <w:rFonts w:ascii="Times New Roman" w:hAnsi="Times New Roman" w:cs="Times New Roman"/>
          <w:color w:val="000000" w:themeColor="text1"/>
          <w:sz w:val="24"/>
          <w:szCs w:val="24"/>
          <w:lang w:val="en-US"/>
        </w:rPr>
        <w:t xml:space="preserve"> study</w:t>
      </w:r>
      <w:r w:rsidR="00221CDD" w:rsidRPr="00FA60C8">
        <w:rPr>
          <w:rFonts w:ascii="Times New Roman" w:hAnsi="Times New Roman" w:cs="Times New Roman"/>
          <w:color w:val="000000" w:themeColor="text1"/>
          <w:sz w:val="24"/>
          <w:szCs w:val="24"/>
          <w:lang w:val="en-US"/>
        </w:rPr>
        <w:t xml:space="preserve"> </w:t>
      </w:r>
      <w:r w:rsidR="0054207B" w:rsidRPr="00FA60C8">
        <w:rPr>
          <w:rFonts w:ascii="Times New Roman" w:hAnsi="Times New Roman" w:cs="Times New Roman"/>
          <w:color w:val="000000" w:themeColor="text1"/>
          <w:sz w:val="24"/>
          <w:szCs w:val="24"/>
          <w:lang w:val="en-US"/>
        </w:rPr>
        <w:t xml:space="preserve">showed that mealworm exuviae did not affect shoot and root dry biomass of </w:t>
      </w:r>
      <w:r w:rsidR="0054207B" w:rsidRPr="00FA60C8">
        <w:rPr>
          <w:rFonts w:ascii="Times New Roman" w:hAnsi="Times New Roman" w:cs="Times New Roman"/>
          <w:i/>
          <w:iCs/>
          <w:color w:val="000000" w:themeColor="text1"/>
          <w:sz w:val="24"/>
          <w:szCs w:val="24"/>
          <w:lang w:val="en-US"/>
        </w:rPr>
        <w:t xml:space="preserve">B. </w:t>
      </w:r>
      <w:r w:rsidR="009F5032" w:rsidRPr="00FA60C8">
        <w:rPr>
          <w:rFonts w:ascii="Times New Roman" w:hAnsi="Times New Roman" w:cs="Times New Roman"/>
          <w:i/>
          <w:iCs/>
          <w:color w:val="000000" w:themeColor="text1"/>
          <w:sz w:val="24"/>
          <w:szCs w:val="24"/>
          <w:lang w:val="en-US"/>
        </w:rPr>
        <w:t>oleracea</w:t>
      </w:r>
      <w:r w:rsidR="00221CDD" w:rsidRPr="00FA60C8">
        <w:rPr>
          <w:rFonts w:ascii="Times New Roman" w:hAnsi="Times New Roman" w:cs="Times New Roman"/>
          <w:color w:val="000000" w:themeColor="text1"/>
          <w:sz w:val="24"/>
          <w:szCs w:val="24"/>
          <w:lang w:val="en-US"/>
        </w:rPr>
        <w:t xml:space="preserve"> </w:t>
      </w:r>
      <w:r w:rsidR="00876F89" w:rsidRPr="00FA60C8">
        <w:rPr>
          <w:rFonts w:ascii="Times New Roman" w:hAnsi="Times New Roman" w:cs="Times New Roman"/>
          <w:color w:val="000000" w:themeColor="text1"/>
          <w:sz w:val="24"/>
          <w:szCs w:val="24"/>
          <w:lang w:val="en-US"/>
        </w:rPr>
        <w:t xml:space="preserve"> </w:t>
      </w:r>
      <w:r w:rsidR="00876F89" w:rsidRPr="00FA60C8">
        <w:rPr>
          <w:rFonts w:ascii="Times New Roman" w:hAnsi="Times New Roman" w:cs="Times New Roman"/>
          <w:color w:val="000000" w:themeColor="text1"/>
          <w:sz w:val="24"/>
          <w:szCs w:val="24"/>
          <w:lang w:val="en-US"/>
        </w:rPr>
        <w:fldChar w:fldCharType="begin"/>
      </w:r>
      <w:r w:rsidR="00876F89" w:rsidRPr="00FA60C8">
        <w:rPr>
          <w:rFonts w:ascii="Times New Roman" w:hAnsi="Times New Roman" w:cs="Times New Roman"/>
          <w:color w:val="000000" w:themeColor="text1"/>
          <w:sz w:val="24"/>
          <w:szCs w:val="24"/>
          <w:lang w:val="en-US"/>
        </w:rPr>
        <w:instrText xml:space="preserve"> ADDIN EN.CITE &lt;EndNote&gt;&lt;Cite&gt;&lt;Author&gt;Wantulla&lt;/Author&gt;&lt;Year&gt;2022&lt;/Year&gt;&lt;RecNum&gt;98&lt;/RecNum&gt;&lt;DisplayText&gt;(Wantulla et al., 2022)&lt;/DisplayText&gt;&lt;record&gt;&lt;rec-number&gt;98&lt;/rec-number&gt;&lt;foreign-keys&gt;&lt;key app="EN" db-id="0wtrz5reafv20zepz5gxztdga5x9tzz2z22z" timestamp="1671109778" guid="f182f99e-f232-45a4-9d4f-ac7174a35d45"&gt;98&lt;/key&gt;&lt;/foreign-keys&gt;&lt;ref-type name="Journal Article"&gt;17&lt;/ref-type&gt;&lt;contributors&gt;&lt;authors&gt;&lt;author&gt;Wantulla, Max&lt;/author&gt;&lt;author&gt;van Zadelhoff, Kristian&lt;/author&gt;&lt;author&gt;van Loon, Joop JA&lt;/author&gt;&lt;author&gt;Dicke, Marcel&lt;/author&gt;&lt;/authors&gt;&lt;/contributors&gt;&lt;titles&gt;&lt;title&gt;The potential of soil amendment with insect exuviae and frass to control the cabbage root fly&lt;/title&gt;&lt;secondary-title&gt;Journal of Applied Entomology&lt;/secondary-title&gt;&lt;/titles&gt;&lt;periodical&gt;&lt;full-title&gt;Journal of Applied Entomology&lt;/full-title&gt;&lt;/periodical&gt;&lt;dates&gt;&lt;year&gt;2022&lt;/year&gt;&lt;/dates&gt;&lt;isbn&gt;0931-2048&lt;/isbn&gt;&lt;urls&gt;&lt;/urls&gt;&lt;/record&gt;&lt;/Cite&gt;&lt;/EndNote&gt;</w:instrText>
      </w:r>
      <w:r w:rsidR="00876F89" w:rsidRPr="00FA60C8">
        <w:rPr>
          <w:rFonts w:ascii="Times New Roman" w:hAnsi="Times New Roman" w:cs="Times New Roman"/>
          <w:color w:val="000000" w:themeColor="text1"/>
          <w:sz w:val="24"/>
          <w:szCs w:val="24"/>
          <w:lang w:val="en-US"/>
        </w:rPr>
        <w:fldChar w:fldCharType="separate"/>
      </w:r>
      <w:r w:rsidR="00876F89" w:rsidRPr="00FA60C8">
        <w:rPr>
          <w:rFonts w:ascii="Times New Roman" w:hAnsi="Times New Roman" w:cs="Times New Roman"/>
          <w:noProof/>
          <w:color w:val="000000" w:themeColor="text1"/>
          <w:sz w:val="24"/>
          <w:szCs w:val="24"/>
          <w:lang w:val="en-US"/>
        </w:rPr>
        <w:t>(Wantulla et al., 2022)</w:t>
      </w:r>
      <w:r w:rsidR="00876F89" w:rsidRPr="00FA60C8">
        <w:rPr>
          <w:rFonts w:ascii="Times New Roman" w:hAnsi="Times New Roman" w:cs="Times New Roman"/>
          <w:color w:val="000000" w:themeColor="text1"/>
          <w:sz w:val="24"/>
          <w:szCs w:val="24"/>
          <w:lang w:val="en-US"/>
        </w:rPr>
        <w:fldChar w:fldCharType="end"/>
      </w:r>
      <w:r w:rsidR="004F286F" w:rsidRPr="00FA60C8">
        <w:rPr>
          <w:rFonts w:ascii="Times New Roman" w:hAnsi="Times New Roman" w:cs="Times New Roman"/>
          <w:color w:val="000000" w:themeColor="text1"/>
          <w:sz w:val="24"/>
          <w:szCs w:val="24"/>
          <w:lang w:val="en-US"/>
        </w:rPr>
        <w:t xml:space="preserve">. </w:t>
      </w:r>
      <w:r w:rsidR="0054207B" w:rsidRPr="00FA60C8">
        <w:rPr>
          <w:rFonts w:ascii="Times New Roman" w:hAnsi="Times New Roman" w:cs="Times New Roman"/>
          <w:color w:val="000000" w:themeColor="text1"/>
          <w:sz w:val="24"/>
          <w:szCs w:val="24"/>
          <w:lang w:val="en-US"/>
        </w:rPr>
        <w:t xml:space="preserve">The study further recorded </w:t>
      </w:r>
      <w:r w:rsidR="009F5032" w:rsidRPr="00FA60C8">
        <w:rPr>
          <w:rFonts w:ascii="Times New Roman" w:hAnsi="Times New Roman" w:cs="Times New Roman"/>
          <w:color w:val="000000" w:themeColor="text1"/>
          <w:sz w:val="24"/>
          <w:szCs w:val="24"/>
          <w:lang w:val="en-US"/>
        </w:rPr>
        <w:t xml:space="preserve">a </w:t>
      </w:r>
      <w:r w:rsidR="0054207B" w:rsidRPr="00FA60C8">
        <w:rPr>
          <w:rFonts w:ascii="Times New Roman" w:hAnsi="Times New Roman" w:cs="Times New Roman"/>
          <w:color w:val="000000" w:themeColor="text1"/>
          <w:sz w:val="24"/>
          <w:szCs w:val="24"/>
          <w:lang w:val="en-US"/>
        </w:rPr>
        <w:t xml:space="preserve">reduced survival of </w:t>
      </w:r>
      <w:r w:rsidR="0054207B" w:rsidRPr="00FA60C8">
        <w:rPr>
          <w:rFonts w:ascii="Times New Roman" w:hAnsi="Times New Roman" w:cs="Times New Roman"/>
          <w:i/>
          <w:iCs/>
          <w:color w:val="000000" w:themeColor="text1"/>
          <w:sz w:val="24"/>
          <w:szCs w:val="24"/>
          <w:lang w:val="en-US"/>
        </w:rPr>
        <w:t>D. radicum</w:t>
      </w:r>
      <w:r w:rsidR="0054207B" w:rsidRPr="00FA60C8">
        <w:rPr>
          <w:rFonts w:ascii="Times New Roman" w:hAnsi="Times New Roman" w:cs="Times New Roman"/>
          <w:color w:val="000000" w:themeColor="text1"/>
          <w:sz w:val="24"/>
          <w:szCs w:val="24"/>
          <w:lang w:val="en-US"/>
        </w:rPr>
        <w:t xml:space="preserve"> larvae in BSF</w:t>
      </w:r>
      <w:r w:rsidR="001339B2" w:rsidRPr="00FA60C8">
        <w:rPr>
          <w:rFonts w:ascii="Times New Roman" w:hAnsi="Times New Roman" w:cs="Times New Roman"/>
          <w:color w:val="000000" w:themeColor="text1"/>
          <w:sz w:val="24"/>
          <w:szCs w:val="24"/>
          <w:lang w:val="en-US"/>
        </w:rPr>
        <w:t>F</w:t>
      </w:r>
      <w:r w:rsidR="0054207B" w:rsidRPr="00FA60C8">
        <w:rPr>
          <w:rFonts w:ascii="Times New Roman" w:hAnsi="Times New Roman" w:cs="Times New Roman"/>
          <w:color w:val="000000" w:themeColor="text1"/>
          <w:sz w:val="24"/>
          <w:szCs w:val="24"/>
          <w:lang w:val="en-US"/>
        </w:rPr>
        <w:t xml:space="preserve">-exposed </w:t>
      </w:r>
      <w:r w:rsidR="009F5032" w:rsidRPr="00FA60C8">
        <w:rPr>
          <w:rFonts w:ascii="Times New Roman" w:hAnsi="Times New Roman" w:cs="Times New Roman"/>
          <w:color w:val="000000" w:themeColor="text1"/>
          <w:sz w:val="24"/>
          <w:szCs w:val="24"/>
          <w:lang w:val="en-US"/>
        </w:rPr>
        <w:t xml:space="preserve">soil, but mealworm exuviae did not affect larval survival and biomass compared to a synthetic fertiliser. However, </w:t>
      </w:r>
      <w:commentRangeStart w:id="177"/>
      <w:del w:id="178" w:author="Dicke, Marcel" w:date="2023-06-07T20:22:00Z">
        <w:r w:rsidR="009F5032" w:rsidRPr="00FA60C8" w:rsidDel="001306F7">
          <w:rPr>
            <w:rFonts w:ascii="Times New Roman" w:hAnsi="Times New Roman" w:cs="Times New Roman"/>
            <w:color w:val="000000" w:themeColor="text1"/>
            <w:sz w:val="24"/>
            <w:szCs w:val="24"/>
            <w:lang w:val="en-US"/>
          </w:rPr>
          <w:delText xml:space="preserve">the study </w:delText>
        </w:r>
      </w:del>
      <w:r w:rsidR="009F5032" w:rsidRPr="00FA60C8">
        <w:rPr>
          <w:rFonts w:ascii="Times New Roman" w:hAnsi="Times New Roman" w:cs="Times New Roman"/>
          <w:color w:val="000000" w:themeColor="text1"/>
          <w:sz w:val="24"/>
          <w:szCs w:val="24"/>
          <w:lang w:val="en-US"/>
        </w:rPr>
        <w:fldChar w:fldCharType="begin"/>
      </w:r>
      <w:r w:rsidR="009F5032" w:rsidRPr="00FA60C8">
        <w:rPr>
          <w:rFonts w:ascii="Times New Roman" w:hAnsi="Times New Roman" w:cs="Times New Roman"/>
          <w:color w:val="000000" w:themeColor="text1"/>
          <w:sz w:val="24"/>
          <w:szCs w:val="24"/>
          <w:lang w:val="en-US"/>
        </w:rPr>
        <w:instrText xml:space="preserve"> ADDIN EN.CITE &lt;EndNote&gt;&lt;Cite&gt;&lt;Author&gt;Wantulla&lt;/Author&gt;&lt;Year&gt;2022&lt;/Year&gt;&lt;RecNum&gt;98&lt;/RecNum&gt;&lt;DisplayText&gt;(Wantulla et al., 2022)&lt;/DisplayText&gt;&lt;record&gt;&lt;rec-number&gt;98&lt;/rec-number&gt;&lt;foreign-keys&gt;&lt;key app="EN" db-id="0wtrz5reafv20zepz5gxztdga5x9tzz2z22z" timestamp="1671109778" guid="f182f99e-f232-45a4-9d4f-ac7174a35d45"&gt;98&lt;/key&gt;&lt;/foreign-keys&gt;&lt;ref-type name="Journal Article"&gt;17&lt;/ref-type&gt;&lt;contributors&gt;&lt;authors&gt;&lt;author&gt;Wantulla, Max&lt;/author&gt;&lt;author&gt;van Zadelhoff, Kristian&lt;/author&gt;&lt;author&gt;van Loon, Joop JA&lt;/author&gt;&lt;author&gt;Dicke, Marcel&lt;/author&gt;&lt;/authors&gt;&lt;/contributors&gt;&lt;titles&gt;&lt;title&gt;The potential of soil amendment with insect exuviae and frass to control the cabbage root fly&lt;/title&gt;&lt;secondary-title&gt;Journal of Applied Entomology&lt;/secondary-title&gt;&lt;/titles&gt;&lt;periodical&gt;&lt;full-title&gt;Journal of Applied Entomology&lt;/full-title&gt;&lt;/periodical&gt;&lt;dates&gt;&lt;year&gt;2022&lt;/year&gt;&lt;/dates&gt;&lt;isbn&gt;0931-2048&lt;/isbn&gt;&lt;urls&gt;&lt;/urls&gt;&lt;/record&gt;&lt;/Cite&gt;&lt;/EndNote&gt;</w:instrText>
      </w:r>
      <w:r w:rsidR="009F5032" w:rsidRPr="00FA60C8">
        <w:rPr>
          <w:rFonts w:ascii="Times New Roman" w:hAnsi="Times New Roman" w:cs="Times New Roman"/>
          <w:color w:val="000000" w:themeColor="text1"/>
          <w:sz w:val="24"/>
          <w:szCs w:val="24"/>
          <w:lang w:val="en-US"/>
        </w:rPr>
        <w:fldChar w:fldCharType="separate"/>
      </w:r>
      <w:r w:rsidR="009F5032" w:rsidRPr="00FA60C8">
        <w:rPr>
          <w:rFonts w:ascii="Times New Roman" w:hAnsi="Times New Roman" w:cs="Times New Roman"/>
          <w:noProof/>
          <w:color w:val="000000" w:themeColor="text1"/>
          <w:sz w:val="24"/>
          <w:szCs w:val="24"/>
          <w:lang w:val="en-US"/>
        </w:rPr>
        <w:t>(Wantulla et al., 2022)</w:t>
      </w:r>
      <w:r w:rsidR="009F5032" w:rsidRPr="00FA60C8">
        <w:rPr>
          <w:rFonts w:ascii="Times New Roman" w:hAnsi="Times New Roman" w:cs="Times New Roman"/>
          <w:color w:val="000000" w:themeColor="text1"/>
          <w:sz w:val="24"/>
          <w:szCs w:val="24"/>
          <w:lang w:val="en-US"/>
        </w:rPr>
        <w:fldChar w:fldCharType="end"/>
      </w:r>
      <w:commentRangeEnd w:id="177"/>
      <w:r w:rsidR="001306F7">
        <w:rPr>
          <w:rStyle w:val="CommentReference"/>
        </w:rPr>
        <w:commentReference w:id="177"/>
      </w:r>
      <w:r w:rsidR="009F5032" w:rsidRPr="00FA60C8">
        <w:rPr>
          <w:rFonts w:ascii="Times New Roman" w:hAnsi="Times New Roman" w:cs="Times New Roman"/>
          <w:color w:val="000000" w:themeColor="text1"/>
          <w:sz w:val="24"/>
          <w:szCs w:val="24"/>
          <w:lang w:val="en-US"/>
        </w:rPr>
        <w:t xml:space="preserve"> did not investigate the effects of </w:t>
      </w:r>
      <w:r w:rsidR="001339B2" w:rsidRPr="00FA60C8">
        <w:rPr>
          <w:rFonts w:ascii="Times New Roman" w:hAnsi="Times New Roman" w:cs="Times New Roman"/>
          <w:color w:val="000000" w:themeColor="text1"/>
          <w:sz w:val="24"/>
          <w:szCs w:val="24"/>
          <w:lang w:val="en-US"/>
        </w:rPr>
        <w:t>MWF</w:t>
      </w:r>
      <w:r w:rsidR="009F5032" w:rsidRPr="00FA60C8">
        <w:rPr>
          <w:rFonts w:ascii="Times New Roman" w:hAnsi="Times New Roman" w:cs="Times New Roman"/>
          <w:color w:val="000000" w:themeColor="text1"/>
          <w:sz w:val="24"/>
          <w:szCs w:val="24"/>
          <w:lang w:val="en-US"/>
        </w:rPr>
        <w:t xml:space="preserve">, which is the most abundant byproduct of </w:t>
      </w:r>
      <w:r w:rsidR="008F1560">
        <w:rPr>
          <w:rFonts w:ascii="Times New Roman" w:hAnsi="Times New Roman" w:cs="Times New Roman"/>
          <w:color w:val="000000" w:themeColor="text1"/>
          <w:sz w:val="24"/>
          <w:szCs w:val="24"/>
          <w:lang w:val="en-US"/>
        </w:rPr>
        <w:t>mealworm</w:t>
      </w:r>
      <w:r w:rsidR="009F5032" w:rsidRPr="00FA60C8">
        <w:rPr>
          <w:rFonts w:ascii="Times New Roman" w:hAnsi="Times New Roman" w:cs="Times New Roman"/>
          <w:color w:val="000000" w:themeColor="text1"/>
          <w:sz w:val="24"/>
          <w:szCs w:val="24"/>
          <w:lang w:val="en-US"/>
        </w:rPr>
        <w:t xml:space="preserve"> cultivation. </w:t>
      </w:r>
      <w:r w:rsidR="002D7C46" w:rsidRPr="00FA60C8">
        <w:rPr>
          <w:rFonts w:ascii="Times New Roman" w:hAnsi="Times New Roman" w:cs="Times New Roman"/>
          <w:color w:val="000000" w:themeColor="text1"/>
          <w:sz w:val="24"/>
          <w:szCs w:val="24"/>
          <w:lang w:val="en-US"/>
        </w:rPr>
        <w:t xml:space="preserve">Furthermore, evaluations of plant growth </w:t>
      </w:r>
      <w:ins w:id="179" w:author="Joop van Loon" w:date="2023-06-20T13:46:00Z">
        <w:r w:rsidR="00871BF9">
          <w:rPr>
            <w:rFonts w:ascii="Times New Roman" w:hAnsi="Times New Roman" w:cs="Times New Roman"/>
            <w:color w:val="000000" w:themeColor="text1"/>
            <w:sz w:val="24"/>
            <w:szCs w:val="24"/>
            <w:lang w:val="en-US"/>
          </w:rPr>
          <w:t>in frass-</w:t>
        </w:r>
        <w:r w:rsidR="00871BF9">
          <w:rPr>
            <w:rFonts w:ascii="Times New Roman" w:hAnsi="Times New Roman" w:cs="Times New Roman"/>
            <w:color w:val="000000" w:themeColor="text1"/>
            <w:sz w:val="24"/>
            <w:szCs w:val="24"/>
            <w:lang w:val="en-US"/>
          </w:rPr>
          <w:lastRenderedPageBreak/>
          <w:t xml:space="preserve">amended soil </w:t>
        </w:r>
      </w:ins>
      <w:r w:rsidR="002D7C46" w:rsidRPr="00FA60C8">
        <w:rPr>
          <w:rFonts w:ascii="Times New Roman" w:hAnsi="Times New Roman" w:cs="Times New Roman"/>
          <w:color w:val="000000" w:themeColor="text1"/>
          <w:sz w:val="24"/>
          <w:szCs w:val="24"/>
          <w:lang w:val="en-US"/>
        </w:rPr>
        <w:t xml:space="preserve">and herbivore performance </w:t>
      </w:r>
      <w:ins w:id="180" w:author="Joop van Loon" w:date="2023-06-20T13:47:00Z">
        <w:r w:rsidR="00871BF9">
          <w:rPr>
            <w:rFonts w:ascii="Times New Roman" w:hAnsi="Times New Roman" w:cs="Times New Roman"/>
            <w:color w:val="000000" w:themeColor="text1"/>
            <w:sz w:val="24"/>
            <w:szCs w:val="24"/>
            <w:lang w:val="en-US"/>
          </w:rPr>
          <w:t xml:space="preserve">on such plants </w:t>
        </w:r>
      </w:ins>
      <w:r w:rsidR="002D7C46" w:rsidRPr="00FA60C8">
        <w:rPr>
          <w:rFonts w:ascii="Times New Roman" w:hAnsi="Times New Roman" w:cs="Times New Roman"/>
          <w:color w:val="000000" w:themeColor="text1"/>
          <w:sz w:val="24"/>
          <w:szCs w:val="24"/>
          <w:lang w:val="en-US"/>
        </w:rPr>
        <w:t>ha</w:t>
      </w:r>
      <w:r w:rsidR="00D266AF" w:rsidRPr="00FA60C8">
        <w:rPr>
          <w:rFonts w:ascii="Times New Roman" w:hAnsi="Times New Roman" w:cs="Times New Roman"/>
          <w:color w:val="000000" w:themeColor="text1"/>
          <w:sz w:val="24"/>
          <w:szCs w:val="24"/>
          <w:lang w:val="en-US"/>
        </w:rPr>
        <w:t>ve largely</w:t>
      </w:r>
      <w:r w:rsidR="002D7C46" w:rsidRPr="00FA60C8">
        <w:rPr>
          <w:rFonts w:ascii="Times New Roman" w:hAnsi="Times New Roman" w:cs="Times New Roman"/>
          <w:color w:val="000000" w:themeColor="text1"/>
          <w:sz w:val="24"/>
          <w:szCs w:val="24"/>
          <w:lang w:val="en-US"/>
        </w:rPr>
        <w:t xml:space="preserve"> been </w:t>
      </w:r>
      <w:r w:rsidR="00B63210" w:rsidRPr="00FA60C8">
        <w:rPr>
          <w:rFonts w:ascii="Times New Roman" w:hAnsi="Times New Roman" w:cs="Times New Roman"/>
          <w:color w:val="000000" w:themeColor="text1"/>
          <w:sz w:val="24"/>
          <w:szCs w:val="24"/>
          <w:lang w:val="en-US"/>
        </w:rPr>
        <w:t>limited to</w:t>
      </w:r>
      <w:r w:rsidR="00D266AF" w:rsidRPr="00FA60C8">
        <w:rPr>
          <w:rFonts w:ascii="Times New Roman" w:hAnsi="Times New Roman" w:cs="Times New Roman"/>
          <w:color w:val="000000" w:themeColor="text1"/>
          <w:sz w:val="24"/>
          <w:szCs w:val="24"/>
          <w:lang w:val="en-US"/>
        </w:rPr>
        <w:t xml:space="preserve"> </w:t>
      </w:r>
      <w:r w:rsidR="002D7C46" w:rsidRPr="00FA60C8">
        <w:rPr>
          <w:rFonts w:ascii="Times New Roman" w:hAnsi="Times New Roman" w:cs="Times New Roman"/>
          <w:color w:val="000000" w:themeColor="text1"/>
          <w:sz w:val="24"/>
          <w:szCs w:val="24"/>
          <w:lang w:val="en-US"/>
        </w:rPr>
        <w:t>a few plant species and insect herbivores under</w:t>
      </w:r>
      <w:r w:rsidR="00F51A6D" w:rsidRPr="00FA60C8">
        <w:rPr>
          <w:rFonts w:ascii="Times New Roman" w:hAnsi="Times New Roman" w:cs="Times New Roman"/>
          <w:color w:val="000000" w:themeColor="text1"/>
          <w:sz w:val="24"/>
          <w:szCs w:val="24"/>
          <w:lang w:val="en-US"/>
        </w:rPr>
        <w:t xml:space="preserve"> soil treatment with frass</w:t>
      </w:r>
      <w:r w:rsidR="002D7C46" w:rsidRPr="00FA60C8">
        <w:rPr>
          <w:rFonts w:ascii="Times New Roman" w:hAnsi="Times New Roman" w:cs="Times New Roman"/>
          <w:color w:val="000000" w:themeColor="text1"/>
          <w:sz w:val="24"/>
          <w:szCs w:val="24"/>
          <w:lang w:val="en-US"/>
        </w:rPr>
        <w:t>, thus limiting the generali</w:t>
      </w:r>
      <w:r w:rsidR="008F1560">
        <w:rPr>
          <w:rFonts w:ascii="Times New Roman" w:hAnsi="Times New Roman" w:cs="Times New Roman"/>
          <w:color w:val="000000" w:themeColor="text1"/>
          <w:sz w:val="24"/>
          <w:szCs w:val="24"/>
          <w:lang w:val="en-US"/>
        </w:rPr>
        <w:t>s</w:t>
      </w:r>
      <w:r w:rsidR="002D7C46" w:rsidRPr="00FA60C8">
        <w:rPr>
          <w:rFonts w:ascii="Times New Roman" w:hAnsi="Times New Roman" w:cs="Times New Roman"/>
          <w:color w:val="000000" w:themeColor="text1"/>
          <w:sz w:val="24"/>
          <w:szCs w:val="24"/>
          <w:lang w:val="en-US"/>
        </w:rPr>
        <w:t>ation of the results</w:t>
      </w:r>
      <w:r w:rsidR="00025355" w:rsidRPr="00FA60C8">
        <w:rPr>
          <w:rFonts w:ascii="Times New Roman" w:hAnsi="Times New Roman" w:cs="Times New Roman"/>
          <w:color w:val="000000" w:themeColor="text1"/>
          <w:sz w:val="24"/>
          <w:szCs w:val="24"/>
          <w:lang w:val="en-US"/>
        </w:rPr>
        <w:t>.</w:t>
      </w:r>
      <w:r w:rsidR="002D7C46" w:rsidRPr="00FA60C8">
        <w:rPr>
          <w:rFonts w:ascii="Times New Roman" w:hAnsi="Times New Roman" w:cs="Times New Roman"/>
          <w:color w:val="000000" w:themeColor="text1"/>
          <w:sz w:val="24"/>
          <w:szCs w:val="24"/>
          <w:lang w:val="en-US"/>
        </w:rPr>
        <w:t xml:space="preserve"> </w:t>
      </w:r>
      <w:r w:rsidR="004F286F" w:rsidRPr="00FA60C8">
        <w:rPr>
          <w:rFonts w:ascii="Times New Roman" w:hAnsi="Times New Roman" w:cs="Times New Roman"/>
          <w:color w:val="000000" w:themeColor="text1"/>
          <w:sz w:val="24"/>
          <w:szCs w:val="24"/>
          <w:lang w:val="en-US"/>
        </w:rPr>
        <w:t xml:space="preserve">To address this knowledge gap, it is crucial to examine the impact of various types of frass </w:t>
      </w:r>
      <w:r w:rsidR="00F51A6D" w:rsidRPr="00FA60C8">
        <w:rPr>
          <w:rFonts w:ascii="Times New Roman" w:hAnsi="Times New Roman" w:cs="Times New Roman"/>
          <w:color w:val="000000" w:themeColor="text1"/>
          <w:sz w:val="24"/>
          <w:szCs w:val="24"/>
          <w:lang w:val="en-US"/>
        </w:rPr>
        <w:t xml:space="preserve">and </w:t>
      </w:r>
      <w:r w:rsidR="00221CDD" w:rsidRPr="00FA60C8">
        <w:rPr>
          <w:rFonts w:ascii="Times New Roman" w:hAnsi="Times New Roman" w:cs="Times New Roman"/>
          <w:color w:val="000000" w:themeColor="text1"/>
          <w:sz w:val="24"/>
          <w:szCs w:val="24"/>
          <w:lang w:val="en-US"/>
        </w:rPr>
        <w:t>to consider other plant species and their</w:t>
      </w:r>
      <w:r w:rsidR="004F286F" w:rsidRPr="00FA60C8">
        <w:rPr>
          <w:rFonts w:ascii="Times New Roman" w:hAnsi="Times New Roman" w:cs="Times New Roman"/>
          <w:color w:val="000000" w:themeColor="text1"/>
          <w:sz w:val="24"/>
          <w:szCs w:val="24"/>
          <w:lang w:val="en-US"/>
        </w:rPr>
        <w:t xml:space="preserve"> resistance to biotic stress</w:t>
      </w:r>
      <w:del w:id="181" w:author="Joop van Loon" w:date="2023-06-20T13:47:00Z">
        <w:r w:rsidR="004F286F" w:rsidRPr="00FA60C8" w:rsidDel="00871BF9">
          <w:rPr>
            <w:rFonts w:ascii="Times New Roman" w:hAnsi="Times New Roman" w:cs="Times New Roman"/>
            <w:color w:val="000000" w:themeColor="text1"/>
            <w:sz w:val="24"/>
            <w:szCs w:val="24"/>
            <w:lang w:val="en-US"/>
          </w:rPr>
          <w:delText>ors</w:delText>
        </w:r>
      </w:del>
      <w:r w:rsidR="004F286F" w:rsidRPr="00FA60C8">
        <w:rPr>
          <w:rFonts w:ascii="Times New Roman" w:hAnsi="Times New Roman" w:cs="Times New Roman"/>
          <w:color w:val="000000" w:themeColor="text1"/>
          <w:sz w:val="24"/>
          <w:szCs w:val="24"/>
          <w:lang w:val="en-US"/>
        </w:rPr>
        <w:t>, such as insect herbivory.</w:t>
      </w:r>
      <w:r w:rsidR="00F51A6D" w:rsidRPr="00FA60C8">
        <w:rPr>
          <w:rFonts w:ascii="Times New Roman" w:hAnsi="Times New Roman" w:cs="Times New Roman"/>
          <w:color w:val="000000" w:themeColor="text1"/>
          <w:sz w:val="24"/>
          <w:szCs w:val="24"/>
          <w:lang w:val="en-US"/>
        </w:rPr>
        <w:t xml:space="preserve"> It is also important to extend investigations to multiple herbivores</w:t>
      </w:r>
      <w:del w:id="182" w:author="Dicke, Marcel" w:date="2023-06-07T20:23:00Z">
        <w:r w:rsidR="00F51A6D" w:rsidRPr="00FA60C8" w:rsidDel="00E22E9D">
          <w:rPr>
            <w:rFonts w:ascii="Times New Roman" w:hAnsi="Times New Roman" w:cs="Times New Roman"/>
            <w:color w:val="000000" w:themeColor="text1"/>
            <w:sz w:val="24"/>
            <w:szCs w:val="24"/>
            <w:lang w:val="en-US"/>
          </w:rPr>
          <w:delText xml:space="preserve"> to understand potential variations in their interactions with frass-exposed plants</w:delText>
        </w:r>
      </w:del>
      <w:r w:rsidR="00F51A6D" w:rsidRPr="00FA60C8">
        <w:rPr>
          <w:rFonts w:ascii="Times New Roman" w:hAnsi="Times New Roman" w:cs="Times New Roman"/>
          <w:color w:val="000000" w:themeColor="text1"/>
          <w:sz w:val="24"/>
          <w:szCs w:val="24"/>
          <w:lang w:val="en-US"/>
        </w:rPr>
        <w:t>.</w:t>
      </w:r>
      <w:r w:rsidR="004F286F" w:rsidRPr="00FA60C8">
        <w:rPr>
          <w:rFonts w:ascii="Times New Roman" w:hAnsi="Times New Roman" w:cs="Times New Roman"/>
          <w:color w:val="000000" w:themeColor="text1"/>
          <w:sz w:val="24"/>
          <w:szCs w:val="24"/>
          <w:lang w:val="en-US"/>
        </w:rPr>
        <w:t xml:space="preserve"> </w:t>
      </w:r>
      <w:r w:rsidR="004F286F" w:rsidRPr="00871BF9">
        <w:rPr>
          <w:rFonts w:ascii="Times New Roman" w:hAnsi="Times New Roman" w:cs="Times New Roman"/>
          <w:color w:val="000000" w:themeColor="text1"/>
          <w:sz w:val="24"/>
          <w:szCs w:val="24"/>
          <w:highlight w:val="lightGray"/>
          <w:lang w:val="en-US"/>
          <w:rPrChange w:id="183" w:author="Joop van Loon" w:date="2023-06-20T13:48:00Z">
            <w:rPr>
              <w:rFonts w:ascii="Times New Roman" w:hAnsi="Times New Roman" w:cs="Times New Roman"/>
              <w:color w:val="000000" w:themeColor="text1"/>
              <w:sz w:val="24"/>
              <w:szCs w:val="24"/>
              <w:lang w:val="en-US"/>
            </w:rPr>
          </w:rPrChange>
        </w:rPr>
        <w:t>While the effect of frass on p</w:t>
      </w:r>
      <w:r w:rsidR="009D65E1" w:rsidRPr="00871BF9">
        <w:rPr>
          <w:rFonts w:ascii="Times New Roman" w:hAnsi="Times New Roman" w:cs="Times New Roman"/>
          <w:color w:val="000000" w:themeColor="text1"/>
          <w:sz w:val="24"/>
          <w:szCs w:val="24"/>
          <w:highlight w:val="lightGray"/>
          <w:lang w:val="en-US"/>
          <w:rPrChange w:id="184" w:author="Joop van Loon" w:date="2023-06-20T13:48:00Z">
            <w:rPr>
              <w:rFonts w:ascii="Times New Roman" w:hAnsi="Times New Roman" w:cs="Times New Roman"/>
              <w:color w:val="000000" w:themeColor="text1"/>
              <w:sz w:val="24"/>
              <w:szCs w:val="24"/>
              <w:lang w:val="en-US"/>
            </w:rPr>
          </w:rPrChange>
        </w:rPr>
        <w:t>lant</w:t>
      </w:r>
      <w:r w:rsidR="004F286F" w:rsidRPr="00871BF9">
        <w:rPr>
          <w:rFonts w:ascii="Times New Roman" w:hAnsi="Times New Roman" w:cs="Times New Roman"/>
          <w:color w:val="000000" w:themeColor="text1"/>
          <w:sz w:val="24"/>
          <w:szCs w:val="24"/>
          <w:highlight w:val="lightGray"/>
          <w:lang w:val="en-US"/>
          <w:rPrChange w:id="185" w:author="Joop van Loon" w:date="2023-06-20T13:48:00Z">
            <w:rPr>
              <w:rFonts w:ascii="Times New Roman" w:hAnsi="Times New Roman" w:cs="Times New Roman"/>
              <w:color w:val="000000" w:themeColor="text1"/>
              <w:sz w:val="24"/>
              <w:szCs w:val="24"/>
              <w:lang w:val="en-US"/>
            </w:rPr>
          </w:rPrChange>
        </w:rPr>
        <w:t xml:space="preserve"> growth has received increased attention, its potential to enhance plant resistance to </w:t>
      </w:r>
      <w:r w:rsidR="009D65E1" w:rsidRPr="00871BF9">
        <w:rPr>
          <w:rFonts w:ascii="Times New Roman" w:hAnsi="Times New Roman" w:cs="Times New Roman"/>
          <w:color w:val="000000" w:themeColor="text1"/>
          <w:sz w:val="24"/>
          <w:szCs w:val="24"/>
          <w:highlight w:val="lightGray"/>
          <w:lang w:val="en-US"/>
          <w:rPrChange w:id="186" w:author="Joop van Loon" w:date="2023-06-20T13:48:00Z">
            <w:rPr>
              <w:rFonts w:ascii="Times New Roman" w:hAnsi="Times New Roman" w:cs="Times New Roman"/>
              <w:color w:val="000000" w:themeColor="text1"/>
              <w:sz w:val="24"/>
              <w:szCs w:val="24"/>
              <w:lang w:val="en-US"/>
            </w:rPr>
          </w:rPrChange>
        </w:rPr>
        <w:t>insect herbivory</w:t>
      </w:r>
      <w:r w:rsidR="009D65E1" w:rsidRPr="00871BF9" w:rsidDel="009D65E1">
        <w:rPr>
          <w:rFonts w:ascii="Times New Roman" w:hAnsi="Times New Roman" w:cs="Times New Roman"/>
          <w:color w:val="000000" w:themeColor="text1"/>
          <w:sz w:val="24"/>
          <w:szCs w:val="24"/>
          <w:highlight w:val="lightGray"/>
          <w:lang w:val="en-US"/>
          <w:rPrChange w:id="187" w:author="Joop van Loon" w:date="2023-06-20T13:48:00Z">
            <w:rPr>
              <w:rFonts w:ascii="Times New Roman" w:hAnsi="Times New Roman" w:cs="Times New Roman"/>
              <w:color w:val="000000" w:themeColor="text1"/>
              <w:sz w:val="24"/>
              <w:szCs w:val="24"/>
              <w:lang w:val="en-US"/>
            </w:rPr>
          </w:rPrChange>
        </w:rPr>
        <w:t xml:space="preserve"> </w:t>
      </w:r>
      <w:r w:rsidR="004F286F" w:rsidRPr="00871BF9">
        <w:rPr>
          <w:rFonts w:ascii="Times New Roman" w:hAnsi="Times New Roman" w:cs="Times New Roman"/>
          <w:color w:val="000000" w:themeColor="text1"/>
          <w:sz w:val="24"/>
          <w:szCs w:val="24"/>
          <w:highlight w:val="lightGray"/>
          <w:lang w:val="en-US"/>
          <w:rPrChange w:id="188" w:author="Joop van Loon" w:date="2023-06-20T13:48:00Z">
            <w:rPr>
              <w:rFonts w:ascii="Times New Roman" w:hAnsi="Times New Roman" w:cs="Times New Roman"/>
              <w:color w:val="000000" w:themeColor="text1"/>
              <w:sz w:val="24"/>
              <w:szCs w:val="24"/>
              <w:lang w:val="en-US"/>
            </w:rPr>
          </w:rPrChange>
        </w:rPr>
        <w:t xml:space="preserve">remains largely </w:t>
      </w:r>
      <w:commentRangeStart w:id="189"/>
      <w:r w:rsidR="004F286F" w:rsidRPr="00871BF9">
        <w:rPr>
          <w:rFonts w:ascii="Times New Roman" w:hAnsi="Times New Roman" w:cs="Times New Roman"/>
          <w:color w:val="000000" w:themeColor="text1"/>
          <w:sz w:val="24"/>
          <w:szCs w:val="24"/>
          <w:highlight w:val="lightGray"/>
          <w:lang w:val="en-US"/>
          <w:rPrChange w:id="190" w:author="Joop van Loon" w:date="2023-06-20T13:48:00Z">
            <w:rPr>
              <w:rFonts w:ascii="Times New Roman" w:hAnsi="Times New Roman" w:cs="Times New Roman"/>
              <w:color w:val="000000" w:themeColor="text1"/>
              <w:sz w:val="24"/>
              <w:szCs w:val="24"/>
              <w:lang w:val="en-US"/>
            </w:rPr>
          </w:rPrChange>
        </w:rPr>
        <w:t>unexplored</w:t>
      </w:r>
      <w:commentRangeEnd w:id="189"/>
      <w:r w:rsidR="00871BF9">
        <w:rPr>
          <w:rStyle w:val="CommentReference"/>
        </w:rPr>
        <w:commentReference w:id="189"/>
      </w:r>
      <w:r w:rsidR="004F286F" w:rsidRPr="00871BF9">
        <w:rPr>
          <w:rFonts w:ascii="Times New Roman" w:hAnsi="Times New Roman" w:cs="Times New Roman"/>
          <w:color w:val="000000" w:themeColor="text1"/>
          <w:sz w:val="24"/>
          <w:szCs w:val="24"/>
          <w:highlight w:val="lightGray"/>
          <w:lang w:val="en-US"/>
          <w:rPrChange w:id="191" w:author="Joop van Loon" w:date="2023-06-20T13:48:00Z">
            <w:rPr>
              <w:rFonts w:ascii="Times New Roman" w:hAnsi="Times New Roman" w:cs="Times New Roman"/>
              <w:color w:val="000000" w:themeColor="text1"/>
              <w:sz w:val="24"/>
              <w:szCs w:val="24"/>
              <w:lang w:val="en-US"/>
            </w:rPr>
          </w:rPrChange>
        </w:rPr>
        <w:t>. Intriguingly, t</w:t>
      </w:r>
      <w:r w:rsidR="006173E4" w:rsidRPr="00871BF9">
        <w:rPr>
          <w:rFonts w:ascii="Times New Roman" w:hAnsi="Times New Roman" w:cs="Times New Roman"/>
          <w:color w:val="000000" w:themeColor="text1"/>
          <w:sz w:val="24"/>
          <w:szCs w:val="24"/>
          <w:highlight w:val="lightGray"/>
          <w:lang w:val="en-US"/>
          <w:rPrChange w:id="192" w:author="Joop van Loon" w:date="2023-06-20T13:48:00Z">
            <w:rPr>
              <w:rFonts w:ascii="Times New Roman" w:hAnsi="Times New Roman" w:cs="Times New Roman"/>
              <w:color w:val="000000" w:themeColor="text1"/>
              <w:sz w:val="24"/>
              <w:szCs w:val="24"/>
              <w:lang w:val="en-US"/>
            </w:rPr>
          </w:rPrChange>
        </w:rPr>
        <w:t xml:space="preserve">he question of whether insect frass can </w:t>
      </w:r>
      <w:del w:id="193" w:author="Dicke, Marcel" w:date="2023-06-07T20:23:00Z">
        <w:r w:rsidR="006173E4" w:rsidRPr="00871BF9" w:rsidDel="00E22E9D">
          <w:rPr>
            <w:rFonts w:ascii="Times New Roman" w:hAnsi="Times New Roman" w:cs="Times New Roman"/>
            <w:color w:val="000000" w:themeColor="text1"/>
            <w:sz w:val="24"/>
            <w:szCs w:val="24"/>
            <w:highlight w:val="lightGray"/>
            <w:lang w:val="en-US"/>
            <w:rPrChange w:id="194" w:author="Joop van Loon" w:date="2023-06-20T13:48:00Z">
              <w:rPr>
                <w:rFonts w:ascii="Times New Roman" w:hAnsi="Times New Roman" w:cs="Times New Roman"/>
                <w:color w:val="000000" w:themeColor="text1"/>
                <w:sz w:val="24"/>
                <w:szCs w:val="24"/>
                <w:lang w:val="en-US"/>
              </w:rPr>
            </w:rPrChange>
          </w:rPr>
          <w:delText xml:space="preserve">fully </w:delText>
        </w:r>
      </w:del>
      <w:r w:rsidR="006173E4" w:rsidRPr="00871BF9">
        <w:rPr>
          <w:rFonts w:ascii="Times New Roman" w:hAnsi="Times New Roman" w:cs="Times New Roman"/>
          <w:color w:val="000000" w:themeColor="text1"/>
          <w:sz w:val="24"/>
          <w:szCs w:val="24"/>
          <w:highlight w:val="lightGray"/>
          <w:lang w:val="en-US"/>
          <w:rPrChange w:id="195" w:author="Joop van Loon" w:date="2023-06-20T13:48:00Z">
            <w:rPr>
              <w:rFonts w:ascii="Times New Roman" w:hAnsi="Times New Roman" w:cs="Times New Roman"/>
              <w:color w:val="000000" w:themeColor="text1"/>
              <w:sz w:val="24"/>
              <w:szCs w:val="24"/>
              <w:lang w:val="en-US"/>
            </w:rPr>
          </w:rPrChange>
        </w:rPr>
        <w:t xml:space="preserve">replace traditional organic and mineral fertilisers </w:t>
      </w:r>
      <w:r w:rsidR="00E62E0F" w:rsidRPr="00871BF9">
        <w:rPr>
          <w:rFonts w:ascii="Times New Roman" w:hAnsi="Times New Roman" w:cs="Times New Roman"/>
          <w:color w:val="000000" w:themeColor="text1"/>
          <w:sz w:val="24"/>
          <w:szCs w:val="24"/>
          <w:highlight w:val="lightGray"/>
          <w:lang w:val="en-US"/>
          <w:rPrChange w:id="196" w:author="Joop van Loon" w:date="2023-06-20T13:48:00Z">
            <w:rPr>
              <w:rFonts w:ascii="Times New Roman" w:hAnsi="Times New Roman" w:cs="Times New Roman"/>
              <w:color w:val="000000" w:themeColor="text1"/>
              <w:sz w:val="24"/>
              <w:szCs w:val="24"/>
              <w:lang w:val="en-US"/>
            </w:rPr>
          </w:rPrChange>
        </w:rPr>
        <w:t xml:space="preserve">as well as chemical insecticides </w:t>
      </w:r>
      <w:r w:rsidR="006173E4" w:rsidRPr="00871BF9">
        <w:rPr>
          <w:rFonts w:ascii="Times New Roman" w:hAnsi="Times New Roman" w:cs="Times New Roman"/>
          <w:color w:val="000000" w:themeColor="text1"/>
          <w:sz w:val="24"/>
          <w:szCs w:val="24"/>
          <w:highlight w:val="lightGray"/>
          <w:lang w:val="en-US"/>
          <w:rPrChange w:id="197" w:author="Joop van Loon" w:date="2023-06-20T13:48:00Z">
            <w:rPr>
              <w:rFonts w:ascii="Times New Roman" w:hAnsi="Times New Roman" w:cs="Times New Roman"/>
              <w:color w:val="000000" w:themeColor="text1"/>
              <w:sz w:val="24"/>
              <w:szCs w:val="24"/>
              <w:lang w:val="en-US"/>
            </w:rPr>
          </w:rPrChange>
        </w:rPr>
        <w:t xml:space="preserve">in agricultural systems still requires further </w:t>
      </w:r>
      <w:commentRangeStart w:id="198"/>
      <w:r w:rsidR="006173E4" w:rsidRPr="00871BF9">
        <w:rPr>
          <w:rFonts w:ascii="Times New Roman" w:hAnsi="Times New Roman" w:cs="Times New Roman"/>
          <w:color w:val="000000" w:themeColor="text1"/>
          <w:sz w:val="24"/>
          <w:szCs w:val="24"/>
          <w:highlight w:val="lightGray"/>
          <w:lang w:val="en-US"/>
          <w:rPrChange w:id="199" w:author="Joop van Loon" w:date="2023-06-20T13:48:00Z">
            <w:rPr>
              <w:rFonts w:ascii="Times New Roman" w:hAnsi="Times New Roman" w:cs="Times New Roman"/>
              <w:color w:val="000000" w:themeColor="text1"/>
              <w:sz w:val="24"/>
              <w:szCs w:val="24"/>
              <w:lang w:val="en-US"/>
            </w:rPr>
          </w:rPrChange>
        </w:rPr>
        <w:t>research</w:t>
      </w:r>
      <w:commentRangeEnd w:id="198"/>
      <w:r w:rsidR="00871BF9">
        <w:rPr>
          <w:rStyle w:val="CommentReference"/>
        </w:rPr>
        <w:commentReference w:id="198"/>
      </w:r>
      <w:del w:id="200" w:author="Dicke, Marcel" w:date="2023-06-07T20:23:00Z">
        <w:r w:rsidR="006173E4" w:rsidRPr="00871BF9" w:rsidDel="00DE783C">
          <w:rPr>
            <w:rFonts w:ascii="Times New Roman" w:hAnsi="Times New Roman" w:cs="Times New Roman"/>
            <w:color w:val="000000" w:themeColor="text1"/>
            <w:sz w:val="24"/>
            <w:szCs w:val="24"/>
            <w:highlight w:val="lightGray"/>
            <w:lang w:val="en-US"/>
            <w:rPrChange w:id="201" w:author="Joop van Loon" w:date="2023-06-20T13:48:00Z">
              <w:rPr>
                <w:rFonts w:ascii="Times New Roman" w:hAnsi="Times New Roman" w:cs="Times New Roman"/>
                <w:color w:val="000000" w:themeColor="text1"/>
                <w:sz w:val="24"/>
                <w:szCs w:val="24"/>
                <w:lang w:val="en-US"/>
              </w:rPr>
            </w:rPrChange>
          </w:rPr>
          <w:delText xml:space="preserve"> into</w:delText>
        </w:r>
      </w:del>
      <w:r w:rsidR="006173E4" w:rsidRPr="00871BF9">
        <w:rPr>
          <w:rFonts w:ascii="Times New Roman" w:hAnsi="Times New Roman" w:cs="Times New Roman"/>
          <w:color w:val="000000" w:themeColor="text1"/>
          <w:sz w:val="24"/>
          <w:szCs w:val="24"/>
          <w:highlight w:val="lightGray"/>
          <w:lang w:val="en-US"/>
          <w:rPrChange w:id="202" w:author="Joop van Loon" w:date="2023-06-20T13:48:00Z">
            <w:rPr>
              <w:rFonts w:ascii="Times New Roman" w:hAnsi="Times New Roman" w:cs="Times New Roman"/>
              <w:color w:val="000000" w:themeColor="text1"/>
              <w:sz w:val="24"/>
              <w:szCs w:val="24"/>
              <w:lang w:val="en-US"/>
            </w:rPr>
          </w:rPrChange>
        </w:rPr>
        <w:t>.</w:t>
      </w:r>
      <w:r w:rsidR="006173E4" w:rsidRPr="00FA60C8">
        <w:rPr>
          <w:rFonts w:ascii="Times New Roman" w:hAnsi="Times New Roman" w:cs="Times New Roman"/>
          <w:color w:val="000000" w:themeColor="text1"/>
          <w:sz w:val="24"/>
          <w:szCs w:val="24"/>
          <w:lang w:val="en-US"/>
        </w:rPr>
        <w:t xml:space="preserve"> There is currently no </w:t>
      </w:r>
      <w:r w:rsidR="00025355" w:rsidRPr="00FA60C8">
        <w:rPr>
          <w:rFonts w:ascii="Times New Roman" w:hAnsi="Times New Roman" w:cs="Times New Roman"/>
          <w:color w:val="000000" w:themeColor="text1"/>
          <w:sz w:val="24"/>
          <w:szCs w:val="24"/>
          <w:lang w:val="en-US"/>
        </w:rPr>
        <w:t xml:space="preserve">single </w:t>
      </w:r>
      <w:del w:id="203" w:author="Dicke, Marcel" w:date="2023-06-07T20:23:00Z">
        <w:r w:rsidR="006173E4" w:rsidRPr="00FA60C8" w:rsidDel="00DE783C">
          <w:rPr>
            <w:rFonts w:ascii="Times New Roman" w:hAnsi="Times New Roman" w:cs="Times New Roman"/>
            <w:color w:val="000000" w:themeColor="text1"/>
            <w:sz w:val="24"/>
            <w:szCs w:val="24"/>
            <w:lang w:val="en-US"/>
          </w:rPr>
          <w:delText xml:space="preserve">research </w:delText>
        </w:r>
      </w:del>
      <w:ins w:id="204" w:author="Dicke, Marcel" w:date="2023-06-07T20:23:00Z">
        <w:r w:rsidR="00DE783C">
          <w:rPr>
            <w:rFonts w:ascii="Times New Roman" w:hAnsi="Times New Roman" w:cs="Times New Roman"/>
            <w:color w:val="000000" w:themeColor="text1"/>
            <w:sz w:val="24"/>
            <w:szCs w:val="24"/>
            <w:lang w:val="en-US"/>
          </w:rPr>
          <w:t>study</w:t>
        </w:r>
        <w:r w:rsidR="00DE783C" w:rsidRPr="00FA60C8">
          <w:rPr>
            <w:rFonts w:ascii="Times New Roman" w:hAnsi="Times New Roman" w:cs="Times New Roman"/>
            <w:color w:val="000000" w:themeColor="text1"/>
            <w:sz w:val="24"/>
            <w:szCs w:val="24"/>
            <w:lang w:val="en-US"/>
          </w:rPr>
          <w:t xml:space="preserve"> </w:t>
        </w:r>
      </w:ins>
      <w:r w:rsidR="006173E4" w:rsidRPr="00FA60C8">
        <w:rPr>
          <w:rFonts w:ascii="Times New Roman" w:hAnsi="Times New Roman" w:cs="Times New Roman"/>
          <w:color w:val="000000" w:themeColor="text1"/>
          <w:sz w:val="24"/>
          <w:szCs w:val="24"/>
          <w:lang w:val="en-US"/>
        </w:rPr>
        <w:t xml:space="preserve">that can </w:t>
      </w:r>
      <w:del w:id="205" w:author="Dicke, Marcel" w:date="2023-06-07T20:23:00Z">
        <w:r w:rsidR="006173E4" w:rsidRPr="00FA60C8" w:rsidDel="00DE783C">
          <w:rPr>
            <w:rFonts w:ascii="Times New Roman" w:hAnsi="Times New Roman" w:cs="Times New Roman"/>
            <w:color w:val="000000" w:themeColor="text1"/>
            <w:sz w:val="24"/>
            <w:szCs w:val="24"/>
            <w:lang w:val="en-US"/>
          </w:rPr>
          <w:delText xml:space="preserve">definitively </w:delText>
        </w:r>
      </w:del>
      <w:r w:rsidR="006173E4" w:rsidRPr="00FA60C8">
        <w:rPr>
          <w:rFonts w:ascii="Times New Roman" w:hAnsi="Times New Roman" w:cs="Times New Roman"/>
          <w:color w:val="000000" w:themeColor="text1"/>
          <w:sz w:val="24"/>
          <w:szCs w:val="24"/>
          <w:lang w:val="en-US"/>
        </w:rPr>
        <w:t xml:space="preserve">answer this question </w:t>
      </w:r>
      <w:r w:rsidR="002261CE" w:rsidRPr="00FA60C8">
        <w:rPr>
          <w:rFonts w:ascii="Times New Roman" w:hAnsi="Times New Roman" w:cs="Times New Roman"/>
          <w:color w:val="000000" w:themeColor="text1"/>
          <w:sz w:val="24"/>
          <w:szCs w:val="24"/>
          <w:lang w:val="en-US"/>
        </w:rPr>
        <w:t>and several studies addressing the challenge of soil fertility have mainly focused on frass application to improve soil health and promote p</w:t>
      </w:r>
      <w:r w:rsidR="009D65E1">
        <w:rPr>
          <w:rFonts w:ascii="Times New Roman" w:hAnsi="Times New Roman" w:cs="Times New Roman"/>
          <w:color w:val="000000" w:themeColor="text1"/>
          <w:sz w:val="24"/>
          <w:szCs w:val="24"/>
          <w:lang w:val="en-US"/>
        </w:rPr>
        <w:t>lant</w:t>
      </w:r>
      <w:r w:rsidR="002261CE" w:rsidRPr="00FA60C8">
        <w:rPr>
          <w:rFonts w:ascii="Times New Roman" w:hAnsi="Times New Roman" w:cs="Times New Roman"/>
          <w:color w:val="000000" w:themeColor="text1"/>
          <w:sz w:val="24"/>
          <w:szCs w:val="24"/>
          <w:lang w:val="en-US"/>
        </w:rPr>
        <w:t xml:space="preserve"> growth, with limited attention to its potential effect on insect herbivore performance </w:t>
      </w:r>
      <w:r w:rsidR="00E62E0F" w:rsidRPr="00FA60C8">
        <w:rPr>
          <w:rFonts w:ascii="Times New Roman" w:hAnsi="Times New Roman" w:cs="Times New Roman"/>
          <w:color w:val="000000" w:themeColor="text1"/>
          <w:sz w:val="24"/>
          <w:szCs w:val="24"/>
          <w:lang w:val="en-US"/>
        </w:rPr>
        <w:fldChar w:fldCharType="begin"/>
      </w:r>
      <w:r w:rsidR="00F045FB" w:rsidRPr="00FA60C8">
        <w:rPr>
          <w:rFonts w:ascii="Times New Roman" w:hAnsi="Times New Roman" w:cs="Times New Roman"/>
          <w:color w:val="000000" w:themeColor="text1"/>
          <w:sz w:val="24"/>
          <w:szCs w:val="24"/>
          <w:lang w:val="en-US"/>
        </w:rPr>
        <w:instrText xml:space="preserve"> ADDIN EN.CITE &lt;EndNote&gt;&lt;Cite&gt;&lt;Author&gt;Poveda&lt;/Author&gt;&lt;Year&gt;2021&lt;/Year&gt;&lt;RecNum&gt;249&lt;/RecNum&gt;&lt;DisplayText&gt;(Poveda, 2021; Wantulla et al., 2022)&lt;/DisplayText&gt;&lt;record&gt;&lt;rec-number&gt;249&lt;/rec-number&gt;&lt;foreign-keys&gt;&lt;key app="EN" db-id="0wtrz5reafv20zepz5gxztdga5x9tzz2z22z" timestamp="1671273805" guid="670f310d-3564-4913-98c2-040fb6407817"&gt;249&lt;/key&gt;&lt;/foreign-keys&gt;&lt;ref-type name="Journal Article"&gt;17&lt;/ref-type&gt;&lt;contributors&gt;&lt;authors&gt;&lt;author&gt;Poveda, Jorge&lt;/author&gt;&lt;/authors&gt;&lt;/contributors&gt;&lt;titles&gt;&lt;title&gt;Insect frass in the development of sustainable agriculture. A review&lt;/title&gt;&lt;secondary-title&gt;Agronomy for Sustainable Development&lt;/secondary-title&gt;&lt;/titles&gt;&lt;periodical&gt;&lt;full-title&gt;Agronomy for Sustainable Development&lt;/full-title&gt;&lt;/periodical&gt;&lt;pages&gt;1-10&lt;/pages&gt;&lt;volume&gt;41&lt;/volume&gt;&lt;number&gt;1&lt;/number&gt;&lt;dates&gt;&lt;year&gt;2021&lt;/year&gt;&lt;/dates&gt;&lt;isbn&gt;1773-0155&lt;/isbn&gt;&lt;urls&gt;&lt;/urls&gt;&lt;/record&gt;&lt;/Cite&gt;&lt;Cite&gt;&lt;Author&gt;Wantulla&lt;/Author&gt;&lt;Year&gt;2022&lt;/Year&gt;&lt;RecNum&gt;98&lt;/RecNum&gt;&lt;record&gt;&lt;rec-number&gt;98&lt;/rec-number&gt;&lt;foreign-keys&gt;&lt;key app="EN" db-id="0wtrz5reafv20zepz5gxztdga5x9tzz2z22z" timestamp="1671109778" guid="f182f99e-f232-45a4-9d4f-ac7174a35d45"&gt;98&lt;/key&gt;&lt;/foreign-keys&gt;&lt;ref-type name="Journal Article"&gt;17&lt;/ref-type&gt;&lt;contributors&gt;&lt;authors&gt;&lt;author&gt;Wantulla, Max&lt;/author&gt;&lt;author&gt;van Zadelhoff, Kristian&lt;/author&gt;&lt;author&gt;van Loon, Joop JA&lt;/author&gt;&lt;author&gt;Dicke, Marcel&lt;/author&gt;&lt;/authors&gt;&lt;/contributors&gt;&lt;titles&gt;&lt;title&gt;The potential of soil amendment with insect exuviae and frass to control the cabbage root fly&lt;/title&gt;&lt;secondary-title&gt;Journal of Applied Entomology&lt;/secondary-title&gt;&lt;/titles&gt;&lt;periodical&gt;&lt;full-title&gt;Journal of Applied Entomology&lt;/full-title&gt;&lt;/periodical&gt;&lt;dates&gt;&lt;year&gt;2022&lt;/year&gt;&lt;/dates&gt;&lt;isbn&gt;0931-2048&lt;/isbn&gt;&lt;urls&gt;&lt;/urls&gt;&lt;/record&gt;&lt;/Cite&gt;&lt;/EndNote&gt;</w:instrText>
      </w:r>
      <w:r w:rsidR="00E62E0F" w:rsidRPr="00FA60C8">
        <w:rPr>
          <w:rFonts w:ascii="Times New Roman" w:hAnsi="Times New Roman" w:cs="Times New Roman"/>
          <w:color w:val="000000" w:themeColor="text1"/>
          <w:sz w:val="24"/>
          <w:szCs w:val="24"/>
          <w:lang w:val="en-US"/>
        </w:rPr>
        <w:fldChar w:fldCharType="separate"/>
      </w:r>
      <w:r w:rsidR="00F045FB" w:rsidRPr="00FA60C8">
        <w:rPr>
          <w:rFonts w:ascii="Times New Roman" w:hAnsi="Times New Roman" w:cs="Times New Roman"/>
          <w:noProof/>
          <w:color w:val="000000" w:themeColor="text1"/>
          <w:sz w:val="24"/>
          <w:szCs w:val="24"/>
          <w:lang w:val="en-US"/>
        </w:rPr>
        <w:t>(Poveda, 2021; Wantulla et al., 2022)</w:t>
      </w:r>
      <w:r w:rsidR="00E62E0F" w:rsidRPr="00FA60C8">
        <w:rPr>
          <w:rFonts w:ascii="Times New Roman" w:hAnsi="Times New Roman" w:cs="Times New Roman"/>
          <w:color w:val="000000" w:themeColor="text1"/>
          <w:sz w:val="24"/>
          <w:szCs w:val="24"/>
          <w:lang w:val="en-US"/>
        </w:rPr>
        <w:fldChar w:fldCharType="end"/>
      </w:r>
      <w:r w:rsidR="006173E4" w:rsidRPr="00FA60C8">
        <w:rPr>
          <w:rFonts w:ascii="Times New Roman" w:hAnsi="Times New Roman" w:cs="Times New Roman"/>
          <w:color w:val="000000" w:themeColor="text1"/>
          <w:sz w:val="24"/>
          <w:szCs w:val="24"/>
          <w:lang w:val="en-US"/>
        </w:rPr>
        <w:t>.</w:t>
      </w:r>
      <w:r w:rsidR="00EA14A8" w:rsidRPr="00FA60C8">
        <w:rPr>
          <w:rFonts w:ascii="Times New Roman" w:hAnsi="Times New Roman" w:cs="Times New Roman"/>
          <w:sz w:val="24"/>
          <w:szCs w:val="24"/>
        </w:rPr>
        <w:t xml:space="preserve"> </w:t>
      </w:r>
      <w:r w:rsidR="00D767F4" w:rsidRPr="00FA60C8">
        <w:rPr>
          <w:rFonts w:ascii="Times New Roman" w:hAnsi="Times New Roman" w:cs="Times New Roman"/>
          <w:sz w:val="24"/>
          <w:szCs w:val="24"/>
        </w:rPr>
        <w:t>E</w:t>
      </w:r>
      <w:r w:rsidR="00A901B5" w:rsidRPr="00FA60C8">
        <w:rPr>
          <w:rFonts w:ascii="Times New Roman" w:hAnsi="Times New Roman" w:cs="Times New Roman"/>
          <w:sz w:val="24"/>
          <w:szCs w:val="24"/>
        </w:rPr>
        <w:t xml:space="preserve">xploring the effects of insect frass on plant resistance to herbivores, </w:t>
      </w:r>
      <w:r w:rsidR="001C4A05" w:rsidRPr="00FA60C8">
        <w:rPr>
          <w:rFonts w:ascii="Times New Roman" w:hAnsi="Times New Roman" w:cs="Times New Roman"/>
          <w:sz w:val="24"/>
          <w:szCs w:val="24"/>
        </w:rPr>
        <w:t>can provide</w:t>
      </w:r>
      <w:r w:rsidR="00A901B5" w:rsidRPr="00FA60C8">
        <w:rPr>
          <w:rFonts w:ascii="Times New Roman" w:hAnsi="Times New Roman" w:cs="Times New Roman"/>
          <w:sz w:val="24"/>
          <w:szCs w:val="24"/>
        </w:rPr>
        <w:t xml:space="preserve"> insight</w:t>
      </w:r>
      <w:r w:rsidR="001C4A05" w:rsidRPr="00FA60C8">
        <w:rPr>
          <w:rFonts w:ascii="Times New Roman" w:hAnsi="Times New Roman" w:cs="Times New Roman"/>
          <w:sz w:val="24"/>
          <w:szCs w:val="24"/>
        </w:rPr>
        <w:t>s</w:t>
      </w:r>
      <w:r w:rsidR="00A901B5" w:rsidRPr="00FA60C8">
        <w:rPr>
          <w:rFonts w:ascii="Times New Roman" w:hAnsi="Times New Roman" w:cs="Times New Roman"/>
          <w:sz w:val="24"/>
          <w:szCs w:val="24"/>
        </w:rPr>
        <w:t xml:space="preserve"> into its use as a </w:t>
      </w:r>
      <w:del w:id="206" w:author="Dicke, Marcel" w:date="2023-06-07T20:24:00Z">
        <w:r w:rsidR="00A901B5" w:rsidRPr="00FA60C8" w:rsidDel="00EF2AC2">
          <w:rPr>
            <w:rFonts w:ascii="Times New Roman" w:hAnsi="Times New Roman" w:cs="Times New Roman"/>
            <w:sz w:val="24"/>
            <w:szCs w:val="24"/>
          </w:rPr>
          <w:delText xml:space="preserve">natural </w:delText>
        </w:r>
      </w:del>
      <w:r w:rsidR="00A901B5" w:rsidRPr="00FA60C8">
        <w:rPr>
          <w:rFonts w:ascii="Times New Roman" w:hAnsi="Times New Roman" w:cs="Times New Roman"/>
          <w:sz w:val="24"/>
          <w:szCs w:val="24"/>
        </w:rPr>
        <w:t>pest management strategy</w:t>
      </w:r>
      <w:r w:rsidR="00D767F4" w:rsidRPr="00FA60C8">
        <w:rPr>
          <w:rFonts w:ascii="Times New Roman" w:hAnsi="Times New Roman" w:cs="Times New Roman"/>
          <w:sz w:val="24"/>
          <w:szCs w:val="24"/>
        </w:rPr>
        <w:t xml:space="preserve"> and reduce the need for chemical pesticides</w:t>
      </w:r>
      <w:r w:rsidR="00A901B5" w:rsidRPr="00FA60C8">
        <w:rPr>
          <w:rFonts w:ascii="Times New Roman" w:hAnsi="Times New Roman" w:cs="Times New Roman"/>
          <w:sz w:val="24"/>
          <w:szCs w:val="24"/>
        </w:rPr>
        <w:t xml:space="preserve">. </w:t>
      </w:r>
    </w:p>
    <w:p w14:paraId="2FBAB09F" w14:textId="77777777" w:rsidR="008676B1" w:rsidRPr="00FA60C8" w:rsidRDefault="008676B1" w:rsidP="00FA60C8">
      <w:pPr>
        <w:spacing w:after="0"/>
        <w:jc w:val="both"/>
        <w:rPr>
          <w:rFonts w:ascii="Times New Roman" w:hAnsi="Times New Roman" w:cs="Times New Roman"/>
          <w:color w:val="000000" w:themeColor="text1"/>
          <w:sz w:val="24"/>
          <w:szCs w:val="24"/>
          <w:lang w:val="en-US"/>
        </w:rPr>
      </w:pPr>
    </w:p>
    <w:p w14:paraId="2C44F786" w14:textId="2FCF6991" w:rsidR="00F70D09" w:rsidRPr="00FA60C8" w:rsidRDefault="00EF2AC2" w:rsidP="00FA60C8">
      <w:pPr>
        <w:jc w:val="both"/>
        <w:rPr>
          <w:rFonts w:ascii="Times New Roman" w:hAnsi="Times New Roman" w:cs="Times New Roman"/>
          <w:color w:val="000000" w:themeColor="text1"/>
          <w:sz w:val="24"/>
          <w:szCs w:val="24"/>
          <w:lang w:val="en-US"/>
        </w:rPr>
      </w:pPr>
      <w:ins w:id="207" w:author="Dicke, Marcel" w:date="2023-06-07T20:24:00Z">
        <w:r>
          <w:rPr>
            <w:rFonts w:ascii="Times New Roman" w:hAnsi="Times New Roman" w:cs="Times New Roman"/>
            <w:color w:val="000000" w:themeColor="text1"/>
            <w:sz w:val="24"/>
            <w:szCs w:val="24"/>
            <w:lang w:val="en-US"/>
          </w:rPr>
          <w:t>Here</w:t>
        </w:r>
      </w:ins>
      <w:del w:id="208" w:author="Dicke, Marcel" w:date="2023-06-07T20:24:00Z">
        <w:r w:rsidR="00F70D09" w:rsidRPr="00FA60C8" w:rsidDel="00EF2AC2">
          <w:rPr>
            <w:rFonts w:ascii="Times New Roman" w:hAnsi="Times New Roman" w:cs="Times New Roman"/>
            <w:color w:val="000000" w:themeColor="text1"/>
            <w:sz w:val="24"/>
            <w:szCs w:val="24"/>
            <w:lang w:val="en-US"/>
          </w:rPr>
          <w:delText>In this study</w:delText>
        </w:r>
      </w:del>
      <w:r w:rsidR="00F70D09" w:rsidRPr="00FA60C8">
        <w:rPr>
          <w:rFonts w:ascii="Times New Roman" w:hAnsi="Times New Roman" w:cs="Times New Roman"/>
          <w:color w:val="000000" w:themeColor="text1"/>
          <w:sz w:val="24"/>
          <w:szCs w:val="24"/>
          <w:lang w:val="en-US"/>
        </w:rPr>
        <w:t xml:space="preserve">, we aimed to investigate the effects of frass derived from BSF </w:t>
      </w:r>
      <w:del w:id="209" w:author="Dicke, Marcel" w:date="2023-06-07T20:24:00Z">
        <w:r w:rsidR="00F70D09" w:rsidRPr="00FA60C8" w:rsidDel="00005A0D">
          <w:rPr>
            <w:rFonts w:ascii="Times New Roman" w:hAnsi="Times New Roman" w:cs="Times New Roman"/>
            <w:color w:val="000000" w:themeColor="text1"/>
            <w:sz w:val="24"/>
            <w:szCs w:val="24"/>
            <w:lang w:val="en-US"/>
          </w:rPr>
          <w:delText xml:space="preserve">larvae </w:delText>
        </w:r>
      </w:del>
      <w:r w:rsidR="00F70D09" w:rsidRPr="00FA60C8">
        <w:rPr>
          <w:rFonts w:ascii="Times New Roman" w:hAnsi="Times New Roman" w:cs="Times New Roman"/>
          <w:color w:val="000000" w:themeColor="text1"/>
          <w:sz w:val="24"/>
          <w:szCs w:val="24"/>
          <w:lang w:val="en-US"/>
        </w:rPr>
        <w:t>and yellow mealworm</w:t>
      </w:r>
      <w:ins w:id="210" w:author="Dicke, Marcel" w:date="2023-06-07T20:24:00Z">
        <w:r w:rsidR="00005A0D">
          <w:rPr>
            <w:rFonts w:ascii="Times New Roman" w:hAnsi="Times New Roman" w:cs="Times New Roman"/>
            <w:color w:val="000000" w:themeColor="text1"/>
            <w:sz w:val="24"/>
            <w:szCs w:val="24"/>
            <w:lang w:val="en-US"/>
          </w:rPr>
          <w:t xml:space="preserve"> larvae</w:t>
        </w:r>
      </w:ins>
      <w:del w:id="211" w:author="Dicke, Marcel" w:date="2023-06-07T20:24:00Z">
        <w:r w:rsidR="00F70D09" w:rsidRPr="00FA60C8" w:rsidDel="00005A0D">
          <w:rPr>
            <w:rFonts w:ascii="Times New Roman" w:hAnsi="Times New Roman" w:cs="Times New Roman"/>
            <w:color w:val="000000" w:themeColor="text1"/>
            <w:sz w:val="24"/>
            <w:szCs w:val="24"/>
            <w:lang w:val="en-US"/>
          </w:rPr>
          <w:delText>s</w:delText>
        </w:r>
      </w:del>
      <w:r w:rsidR="00F70D09" w:rsidRPr="00FA60C8">
        <w:rPr>
          <w:rFonts w:ascii="Times New Roman" w:hAnsi="Times New Roman" w:cs="Times New Roman"/>
          <w:color w:val="000000" w:themeColor="text1"/>
          <w:sz w:val="24"/>
          <w:szCs w:val="24"/>
          <w:lang w:val="en-US"/>
        </w:rPr>
        <w:t xml:space="preserve"> on growth performance </w:t>
      </w:r>
      <w:ins w:id="212" w:author="Dicke, Marcel" w:date="2023-06-07T20:25:00Z">
        <w:r w:rsidR="00005A0D" w:rsidRPr="00FA60C8">
          <w:rPr>
            <w:rFonts w:ascii="Times New Roman" w:hAnsi="Times New Roman" w:cs="Times New Roman"/>
            <w:color w:val="000000" w:themeColor="text1"/>
            <w:sz w:val="24"/>
            <w:szCs w:val="24"/>
            <w:lang w:val="en-US"/>
          </w:rPr>
          <w:t xml:space="preserve">of </w:t>
        </w:r>
        <w:r w:rsidR="00005A0D" w:rsidRPr="00FA60C8">
          <w:rPr>
            <w:rFonts w:ascii="Times New Roman" w:hAnsi="Times New Roman" w:cs="Times New Roman"/>
            <w:i/>
            <w:iCs/>
            <w:color w:val="000000" w:themeColor="text1"/>
            <w:sz w:val="24"/>
            <w:szCs w:val="24"/>
            <w:lang w:val="en-US"/>
          </w:rPr>
          <w:t>B. rapa</w:t>
        </w:r>
        <w:r w:rsidR="00005A0D" w:rsidRPr="00FA60C8">
          <w:rPr>
            <w:rFonts w:ascii="Times New Roman" w:hAnsi="Times New Roman" w:cs="Times New Roman"/>
            <w:color w:val="000000" w:themeColor="text1"/>
            <w:sz w:val="24"/>
            <w:szCs w:val="24"/>
            <w:lang w:val="en-US"/>
          </w:rPr>
          <w:t xml:space="preserve"> </w:t>
        </w:r>
      </w:ins>
      <w:r w:rsidR="00F70D09" w:rsidRPr="00FA60C8">
        <w:rPr>
          <w:rFonts w:ascii="Times New Roman" w:hAnsi="Times New Roman" w:cs="Times New Roman"/>
          <w:color w:val="000000" w:themeColor="text1"/>
          <w:sz w:val="24"/>
          <w:szCs w:val="24"/>
          <w:lang w:val="en-US"/>
        </w:rPr>
        <w:t xml:space="preserve">and resistance </w:t>
      </w:r>
      <w:ins w:id="213" w:author="Dicke, Marcel" w:date="2023-06-07T20:25:00Z">
        <w:r w:rsidR="004E0B6C">
          <w:rPr>
            <w:rFonts w:ascii="Times New Roman" w:hAnsi="Times New Roman" w:cs="Times New Roman"/>
            <w:color w:val="000000" w:themeColor="text1"/>
            <w:sz w:val="24"/>
            <w:szCs w:val="24"/>
            <w:lang w:val="en-US"/>
          </w:rPr>
          <w:t xml:space="preserve">of the plants </w:t>
        </w:r>
      </w:ins>
      <w:r w:rsidR="00F70D09" w:rsidRPr="00FA60C8">
        <w:rPr>
          <w:rFonts w:ascii="Times New Roman" w:hAnsi="Times New Roman" w:cs="Times New Roman"/>
          <w:color w:val="000000" w:themeColor="text1"/>
          <w:sz w:val="24"/>
          <w:szCs w:val="24"/>
          <w:lang w:val="en-US"/>
        </w:rPr>
        <w:t xml:space="preserve">to </w:t>
      </w:r>
      <w:ins w:id="214" w:author="Dicke, Marcel" w:date="2023-06-07T20:25:00Z">
        <w:r w:rsidR="004E0B6C">
          <w:rPr>
            <w:rFonts w:ascii="Times New Roman" w:hAnsi="Times New Roman" w:cs="Times New Roman"/>
            <w:color w:val="000000" w:themeColor="text1"/>
            <w:sz w:val="24"/>
            <w:szCs w:val="24"/>
            <w:lang w:val="en-US"/>
          </w:rPr>
          <w:t xml:space="preserve">the </w:t>
        </w:r>
      </w:ins>
      <w:r w:rsidR="00F70D09" w:rsidRPr="00FA60C8">
        <w:rPr>
          <w:rFonts w:ascii="Times New Roman" w:hAnsi="Times New Roman" w:cs="Times New Roman"/>
          <w:color w:val="000000" w:themeColor="text1"/>
          <w:sz w:val="24"/>
          <w:szCs w:val="24"/>
          <w:lang w:val="en-US"/>
        </w:rPr>
        <w:t xml:space="preserve">herbivores </w:t>
      </w:r>
      <w:del w:id="215" w:author="Dicke, Marcel" w:date="2023-06-07T20:25:00Z">
        <w:r w:rsidR="00F70D09" w:rsidRPr="00FA60C8" w:rsidDel="004E0B6C">
          <w:rPr>
            <w:rFonts w:ascii="Times New Roman" w:hAnsi="Times New Roman" w:cs="Times New Roman"/>
            <w:color w:val="000000" w:themeColor="text1"/>
            <w:sz w:val="24"/>
            <w:szCs w:val="24"/>
            <w:lang w:val="en-US"/>
          </w:rPr>
          <w:delText>(</w:delText>
        </w:r>
      </w:del>
      <w:r w:rsidR="00F70D09" w:rsidRPr="00FA60C8">
        <w:rPr>
          <w:rFonts w:ascii="Times New Roman" w:hAnsi="Times New Roman" w:cs="Times New Roman"/>
          <w:i/>
          <w:iCs/>
          <w:color w:val="000000" w:themeColor="text1"/>
          <w:sz w:val="24"/>
          <w:szCs w:val="24"/>
          <w:lang w:val="en-US"/>
        </w:rPr>
        <w:t>D. radicum</w:t>
      </w:r>
      <w:r w:rsidR="00F70D09" w:rsidRPr="00FA60C8">
        <w:rPr>
          <w:rFonts w:ascii="Times New Roman" w:hAnsi="Times New Roman" w:cs="Times New Roman"/>
          <w:color w:val="000000" w:themeColor="text1"/>
          <w:sz w:val="24"/>
          <w:szCs w:val="24"/>
          <w:lang w:val="en-US"/>
        </w:rPr>
        <w:t xml:space="preserve"> and </w:t>
      </w:r>
      <w:r w:rsidR="00F70D09" w:rsidRPr="00FA60C8">
        <w:rPr>
          <w:rFonts w:ascii="Times New Roman" w:hAnsi="Times New Roman" w:cs="Times New Roman"/>
          <w:i/>
          <w:iCs/>
          <w:color w:val="000000" w:themeColor="text1"/>
          <w:sz w:val="24"/>
          <w:szCs w:val="24"/>
          <w:lang w:val="en-US"/>
        </w:rPr>
        <w:t>P. xylostella</w:t>
      </w:r>
      <w:del w:id="216" w:author="Dicke, Marcel" w:date="2023-06-07T20:25:00Z">
        <w:r w:rsidR="00F70D09" w:rsidRPr="00FA60C8" w:rsidDel="004E0B6C">
          <w:rPr>
            <w:rFonts w:ascii="Times New Roman" w:hAnsi="Times New Roman" w:cs="Times New Roman"/>
            <w:color w:val="000000" w:themeColor="text1"/>
            <w:sz w:val="24"/>
            <w:szCs w:val="24"/>
            <w:lang w:val="en-US"/>
          </w:rPr>
          <w:delText>)</w:delText>
        </w:r>
      </w:del>
      <w:del w:id="217" w:author="Dicke, Marcel" w:date="2023-06-07T20:24:00Z">
        <w:r w:rsidR="00F70D09" w:rsidRPr="00FA60C8" w:rsidDel="00005A0D">
          <w:rPr>
            <w:rFonts w:ascii="Times New Roman" w:hAnsi="Times New Roman" w:cs="Times New Roman"/>
            <w:color w:val="000000" w:themeColor="text1"/>
            <w:sz w:val="24"/>
            <w:szCs w:val="24"/>
            <w:lang w:val="en-US"/>
          </w:rPr>
          <w:delText xml:space="preserve"> of </w:delText>
        </w:r>
        <w:r w:rsidR="00F70D09" w:rsidRPr="00FA60C8" w:rsidDel="00005A0D">
          <w:rPr>
            <w:rFonts w:ascii="Times New Roman" w:hAnsi="Times New Roman" w:cs="Times New Roman"/>
            <w:i/>
            <w:iCs/>
            <w:color w:val="000000" w:themeColor="text1"/>
            <w:sz w:val="24"/>
            <w:szCs w:val="24"/>
            <w:lang w:val="en-US"/>
          </w:rPr>
          <w:delText>B. rapa</w:delText>
        </w:r>
      </w:del>
      <w:r w:rsidR="00F70D09" w:rsidRPr="00FA60C8">
        <w:rPr>
          <w:rFonts w:ascii="Times New Roman" w:hAnsi="Times New Roman" w:cs="Times New Roman"/>
          <w:color w:val="000000" w:themeColor="text1"/>
          <w:sz w:val="24"/>
          <w:szCs w:val="24"/>
          <w:lang w:val="en-US"/>
        </w:rPr>
        <w:t>.</w:t>
      </w:r>
      <w:ins w:id="218" w:author="Dicke, Marcel" w:date="2023-06-07T20:25:00Z">
        <w:r w:rsidR="004E0B6C">
          <w:rPr>
            <w:rFonts w:ascii="Times New Roman" w:hAnsi="Times New Roman" w:cs="Times New Roman"/>
            <w:color w:val="000000" w:themeColor="text1"/>
            <w:sz w:val="24"/>
            <w:szCs w:val="24"/>
            <w:lang w:val="en-US"/>
          </w:rPr>
          <w:t xml:space="preserve"> W</w:t>
        </w:r>
      </w:ins>
      <w:del w:id="219" w:author="Dicke, Marcel" w:date="2023-06-07T20:25:00Z">
        <w:r w:rsidR="00F70D09" w:rsidRPr="00FA60C8" w:rsidDel="004E0B6C">
          <w:rPr>
            <w:rFonts w:ascii="Times New Roman" w:hAnsi="Times New Roman" w:cs="Times New Roman"/>
            <w:color w:val="000000" w:themeColor="text1"/>
            <w:sz w:val="24"/>
            <w:szCs w:val="24"/>
            <w:lang w:val="en-US"/>
          </w:rPr>
          <w:delText xml:space="preserve"> Specifically, w</w:delText>
        </w:r>
      </w:del>
      <w:r w:rsidR="00F70D09" w:rsidRPr="00FA60C8">
        <w:rPr>
          <w:rFonts w:ascii="Times New Roman" w:hAnsi="Times New Roman" w:cs="Times New Roman"/>
          <w:color w:val="000000" w:themeColor="text1"/>
          <w:sz w:val="24"/>
          <w:szCs w:val="24"/>
          <w:lang w:val="en-US"/>
        </w:rPr>
        <w:t xml:space="preserve">e hypothesised that frass </w:t>
      </w:r>
      <w:ins w:id="220" w:author="Dicke, Marcel" w:date="2023-06-07T20:25:00Z">
        <w:r w:rsidR="004E0B6C" w:rsidRPr="00FA60C8">
          <w:rPr>
            <w:rFonts w:ascii="Times New Roman" w:hAnsi="Times New Roman" w:cs="Times New Roman"/>
            <w:color w:val="000000" w:themeColor="text1"/>
            <w:sz w:val="24"/>
            <w:szCs w:val="24"/>
            <w:lang w:val="en-US"/>
          </w:rPr>
          <w:t>due to its high nutrient content,</w:t>
        </w:r>
        <w:r w:rsidR="004E0B6C">
          <w:rPr>
            <w:rFonts w:ascii="Times New Roman" w:hAnsi="Times New Roman" w:cs="Times New Roman"/>
            <w:color w:val="000000" w:themeColor="text1"/>
            <w:sz w:val="24"/>
            <w:szCs w:val="24"/>
            <w:lang w:val="en-US"/>
          </w:rPr>
          <w:t xml:space="preserve"> </w:t>
        </w:r>
      </w:ins>
      <w:r w:rsidR="00F70D09" w:rsidRPr="00FA60C8">
        <w:rPr>
          <w:rFonts w:ascii="Times New Roman" w:hAnsi="Times New Roman" w:cs="Times New Roman"/>
          <w:color w:val="000000" w:themeColor="text1"/>
          <w:sz w:val="24"/>
          <w:szCs w:val="24"/>
          <w:lang w:val="en-US"/>
        </w:rPr>
        <w:t xml:space="preserve">would enhance the growth of </w:t>
      </w:r>
      <w:r w:rsidR="00F70D09" w:rsidRPr="00FA60C8">
        <w:rPr>
          <w:rFonts w:ascii="Times New Roman" w:hAnsi="Times New Roman" w:cs="Times New Roman"/>
          <w:i/>
          <w:iCs/>
          <w:color w:val="000000" w:themeColor="text1"/>
          <w:sz w:val="24"/>
          <w:szCs w:val="24"/>
          <w:lang w:val="en-US"/>
        </w:rPr>
        <w:t>B. rapa</w:t>
      </w:r>
      <w:r w:rsidR="00F70D09" w:rsidRPr="00FA60C8">
        <w:rPr>
          <w:rFonts w:ascii="Times New Roman" w:hAnsi="Times New Roman" w:cs="Times New Roman"/>
          <w:color w:val="000000" w:themeColor="text1"/>
          <w:sz w:val="24"/>
          <w:szCs w:val="24"/>
          <w:lang w:val="en-US"/>
        </w:rPr>
        <w:t xml:space="preserve"> and confer resistance to the herbivores</w:t>
      </w:r>
      <w:r w:rsidR="002F589B" w:rsidRPr="00FA60C8">
        <w:rPr>
          <w:rFonts w:ascii="Times New Roman" w:hAnsi="Times New Roman" w:cs="Times New Roman"/>
          <w:color w:val="000000" w:themeColor="text1"/>
          <w:sz w:val="24"/>
          <w:szCs w:val="24"/>
          <w:lang w:val="en-US"/>
        </w:rPr>
        <w:t>, compared to control plants that received no frass</w:t>
      </w:r>
      <w:ins w:id="221" w:author="Joop van Loon" w:date="2023-06-20T13:50:00Z">
        <w:r w:rsidR="00871BF9">
          <w:rPr>
            <w:rFonts w:ascii="Times New Roman" w:hAnsi="Times New Roman" w:cs="Times New Roman"/>
            <w:color w:val="000000" w:themeColor="text1"/>
            <w:sz w:val="24"/>
            <w:szCs w:val="24"/>
            <w:lang w:val="en-US"/>
          </w:rPr>
          <w:t>.</w:t>
        </w:r>
      </w:ins>
      <w:r w:rsidR="008469E0" w:rsidRPr="00FA60C8">
        <w:rPr>
          <w:rFonts w:ascii="Times New Roman" w:hAnsi="Times New Roman" w:cs="Times New Roman"/>
          <w:color w:val="000000" w:themeColor="text1"/>
          <w:sz w:val="24"/>
          <w:szCs w:val="24"/>
          <w:lang w:val="en-US"/>
        </w:rPr>
        <w:t xml:space="preserve"> </w:t>
      </w:r>
      <w:del w:id="222" w:author="Dicke, Marcel" w:date="2023-06-07T20:25:00Z">
        <w:r w:rsidR="008469E0" w:rsidRPr="00FA60C8" w:rsidDel="004E0B6C">
          <w:rPr>
            <w:rFonts w:ascii="Times New Roman" w:hAnsi="Times New Roman" w:cs="Times New Roman"/>
            <w:color w:val="000000" w:themeColor="text1"/>
            <w:sz w:val="24"/>
            <w:szCs w:val="24"/>
            <w:lang w:val="en-US"/>
          </w:rPr>
          <w:delText xml:space="preserve">due to </w:delText>
        </w:r>
        <w:r w:rsidR="002F589B" w:rsidRPr="00FA60C8" w:rsidDel="004E0B6C">
          <w:rPr>
            <w:rFonts w:ascii="Times New Roman" w:hAnsi="Times New Roman" w:cs="Times New Roman"/>
            <w:color w:val="000000" w:themeColor="text1"/>
            <w:sz w:val="24"/>
            <w:szCs w:val="24"/>
            <w:lang w:val="en-US"/>
          </w:rPr>
          <w:delText xml:space="preserve">its </w:delText>
        </w:r>
        <w:r w:rsidR="008469E0" w:rsidRPr="00FA60C8" w:rsidDel="004E0B6C">
          <w:rPr>
            <w:rFonts w:ascii="Times New Roman" w:hAnsi="Times New Roman" w:cs="Times New Roman"/>
            <w:color w:val="000000" w:themeColor="text1"/>
            <w:sz w:val="24"/>
            <w:szCs w:val="24"/>
            <w:lang w:val="en-US"/>
          </w:rPr>
          <w:delText xml:space="preserve">high nutrient content, </w:delText>
        </w:r>
      </w:del>
      <w:del w:id="223" w:author="Dicke, Marcel" w:date="2023-06-07T20:26:00Z">
        <w:r w:rsidR="008469E0" w:rsidRPr="00FA60C8" w:rsidDel="004E0B6C">
          <w:rPr>
            <w:rFonts w:ascii="Times New Roman" w:hAnsi="Times New Roman" w:cs="Times New Roman"/>
            <w:color w:val="000000" w:themeColor="text1"/>
            <w:sz w:val="24"/>
            <w:szCs w:val="24"/>
            <w:lang w:val="en-US"/>
          </w:rPr>
          <w:delText>which can improve soil quality and provide essential nutrients for plant growth, and by releasing biomolecules and cues that alter plant defenses against insect herbivores.</w:delText>
        </w:r>
      </w:del>
      <w:r w:rsidR="008469E0" w:rsidRPr="00FA60C8">
        <w:rPr>
          <w:rFonts w:ascii="Times New Roman" w:hAnsi="Times New Roman" w:cs="Times New Roman"/>
          <w:color w:val="000000" w:themeColor="text1"/>
          <w:sz w:val="24"/>
          <w:szCs w:val="24"/>
          <w:lang w:val="en-US"/>
        </w:rPr>
        <w:t xml:space="preserve"> Additionally, we hypothesised that incubating frass in the soil or composting it will enhance its effectiveness as a soil amendment and lead to greater plant growth than non-incubated or uncomposted frass. </w:t>
      </w:r>
      <w:r w:rsidR="00F068E9">
        <w:rPr>
          <w:rFonts w:ascii="Times New Roman" w:hAnsi="Times New Roman" w:cs="Times New Roman"/>
          <w:color w:val="000000" w:themeColor="text1"/>
          <w:sz w:val="24"/>
          <w:szCs w:val="24"/>
          <w:lang w:val="en-US"/>
        </w:rPr>
        <w:t>In fact, c</w:t>
      </w:r>
      <w:r w:rsidR="008469E0" w:rsidRPr="00FA60C8">
        <w:rPr>
          <w:rFonts w:ascii="Times New Roman" w:hAnsi="Times New Roman" w:cs="Times New Roman"/>
          <w:color w:val="000000" w:themeColor="text1"/>
          <w:sz w:val="24"/>
          <w:szCs w:val="24"/>
          <w:lang w:val="en-US"/>
        </w:rPr>
        <w:t>omposting is a common method of preparing organic materials for use as soil amendments</w:t>
      </w:r>
      <w:ins w:id="224" w:author="Dicke, Marcel" w:date="2023-06-07T20:26:00Z">
        <w:r w:rsidR="004D77EC">
          <w:rPr>
            <w:rFonts w:ascii="Times New Roman" w:hAnsi="Times New Roman" w:cs="Times New Roman"/>
            <w:color w:val="000000" w:themeColor="text1"/>
            <w:sz w:val="24"/>
            <w:szCs w:val="24"/>
            <w:lang w:val="en-US"/>
          </w:rPr>
          <w:t xml:space="preserve"> (</w:t>
        </w:r>
        <w:r w:rsidR="004D77EC" w:rsidRPr="004D77EC">
          <w:rPr>
            <w:rFonts w:ascii="Times New Roman" w:hAnsi="Times New Roman" w:cs="Times New Roman"/>
            <w:color w:val="000000" w:themeColor="text1"/>
            <w:sz w:val="24"/>
            <w:szCs w:val="24"/>
            <w:highlight w:val="yellow"/>
            <w:lang w:val="en-US"/>
            <w:rPrChange w:id="225" w:author="Dicke, Marcel" w:date="2023-06-07T20:26:00Z">
              <w:rPr>
                <w:rFonts w:ascii="Times New Roman" w:hAnsi="Times New Roman" w:cs="Times New Roman"/>
                <w:color w:val="000000" w:themeColor="text1"/>
                <w:sz w:val="24"/>
                <w:szCs w:val="24"/>
                <w:lang w:val="en-US"/>
              </w:rPr>
            </w:rPrChange>
          </w:rPr>
          <w:t>reference</w:t>
        </w:r>
        <w:r w:rsidR="004D77EC">
          <w:rPr>
            <w:rFonts w:ascii="Times New Roman" w:hAnsi="Times New Roman" w:cs="Times New Roman"/>
            <w:color w:val="000000" w:themeColor="text1"/>
            <w:sz w:val="24"/>
            <w:szCs w:val="24"/>
            <w:lang w:val="en-US"/>
          </w:rPr>
          <w:t>)</w:t>
        </w:r>
      </w:ins>
      <w:r w:rsidR="008469E0" w:rsidRPr="00FA60C8">
        <w:rPr>
          <w:rFonts w:ascii="Times New Roman" w:hAnsi="Times New Roman" w:cs="Times New Roman"/>
          <w:color w:val="000000" w:themeColor="text1"/>
          <w:sz w:val="24"/>
          <w:szCs w:val="24"/>
          <w:lang w:val="en-US"/>
        </w:rPr>
        <w:t xml:space="preserve">. </w:t>
      </w:r>
      <w:r w:rsidR="002F589B" w:rsidRPr="00FA60C8">
        <w:rPr>
          <w:rFonts w:ascii="Times New Roman" w:hAnsi="Times New Roman" w:cs="Times New Roman"/>
          <w:color w:val="000000" w:themeColor="text1"/>
          <w:sz w:val="24"/>
          <w:szCs w:val="24"/>
          <w:lang w:val="en-US"/>
        </w:rPr>
        <w:t xml:space="preserve">The findings of this study </w:t>
      </w:r>
      <w:del w:id="226" w:author="Dicke, Marcel" w:date="2023-06-07T20:26:00Z">
        <w:r w:rsidR="002F589B" w:rsidRPr="00FA60C8" w:rsidDel="004D77EC">
          <w:rPr>
            <w:rFonts w:ascii="Times New Roman" w:hAnsi="Times New Roman" w:cs="Times New Roman"/>
            <w:color w:val="000000" w:themeColor="text1"/>
            <w:sz w:val="24"/>
            <w:szCs w:val="24"/>
            <w:lang w:val="en-US"/>
          </w:rPr>
          <w:delText xml:space="preserve">will </w:delText>
        </w:r>
      </w:del>
      <w:r w:rsidR="002F589B" w:rsidRPr="00FA60C8">
        <w:rPr>
          <w:rFonts w:ascii="Times New Roman" w:hAnsi="Times New Roman" w:cs="Times New Roman"/>
          <w:color w:val="000000" w:themeColor="text1"/>
          <w:sz w:val="24"/>
          <w:szCs w:val="24"/>
          <w:lang w:val="en-US"/>
        </w:rPr>
        <w:t>contribute to our understanding of the potential benefits of using frass as a sustainable and environmentally friendly fertili</w:t>
      </w:r>
      <w:r w:rsidR="00F068E9">
        <w:rPr>
          <w:rFonts w:ascii="Times New Roman" w:hAnsi="Times New Roman" w:cs="Times New Roman"/>
          <w:color w:val="000000" w:themeColor="text1"/>
          <w:sz w:val="24"/>
          <w:szCs w:val="24"/>
          <w:lang w:val="en-US"/>
        </w:rPr>
        <w:t>s</w:t>
      </w:r>
      <w:r w:rsidR="002F589B" w:rsidRPr="00FA60C8">
        <w:rPr>
          <w:rFonts w:ascii="Times New Roman" w:hAnsi="Times New Roman" w:cs="Times New Roman"/>
          <w:color w:val="000000" w:themeColor="text1"/>
          <w:sz w:val="24"/>
          <w:szCs w:val="24"/>
          <w:lang w:val="en-US"/>
        </w:rPr>
        <w:t>er in agriculture</w:t>
      </w:r>
      <w:r w:rsidR="00E864BF" w:rsidRPr="00FA60C8">
        <w:rPr>
          <w:rFonts w:ascii="Times New Roman" w:hAnsi="Times New Roman" w:cs="Times New Roman"/>
          <w:color w:val="000000" w:themeColor="text1"/>
          <w:sz w:val="24"/>
          <w:szCs w:val="24"/>
          <w:lang w:val="en-US"/>
        </w:rPr>
        <w:t>.</w:t>
      </w:r>
      <w:r w:rsidR="002F589B" w:rsidRPr="00FA60C8" w:rsidDel="002F589B">
        <w:rPr>
          <w:rFonts w:ascii="Times New Roman" w:hAnsi="Times New Roman" w:cs="Times New Roman"/>
          <w:color w:val="000000" w:themeColor="text1"/>
          <w:sz w:val="24"/>
          <w:szCs w:val="24"/>
          <w:lang w:val="en-US"/>
        </w:rPr>
        <w:t xml:space="preserve"> </w:t>
      </w:r>
    </w:p>
    <w:bookmarkEnd w:id="55"/>
    <w:bookmarkEnd w:id="56"/>
    <w:bookmarkEnd w:id="144"/>
    <w:p w14:paraId="0B747D39" w14:textId="77777777" w:rsidR="001249E0" w:rsidRPr="001339B2" w:rsidRDefault="001249E0" w:rsidP="001249E0">
      <w:pPr>
        <w:spacing w:after="0" w:line="276" w:lineRule="auto"/>
        <w:jc w:val="both"/>
        <w:rPr>
          <w:rFonts w:ascii="Times New Roman" w:hAnsi="Times New Roman" w:cs="Times New Roman"/>
          <w:b/>
          <w:bCs/>
          <w:sz w:val="24"/>
          <w:szCs w:val="24"/>
          <w:lang w:val="en-US"/>
        </w:rPr>
      </w:pPr>
    </w:p>
    <w:p w14:paraId="28327C3F" w14:textId="58EE134F" w:rsidR="00DA0855" w:rsidRPr="00FE62D9" w:rsidRDefault="00AF0FF2" w:rsidP="00920599">
      <w:pPr>
        <w:jc w:val="both"/>
        <w:rPr>
          <w:rFonts w:ascii="Times New Roman" w:hAnsi="Times New Roman" w:cs="Times New Roman"/>
          <w:b/>
          <w:bCs/>
          <w:sz w:val="28"/>
          <w:szCs w:val="28"/>
          <w:lang w:val="en-US"/>
        </w:rPr>
      </w:pPr>
      <w:r w:rsidRPr="00FE62D9">
        <w:rPr>
          <w:rFonts w:ascii="Times New Roman" w:hAnsi="Times New Roman" w:cs="Times New Roman"/>
          <w:b/>
          <w:bCs/>
          <w:sz w:val="28"/>
          <w:szCs w:val="28"/>
          <w:lang w:val="en-US"/>
        </w:rPr>
        <w:t>Material</w:t>
      </w:r>
      <w:r w:rsidR="007F589C">
        <w:rPr>
          <w:rFonts w:ascii="Times New Roman" w:hAnsi="Times New Roman" w:cs="Times New Roman"/>
          <w:b/>
          <w:bCs/>
          <w:sz w:val="28"/>
          <w:szCs w:val="28"/>
          <w:lang w:val="en-US"/>
        </w:rPr>
        <w:t>s</w:t>
      </w:r>
      <w:r w:rsidRPr="00FE62D9">
        <w:rPr>
          <w:rFonts w:ascii="Times New Roman" w:hAnsi="Times New Roman" w:cs="Times New Roman"/>
          <w:b/>
          <w:bCs/>
          <w:sz w:val="28"/>
          <w:szCs w:val="28"/>
          <w:lang w:val="en-US"/>
        </w:rPr>
        <w:t xml:space="preserve"> and Methods</w:t>
      </w:r>
    </w:p>
    <w:p w14:paraId="292FB156" w14:textId="78CAC400" w:rsidR="00AF0FF2" w:rsidRPr="0024181E" w:rsidRDefault="008E6313" w:rsidP="0092059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w:t>
      </w:r>
      <w:r w:rsidR="003B0761" w:rsidRPr="0024181E">
        <w:rPr>
          <w:rFonts w:ascii="Times New Roman" w:hAnsi="Times New Roman" w:cs="Times New Roman"/>
          <w:b/>
          <w:bCs/>
          <w:sz w:val="24"/>
          <w:szCs w:val="24"/>
          <w:lang w:val="en-US"/>
        </w:rPr>
        <w:t>xperimental</w:t>
      </w:r>
      <w:r w:rsidR="00AF0FF2" w:rsidRPr="0024181E">
        <w:rPr>
          <w:rFonts w:ascii="Times New Roman" w:hAnsi="Times New Roman" w:cs="Times New Roman"/>
          <w:b/>
          <w:bCs/>
          <w:sz w:val="24"/>
          <w:szCs w:val="24"/>
          <w:lang w:val="en-US"/>
        </w:rPr>
        <w:t xml:space="preserve"> </w:t>
      </w:r>
      <w:r w:rsidR="00670877" w:rsidRPr="0024181E">
        <w:rPr>
          <w:rFonts w:ascii="Times New Roman" w:hAnsi="Times New Roman" w:cs="Times New Roman"/>
          <w:b/>
          <w:bCs/>
          <w:sz w:val="24"/>
          <w:szCs w:val="24"/>
          <w:lang w:val="en-US"/>
        </w:rPr>
        <w:t>facility</w:t>
      </w:r>
      <w:r w:rsidR="00DB1992">
        <w:rPr>
          <w:rFonts w:ascii="Times New Roman" w:hAnsi="Times New Roman" w:cs="Times New Roman"/>
          <w:b/>
          <w:bCs/>
          <w:sz w:val="24"/>
          <w:szCs w:val="24"/>
          <w:lang w:val="en-US"/>
        </w:rPr>
        <w:t xml:space="preserve"> </w:t>
      </w:r>
      <w:r w:rsidR="004106E3" w:rsidRPr="0024181E">
        <w:rPr>
          <w:rFonts w:ascii="Times New Roman" w:hAnsi="Times New Roman" w:cs="Times New Roman"/>
          <w:b/>
          <w:bCs/>
          <w:sz w:val="24"/>
          <w:szCs w:val="24"/>
          <w:lang w:val="en-US"/>
        </w:rPr>
        <w:t>and</w:t>
      </w:r>
      <w:r w:rsidR="00373805">
        <w:rPr>
          <w:rFonts w:ascii="Times New Roman" w:hAnsi="Times New Roman" w:cs="Times New Roman"/>
          <w:b/>
          <w:bCs/>
          <w:sz w:val="24"/>
          <w:szCs w:val="24"/>
          <w:lang w:val="en-US"/>
        </w:rPr>
        <w:t xml:space="preserve"> greenhouse s</w:t>
      </w:r>
      <w:r w:rsidR="00670877" w:rsidRPr="0024181E">
        <w:rPr>
          <w:rFonts w:ascii="Times New Roman" w:hAnsi="Times New Roman" w:cs="Times New Roman"/>
          <w:b/>
          <w:bCs/>
          <w:sz w:val="24"/>
          <w:szCs w:val="24"/>
          <w:lang w:val="en-US"/>
        </w:rPr>
        <w:t>oil</w:t>
      </w:r>
      <w:r w:rsidR="0024181E">
        <w:rPr>
          <w:rFonts w:ascii="Times New Roman" w:hAnsi="Times New Roman" w:cs="Times New Roman"/>
          <w:b/>
          <w:bCs/>
          <w:sz w:val="24"/>
          <w:szCs w:val="24"/>
          <w:lang w:val="en-US"/>
        </w:rPr>
        <w:t xml:space="preserve"> </w:t>
      </w:r>
    </w:p>
    <w:p w14:paraId="38141C23" w14:textId="08860EC1" w:rsidR="009D65E1" w:rsidRPr="005E6CD9" w:rsidRDefault="00693435" w:rsidP="00920599">
      <w:pPr>
        <w:spacing w:after="0"/>
        <w:jc w:val="both"/>
        <w:rPr>
          <w:rFonts w:ascii="Times New Roman" w:hAnsi="Times New Roman" w:cs="Times New Roman"/>
          <w:sz w:val="24"/>
          <w:szCs w:val="24"/>
        </w:rPr>
      </w:pPr>
      <w:bookmarkStart w:id="227" w:name="_Hlk131687103"/>
      <w:r w:rsidRPr="005E6CD9">
        <w:rPr>
          <w:rFonts w:ascii="Times New Roman" w:hAnsi="Times New Roman" w:cs="Times New Roman"/>
          <w:sz w:val="24"/>
          <w:szCs w:val="24"/>
        </w:rPr>
        <w:lastRenderedPageBreak/>
        <w:t xml:space="preserve">We conducted greenhouse experiments to assess how </w:t>
      </w:r>
      <w:r w:rsidR="007F14F7" w:rsidRPr="005E6CD9">
        <w:rPr>
          <w:rFonts w:ascii="Times New Roman" w:hAnsi="Times New Roman" w:cs="Times New Roman"/>
          <w:sz w:val="24"/>
          <w:szCs w:val="24"/>
        </w:rPr>
        <w:t xml:space="preserve">frass </w:t>
      </w:r>
      <w:r w:rsidR="003E5834">
        <w:rPr>
          <w:rFonts w:ascii="Times New Roman" w:hAnsi="Times New Roman" w:cs="Times New Roman"/>
          <w:sz w:val="24"/>
          <w:szCs w:val="24"/>
        </w:rPr>
        <w:t xml:space="preserve">resulting </w:t>
      </w:r>
      <w:r w:rsidR="008E6313">
        <w:rPr>
          <w:rFonts w:ascii="Times New Roman" w:hAnsi="Times New Roman" w:cs="Times New Roman"/>
          <w:sz w:val="24"/>
          <w:szCs w:val="24"/>
        </w:rPr>
        <w:t xml:space="preserve">from the production of </w:t>
      </w:r>
      <w:r w:rsidR="007F14F7" w:rsidRPr="005E6CD9">
        <w:rPr>
          <w:rFonts w:ascii="Times New Roman" w:hAnsi="Times New Roman" w:cs="Times New Roman"/>
          <w:sz w:val="24"/>
          <w:szCs w:val="24"/>
        </w:rPr>
        <w:t>two edible insect</w:t>
      </w:r>
      <w:r w:rsidR="008E6313">
        <w:rPr>
          <w:rFonts w:ascii="Times New Roman" w:hAnsi="Times New Roman" w:cs="Times New Roman"/>
          <w:sz w:val="24"/>
          <w:szCs w:val="24"/>
        </w:rPr>
        <w:t xml:space="preserve"> species </w:t>
      </w:r>
      <w:r w:rsidR="00670877" w:rsidRPr="005E6CD9">
        <w:rPr>
          <w:rFonts w:ascii="Times New Roman" w:hAnsi="Times New Roman" w:cs="Times New Roman"/>
          <w:sz w:val="24"/>
          <w:szCs w:val="24"/>
        </w:rPr>
        <w:t>affect</w:t>
      </w:r>
      <w:r w:rsidR="00DC0C5D">
        <w:rPr>
          <w:rFonts w:ascii="Times New Roman" w:hAnsi="Times New Roman" w:cs="Times New Roman"/>
          <w:sz w:val="24"/>
          <w:szCs w:val="24"/>
        </w:rPr>
        <w:t>ed</w:t>
      </w:r>
      <w:r w:rsidRPr="005E6CD9">
        <w:rPr>
          <w:rFonts w:ascii="Times New Roman" w:hAnsi="Times New Roman" w:cs="Times New Roman"/>
          <w:sz w:val="24"/>
          <w:szCs w:val="24"/>
        </w:rPr>
        <w:t xml:space="preserve"> </w:t>
      </w:r>
      <w:r w:rsidR="008B0FD0" w:rsidRPr="005E6CD9">
        <w:rPr>
          <w:rFonts w:ascii="Times New Roman" w:hAnsi="Times New Roman" w:cs="Times New Roman"/>
          <w:sz w:val="24"/>
          <w:szCs w:val="24"/>
        </w:rPr>
        <w:t xml:space="preserve">the </w:t>
      </w:r>
      <w:r w:rsidR="00670877" w:rsidRPr="005E6CD9">
        <w:rPr>
          <w:rFonts w:ascii="Times New Roman" w:hAnsi="Times New Roman" w:cs="Times New Roman"/>
          <w:sz w:val="24"/>
          <w:szCs w:val="24"/>
        </w:rPr>
        <w:t xml:space="preserve">growth of </w:t>
      </w:r>
      <w:r w:rsidR="00DC0C5D">
        <w:rPr>
          <w:rFonts w:ascii="Times New Roman" w:hAnsi="Times New Roman" w:cs="Times New Roman"/>
          <w:sz w:val="24"/>
          <w:szCs w:val="24"/>
        </w:rPr>
        <w:t>f</w:t>
      </w:r>
      <w:r w:rsidR="009277D1">
        <w:rPr>
          <w:rFonts w:ascii="Times New Roman" w:hAnsi="Times New Roman" w:cs="Times New Roman"/>
          <w:sz w:val="24"/>
          <w:szCs w:val="24"/>
        </w:rPr>
        <w:t>ield mustard (</w:t>
      </w:r>
      <w:r w:rsidR="008E6313" w:rsidRPr="001C3FB9">
        <w:rPr>
          <w:rFonts w:ascii="Times New Roman" w:hAnsi="Times New Roman" w:cs="Times New Roman"/>
          <w:i/>
          <w:iCs/>
          <w:sz w:val="24"/>
          <w:szCs w:val="24"/>
        </w:rPr>
        <w:t>Brassica</w:t>
      </w:r>
      <w:r w:rsidR="009277D1" w:rsidRPr="001C3FB9">
        <w:rPr>
          <w:rFonts w:ascii="Times New Roman" w:hAnsi="Times New Roman" w:cs="Times New Roman"/>
          <w:i/>
          <w:iCs/>
          <w:sz w:val="24"/>
          <w:szCs w:val="24"/>
        </w:rPr>
        <w:t xml:space="preserve"> rapa</w:t>
      </w:r>
      <w:r w:rsidR="001C3FB9" w:rsidRPr="001C3FB9">
        <w:rPr>
          <w:rFonts w:ascii="Times New Roman" w:hAnsi="Times New Roman" w:cs="Times New Roman"/>
          <w:i/>
          <w:iCs/>
          <w:sz w:val="24"/>
          <w:szCs w:val="24"/>
        </w:rPr>
        <w:t xml:space="preserve"> </w:t>
      </w:r>
      <w:r w:rsidR="001C3FB9" w:rsidRPr="001C3FB9">
        <w:rPr>
          <w:rFonts w:ascii="Times New Roman" w:hAnsi="Times New Roman" w:cs="Times New Roman"/>
          <w:sz w:val="24"/>
          <w:szCs w:val="24"/>
        </w:rPr>
        <w:t>L</w:t>
      </w:r>
      <w:r w:rsidR="007334CC">
        <w:rPr>
          <w:rFonts w:ascii="Times New Roman" w:hAnsi="Times New Roman" w:cs="Times New Roman"/>
          <w:sz w:val="24"/>
          <w:szCs w:val="24"/>
        </w:rPr>
        <w:t>.</w:t>
      </w:r>
      <w:r w:rsidR="009277D1" w:rsidRPr="001C3FB9">
        <w:rPr>
          <w:rFonts w:ascii="Times New Roman" w:hAnsi="Times New Roman" w:cs="Times New Roman"/>
          <w:sz w:val="24"/>
          <w:szCs w:val="24"/>
        </w:rPr>
        <w:t>)</w:t>
      </w:r>
      <w:r w:rsidR="00370D3E">
        <w:rPr>
          <w:rFonts w:ascii="Times New Roman" w:hAnsi="Times New Roman" w:cs="Times New Roman"/>
          <w:sz w:val="24"/>
          <w:szCs w:val="24"/>
        </w:rPr>
        <w:t xml:space="preserve"> plants</w:t>
      </w:r>
      <w:r w:rsidR="00670877" w:rsidRPr="001C3FB9">
        <w:rPr>
          <w:rFonts w:ascii="Times New Roman" w:hAnsi="Times New Roman" w:cs="Times New Roman"/>
          <w:i/>
          <w:iCs/>
          <w:sz w:val="24"/>
          <w:szCs w:val="24"/>
        </w:rPr>
        <w:t xml:space="preserve"> </w:t>
      </w:r>
      <w:r w:rsidR="007F14F7" w:rsidRPr="001C3FB9">
        <w:rPr>
          <w:rFonts w:ascii="Times New Roman" w:hAnsi="Times New Roman" w:cs="Times New Roman"/>
          <w:sz w:val="24"/>
          <w:szCs w:val="24"/>
        </w:rPr>
        <w:t xml:space="preserve">and </w:t>
      </w:r>
      <w:r w:rsidR="00670877" w:rsidRPr="005E6CD9">
        <w:rPr>
          <w:rFonts w:ascii="Times New Roman" w:hAnsi="Times New Roman" w:cs="Times New Roman"/>
          <w:sz w:val="24"/>
          <w:szCs w:val="24"/>
        </w:rPr>
        <w:t xml:space="preserve">the </w:t>
      </w:r>
      <w:r w:rsidR="001C3FB9">
        <w:rPr>
          <w:rFonts w:ascii="Times New Roman" w:hAnsi="Times New Roman" w:cs="Times New Roman"/>
          <w:sz w:val="24"/>
          <w:szCs w:val="24"/>
        </w:rPr>
        <w:t xml:space="preserve">survival </w:t>
      </w:r>
      <w:r w:rsidR="00670877" w:rsidRPr="005E6CD9">
        <w:rPr>
          <w:rFonts w:ascii="Times New Roman" w:hAnsi="Times New Roman" w:cs="Times New Roman"/>
          <w:sz w:val="24"/>
          <w:szCs w:val="24"/>
        </w:rPr>
        <w:t xml:space="preserve">of </w:t>
      </w:r>
      <w:r w:rsidR="002C6B20">
        <w:rPr>
          <w:rFonts w:ascii="Times New Roman" w:hAnsi="Times New Roman" w:cs="Times New Roman"/>
          <w:sz w:val="24"/>
          <w:szCs w:val="24"/>
        </w:rPr>
        <w:t>a</w:t>
      </w:r>
      <w:r w:rsidR="002C6B20" w:rsidRPr="005E6CD9">
        <w:rPr>
          <w:rFonts w:ascii="Times New Roman" w:hAnsi="Times New Roman" w:cs="Times New Roman"/>
          <w:sz w:val="24"/>
          <w:szCs w:val="24"/>
        </w:rPr>
        <w:t xml:space="preserve"> </w:t>
      </w:r>
      <w:r w:rsidR="00670877" w:rsidRPr="005E6CD9">
        <w:rPr>
          <w:rFonts w:ascii="Times New Roman" w:hAnsi="Times New Roman" w:cs="Times New Roman"/>
          <w:sz w:val="24"/>
          <w:szCs w:val="24"/>
        </w:rPr>
        <w:t>below</w:t>
      </w:r>
      <w:r w:rsidR="002C6B20">
        <w:rPr>
          <w:rFonts w:ascii="Times New Roman" w:hAnsi="Times New Roman" w:cs="Times New Roman"/>
          <w:sz w:val="24"/>
          <w:szCs w:val="24"/>
        </w:rPr>
        <w:t>ground</w:t>
      </w:r>
      <w:r w:rsidR="00670877" w:rsidRPr="005E6CD9">
        <w:rPr>
          <w:rFonts w:ascii="Times New Roman" w:hAnsi="Times New Roman" w:cs="Times New Roman"/>
          <w:sz w:val="24"/>
          <w:szCs w:val="24"/>
        </w:rPr>
        <w:t xml:space="preserve"> and </w:t>
      </w:r>
      <w:r w:rsidR="002C6B20">
        <w:rPr>
          <w:rFonts w:ascii="Times New Roman" w:hAnsi="Times New Roman" w:cs="Times New Roman"/>
          <w:sz w:val="24"/>
          <w:szCs w:val="24"/>
        </w:rPr>
        <w:t>a</w:t>
      </w:r>
      <w:r w:rsidR="00FD6A73">
        <w:rPr>
          <w:rFonts w:ascii="Times New Roman" w:hAnsi="Times New Roman" w:cs="Times New Roman"/>
          <w:sz w:val="24"/>
          <w:szCs w:val="24"/>
        </w:rPr>
        <w:t>n</w:t>
      </w:r>
      <w:r w:rsidR="00670877" w:rsidRPr="005E6CD9">
        <w:rPr>
          <w:rFonts w:ascii="Times New Roman" w:hAnsi="Times New Roman" w:cs="Times New Roman"/>
          <w:sz w:val="24"/>
          <w:szCs w:val="24"/>
        </w:rPr>
        <w:t xml:space="preserve"> </w:t>
      </w:r>
      <w:r w:rsidR="008B0FD0" w:rsidRPr="005E6CD9">
        <w:rPr>
          <w:rFonts w:ascii="Times New Roman" w:hAnsi="Times New Roman" w:cs="Times New Roman"/>
          <w:sz w:val="24"/>
          <w:szCs w:val="24"/>
        </w:rPr>
        <w:t xml:space="preserve">aboveground </w:t>
      </w:r>
      <w:r w:rsidR="007F14F7" w:rsidRPr="005E6CD9">
        <w:rPr>
          <w:rFonts w:ascii="Times New Roman" w:hAnsi="Times New Roman" w:cs="Times New Roman"/>
          <w:sz w:val="24"/>
          <w:szCs w:val="24"/>
        </w:rPr>
        <w:t xml:space="preserve">insect </w:t>
      </w:r>
      <w:r w:rsidR="008B0FD0" w:rsidRPr="005E6CD9">
        <w:rPr>
          <w:rFonts w:ascii="Times New Roman" w:hAnsi="Times New Roman" w:cs="Times New Roman"/>
          <w:sz w:val="24"/>
          <w:szCs w:val="24"/>
        </w:rPr>
        <w:t>herbivore</w:t>
      </w:r>
      <w:del w:id="228" w:author="Dicke, Marcel" w:date="2023-06-07T20:27:00Z">
        <w:r w:rsidR="008B0FD0" w:rsidRPr="005E6CD9" w:rsidDel="00A1549B">
          <w:rPr>
            <w:rFonts w:ascii="Times New Roman" w:hAnsi="Times New Roman" w:cs="Times New Roman"/>
            <w:sz w:val="24"/>
            <w:szCs w:val="24"/>
          </w:rPr>
          <w:delText xml:space="preserve"> </w:delText>
        </w:r>
        <w:r w:rsidRPr="005E6CD9" w:rsidDel="00A1549B">
          <w:rPr>
            <w:rFonts w:ascii="Times New Roman" w:hAnsi="Times New Roman" w:cs="Times New Roman"/>
            <w:sz w:val="24"/>
            <w:szCs w:val="24"/>
          </w:rPr>
          <w:delText xml:space="preserve">when used as </w:delText>
        </w:r>
        <w:r w:rsidR="00670877" w:rsidRPr="005E6CD9" w:rsidDel="00A1549B">
          <w:rPr>
            <w:rFonts w:ascii="Times New Roman" w:hAnsi="Times New Roman" w:cs="Times New Roman"/>
            <w:sz w:val="24"/>
            <w:szCs w:val="24"/>
          </w:rPr>
          <w:delText xml:space="preserve">a </w:delText>
        </w:r>
        <w:r w:rsidR="007F14F7" w:rsidRPr="005E6CD9" w:rsidDel="00A1549B">
          <w:rPr>
            <w:rFonts w:ascii="Times New Roman" w:hAnsi="Times New Roman" w:cs="Times New Roman"/>
            <w:sz w:val="24"/>
            <w:szCs w:val="24"/>
          </w:rPr>
          <w:delText xml:space="preserve">soil </w:delText>
        </w:r>
        <w:r w:rsidR="008B0FD0" w:rsidRPr="005E6CD9" w:rsidDel="00A1549B">
          <w:rPr>
            <w:rFonts w:ascii="Times New Roman" w:hAnsi="Times New Roman" w:cs="Times New Roman"/>
            <w:sz w:val="24"/>
            <w:szCs w:val="24"/>
          </w:rPr>
          <w:delText>amendment</w:delText>
        </w:r>
      </w:del>
      <w:r w:rsidR="008E6313">
        <w:rPr>
          <w:rFonts w:ascii="Times New Roman" w:hAnsi="Times New Roman" w:cs="Times New Roman"/>
          <w:sz w:val="24"/>
          <w:szCs w:val="24"/>
        </w:rPr>
        <w:t xml:space="preserve">. </w:t>
      </w:r>
      <w:bookmarkEnd w:id="227"/>
      <w:r w:rsidR="008E6313">
        <w:rPr>
          <w:rFonts w:ascii="Times New Roman" w:hAnsi="Times New Roman" w:cs="Times New Roman"/>
          <w:sz w:val="24"/>
          <w:szCs w:val="24"/>
        </w:rPr>
        <w:t xml:space="preserve">The study was conducted in the greenhouse facilities </w:t>
      </w:r>
      <w:r w:rsidR="008B0FD0" w:rsidRPr="005E6CD9">
        <w:rPr>
          <w:rFonts w:ascii="Times New Roman" w:hAnsi="Times New Roman" w:cs="Times New Roman"/>
          <w:sz w:val="24"/>
          <w:szCs w:val="24"/>
        </w:rPr>
        <w:t xml:space="preserve">at Unifarm, Wageningen University </w:t>
      </w:r>
      <w:r w:rsidR="003B3EBE">
        <w:rPr>
          <w:rFonts w:ascii="Times New Roman" w:hAnsi="Times New Roman" w:cs="Times New Roman"/>
          <w:sz w:val="24"/>
          <w:szCs w:val="24"/>
        </w:rPr>
        <w:t>&amp;</w:t>
      </w:r>
      <w:r w:rsidR="003B3EBE" w:rsidRPr="005E6CD9">
        <w:rPr>
          <w:rFonts w:ascii="Times New Roman" w:hAnsi="Times New Roman" w:cs="Times New Roman"/>
          <w:sz w:val="24"/>
          <w:szCs w:val="24"/>
        </w:rPr>
        <w:t xml:space="preserve"> </w:t>
      </w:r>
      <w:r w:rsidR="008B0FD0" w:rsidRPr="005E6CD9">
        <w:rPr>
          <w:rFonts w:ascii="Times New Roman" w:hAnsi="Times New Roman" w:cs="Times New Roman"/>
          <w:sz w:val="24"/>
          <w:szCs w:val="24"/>
        </w:rPr>
        <w:t xml:space="preserve">Research, the Netherlands. The soil used in this study was </w:t>
      </w:r>
      <w:r w:rsidR="003528E3" w:rsidRPr="005E6CD9">
        <w:rPr>
          <w:rFonts w:ascii="Times New Roman" w:hAnsi="Times New Roman" w:cs="Times New Roman"/>
          <w:sz w:val="24"/>
          <w:szCs w:val="24"/>
        </w:rPr>
        <w:t xml:space="preserve">collected at </w:t>
      </w:r>
      <w:r w:rsidR="00261313" w:rsidRPr="005E6CD9">
        <w:rPr>
          <w:rFonts w:ascii="Times New Roman" w:hAnsi="Times New Roman" w:cs="Times New Roman"/>
          <w:sz w:val="24"/>
          <w:szCs w:val="24"/>
        </w:rPr>
        <w:t>Unifarm</w:t>
      </w:r>
      <w:r w:rsidR="00261313">
        <w:rPr>
          <w:rFonts w:ascii="Times New Roman" w:hAnsi="Times New Roman" w:cs="Times New Roman"/>
          <w:sz w:val="24"/>
          <w:szCs w:val="24"/>
        </w:rPr>
        <w:t xml:space="preserve">’s </w:t>
      </w:r>
      <w:r w:rsidR="00261313" w:rsidRPr="005E6CD9">
        <w:rPr>
          <w:rFonts w:ascii="Times New Roman" w:hAnsi="Times New Roman" w:cs="Times New Roman"/>
          <w:sz w:val="24"/>
          <w:szCs w:val="24"/>
        </w:rPr>
        <w:t>organic</w:t>
      </w:r>
      <w:r w:rsidR="003528E3" w:rsidRPr="005E6CD9">
        <w:rPr>
          <w:rFonts w:ascii="Times New Roman" w:hAnsi="Times New Roman" w:cs="Times New Roman"/>
          <w:sz w:val="24"/>
          <w:szCs w:val="24"/>
        </w:rPr>
        <w:t xml:space="preserve"> experimental </w:t>
      </w:r>
      <w:r w:rsidR="00342395">
        <w:rPr>
          <w:rFonts w:ascii="Times New Roman" w:hAnsi="Times New Roman" w:cs="Times New Roman"/>
          <w:sz w:val="24"/>
          <w:szCs w:val="24"/>
        </w:rPr>
        <w:t>farm</w:t>
      </w:r>
      <w:r w:rsidR="003528E3" w:rsidRPr="005E6CD9">
        <w:rPr>
          <w:rFonts w:ascii="Times New Roman" w:hAnsi="Times New Roman" w:cs="Times New Roman"/>
          <w:sz w:val="24"/>
          <w:szCs w:val="24"/>
        </w:rPr>
        <w:t xml:space="preserve"> Droevendaal</w:t>
      </w:r>
      <w:r w:rsidR="00F833F5" w:rsidRPr="005E6CD9">
        <w:rPr>
          <w:rFonts w:ascii="Times New Roman" w:hAnsi="Times New Roman" w:cs="Times New Roman"/>
          <w:sz w:val="24"/>
          <w:szCs w:val="24"/>
        </w:rPr>
        <w:t>.</w:t>
      </w:r>
      <w:r w:rsidR="00E93544">
        <w:rPr>
          <w:rFonts w:ascii="Times New Roman" w:hAnsi="Times New Roman" w:cs="Times New Roman"/>
          <w:sz w:val="24"/>
          <w:szCs w:val="24"/>
        </w:rPr>
        <w:t xml:space="preserve"> </w:t>
      </w:r>
      <w:del w:id="229" w:author="Joop van Loon" w:date="2023-06-20T13:52:00Z">
        <w:r w:rsidR="00E93544" w:rsidRPr="00E93544" w:rsidDel="00871BF9">
          <w:rPr>
            <w:rFonts w:ascii="Times New Roman" w:hAnsi="Times New Roman" w:cs="Times New Roman"/>
            <w:sz w:val="24"/>
            <w:szCs w:val="24"/>
          </w:rPr>
          <w:delText>The f</w:delText>
        </w:r>
        <w:r w:rsidR="00E93544" w:rsidDel="00871BF9">
          <w:rPr>
            <w:rFonts w:ascii="Times New Roman" w:hAnsi="Times New Roman" w:cs="Times New Roman"/>
            <w:sz w:val="24"/>
            <w:szCs w:val="24"/>
          </w:rPr>
          <w:delText>arm</w:delText>
        </w:r>
        <w:r w:rsidR="00E93544" w:rsidRPr="00E93544" w:rsidDel="00871BF9">
          <w:rPr>
            <w:rFonts w:ascii="Times New Roman" w:hAnsi="Times New Roman" w:cs="Times New Roman"/>
            <w:sz w:val="24"/>
            <w:szCs w:val="24"/>
          </w:rPr>
          <w:delText xml:space="preserve"> had been used to grow </w:delText>
        </w:r>
      </w:del>
      <w:ins w:id="230" w:author="Joop van Loon" w:date="2023-06-20T13:52:00Z">
        <w:r w:rsidR="00871BF9">
          <w:rPr>
            <w:rFonts w:ascii="Times New Roman" w:hAnsi="Times New Roman" w:cs="Times New Roman"/>
            <w:sz w:val="24"/>
            <w:szCs w:val="24"/>
          </w:rPr>
          <w:t>V</w:t>
        </w:r>
      </w:ins>
      <w:del w:id="231" w:author="Joop van Loon" w:date="2023-06-20T13:52:00Z">
        <w:r w:rsidR="00E93544" w:rsidRPr="00E93544" w:rsidDel="00871BF9">
          <w:rPr>
            <w:rFonts w:ascii="Times New Roman" w:hAnsi="Times New Roman" w:cs="Times New Roman"/>
            <w:sz w:val="24"/>
            <w:szCs w:val="24"/>
          </w:rPr>
          <w:delText>v</w:delText>
        </w:r>
      </w:del>
      <w:r w:rsidR="00E93544" w:rsidRPr="00E93544">
        <w:rPr>
          <w:rFonts w:ascii="Times New Roman" w:hAnsi="Times New Roman" w:cs="Times New Roman"/>
          <w:sz w:val="24"/>
          <w:szCs w:val="24"/>
        </w:rPr>
        <w:t xml:space="preserve">arious brassicaceous plant species </w:t>
      </w:r>
      <w:ins w:id="232" w:author="Joop van Loon" w:date="2023-06-20T13:52:00Z">
        <w:r w:rsidR="00871BF9">
          <w:rPr>
            <w:rFonts w:ascii="Times New Roman" w:hAnsi="Times New Roman" w:cs="Times New Roman"/>
            <w:sz w:val="24"/>
            <w:szCs w:val="24"/>
          </w:rPr>
          <w:t xml:space="preserve">had been grown on this soil </w:t>
        </w:r>
      </w:ins>
      <w:r w:rsidR="00E93544" w:rsidRPr="00E93544">
        <w:rPr>
          <w:rFonts w:ascii="Times New Roman" w:hAnsi="Times New Roman" w:cs="Times New Roman"/>
          <w:sz w:val="24"/>
          <w:szCs w:val="24"/>
        </w:rPr>
        <w:t>since 2011 and black mustard (</w:t>
      </w:r>
      <w:r w:rsidR="00E93544" w:rsidRPr="00D664A0">
        <w:rPr>
          <w:rFonts w:ascii="Times New Roman" w:hAnsi="Times New Roman" w:cs="Times New Roman"/>
          <w:i/>
          <w:iCs/>
          <w:sz w:val="24"/>
          <w:szCs w:val="24"/>
        </w:rPr>
        <w:t>Brassica nigra</w:t>
      </w:r>
      <w:r w:rsidR="00E93544" w:rsidRPr="00E93544">
        <w:rPr>
          <w:rFonts w:ascii="Times New Roman" w:hAnsi="Times New Roman" w:cs="Times New Roman"/>
          <w:sz w:val="24"/>
          <w:szCs w:val="24"/>
        </w:rPr>
        <w:t xml:space="preserve"> L.) had recently been grown at the location selected for soil collection.</w:t>
      </w:r>
    </w:p>
    <w:p w14:paraId="54CA550B" w14:textId="77777777" w:rsidR="009D65E1" w:rsidRPr="005E6CD9" w:rsidRDefault="009D65E1" w:rsidP="00920599">
      <w:pPr>
        <w:spacing w:after="0"/>
        <w:jc w:val="both"/>
        <w:rPr>
          <w:rFonts w:ascii="Times New Roman" w:hAnsi="Times New Roman" w:cs="Times New Roman"/>
          <w:sz w:val="24"/>
          <w:szCs w:val="24"/>
        </w:rPr>
      </w:pPr>
    </w:p>
    <w:p w14:paraId="3F315D56" w14:textId="072D4941" w:rsidR="00AB5165" w:rsidRPr="00FE62D9" w:rsidRDefault="00960122" w:rsidP="00920599">
      <w:pPr>
        <w:jc w:val="both"/>
        <w:rPr>
          <w:rFonts w:ascii="Times New Roman" w:hAnsi="Times New Roman" w:cs="Times New Roman"/>
          <w:b/>
          <w:bCs/>
          <w:sz w:val="24"/>
          <w:szCs w:val="24"/>
        </w:rPr>
      </w:pPr>
      <w:r>
        <w:rPr>
          <w:rFonts w:ascii="Times New Roman" w:hAnsi="Times New Roman" w:cs="Times New Roman"/>
          <w:b/>
          <w:bCs/>
          <w:sz w:val="24"/>
          <w:szCs w:val="24"/>
        </w:rPr>
        <w:t>Raw material and s</w:t>
      </w:r>
      <w:r w:rsidR="00AB5165" w:rsidRPr="00FE62D9">
        <w:rPr>
          <w:rFonts w:ascii="Times New Roman" w:hAnsi="Times New Roman" w:cs="Times New Roman"/>
          <w:b/>
          <w:bCs/>
          <w:sz w:val="24"/>
          <w:szCs w:val="24"/>
        </w:rPr>
        <w:t>oil amendments</w:t>
      </w:r>
    </w:p>
    <w:p w14:paraId="11EB99E9" w14:textId="28B3E6C3" w:rsidR="00383C29" w:rsidRPr="005E6CD9" w:rsidRDefault="00D23E85" w:rsidP="00920599">
      <w:pPr>
        <w:spacing w:after="0"/>
        <w:jc w:val="both"/>
        <w:rPr>
          <w:rFonts w:ascii="Times New Roman" w:hAnsi="Times New Roman" w:cs="Times New Roman"/>
          <w:sz w:val="24"/>
          <w:szCs w:val="24"/>
        </w:rPr>
      </w:pPr>
      <w:r>
        <w:rPr>
          <w:rFonts w:ascii="Times New Roman" w:hAnsi="Times New Roman" w:cs="Times New Roman"/>
          <w:sz w:val="24"/>
          <w:szCs w:val="24"/>
          <w:lang w:val="en-US"/>
        </w:rPr>
        <w:t>The f</w:t>
      </w:r>
      <w:r w:rsidR="00383C29" w:rsidRPr="005E6CD9">
        <w:rPr>
          <w:rFonts w:ascii="Times New Roman" w:hAnsi="Times New Roman" w:cs="Times New Roman"/>
          <w:sz w:val="24"/>
          <w:szCs w:val="24"/>
          <w:lang w:val="en-US"/>
        </w:rPr>
        <w:t xml:space="preserve">rass </w:t>
      </w:r>
      <w:r w:rsidR="00960122">
        <w:rPr>
          <w:rFonts w:ascii="Times New Roman" w:hAnsi="Times New Roman" w:cs="Times New Roman"/>
          <w:sz w:val="24"/>
          <w:szCs w:val="24"/>
          <w:lang w:val="en-US"/>
        </w:rPr>
        <w:t xml:space="preserve">used in this study was obtained from two commercially reared </w:t>
      </w:r>
      <w:r w:rsidR="00383C29" w:rsidRPr="005E6CD9">
        <w:rPr>
          <w:rFonts w:ascii="Times New Roman" w:hAnsi="Times New Roman" w:cs="Times New Roman"/>
          <w:sz w:val="24"/>
          <w:szCs w:val="24"/>
          <w:lang w:val="en-US"/>
        </w:rPr>
        <w:t>edible insect species</w:t>
      </w:r>
      <w:del w:id="233" w:author="Joop van Loon" w:date="2023-06-20T13:53:00Z">
        <w:r w:rsidR="00960122" w:rsidDel="00871BF9">
          <w:rPr>
            <w:rFonts w:ascii="Times New Roman" w:hAnsi="Times New Roman" w:cs="Times New Roman"/>
            <w:sz w:val="24"/>
            <w:szCs w:val="24"/>
            <w:lang w:val="en-US"/>
          </w:rPr>
          <w:delText xml:space="preserve"> by two different companies</w:delText>
        </w:r>
      </w:del>
      <w:r w:rsidR="00960122">
        <w:rPr>
          <w:rFonts w:ascii="Times New Roman" w:hAnsi="Times New Roman" w:cs="Times New Roman"/>
          <w:sz w:val="24"/>
          <w:szCs w:val="24"/>
          <w:lang w:val="en-US"/>
        </w:rPr>
        <w:t>:</w:t>
      </w:r>
      <w:r w:rsidR="00960122" w:rsidRPr="00960122">
        <w:rPr>
          <w:rFonts w:ascii="Times New Roman" w:hAnsi="Times New Roman" w:cs="Times New Roman"/>
          <w:sz w:val="24"/>
          <w:szCs w:val="24"/>
          <w:lang w:val="en-US"/>
        </w:rPr>
        <w:t xml:space="preserve"> </w:t>
      </w:r>
      <w:r w:rsidR="00E316A4">
        <w:rPr>
          <w:rFonts w:ascii="Times New Roman" w:hAnsi="Times New Roman" w:cs="Times New Roman"/>
          <w:sz w:val="24"/>
          <w:szCs w:val="24"/>
          <w:lang w:val="en-US"/>
        </w:rPr>
        <w:t xml:space="preserve">(1) </w:t>
      </w:r>
      <w:r w:rsidR="00960122">
        <w:rPr>
          <w:rFonts w:ascii="Times New Roman" w:hAnsi="Times New Roman" w:cs="Times New Roman"/>
          <w:sz w:val="24"/>
          <w:szCs w:val="24"/>
          <w:lang w:val="en-US"/>
        </w:rPr>
        <w:t xml:space="preserve">black soldier fly </w:t>
      </w:r>
      <w:r w:rsidR="00960122" w:rsidRPr="005E6CD9">
        <w:rPr>
          <w:rFonts w:ascii="Times New Roman" w:hAnsi="Times New Roman" w:cs="Times New Roman"/>
          <w:sz w:val="24"/>
          <w:szCs w:val="24"/>
          <w:lang w:val="en-US"/>
        </w:rPr>
        <w:t xml:space="preserve">larvae </w:t>
      </w:r>
      <w:r w:rsidR="00960122" w:rsidRPr="005E6CD9">
        <w:rPr>
          <w:rFonts w:ascii="Times New Roman" w:hAnsi="Times New Roman" w:cs="Times New Roman"/>
          <w:i/>
          <w:iCs/>
          <w:sz w:val="24"/>
          <w:szCs w:val="24"/>
        </w:rPr>
        <w:t>Hermetia illucens</w:t>
      </w:r>
      <w:r w:rsidR="00960122" w:rsidRPr="005E6CD9">
        <w:rPr>
          <w:rFonts w:ascii="Times New Roman" w:hAnsi="Times New Roman" w:cs="Times New Roman"/>
          <w:sz w:val="24"/>
          <w:szCs w:val="24"/>
        </w:rPr>
        <w:t xml:space="preserve"> L</w:t>
      </w:r>
      <w:r w:rsidR="00960122">
        <w:rPr>
          <w:rFonts w:ascii="Times New Roman" w:hAnsi="Times New Roman" w:cs="Times New Roman"/>
          <w:sz w:val="24"/>
          <w:szCs w:val="24"/>
        </w:rPr>
        <w:t>. (</w:t>
      </w:r>
      <w:r w:rsidR="00960122" w:rsidRPr="005E6CD9">
        <w:rPr>
          <w:rFonts w:ascii="Times New Roman" w:hAnsi="Times New Roman" w:cs="Times New Roman"/>
          <w:sz w:val="24"/>
          <w:szCs w:val="24"/>
        </w:rPr>
        <w:t>Diptera</w:t>
      </w:r>
      <w:r w:rsidR="00960122">
        <w:rPr>
          <w:rFonts w:ascii="Times New Roman" w:hAnsi="Times New Roman" w:cs="Times New Roman"/>
          <w:sz w:val="24"/>
          <w:szCs w:val="24"/>
        </w:rPr>
        <w:t>:</w:t>
      </w:r>
      <w:r w:rsidR="00960122" w:rsidRPr="005E6CD9">
        <w:rPr>
          <w:rFonts w:ascii="Times New Roman" w:hAnsi="Times New Roman" w:cs="Times New Roman"/>
          <w:sz w:val="24"/>
          <w:szCs w:val="24"/>
        </w:rPr>
        <w:t xml:space="preserve"> Stratiomyidae) provided by Bestico, Berkel en Rodenrijs, the Netherlands</w:t>
      </w:r>
      <w:r w:rsidR="00960122">
        <w:rPr>
          <w:rFonts w:ascii="Times New Roman" w:hAnsi="Times New Roman" w:cs="Times New Roman"/>
          <w:sz w:val="24"/>
          <w:szCs w:val="24"/>
        </w:rPr>
        <w:t xml:space="preserve"> and </w:t>
      </w:r>
      <w:r w:rsidR="00E316A4">
        <w:rPr>
          <w:rFonts w:ascii="Times New Roman" w:hAnsi="Times New Roman" w:cs="Times New Roman"/>
          <w:sz w:val="24"/>
          <w:szCs w:val="24"/>
        </w:rPr>
        <w:t xml:space="preserve">(2) </w:t>
      </w:r>
      <w:r w:rsidR="00960122">
        <w:rPr>
          <w:rFonts w:ascii="Times New Roman" w:hAnsi="Times New Roman" w:cs="Times New Roman"/>
          <w:sz w:val="24"/>
          <w:szCs w:val="24"/>
        </w:rPr>
        <w:t xml:space="preserve">yellow </w:t>
      </w:r>
      <w:r w:rsidR="00960122" w:rsidRPr="005E6CD9">
        <w:rPr>
          <w:rFonts w:ascii="Times New Roman" w:hAnsi="Times New Roman" w:cs="Times New Roman"/>
          <w:sz w:val="24"/>
          <w:szCs w:val="24"/>
        </w:rPr>
        <w:t>mealworm</w:t>
      </w:r>
      <w:r w:rsidR="003E0AB7">
        <w:rPr>
          <w:rFonts w:ascii="Times New Roman" w:hAnsi="Times New Roman" w:cs="Times New Roman"/>
          <w:sz w:val="24"/>
          <w:szCs w:val="24"/>
        </w:rPr>
        <w:t xml:space="preserve"> larvae</w:t>
      </w:r>
      <w:r w:rsidR="00E316A4">
        <w:rPr>
          <w:rFonts w:ascii="Times New Roman" w:hAnsi="Times New Roman" w:cs="Times New Roman"/>
          <w:sz w:val="24"/>
          <w:szCs w:val="24"/>
        </w:rPr>
        <w:t>,</w:t>
      </w:r>
      <w:r w:rsidR="00960122" w:rsidRPr="005E6CD9">
        <w:rPr>
          <w:rFonts w:ascii="Times New Roman" w:hAnsi="Times New Roman" w:cs="Times New Roman"/>
          <w:sz w:val="24"/>
          <w:szCs w:val="24"/>
        </w:rPr>
        <w:t xml:space="preserve"> </w:t>
      </w:r>
      <w:r w:rsidR="00960122" w:rsidRPr="005E6CD9">
        <w:rPr>
          <w:rFonts w:ascii="Times New Roman" w:hAnsi="Times New Roman" w:cs="Times New Roman"/>
          <w:i/>
          <w:iCs/>
          <w:sz w:val="24"/>
          <w:szCs w:val="24"/>
        </w:rPr>
        <w:t>Tenebrio molito</w:t>
      </w:r>
      <w:r w:rsidR="00DC0C5D">
        <w:rPr>
          <w:rFonts w:ascii="Times New Roman" w:hAnsi="Times New Roman" w:cs="Times New Roman"/>
          <w:i/>
          <w:iCs/>
          <w:sz w:val="24"/>
          <w:szCs w:val="24"/>
        </w:rPr>
        <w:t>r</w:t>
      </w:r>
      <w:r w:rsidR="00960122" w:rsidRPr="005E6CD9">
        <w:rPr>
          <w:rFonts w:ascii="Times New Roman" w:hAnsi="Times New Roman" w:cs="Times New Roman"/>
          <w:sz w:val="24"/>
          <w:szCs w:val="24"/>
        </w:rPr>
        <w:t xml:space="preserve"> L</w:t>
      </w:r>
      <w:r w:rsidR="00960122">
        <w:rPr>
          <w:rFonts w:ascii="Times New Roman" w:hAnsi="Times New Roman" w:cs="Times New Roman"/>
          <w:sz w:val="24"/>
          <w:szCs w:val="24"/>
        </w:rPr>
        <w:t>. (</w:t>
      </w:r>
      <w:r w:rsidR="00960122" w:rsidRPr="005E6CD9">
        <w:rPr>
          <w:rFonts w:ascii="Times New Roman" w:hAnsi="Times New Roman" w:cs="Times New Roman"/>
          <w:sz w:val="24"/>
          <w:szCs w:val="24"/>
        </w:rPr>
        <w:t>Coleoptera: Tenebrionidae)</w:t>
      </w:r>
      <w:r w:rsidR="00E316A4">
        <w:rPr>
          <w:rFonts w:ascii="Times New Roman" w:hAnsi="Times New Roman" w:cs="Times New Roman"/>
          <w:sz w:val="24"/>
          <w:szCs w:val="24"/>
        </w:rPr>
        <w:t>,</w:t>
      </w:r>
      <w:r w:rsidR="00960122" w:rsidRPr="005E6CD9">
        <w:rPr>
          <w:rFonts w:ascii="Times New Roman" w:hAnsi="Times New Roman" w:cs="Times New Roman"/>
          <w:sz w:val="24"/>
          <w:szCs w:val="24"/>
        </w:rPr>
        <w:t xml:space="preserve"> provided by Nijenkamp-Voederdieren, Oldenzaal, the Netherlands. </w:t>
      </w:r>
      <w:r w:rsidR="00E316A4">
        <w:rPr>
          <w:rFonts w:ascii="Times New Roman" w:hAnsi="Times New Roman" w:cs="Times New Roman"/>
          <w:sz w:val="24"/>
          <w:szCs w:val="24"/>
          <w:lang w:val="en-US"/>
        </w:rPr>
        <w:t xml:space="preserve">The </w:t>
      </w:r>
      <w:r w:rsidR="00960122">
        <w:rPr>
          <w:rFonts w:ascii="Times New Roman" w:hAnsi="Times New Roman" w:cs="Times New Roman"/>
          <w:sz w:val="24"/>
          <w:szCs w:val="24"/>
          <w:lang w:val="en-US"/>
        </w:rPr>
        <w:t xml:space="preserve">frass </w:t>
      </w:r>
      <w:r w:rsidR="00FD6A73">
        <w:rPr>
          <w:rFonts w:ascii="Times New Roman" w:hAnsi="Times New Roman" w:cs="Times New Roman"/>
          <w:sz w:val="24"/>
          <w:szCs w:val="24"/>
          <w:lang w:val="en-US"/>
        </w:rPr>
        <w:t xml:space="preserve">was </w:t>
      </w:r>
      <w:r w:rsidR="00383C29" w:rsidRPr="005E6CD9">
        <w:rPr>
          <w:rFonts w:ascii="Times New Roman" w:hAnsi="Times New Roman" w:cs="Times New Roman"/>
          <w:sz w:val="24"/>
          <w:szCs w:val="24"/>
          <w:lang w:val="en-US"/>
        </w:rPr>
        <w:t>heat</w:t>
      </w:r>
      <w:r w:rsidR="00F40B8B">
        <w:rPr>
          <w:rFonts w:ascii="Times New Roman" w:hAnsi="Times New Roman" w:cs="Times New Roman"/>
          <w:sz w:val="24"/>
          <w:szCs w:val="24"/>
          <w:lang w:val="en-US"/>
        </w:rPr>
        <w:t>ed</w:t>
      </w:r>
      <w:r w:rsidR="00FD6A73">
        <w:rPr>
          <w:rFonts w:ascii="Times New Roman" w:hAnsi="Times New Roman" w:cs="Times New Roman"/>
          <w:sz w:val="24"/>
          <w:szCs w:val="24"/>
          <w:lang w:val="en-US"/>
        </w:rPr>
        <w:t xml:space="preserve"> </w:t>
      </w:r>
      <w:r w:rsidR="00383C29" w:rsidRPr="005E6CD9">
        <w:rPr>
          <w:rFonts w:ascii="Times New Roman" w:hAnsi="Times New Roman" w:cs="Times New Roman"/>
          <w:sz w:val="24"/>
          <w:szCs w:val="24"/>
          <w:lang w:val="en-US"/>
        </w:rPr>
        <w:t xml:space="preserve">at </w:t>
      </w:r>
      <w:r w:rsidR="00383C29" w:rsidRPr="005E6CD9">
        <w:rPr>
          <w:rFonts w:ascii="Times New Roman" w:hAnsi="Times New Roman" w:cs="Times New Roman"/>
          <w:sz w:val="24"/>
          <w:szCs w:val="24"/>
        </w:rPr>
        <w:t>60 °C for 24 h</w:t>
      </w:r>
      <w:r w:rsidR="00FD6A73">
        <w:rPr>
          <w:rFonts w:ascii="Times New Roman" w:hAnsi="Times New Roman" w:cs="Times New Roman"/>
          <w:sz w:val="24"/>
          <w:szCs w:val="24"/>
        </w:rPr>
        <w:t>,</w:t>
      </w:r>
      <w:r w:rsidR="00F40B8B">
        <w:rPr>
          <w:rFonts w:ascii="Times New Roman" w:hAnsi="Times New Roman" w:cs="Times New Roman"/>
          <w:sz w:val="24"/>
          <w:szCs w:val="24"/>
        </w:rPr>
        <w:t xml:space="preserve"> </w:t>
      </w:r>
      <w:commentRangeStart w:id="234"/>
      <w:r w:rsidR="00F40B8B">
        <w:rPr>
          <w:rFonts w:ascii="Times New Roman" w:hAnsi="Times New Roman" w:cs="Times New Roman"/>
          <w:sz w:val="24"/>
          <w:szCs w:val="24"/>
        </w:rPr>
        <w:t>pulveri</w:t>
      </w:r>
      <w:r w:rsidR="00080B50">
        <w:rPr>
          <w:rFonts w:ascii="Times New Roman" w:hAnsi="Times New Roman" w:cs="Times New Roman"/>
          <w:sz w:val="24"/>
          <w:szCs w:val="24"/>
        </w:rPr>
        <w:t>s</w:t>
      </w:r>
      <w:r w:rsidR="00F40B8B">
        <w:rPr>
          <w:rFonts w:ascii="Times New Roman" w:hAnsi="Times New Roman" w:cs="Times New Roman"/>
          <w:sz w:val="24"/>
          <w:szCs w:val="24"/>
        </w:rPr>
        <w:t>ed</w:t>
      </w:r>
      <w:commentRangeEnd w:id="234"/>
      <w:r w:rsidR="00871BF9">
        <w:rPr>
          <w:rStyle w:val="CommentReference"/>
        </w:rPr>
        <w:commentReference w:id="234"/>
      </w:r>
      <w:r w:rsidR="00383C29" w:rsidRPr="005E6CD9">
        <w:rPr>
          <w:rFonts w:ascii="Times New Roman" w:hAnsi="Times New Roman" w:cs="Times New Roman"/>
          <w:sz w:val="24"/>
          <w:szCs w:val="24"/>
        </w:rPr>
        <w:t xml:space="preserve"> and </w:t>
      </w:r>
      <w:r w:rsidR="00F40B8B">
        <w:rPr>
          <w:rFonts w:ascii="Times New Roman" w:hAnsi="Times New Roman" w:cs="Times New Roman"/>
          <w:sz w:val="24"/>
          <w:szCs w:val="24"/>
        </w:rPr>
        <w:t xml:space="preserve">then </w:t>
      </w:r>
      <w:r w:rsidR="00383C29" w:rsidRPr="005E6CD9">
        <w:rPr>
          <w:rFonts w:ascii="Times New Roman" w:hAnsi="Times New Roman" w:cs="Times New Roman"/>
          <w:sz w:val="24"/>
          <w:szCs w:val="24"/>
        </w:rPr>
        <w:t xml:space="preserve">stored </w:t>
      </w:r>
      <w:r w:rsidR="00960122">
        <w:rPr>
          <w:rFonts w:ascii="Times New Roman" w:hAnsi="Times New Roman" w:cs="Times New Roman"/>
          <w:sz w:val="24"/>
          <w:szCs w:val="24"/>
        </w:rPr>
        <w:t xml:space="preserve">in air-tight containers </w:t>
      </w:r>
      <w:r w:rsidR="00383C29" w:rsidRPr="005E6CD9">
        <w:rPr>
          <w:rFonts w:ascii="Times New Roman" w:hAnsi="Times New Roman" w:cs="Times New Roman"/>
          <w:sz w:val="24"/>
          <w:szCs w:val="24"/>
        </w:rPr>
        <w:t>at room temperature</w:t>
      </w:r>
      <w:r w:rsidR="00C85173">
        <w:rPr>
          <w:rFonts w:ascii="Times New Roman" w:hAnsi="Times New Roman" w:cs="Times New Roman"/>
          <w:sz w:val="24"/>
          <w:szCs w:val="24"/>
        </w:rPr>
        <w:t xml:space="preserve"> for 78 days</w:t>
      </w:r>
      <w:r w:rsidR="00D664A0">
        <w:rPr>
          <w:rFonts w:ascii="Times New Roman" w:hAnsi="Times New Roman" w:cs="Times New Roman"/>
          <w:sz w:val="24"/>
          <w:szCs w:val="24"/>
        </w:rPr>
        <w:t>.</w:t>
      </w:r>
      <w:r w:rsidR="00383C29" w:rsidRPr="005E6CD9">
        <w:rPr>
          <w:rFonts w:ascii="Times New Roman" w:hAnsi="Times New Roman" w:cs="Times New Roman"/>
          <w:sz w:val="24"/>
          <w:szCs w:val="24"/>
          <w:lang w:val="en-US"/>
        </w:rPr>
        <w:t xml:space="preserve"> </w:t>
      </w:r>
      <w:r w:rsidR="00080B50">
        <w:rPr>
          <w:rFonts w:ascii="Times New Roman" w:hAnsi="Times New Roman" w:cs="Times New Roman"/>
          <w:sz w:val="24"/>
          <w:szCs w:val="24"/>
          <w:lang w:val="en-US"/>
        </w:rPr>
        <w:t>We</w:t>
      </w:r>
      <w:r w:rsidR="007B4AA4" w:rsidRPr="005E6CD9">
        <w:rPr>
          <w:rFonts w:ascii="Times New Roman" w:hAnsi="Times New Roman" w:cs="Times New Roman"/>
          <w:sz w:val="24"/>
          <w:szCs w:val="24"/>
          <w:lang w:val="en-US"/>
        </w:rPr>
        <w:t xml:space="preserve"> refer to the </w:t>
      </w:r>
      <w:r w:rsidR="00343C6E">
        <w:rPr>
          <w:rFonts w:ascii="Times New Roman" w:hAnsi="Times New Roman" w:cs="Times New Roman"/>
          <w:sz w:val="24"/>
          <w:szCs w:val="24"/>
          <w:lang w:val="en-US"/>
        </w:rPr>
        <w:t>pulverised</w:t>
      </w:r>
      <w:r w:rsidR="007B4AA4" w:rsidRPr="005E6CD9">
        <w:rPr>
          <w:rFonts w:ascii="Times New Roman" w:hAnsi="Times New Roman" w:cs="Times New Roman"/>
          <w:sz w:val="24"/>
          <w:szCs w:val="24"/>
          <w:lang w:val="en-US"/>
        </w:rPr>
        <w:t xml:space="preserve"> frass as </w:t>
      </w:r>
      <w:r w:rsidR="007B4AA4" w:rsidRPr="00F00DFC">
        <w:rPr>
          <w:rFonts w:ascii="Times New Roman" w:hAnsi="Times New Roman" w:cs="Times New Roman"/>
          <w:i/>
          <w:iCs/>
          <w:sz w:val="24"/>
          <w:szCs w:val="24"/>
          <w:lang w:val="en-US"/>
        </w:rPr>
        <w:t xml:space="preserve">“raw frass” </w:t>
      </w:r>
      <w:r w:rsidR="007B4AA4" w:rsidRPr="005E6CD9">
        <w:rPr>
          <w:rFonts w:ascii="Times New Roman" w:hAnsi="Times New Roman" w:cs="Times New Roman"/>
          <w:sz w:val="24"/>
          <w:szCs w:val="24"/>
          <w:lang w:val="en-US"/>
        </w:rPr>
        <w:t xml:space="preserve">to differentiate it from other forms of frass used in this study </w:t>
      </w:r>
      <w:ins w:id="235" w:author="Joop van Loon" w:date="2023-06-20T13:53:00Z">
        <w:r w:rsidR="00871BF9">
          <w:rPr>
            <w:rFonts w:ascii="Times New Roman" w:hAnsi="Times New Roman" w:cs="Times New Roman"/>
            <w:sz w:val="24"/>
            <w:szCs w:val="24"/>
            <w:lang w:val="en-US"/>
          </w:rPr>
          <w:t xml:space="preserve">i.e. </w:t>
        </w:r>
      </w:ins>
      <w:del w:id="236" w:author="Joop van Loon" w:date="2023-06-20T13:53:00Z">
        <w:r w:rsidR="007B4AA4" w:rsidRPr="005E6CD9" w:rsidDel="00871BF9">
          <w:rPr>
            <w:rFonts w:ascii="Times New Roman" w:hAnsi="Times New Roman" w:cs="Times New Roman"/>
            <w:sz w:val="24"/>
            <w:szCs w:val="24"/>
            <w:lang w:val="en-US"/>
          </w:rPr>
          <w:delText xml:space="preserve">including </w:delText>
        </w:r>
      </w:del>
      <w:r w:rsidR="007B4AA4" w:rsidRPr="005E6CD9">
        <w:rPr>
          <w:rFonts w:ascii="Times New Roman" w:hAnsi="Times New Roman" w:cs="Times New Roman"/>
          <w:i/>
          <w:iCs/>
          <w:sz w:val="24"/>
          <w:szCs w:val="24"/>
          <w:lang w:val="en-US"/>
        </w:rPr>
        <w:t xml:space="preserve">“incubated frass” </w:t>
      </w:r>
      <w:r w:rsidR="007B4AA4" w:rsidRPr="005E6CD9">
        <w:rPr>
          <w:rFonts w:ascii="Times New Roman" w:hAnsi="Times New Roman" w:cs="Times New Roman"/>
          <w:sz w:val="24"/>
          <w:szCs w:val="24"/>
          <w:lang w:val="en-US"/>
        </w:rPr>
        <w:t xml:space="preserve">and </w:t>
      </w:r>
      <w:r w:rsidR="007B4AA4" w:rsidRPr="005E6CD9">
        <w:rPr>
          <w:rFonts w:ascii="Times New Roman" w:hAnsi="Times New Roman" w:cs="Times New Roman"/>
          <w:i/>
          <w:iCs/>
          <w:sz w:val="24"/>
          <w:szCs w:val="24"/>
          <w:lang w:val="en-US"/>
        </w:rPr>
        <w:t>“composted frass”</w:t>
      </w:r>
      <w:r w:rsidR="00D91B2E" w:rsidRPr="005E6CD9">
        <w:rPr>
          <w:rFonts w:ascii="Times New Roman" w:hAnsi="Times New Roman" w:cs="Times New Roman"/>
          <w:sz w:val="24"/>
          <w:szCs w:val="24"/>
          <w:lang w:val="en-US"/>
        </w:rPr>
        <w:t xml:space="preserve"> </w:t>
      </w:r>
      <w:r w:rsidR="007B4AA4" w:rsidRPr="005E6CD9">
        <w:rPr>
          <w:rFonts w:ascii="Times New Roman" w:hAnsi="Times New Roman" w:cs="Times New Roman"/>
          <w:sz w:val="24"/>
          <w:szCs w:val="24"/>
          <w:lang w:val="en-US"/>
        </w:rPr>
        <w:t>(see detail</w:t>
      </w:r>
      <w:r w:rsidR="003300E9">
        <w:rPr>
          <w:rFonts w:ascii="Times New Roman" w:hAnsi="Times New Roman" w:cs="Times New Roman"/>
          <w:sz w:val="24"/>
          <w:szCs w:val="24"/>
          <w:lang w:val="en-US"/>
        </w:rPr>
        <w:t>s in</w:t>
      </w:r>
      <w:r w:rsidR="00F00DFC">
        <w:rPr>
          <w:rFonts w:ascii="Times New Roman" w:hAnsi="Times New Roman" w:cs="Times New Roman"/>
          <w:sz w:val="24"/>
          <w:szCs w:val="24"/>
          <w:lang w:val="en-US"/>
        </w:rPr>
        <w:t xml:space="preserve"> sections</w:t>
      </w:r>
      <w:r w:rsidR="007B4AA4" w:rsidRPr="005E6CD9">
        <w:rPr>
          <w:rFonts w:ascii="Times New Roman" w:hAnsi="Times New Roman" w:cs="Times New Roman"/>
          <w:sz w:val="24"/>
          <w:szCs w:val="24"/>
          <w:lang w:val="en-US"/>
        </w:rPr>
        <w:t xml:space="preserve"> below)</w:t>
      </w:r>
      <w:r w:rsidR="00D91B2E" w:rsidRPr="005E6CD9">
        <w:rPr>
          <w:rFonts w:ascii="Times New Roman" w:hAnsi="Times New Roman" w:cs="Times New Roman"/>
          <w:sz w:val="24"/>
          <w:szCs w:val="24"/>
          <w:lang w:val="en-US"/>
        </w:rPr>
        <w:t xml:space="preserve">. </w:t>
      </w:r>
      <w:r w:rsidR="00470FC5">
        <w:rPr>
          <w:rFonts w:ascii="Times New Roman" w:hAnsi="Times New Roman" w:cs="Times New Roman"/>
          <w:sz w:val="24"/>
          <w:szCs w:val="24"/>
          <w:lang w:val="en-US"/>
        </w:rPr>
        <w:t>The soil</w:t>
      </w:r>
      <w:r w:rsidR="00383C29" w:rsidRPr="005E6CD9">
        <w:rPr>
          <w:rFonts w:ascii="Times New Roman" w:hAnsi="Times New Roman" w:cs="Times New Roman"/>
          <w:sz w:val="24"/>
          <w:szCs w:val="24"/>
          <w:lang w:val="en-US"/>
        </w:rPr>
        <w:t xml:space="preserve"> was amended with the </w:t>
      </w:r>
      <w:r w:rsidR="000A210E">
        <w:rPr>
          <w:rFonts w:ascii="Times New Roman" w:hAnsi="Times New Roman" w:cs="Times New Roman"/>
          <w:sz w:val="24"/>
          <w:szCs w:val="24"/>
          <w:lang w:val="en-US"/>
        </w:rPr>
        <w:t>pulverised</w:t>
      </w:r>
      <w:r w:rsidR="000A210E" w:rsidRPr="005E6CD9">
        <w:rPr>
          <w:rFonts w:ascii="Times New Roman" w:hAnsi="Times New Roman" w:cs="Times New Roman"/>
          <w:sz w:val="24"/>
          <w:szCs w:val="24"/>
          <w:lang w:val="en-US"/>
        </w:rPr>
        <w:t xml:space="preserve"> </w:t>
      </w:r>
      <w:r w:rsidR="00383C29" w:rsidRPr="005E6CD9">
        <w:rPr>
          <w:rFonts w:ascii="Times New Roman" w:hAnsi="Times New Roman" w:cs="Times New Roman"/>
          <w:sz w:val="24"/>
          <w:szCs w:val="24"/>
          <w:lang w:val="en-US"/>
        </w:rPr>
        <w:t>frass by adding 2 g of frass per k</w:t>
      </w:r>
      <w:r w:rsidR="00234BAB">
        <w:rPr>
          <w:rFonts w:ascii="Times New Roman" w:hAnsi="Times New Roman" w:cs="Times New Roman"/>
          <w:sz w:val="24"/>
          <w:szCs w:val="24"/>
          <w:lang w:val="en-US"/>
        </w:rPr>
        <w:t>g</w:t>
      </w:r>
      <w:r w:rsidR="00383C29" w:rsidRPr="005E6CD9">
        <w:rPr>
          <w:rFonts w:ascii="Times New Roman" w:hAnsi="Times New Roman" w:cs="Times New Roman"/>
          <w:sz w:val="24"/>
          <w:szCs w:val="24"/>
          <w:lang w:val="en-US"/>
        </w:rPr>
        <w:t xml:space="preserve"> of soil </w:t>
      </w:r>
      <w:r w:rsidR="003B11FB">
        <w:rPr>
          <w:rFonts w:ascii="Times New Roman" w:hAnsi="Times New Roman" w:cs="Times New Roman"/>
          <w:sz w:val="24"/>
          <w:szCs w:val="24"/>
          <w:lang w:val="en-US"/>
        </w:rPr>
        <w:t xml:space="preserve">that had </w:t>
      </w:r>
      <w:r w:rsidR="00383C29" w:rsidRPr="005E6CD9">
        <w:rPr>
          <w:rFonts w:ascii="Times New Roman" w:hAnsi="Times New Roman" w:cs="Times New Roman"/>
          <w:sz w:val="24"/>
          <w:szCs w:val="24"/>
          <w:lang w:val="en-US"/>
        </w:rPr>
        <w:t xml:space="preserve">previously </w:t>
      </w:r>
      <w:r w:rsidR="003B11FB">
        <w:rPr>
          <w:rFonts w:ascii="Times New Roman" w:hAnsi="Times New Roman" w:cs="Times New Roman"/>
          <w:sz w:val="24"/>
          <w:szCs w:val="24"/>
          <w:lang w:val="en-US"/>
        </w:rPr>
        <w:t xml:space="preserve">been </w:t>
      </w:r>
      <w:r w:rsidR="00383C29" w:rsidRPr="005E6CD9">
        <w:rPr>
          <w:rFonts w:ascii="Times New Roman" w:hAnsi="Times New Roman" w:cs="Times New Roman"/>
          <w:sz w:val="24"/>
          <w:szCs w:val="24"/>
          <w:lang w:val="en-US"/>
        </w:rPr>
        <w:t xml:space="preserve">sieved </w:t>
      </w:r>
      <w:r w:rsidR="003B11FB">
        <w:rPr>
          <w:rFonts w:ascii="Times New Roman" w:hAnsi="Times New Roman" w:cs="Times New Roman"/>
          <w:sz w:val="24"/>
          <w:szCs w:val="24"/>
          <w:lang w:val="en-US"/>
        </w:rPr>
        <w:t xml:space="preserve">(5 mm) </w:t>
      </w:r>
      <w:r w:rsidR="00383C29" w:rsidRPr="005E6CD9">
        <w:rPr>
          <w:rFonts w:ascii="Times New Roman" w:hAnsi="Times New Roman" w:cs="Times New Roman"/>
          <w:sz w:val="24"/>
          <w:szCs w:val="24"/>
          <w:lang w:val="en-US"/>
        </w:rPr>
        <w:t>to remove large debris. To mix frass and soil, 20 g</w:t>
      </w:r>
      <w:r w:rsidR="00357E67" w:rsidRPr="005E6CD9">
        <w:rPr>
          <w:rFonts w:ascii="Times New Roman" w:hAnsi="Times New Roman" w:cs="Times New Roman"/>
          <w:sz w:val="24"/>
          <w:szCs w:val="24"/>
          <w:lang w:val="en-US"/>
        </w:rPr>
        <w:t xml:space="preserve"> of frass </w:t>
      </w:r>
      <w:r w:rsidR="00383C29" w:rsidRPr="005E6CD9">
        <w:rPr>
          <w:rFonts w:ascii="Times New Roman" w:hAnsi="Times New Roman" w:cs="Times New Roman"/>
          <w:sz w:val="24"/>
          <w:szCs w:val="24"/>
          <w:lang w:val="en-US"/>
        </w:rPr>
        <w:t>w</w:t>
      </w:r>
      <w:r w:rsidR="00741881" w:rsidRPr="005E6CD9">
        <w:rPr>
          <w:rFonts w:ascii="Times New Roman" w:hAnsi="Times New Roman" w:cs="Times New Roman"/>
          <w:sz w:val="24"/>
          <w:szCs w:val="24"/>
          <w:lang w:val="en-US"/>
        </w:rPr>
        <w:t>as</w:t>
      </w:r>
      <w:r w:rsidR="00383C29" w:rsidRPr="005E6CD9">
        <w:rPr>
          <w:rFonts w:ascii="Times New Roman" w:hAnsi="Times New Roman" w:cs="Times New Roman"/>
          <w:sz w:val="24"/>
          <w:szCs w:val="24"/>
          <w:lang w:val="en-US"/>
        </w:rPr>
        <w:t xml:space="preserve"> </w:t>
      </w:r>
      <w:r w:rsidR="003C4CC1">
        <w:rPr>
          <w:rFonts w:ascii="Times New Roman" w:hAnsi="Times New Roman" w:cs="Times New Roman"/>
          <w:sz w:val="24"/>
          <w:szCs w:val="24"/>
          <w:lang w:val="en-US"/>
        </w:rPr>
        <w:t>added to</w:t>
      </w:r>
      <w:r w:rsidR="00357E67" w:rsidRPr="005E6CD9">
        <w:rPr>
          <w:rFonts w:ascii="Times New Roman" w:hAnsi="Times New Roman" w:cs="Times New Roman"/>
          <w:sz w:val="24"/>
          <w:szCs w:val="24"/>
          <w:lang w:val="en-US"/>
        </w:rPr>
        <w:t xml:space="preserve"> 1</w:t>
      </w:r>
      <w:r w:rsidR="00791256" w:rsidRPr="005E6CD9">
        <w:rPr>
          <w:rFonts w:ascii="Times New Roman" w:hAnsi="Times New Roman" w:cs="Times New Roman"/>
          <w:sz w:val="24"/>
          <w:szCs w:val="24"/>
          <w:lang w:val="en-US"/>
        </w:rPr>
        <w:t xml:space="preserve">0 kg of soil </w:t>
      </w:r>
      <w:r w:rsidR="00357E67" w:rsidRPr="005E6CD9">
        <w:rPr>
          <w:rFonts w:ascii="Times New Roman" w:hAnsi="Times New Roman" w:cs="Times New Roman"/>
          <w:sz w:val="24"/>
          <w:szCs w:val="24"/>
          <w:lang w:val="en-US"/>
        </w:rPr>
        <w:t>in</w:t>
      </w:r>
      <w:r w:rsidR="00383C29" w:rsidRPr="005E6CD9">
        <w:rPr>
          <w:rFonts w:ascii="Times New Roman" w:hAnsi="Times New Roman" w:cs="Times New Roman"/>
          <w:sz w:val="24"/>
          <w:szCs w:val="24"/>
          <w:lang w:val="en-US"/>
        </w:rPr>
        <w:t xml:space="preserve"> </w:t>
      </w:r>
      <w:r w:rsidR="00791256" w:rsidRPr="005E6CD9">
        <w:rPr>
          <w:rFonts w:ascii="Times New Roman" w:hAnsi="Times New Roman" w:cs="Times New Roman"/>
          <w:sz w:val="24"/>
          <w:szCs w:val="24"/>
          <w:lang w:val="en-US"/>
        </w:rPr>
        <w:t>plastic bag</w:t>
      </w:r>
      <w:r w:rsidR="00383C29" w:rsidRPr="005E6CD9">
        <w:rPr>
          <w:rFonts w:ascii="Times New Roman" w:hAnsi="Times New Roman" w:cs="Times New Roman"/>
          <w:sz w:val="24"/>
          <w:szCs w:val="24"/>
          <w:lang w:val="en-US"/>
        </w:rPr>
        <w:t xml:space="preserve">s </w:t>
      </w:r>
      <w:r w:rsidR="00357E67" w:rsidRPr="005E6CD9">
        <w:rPr>
          <w:rFonts w:ascii="Times New Roman" w:hAnsi="Times New Roman" w:cs="Times New Roman"/>
          <w:sz w:val="24"/>
          <w:szCs w:val="24"/>
          <w:lang w:val="en-US"/>
        </w:rPr>
        <w:t>and mixed thorough</w:t>
      </w:r>
      <w:r w:rsidR="003B0761" w:rsidRPr="005E6CD9">
        <w:rPr>
          <w:rFonts w:ascii="Times New Roman" w:hAnsi="Times New Roman" w:cs="Times New Roman"/>
          <w:sz w:val="24"/>
          <w:szCs w:val="24"/>
          <w:lang w:val="en-US"/>
        </w:rPr>
        <w:t>ly</w:t>
      </w:r>
      <w:r w:rsidR="00357E67" w:rsidRPr="005E6CD9">
        <w:rPr>
          <w:rFonts w:ascii="Times New Roman" w:hAnsi="Times New Roman" w:cs="Times New Roman"/>
          <w:sz w:val="24"/>
          <w:szCs w:val="24"/>
          <w:lang w:val="en-US"/>
        </w:rPr>
        <w:t xml:space="preserve"> </w:t>
      </w:r>
      <w:r w:rsidR="00383C29" w:rsidRPr="005E6CD9">
        <w:rPr>
          <w:rFonts w:ascii="Times New Roman" w:hAnsi="Times New Roman" w:cs="Times New Roman"/>
          <w:sz w:val="24"/>
          <w:szCs w:val="24"/>
          <w:lang w:val="en-US"/>
        </w:rPr>
        <w:t xml:space="preserve">by hand </w:t>
      </w:r>
      <w:r w:rsidR="00357E67" w:rsidRPr="005E6CD9">
        <w:rPr>
          <w:rFonts w:ascii="Times New Roman" w:hAnsi="Times New Roman" w:cs="Times New Roman"/>
          <w:sz w:val="24"/>
          <w:szCs w:val="24"/>
          <w:lang w:val="en-US"/>
        </w:rPr>
        <w:t xml:space="preserve">until there were no visible </w:t>
      </w:r>
      <w:ins w:id="237" w:author="Dicke, Marcel" w:date="2023-06-07T20:28:00Z">
        <w:r w:rsidR="00D41829">
          <w:rPr>
            <w:rFonts w:ascii="Times New Roman" w:hAnsi="Times New Roman" w:cs="Times New Roman"/>
            <w:sz w:val="24"/>
            <w:szCs w:val="24"/>
            <w:lang w:val="en-US"/>
          </w:rPr>
          <w:t>fra</w:t>
        </w:r>
        <w:r w:rsidR="00171BCE">
          <w:rPr>
            <w:rFonts w:ascii="Times New Roman" w:hAnsi="Times New Roman" w:cs="Times New Roman"/>
            <w:sz w:val="24"/>
            <w:szCs w:val="24"/>
            <w:lang w:val="en-US"/>
          </w:rPr>
          <w:t xml:space="preserve">ss </w:t>
        </w:r>
      </w:ins>
      <w:r w:rsidR="00E018C1" w:rsidRPr="005E6CD9">
        <w:rPr>
          <w:rFonts w:ascii="Times New Roman" w:hAnsi="Times New Roman" w:cs="Times New Roman"/>
          <w:sz w:val="24"/>
          <w:szCs w:val="24"/>
          <w:lang w:val="en-US"/>
        </w:rPr>
        <w:t>clumps</w:t>
      </w:r>
      <w:del w:id="238" w:author="Dicke, Marcel" w:date="2023-06-07T20:28:00Z">
        <w:r w:rsidR="00357E67" w:rsidRPr="005E6CD9" w:rsidDel="00171BCE">
          <w:rPr>
            <w:rFonts w:ascii="Times New Roman" w:hAnsi="Times New Roman" w:cs="Times New Roman"/>
            <w:sz w:val="24"/>
            <w:szCs w:val="24"/>
            <w:lang w:val="en-US"/>
          </w:rPr>
          <w:delText xml:space="preserve"> of the frass</w:delText>
        </w:r>
      </w:del>
      <w:r w:rsidR="00357E67" w:rsidRPr="005E6CD9">
        <w:rPr>
          <w:rFonts w:ascii="Times New Roman" w:hAnsi="Times New Roman" w:cs="Times New Roman"/>
          <w:sz w:val="24"/>
          <w:szCs w:val="24"/>
          <w:lang w:val="en-US"/>
        </w:rPr>
        <w:t>.</w:t>
      </w:r>
      <w:r w:rsidR="009A1187" w:rsidRPr="005E6CD9">
        <w:rPr>
          <w:rFonts w:ascii="Times New Roman" w:hAnsi="Times New Roman" w:cs="Times New Roman"/>
          <w:sz w:val="24"/>
          <w:szCs w:val="24"/>
          <w:lang w:val="en-US"/>
        </w:rPr>
        <w:t xml:space="preserve"> </w:t>
      </w:r>
      <w:r w:rsidR="00DB1992">
        <w:rPr>
          <w:rFonts w:ascii="Times New Roman" w:hAnsi="Times New Roman" w:cs="Times New Roman"/>
          <w:sz w:val="24"/>
          <w:szCs w:val="24"/>
          <w:lang w:val="en-US"/>
        </w:rPr>
        <w:t xml:space="preserve">Soil amended with </w:t>
      </w:r>
      <w:r w:rsidR="00EC4018">
        <w:rPr>
          <w:rFonts w:ascii="Times New Roman" w:hAnsi="Times New Roman" w:cs="Times New Roman"/>
          <w:sz w:val="24"/>
          <w:szCs w:val="24"/>
          <w:lang w:val="en-US"/>
        </w:rPr>
        <w:t xml:space="preserve">frass of the </w:t>
      </w:r>
      <w:r w:rsidR="00DB1992">
        <w:rPr>
          <w:rFonts w:ascii="Times New Roman" w:hAnsi="Times New Roman" w:cs="Times New Roman"/>
          <w:sz w:val="24"/>
          <w:szCs w:val="24"/>
          <w:lang w:val="en-US"/>
        </w:rPr>
        <w:t xml:space="preserve">black soldier fly </w:t>
      </w:r>
      <w:r w:rsidR="0030306E">
        <w:rPr>
          <w:rFonts w:ascii="Times New Roman" w:hAnsi="Times New Roman" w:cs="Times New Roman"/>
          <w:sz w:val="24"/>
          <w:szCs w:val="24"/>
          <w:lang w:val="en-US"/>
        </w:rPr>
        <w:t xml:space="preserve">larvae </w:t>
      </w:r>
      <w:r w:rsidR="00DB1992">
        <w:rPr>
          <w:rFonts w:ascii="Times New Roman" w:hAnsi="Times New Roman" w:cs="Times New Roman"/>
          <w:sz w:val="24"/>
          <w:szCs w:val="24"/>
          <w:lang w:val="en-US"/>
        </w:rPr>
        <w:t>was labelled as “BSF</w:t>
      </w:r>
      <w:r w:rsidR="00C85173">
        <w:rPr>
          <w:rFonts w:ascii="Times New Roman" w:hAnsi="Times New Roman" w:cs="Times New Roman"/>
          <w:sz w:val="24"/>
          <w:szCs w:val="24"/>
          <w:lang w:val="en-US"/>
        </w:rPr>
        <w:t>F</w:t>
      </w:r>
      <w:r w:rsidR="00DB1992">
        <w:rPr>
          <w:rFonts w:ascii="Times New Roman" w:hAnsi="Times New Roman" w:cs="Times New Roman"/>
          <w:sz w:val="24"/>
          <w:szCs w:val="24"/>
          <w:lang w:val="en-US"/>
        </w:rPr>
        <w:t xml:space="preserve">” while soil amended with frass of </w:t>
      </w:r>
      <w:r w:rsidR="00343C6E">
        <w:rPr>
          <w:rFonts w:ascii="Times New Roman" w:hAnsi="Times New Roman" w:cs="Times New Roman"/>
          <w:sz w:val="24"/>
          <w:szCs w:val="24"/>
          <w:lang w:val="en-US"/>
        </w:rPr>
        <w:t xml:space="preserve">yellow </w:t>
      </w:r>
      <w:r w:rsidR="00DB1992">
        <w:rPr>
          <w:rFonts w:ascii="Times New Roman" w:hAnsi="Times New Roman" w:cs="Times New Roman"/>
          <w:sz w:val="24"/>
          <w:szCs w:val="24"/>
          <w:lang w:val="en-US"/>
        </w:rPr>
        <w:t>mealworm</w:t>
      </w:r>
      <w:r w:rsidR="00343C6E">
        <w:rPr>
          <w:rFonts w:ascii="Times New Roman" w:hAnsi="Times New Roman" w:cs="Times New Roman"/>
          <w:sz w:val="24"/>
          <w:szCs w:val="24"/>
          <w:lang w:val="en-US"/>
        </w:rPr>
        <w:t>s</w:t>
      </w:r>
      <w:r w:rsidR="00DB1992">
        <w:rPr>
          <w:rFonts w:ascii="Times New Roman" w:hAnsi="Times New Roman" w:cs="Times New Roman"/>
          <w:sz w:val="24"/>
          <w:szCs w:val="24"/>
          <w:lang w:val="en-US"/>
        </w:rPr>
        <w:t xml:space="preserve"> was labelled as “MWF”. </w:t>
      </w:r>
      <w:r w:rsidR="00383C29" w:rsidRPr="005E6CD9">
        <w:rPr>
          <w:rFonts w:ascii="Times New Roman" w:hAnsi="Times New Roman" w:cs="Times New Roman"/>
          <w:sz w:val="24"/>
          <w:szCs w:val="24"/>
        </w:rPr>
        <w:t>The same procedure was followed for the control (N</w:t>
      </w:r>
      <w:r w:rsidR="00C85173">
        <w:rPr>
          <w:rFonts w:ascii="Times New Roman" w:hAnsi="Times New Roman" w:cs="Times New Roman"/>
          <w:sz w:val="24"/>
          <w:szCs w:val="24"/>
        </w:rPr>
        <w:t>oFrass</w:t>
      </w:r>
      <w:r w:rsidR="00383C29" w:rsidRPr="005E6CD9">
        <w:rPr>
          <w:rFonts w:ascii="Times New Roman" w:hAnsi="Times New Roman" w:cs="Times New Roman"/>
          <w:sz w:val="24"/>
          <w:szCs w:val="24"/>
        </w:rPr>
        <w:t xml:space="preserve">), except that no frass was added. </w:t>
      </w:r>
      <w:r w:rsidR="00581F1C">
        <w:rPr>
          <w:rFonts w:ascii="Times New Roman" w:hAnsi="Times New Roman" w:cs="Times New Roman"/>
          <w:sz w:val="24"/>
          <w:szCs w:val="24"/>
        </w:rPr>
        <w:t>In two trials (</w:t>
      </w:r>
      <w:r w:rsidR="00343C6E">
        <w:rPr>
          <w:rFonts w:ascii="Times New Roman" w:hAnsi="Times New Roman" w:cs="Times New Roman"/>
          <w:sz w:val="24"/>
          <w:szCs w:val="24"/>
        </w:rPr>
        <w:t>T</w:t>
      </w:r>
      <w:r w:rsidR="00581F1C">
        <w:rPr>
          <w:rFonts w:ascii="Times New Roman" w:hAnsi="Times New Roman" w:cs="Times New Roman"/>
          <w:sz w:val="24"/>
          <w:szCs w:val="24"/>
        </w:rPr>
        <w:t xml:space="preserve">rial 1 and </w:t>
      </w:r>
      <w:r w:rsidR="00343C6E">
        <w:rPr>
          <w:rFonts w:ascii="Times New Roman" w:hAnsi="Times New Roman" w:cs="Times New Roman"/>
          <w:sz w:val="24"/>
          <w:szCs w:val="24"/>
        </w:rPr>
        <w:t>T</w:t>
      </w:r>
      <w:r w:rsidR="00581F1C">
        <w:rPr>
          <w:rFonts w:ascii="Times New Roman" w:hAnsi="Times New Roman" w:cs="Times New Roman"/>
          <w:sz w:val="24"/>
          <w:szCs w:val="24"/>
        </w:rPr>
        <w:t>rial 2), raw frass was added to the soil. Subsequently, samples of the raw frass were either incubated in the soil (</w:t>
      </w:r>
      <w:r w:rsidR="001526A7">
        <w:rPr>
          <w:rFonts w:ascii="Times New Roman" w:hAnsi="Times New Roman" w:cs="Times New Roman"/>
          <w:sz w:val="24"/>
          <w:szCs w:val="24"/>
        </w:rPr>
        <w:t>T</w:t>
      </w:r>
      <w:r w:rsidR="00581F1C">
        <w:rPr>
          <w:rFonts w:ascii="Times New Roman" w:hAnsi="Times New Roman" w:cs="Times New Roman"/>
          <w:sz w:val="24"/>
          <w:szCs w:val="24"/>
        </w:rPr>
        <w:t xml:space="preserve">rial 3) or </w:t>
      </w:r>
      <w:r w:rsidR="00EB1690">
        <w:rPr>
          <w:rFonts w:ascii="Times New Roman" w:hAnsi="Times New Roman" w:cs="Times New Roman"/>
          <w:sz w:val="24"/>
          <w:szCs w:val="24"/>
        </w:rPr>
        <w:t>composted (</w:t>
      </w:r>
      <w:r w:rsidR="001526A7">
        <w:rPr>
          <w:rFonts w:ascii="Times New Roman" w:hAnsi="Times New Roman" w:cs="Times New Roman"/>
          <w:sz w:val="24"/>
          <w:szCs w:val="24"/>
        </w:rPr>
        <w:t>T</w:t>
      </w:r>
      <w:r w:rsidR="00581F1C">
        <w:rPr>
          <w:rFonts w:ascii="Times New Roman" w:hAnsi="Times New Roman" w:cs="Times New Roman"/>
          <w:sz w:val="24"/>
          <w:szCs w:val="24"/>
        </w:rPr>
        <w:t xml:space="preserve">rial 4) </w:t>
      </w:r>
      <w:r w:rsidR="008C59AD">
        <w:rPr>
          <w:rFonts w:ascii="Times New Roman" w:hAnsi="Times New Roman" w:cs="Times New Roman"/>
          <w:sz w:val="24"/>
          <w:szCs w:val="24"/>
        </w:rPr>
        <w:t xml:space="preserve">before </w:t>
      </w:r>
      <w:r w:rsidR="00343C6E">
        <w:rPr>
          <w:rFonts w:ascii="Times New Roman" w:hAnsi="Times New Roman" w:cs="Times New Roman"/>
          <w:sz w:val="24"/>
          <w:szCs w:val="24"/>
        </w:rPr>
        <w:t xml:space="preserve">being added to the soil for </w:t>
      </w:r>
      <w:r w:rsidR="008C59AD">
        <w:rPr>
          <w:rFonts w:ascii="Times New Roman" w:hAnsi="Times New Roman" w:cs="Times New Roman"/>
          <w:sz w:val="24"/>
          <w:szCs w:val="24"/>
        </w:rPr>
        <w:t>plant growth.</w:t>
      </w:r>
      <w:r w:rsidR="0059612A">
        <w:rPr>
          <w:rFonts w:ascii="Times New Roman" w:hAnsi="Times New Roman" w:cs="Times New Roman"/>
          <w:sz w:val="24"/>
          <w:szCs w:val="24"/>
        </w:rPr>
        <w:t xml:space="preserve"> Trial 2 is a repeat of Trial 1 under similar conditions and </w:t>
      </w:r>
      <w:ins w:id="239" w:author="Joop van Loon" w:date="2023-06-20T13:55:00Z">
        <w:r w:rsidR="00D15F2B">
          <w:rPr>
            <w:rFonts w:ascii="Times New Roman" w:hAnsi="Times New Roman" w:cs="Times New Roman"/>
            <w:sz w:val="24"/>
            <w:szCs w:val="24"/>
          </w:rPr>
          <w:t xml:space="preserve">applying similar </w:t>
        </w:r>
      </w:ins>
      <w:r w:rsidR="0059612A">
        <w:rPr>
          <w:rFonts w:ascii="Times New Roman" w:hAnsi="Times New Roman" w:cs="Times New Roman"/>
          <w:sz w:val="24"/>
          <w:szCs w:val="24"/>
        </w:rPr>
        <w:t>procedures.</w:t>
      </w:r>
      <w:r w:rsidR="00C85173">
        <w:rPr>
          <w:rFonts w:ascii="Times New Roman" w:hAnsi="Times New Roman" w:cs="Times New Roman"/>
          <w:sz w:val="24"/>
          <w:szCs w:val="24"/>
        </w:rPr>
        <w:t xml:space="preserve"> Trial 1 started (</w:t>
      </w:r>
      <w:r w:rsidR="00762288">
        <w:rPr>
          <w:rFonts w:ascii="Times New Roman" w:hAnsi="Times New Roman" w:cs="Times New Roman"/>
          <w:sz w:val="24"/>
          <w:szCs w:val="24"/>
        </w:rPr>
        <w:t xml:space="preserve">i.e., </w:t>
      </w:r>
      <w:r w:rsidR="00C85173">
        <w:rPr>
          <w:rFonts w:ascii="Times New Roman" w:hAnsi="Times New Roman" w:cs="Times New Roman"/>
          <w:sz w:val="24"/>
          <w:szCs w:val="24"/>
        </w:rPr>
        <w:t xml:space="preserve">seed germination) on January 30, 2021; </w:t>
      </w:r>
      <w:r w:rsidR="00343C6E">
        <w:rPr>
          <w:rFonts w:ascii="Times New Roman" w:hAnsi="Times New Roman" w:cs="Times New Roman"/>
          <w:sz w:val="24"/>
          <w:szCs w:val="24"/>
        </w:rPr>
        <w:t>T</w:t>
      </w:r>
      <w:r w:rsidR="00C85173">
        <w:rPr>
          <w:rFonts w:ascii="Times New Roman" w:hAnsi="Times New Roman" w:cs="Times New Roman"/>
          <w:sz w:val="24"/>
          <w:szCs w:val="24"/>
        </w:rPr>
        <w:t xml:space="preserve">rial 2 </w:t>
      </w:r>
      <w:r w:rsidR="00023D24">
        <w:rPr>
          <w:rFonts w:ascii="Times New Roman" w:hAnsi="Times New Roman" w:cs="Times New Roman"/>
          <w:sz w:val="24"/>
          <w:szCs w:val="24"/>
        </w:rPr>
        <w:t xml:space="preserve">started </w:t>
      </w:r>
      <w:r w:rsidR="00C85173">
        <w:rPr>
          <w:rFonts w:ascii="Times New Roman" w:hAnsi="Times New Roman" w:cs="Times New Roman"/>
          <w:sz w:val="24"/>
          <w:szCs w:val="24"/>
        </w:rPr>
        <w:t>on March 1, 2021</w:t>
      </w:r>
      <w:r w:rsidR="0026398D">
        <w:rPr>
          <w:rFonts w:ascii="Times New Roman" w:hAnsi="Times New Roman" w:cs="Times New Roman"/>
          <w:sz w:val="24"/>
          <w:szCs w:val="24"/>
        </w:rPr>
        <w:t>;</w:t>
      </w:r>
      <w:r w:rsidR="00343C6E">
        <w:rPr>
          <w:rFonts w:ascii="Times New Roman" w:hAnsi="Times New Roman" w:cs="Times New Roman"/>
          <w:sz w:val="24"/>
          <w:szCs w:val="24"/>
        </w:rPr>
        <w:t xml:space="preserve"> T</w:t>
      </w:r>
      <w:r w:rsidR="00C85173">
        <w:rPr>
          <w:rFonts w:ascii="Times New Roman" w:hAnsi="Times New Roman" w:cs="Times New Roman"/>
          <w:sz w:val="24"/>
          <w:szCs w:val="24"/>
        </w:rPr>
        <w:t xml:space="preserve">rials 3 and 4 </w:t>
      </w:r>
      <w:r w:rsidR="00023D24">
        <w:rPr>
          <w:rFonts w:ascii="Times New Roman" w:hAnsi="Times New Roman" w:cs="Times New Roman"/>
          <w:sz w:val="24"/>
          <w:szCs w:val="24"/>
        </w:rPr>
        <w:t xml:space="preserve">started </w:t>
      </w:r>
      <w:r w:rsidR="00C85173">
        <w:rPr>
          <w:rFonts w:ascii="Times New Roman" w:hAnsi="Times New Roman" w:cs="Times New Roman"/>
          <w:sz w:val="24"/>
          <w:szCs w:val="24"/>
        </w:rPr>
        <w:t>on March 26, 2021.</w:t>
      </w:r>
    </w:p>
    <w:p w14:paraId="59E25E5C" w14:textId="77777777" w:rsidR="00C02DA0" w:rsidRDefault="00C02DA0" w:rsidP="00920599">
      <w:pPr>
        <w:jc w:val="both"/>
        <w:rPr>
          <w:rFonts w:ascii="Times New Roman" w:hAnsi="Times New Roman" w:cs="Times New Roman"/>
          <w:sz w:val="24"/>
          <w:szCs w:val="24"/>
        </w:rPr>
      </w:pPr>
    </w:p>
    <w:p w14:paraId="7A91033E" w14:textId="0479F6B4" w:rsidR="00500D19" w:rsidRPr="00FE62D9" w:rsidRDefault="00BF309A" w:rsidP="00920599">
      <w:pPr>
        <w:jc w:val="both"/>
        <w:rPr>
          <w:rFonts w:ascii="Times New Roman" w:hAnsi="Times New Roman" w:cs="Times New Roman"/>
          <w:b/>
          <w:bCs/>
          <w:sz w:val="24"/>
          <w:szCs w:val="24"/>
        </w:rPr>
      </w:pPr>
      <w:r w:rsidRPr="00FE62D9">
        <w:rPr>
          <w:rFonts w:ascii="Times New Roman" w:hAnsi="Times New Roman" w:cs="Times New Roman"/>
          <w:b/>
          <w:bCs/>
          <w:sz w:val="24"/>
          <w:szCs w:val="24"/>
        </w:rPr>
        <w:t xml:space="preserve">Insect </w:t>
      </w:r>
      <w:r w:rsidR="00500D19" w:rsidRPr="00FE62D9">
        <w:rPr>
          <w:rFonts w:ascii="Times New Roman" w:hAnsi="Times New Roman" w:cs="Times New Roman"/>
          <w:b/>
          <w:bCs/>
          <w:sz w:val="24"/>
          <w:szCs w:val="24"/>
        </w:rPr>
        <w:t>rearing</w:t>
      </w:r>
    </w:p>
    <w:p w14:paraId="666B1F2E" w14:textId="6E59493D" w:rsidR="00500D19" w:rsidRPr="005E6CD9" w:rsidRDefault="00500D19" w:rsidP="00920599">
      <w:pPr>
        <w:jc w:val="both"/>
        <w:rPr>
          <w:rFonts w:ascii="Times New Roman" w:hAnsi="Times New Roman" w:cs="Times New Roman"/>
          <w:sz w:val="24"/>
          <w:szCs w:val="24"/>
        </w:rPr>
      </w:pPr>
      <w:r w:rsidRPr="005E6CD9">
        <w:rPr>
          <w:rFonts w:ascii="Times New Roman" w:hAnsi="Times New Roman" w:cs="Times New Roman"/>
          <w:i/>
          <w:iCs/>
          <w:sz w:val="24"/>
          <w:szCs w:val="24"/>
        </w:rPr>
        <w:t>Delia radicum</w:t>
      </w:r>
    </w:p>
    <w:p w14:paraId="7055942D" w14:textId="3C7D0B06" w:rsidR="00500D19" w:rsidRPr="005E6CD9" w:rsidRDefault="00500D19"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rPr>
        <w:lastRenderedPageBreak/>
        <w:t>The cabbage root fly</w:t>
      </w:r>
      <w:r w:rsidR="00383C29" w:rsidRPr="005E6CD9">
        <w:rPr>
          <w:rFonts w:ascii="Times New Roman" w:hAnsi="Times New Roman" w:cs="Times New Roman"/>
          <w:sz w:val="24"/>
          <w:szCs w:val="24"/>
        </w:rPr>
        <w:t>,</w:t>
      </w:r>
      <w:r w:rsidRPr="005E6CD9">
        <w:rPr>
          <w:rFonts w:ascii="Times New Roman" w:hAnsi="Times New Roman" w:cs="Times New Roman"/>
          <w:sz w:val="24"/>
          <w:szCs w:val="24"/>
        </w:rPr>
        <w:t xml:space="preserve"> </w:t>
      </w:r>
      <w:r w:rsidRPr="005E6CD9">
        <w:rPr>
          <w:rFonts w:ascii="Times New Roman" w:hAnsi="Times New Roman" w:cs="Times New Roman"/>
          <w:i/>
          <w:iCs/>
          <w:sz w:val="24"/>
          <w:szCs w:val="24"/>
        </w:rPr>
        <w:t>Delia radicum</w:t>
      </w:r>
      <w:r w:rsidRPr="005E6CD9">
        <w:rPr>
          <w:rFonts w:ascii="Times New Roman" w:hAnsi="Times New Roman" w:cs="Times New Roman"/>
          <w:sz w:val="24"/>
          <w:szCs w:val="24"/>
        </w:rPr>
        <w:t xml:space="preserve"> L. (Diptera: Anthomyiidae) is an important pest of brassicaceous vegetables. </w:t>
      </w:r>
      <w:del w:id="240" w:author="Dicke, Marcel" w:date="2023-06-07T20:32:00Z">
        <w:r w:rsidR="007C46E8" w:rsidDel="0051301D">
          <w:rPr>
            <w:rFonts w:ascii="Times New Roman" w:hAnsi="Times New Roman" w:cs="Times New Roman"/>
            <w:sz w:val="24"/>
            <w:szCs w:val="24"/>
          </w:rPr>
          <w:delText>L</w:delText>
        </w:r>
        <w:r w:rsidRPr="005E6CD9" w:rsidDel="0051301D">
          <w:rPr>
            <w:rFonts w:ascii="Times New Roman" w:hAnsi="Times New Roman" w:cs="Times New Roman"/>
            <w:sz w:val="24"/>
            <w:szCs w:val="24"/>
          </w:rPr>
          <w:delText>arvae (&lt;</w:delText>
        </w:r>
        <w:r w:rsidR="00DC0C5D" w:rsidDel="0051301D">
          <w:rPr>
            <w:rFonts w:ascii="Times New Roman" w:hAnsi="Times New Roman" w:cs="Times New Roman"/>
            <w:sz w:val="24"/>
            <w:szCs w:val="24"/>
          </w:rPr>
          <w:delText xml:space="preserve"> </w:delText>
        </w:r>
        <w:r w:rsidRPr="005E6CD9" w:rsidDel="0051301D">
          <w:rPr>
            <w:rFonts w:ascii="Times New Roman" w:hAnsi="Times New Roman" w:cs="Times New Roman"/>
            <w:sz w:val="24"/>
            <w:szCs w:val="24"/>
          </w:rPr>
          <w:delText>24 h</w:delText>
        </w:r>
        <w:r w:rsidR="004166EF" w:rsidDel="0051301D">
          <w:rPr>
            <w:rFonts w:ascii="Times New Roman" w:hAnsi="Times New Roman" w:cs="Times New Roman"/>
            <w:sz w:val="24"/>
            <w:szCs w:val="24"/>
          </w:rPr>
          <w:delText xml:space="preserve"> since hatching</w:delText>
        </w:r>
        <w:r w:rsidRPr="005E6CD9" w:rsidDel="0051301D">
          <w:rPr>
            <w:rFonts w:ascii="Times New Roman" w:hAnsi="Times New Roman" w:cs="Times New Roman"/>
            <w:sz w:val="24"/>
            <w:szCs w:val="24"/>
          </w:rPr>
          <w:delText xml:space="preserve">) </w:delText>
        </w:r>
      </w:del>
      <w:del w:id="241" w:author="Dicke, Marcel" w:date="2023-06-07T20:29:00Z">
        <w:r w:rsidRPr="005E6CD9" w:rsidDel="00B1451B">
          <w:rPr>
            <w:rFonts w:ascii="Times New Roman" w:hAnsi="Times New Roman" w:cs="Times New Roman"/>
            <w:sz w:val="24"/>
            <w:szCs w:val="24"/>
          </w:rPr>
          <w:delText xml:space="preserve">of </w:delText>
        </w:r>
        <w:r w:rsidRPr="005E6CD9" w:rsidDel="00B1451B">
          <w:rPr>
            <w:rFonts w:ascii="Times New Roman" w:hAnsi="Times New Roman" w:cs="Times New Roman"/>
            <w:i/>
            <w:iCs/>
            <w:sz w:val="24"/>
            <w:szCs w:val="24"/>
          </w:rPr>
          <w:delText>D. radicum</w:delText>
        </w:r>
        <w:r w:rsidRPr="005E6CD9" w:rsidDel="00B1451B">
          <w:rPr>
            <w:rFonts w:ascii="Times New Roman" w:hAnsi="Times New Roman" w:cs="Times New Roman"/>
            <w:sz w:val="24"/>
            <w:szCs w:val="24"/>
          </w:rPr>
          <w:delText xml:space="preserve"> </w:delText>
        </w:r>
      </w:del>
      <w:del w:id="242" w:author="Dicke, Marcel" w:date="2023-06-07T20:32:00Z">
        <w:r w:rsidRPr="005E6CD9" w:rsidDel="0051301D">
          <w:rPr>
            <w:rFonts w:ascii="Times New Roman" w:hAnsi="Times New Roman" w:cs="Times New Roman"/>
            <w:sz w:val="24"/>
            <w:szCs w:val="24"/>
          </w:rPr>
          <w:delText>were obtained from the</w:delText>
        </w:r>
      </w:del>
      <w:ins w:id="243" w:author="Dicke, Marcel" w:date="2023-06-07T20:32:00Z">
        <w:r w:rsidR="0051301D">
          <w:rPr>
            <w:rFonts w:ascii="Times New Roman" w:hAnsi="Times New Roman" w:cs="Times New Roman"/>
            <w:sz w:val="24"/>
            <w:szCs w:val="24"/>
          </w:rPr>
          <w:t>T</w:t>
        </w:r>
        <w:r w:rsidR="00C94FB7">
          <w:rPr>
            <w:rFonts w:ascii="Times New Roman" w:hAnsi="Times New Roman" w:cs="Times New Roman"/>
            <w:sz w:val="24"/>
            <w:szCs w:val="24"/>
          </w:rPr>
          <w:t xml:space="preserve">his insect species was reared </w:t>
        </w:r>
      </w:ins>
      <w:ins w:id="244" w:author="Joop van Loon" w:date="2023-06-20T13:33:00Z">
        <w:r w:rsidR="00A4329C">
          <w:rPr>
            <w:rFonts w:ascii="Times New Roman" w:hAnsi="Times New Roman" w:cs="Times New Roman"/>
            <w:sz w:val="24"/>
            <w:szCs w:val="24"/>
          </w:rPr>
          <w:t xml:space="preserve"> </w:t>
        </w:r>
      </w:ins>
      <w:ins w:id="245" w:author="Dicke, Marcel" w:date="2023-06-07T20:32:00Z">
        <w:r w:rsidR="00C94FB7">
          <w:rPr>
            <w:rFonts w:ascii="Times New Roman" w:hAnsi="Times New Roman" w:cs="Times New Roman"/>
            <w:sz w:val="24"/>
            <w:szCs w:val="24"/>
          </w:rPr>
          <w:t xml:space="preserve">by </w:t>
        </w:r>
      </w:ins>
      <w:ins w:id="246" w:author="Joop van Loon" w:date="2023-06-20T13:56:00Z">
        <w:r w:rsidR="00D15F2B">
          <w:rPr>
            <w:rFonts w:ascii="Times New Roman" w:hAnsi="Times New Roman" w:cs="Times New Roman"/>
            <w:sz w:val="24"/>
            <w:szCs w:val="24"/>
          </w:rPr>
          <w:t xml:space="preserve">the </w:t>
        </w:r>
      </w:ins>
      <w:del w:id="247" w:author="Dicke, Marcel" w:date="2023-06-07T20:32:00Z">
        <w:r w:rsidRPr="005E6CD9" w:rsidDel="00C94FB7">
          <w:rPr>
            <w:rFonts w:ascii="Times New Roman" w:hAnsi="Times New Roman" w:cs="Times New Roman"/>
            <w:sz w:val="24"/>
            <w:szCs w:val="24"/>
          </w:rPr>
          <w:delText xml:space="preserve"> </w:delText>
        </w:r>
      </w:del>
      <w:r w:rsidRPr="005E6CD9">
        <w:rPr>
          <w:rFonts w:ascii="Times New Roman" w:hAnsi="Times New Roman" w:cs="Times New Roman"/>
          <w:sz w:val="24"/>
          <w:szCs w:val="24"/>
        </w:rPr>
        <w:t>insect</w:t>
      </w:r>
      <w:ins w:id="248" w:author="Dicke, Marcel" w:date="2023-06-07T20:31:00Z">
        <w:r w:rsidR="00883D1F">
          <w:rPr>
            <w:rFonts w:ascii="Times New Roman" w:hAnsi="Times New Roman" w:cs="Times New Roman"/>
            <w:sz w:val="24"/>
            <w:szCs w:val="24"/>
          </w:rPr>
          <w:t xml:space="preserve"> </w:t>
        </w:r>
      </w:ins>
      <w:del w:id="249" w:author="Dicke, Marcel" w:date="2023-06-07T20:31:00Z">
        <w:r w:rsidRPr="005E6CD9" w:rsidDel="00883D1F">
          <w:rPr>
            <w:rFonts w:ascii="Times New Roman" w:hAnsi="Times New Roman" w:cs="Times New Roman"/>
            <w:sz w:val="24"/>
            <w:szCs w:val="24"/>
          </w:rPr>
          <w:delText>-</w:delText>
        </w:r>
      </w:del>
      <w:r w:rsidRPr="005E6CD9">
        <w:rPr>
          <w:rFonts w:ascii="Times New Roman" w:hAnsi="Times New Roman" w:cs="Times New Roman"/>
          <w:sz w:val="24"/>
          <w:szCs w:val="24"/>
        </w:rPr>
        <w:t xml:space="preserve">rearing </w:t>
      </w:r>
      <w:del w:id="250" w:author="Dicke, Marcel" w:date="2023-06-07T20:32:00Z">
        <w:r w:rsidRPr="005E6CD9" w:rsidDel="00C94FB7">
          <w:rPr>
            <w:rFonts w:ascii="Times New Roman" w:hAnsi="Times New Roman" w:cs="Times New Roman"/>
            <w:sz w:val="24"/>
            <w:szCs w:val="24"/>
          </w:rPr>
          <w:delText xml:space="preserve">unit </w:delText>
        </w:r>
      </w:del>
      <w:ins w:id="251" w:author="Dicke, Marcel" w:date="2023-06-07T20:32:00Z">
        <w:r w:rsidR="00C94FB7">
          <w:rPr>
            <w:rFonts w:ascii="Times New Roman" w:hAnsi="Times New Roman" w:cs="Times New Roman"/>
            <w:sz w:val="24"/>
            <w:szCs w:val="24"/>
          </w:rPr>
          <w:t>team</w:t>
        </w:r>
        <w:r w:rsidR="00C94FB7" w:rsidRPr="005E6CD9">
          <w:rPr>
            <w:rFonts w:ascii="Times New Roman" w:hAnsi="Times New Roman" w:cs="Times New Roman"/>
            <w:sz w:val="24"/>
            <w:szCs w:val="24"/>
          </w:rPr>
          <w:t xml:space="preserve"> </w:t>
        </w:r>
      </w:ins>
      <w:r w:rsidRPr="005E6CD9">
        <w:rPr>
          <w:rFonts w:ascii="Times New Roman" w:hAnsi="Times New Roman" w:cs="Times New Roman"/>
          <w:sz w:val="24"/>
          <w:szCs w:val="24"/>
        </w:rPr>
        <w:t xml:space="preserve">of the Laboratory of Entomology, Wageningen University </w:t>
      </w:r>
      <w:r w:rsidR="00BA674C">
        <w:rPr>
          <w:rFonts w:ascii="Times New Roman" w:hAnsi="Times New Roman" w:cs="Times New Roman"/>
          <w:sz w:val="24"/>
          <w:szCs w:val="24"/>
        </w:rPr>
        <w:t xml:space="preserve">&amp; </w:t>
      </w:r>
      <w:r w:rsidRPr="005E6CD9">
        <w:rPr>
          <w:rFonts w:ascii="Times New Roman" w:hAnsi="Times New Roman" w:cs="Times New Roman"/>
          <w:sz w:val="24"/>
          <w:szCs w:val="24"/>
        </w:rPr>
        <w:t>Research. The</w:t>
      </w:r>
      <w:ins w:id="252" w:author="Dicke, Marcel" w:date="2023-06-07T20:30:00Z">
        <w:r w:rsidR="00994A25">
          <w:rPr>
            <w:rFonts w:ascii="Times New Roman" w:hAnsi="Times New Roman" w:cs="Times New Roman"/>
            <w:sz w:val="24"/>
            <w:szCs w:val="24"/>
          </w:rPr>
          <w:t xml:space="preserve"> </w:t>
        </w:r>
      </w:ins>
      <w:ins w:id="253" w:author="Dicke, Marcel" w:date="2023-06-07T20:31:00Z">
        <w:r w:rsidR="00601AD5">
          <w:rPr>
            <w:rFonts w:ascii="Times New Roman" w:hAnsi="Times New Roman" w:cs="Times New Roman"/>
            <w:sz w:val="24"/>
            <w:szCs w:val="24"/>
          </w:rPr>
          <w:t>larvae of th</w:t>
        </w:r>
      </w:ins>
      <w:ins w:id="254" w:author="Joop van Loon" w:date="2023-06-20T13:56:00Z">
        <w:r w:rsidR="00D15F2B">
          <w:rPr>
            <w:rFonts w:ascii="Times New Roman" w:hAnsi="Times New Roman" w:cs="Times New Roman"/>
            <w:sz w:val="24"/>
            <w:szCs w:val="24"/>
          </w:rPr>
          <w:t xml:space="preserve">is colony </w:t>
        </w:r>
      </w:ins>
      <w:ins w:id="255" w:author="Dicke, Marcel" w:date="2023-06-07T20:31:00Z">
        <w:del w:id="256" w:author="Joop van Loon" w:date="2023-06-20T13:56:00Z">
          <w:r w:rsidR="00601AD5" w:rsidDel="00D15F2B">
            <w:rPr>
              <w:rFonts w:ascii="Times New Roman" w:hAnsi="Times New Roman" w:cs="Times New Roman"/>
              <w:sz w:val="24"/>
              <w:szCs w:val="24"/>
            </w:rPr>
            <w:delText xml:space="preserve">e rearing </w:delText>
          </w:r>
        </w:del>
      </w:ins>
      <w:ins w:id="257" w:author="Dicke, Marcel" w:date="2023-06-07T20:30:00Z">
        <w:r w:rsidR="00883D1F">
          <w:rPr>
            <w:rFonts w:ascii="Times New Roman" w:hAnsi="Times New Roman" w:cs="Times New Roman"/>
            <w:sz w:val="24"/>
            <w:szCs w:val="24"/>
          </w:rPr>
          <w:t xml:space="preserve">were fed </w:t>
        </w:r>
      </w:ins>
      <w:del w:id="258" w:author="Dicke, Marcel" w:date="2023-06-07T20:30:00Z">
        <w:r w:rsidR="00FD04F3" w:rsidDel="00994A25">
          <w:rPr>
            <w:rFonts w:ascii="Times New Roman" w:hAnsi="Times New Roman" w:cs="Times New Roman"/>
            <w:sz w:val="24"/>
            <w:szCs w:val="24"/>
          </w:rPr>
          <w:delText xml:space="preserve">y had been </w:delText>
        </w:r>
        <w:r w:rsidRPr="005E6CD9" w:rsidDel="00994A25">
          <w:rPr>
            <w:rFonts w:ascii="Times New Roman" w:hAnsi="Times New Roman" w:cs="Times New Roman"/>
            <w:sz w:val="24"/>
            <w:szCs w:val="24"/>
          </w:rPr>
          <w:delText xml:space="preserve">fed </w:delText>
        </w:r>
      </w:del>
      <w:r w:rsidRPr="005E6CD9">
        <w:rPr>
          <w:rFonts w:ascii="Times New Roman" w:hAnsi="Times New Roman" w:cs="Times New Roman"/>
          <w:sz w:val="24"/>
          <w:szCs w:val="24"/>
        </w:rPr>
        <w:t>on rutabaga (</w:t>
      </w:r>
      <w:r w:rsidRPr="005E6CD9">
        <w:rPr>
          <w:rFonts w:ascii="Times New Roman" w:hAnsi="Times New Roman" w:cs="Times New Roman"/>
          <w:i/>
          <w:iCs/>
          <w:sz w:val="24"/>
          <w:szCs w:val="24"/>
        </w:rPr>
        <w:t>Brassica napus</w:t>
      </w:r>
      <w:r w:rsidRPr="005E6CD9">
        <w:rPr>
          <w:rFonts w:ascii="Times New Roman" w:hAnsi="Times New Roman" w:cs="Times New Roman"/>
          <w:sz w:val="24"/>
          <w:szCs w:val="24"/>
        </w:rPr>
        <w:t xml:space="preserve">) until pupation. Adults </w:t>
      </w:r>
      <w:r w:rsidR="00DC0C5D">
        <w:rPr>
          <w:rFonts w:ascii="Times New Roman" w:hAnsi="Times New Roman" w:cs="Times New Roman"/>
          <w:sz w:val="24"/>
          <w:szCs w:val="24"/>
        </w:rPr>
        <w:t>we</w:t>
      </w:r>
      <w:r w:rsidRPr="005E6CD9">
        <w:rPr>
          <w:rFonts w:ascii="Times New Roman" w:hAnsi="Times New Roman" w:cs="Times New Roman"/>
          <w:sz w:val="24"/>
          <w:szCs w:val="24"/>
        </w:rPr>
        <w:t xml:space="preserve">re kept in gauze cages and fed on a mixture of sugar, milk powder, yeast and honey. </w:t>
      </w:r>
      <w:r w:rsidR="00383C29" w:rsidRPr="005E6CD9">
        <w:rPr>
          <w:rFonts w:ascii="Times New Roman" w:hAnsi="Times New Roman" w:cs="Times New Roman"/>
          <w:sz w:val="24"/>
          <w:szCs w:val="24"/>
        </w:rPr>
        <w:t>W</w:t>
      </w:r>
      <w:r w:rsidRPr="005E6CD9">
        <w:rPr>
          <w:rFonts w:ascii="Times New Roman" w:hAnsi="Times New Roman" w:cs="Times New Roman"/>
          <w:sz w:val="24"/>
          <w:szCs w:val="24"/>
        </w:rPr>
        <w:t xml:space="preserve">ater </w:t>
      </w:r>
      <w:r w:rsidR="00DC0C5D">
        <w:rPr>
          <w:rFonts w:ascii="Times New Roman" w:hAnsi="Times New Roman" w:cs="Times New Roman"/>
          <w:sz w:val="24"/>
          <w:szCs w:val="24"/>
        </w:rPr>
        <w:t>wa</w:t>
      </w:r>
      <w:r w:rsidRPr="005E6CD9">
        <w:rPr>
          <w:rFonts w:ascii="Times New Roman" w:hAnsi="Times New Roman" w:cs="Times New Roman"/>
          <w:sz w:val="24"/>
          <w:szCs w:val="24"/>
        </w:rPr>
        <w:t xml:space="preserve">s provided in cotton wool. The insect colony </w:t>
      </w:r>
      <w:r w:rsidR="00DC0C5D">
        <w:rPr>
          <w:rFonts w:ascii="Times New Roman" w:hAnsi="Times New Roman" w:cs="Times New Roman"/>
          <w:sz w:val="24"/>
          <w:szCs w:val="24"/>
        </w:rPr>
        <w:t>wa</w:t>
      </w:r>
      <w:r w:rsidRPr="005E6CD9">
        <w:rPr>
          <w:rFonts w:ascii="Times New Roman" w:hAnsi="Times New Roman" w:cs="Times New Roman"/>
          <w:sz w:val="24"/>
          <w:szCs w:val="24"/>
        </w:rPr>
        <w:t xml:space="preserve">s maintained in </w:t>
      </w:r>
      <w:bookmarkStart w:id="259" w:name="_Hlk118811876"/>
      <w:r w:rsidRPr="005E6CD9">
        <w:rPr>
          <w:rFonts w:ascii="Times New Roman" w:hAnsi="Times New Roman" w:cs="Times New Roman"/>
          <w:sz w:val="24"/>
          <w:szCs w:val="24"/>
        </w:rPr>
        <w:t>a climate cabinet (22 ± 1 °C, 50-70 % RH)</w:t>
      </w:r>
      <w:bookmarkEnd w:id="259"/>
      <w:r w:rsidRPr="005E6CD9">
        <w:rPr>
          <w:rFonts w:ascii="Times New Roman" w:hAnsi="Times New Roman" w:cs="Times New Roman"/>
          <w:sz w:val="24"/>
          <w:szCs w:val="24"/>
        </w:rPr>
        <w:t xml:space="preserve">. </w:t>
      </w:r>
      <w:ins w:id="260" w:author="Dicke, Marcel" w:date="2023-06-07T20:32:00Z">
        <w:r w:rsidR="00C94FB7">
          <w:rPr>
            <w:rFonts w:ascii="Times New Roman" w:hAnsi="Times New Roman" w:cs="Times New Roman"/>
            <w:sz w:val="24"/>
            <w:szCs w:val="24"/>
          </w:rPr>
          <w:t xml:space="preserve">For experiments, we obtained </w:t>
        </w:r>
      </w:ins>
      <w:ins w:id="261" w:author="Dicke, Marcel" w:date="2023-06-07T20:33:00Z">
        <w:r w:rsidR="00F728E0">
          <w:rPr>
            <w:rFonts w:ascii="Times New Roman" w:hAnsi="Times New Roman" w:cs="Times New Roman"/>
            <w:sz w:val="24"/>
            <w:szCs w:val="24"/>
          </w:rPr>
          <w:t>young larvae (&lt; 24</w:t>
        </w:r>
      </w:ins>
      <w:ins w:id="262" w:author="Joop van Loon" w:date="2023-06-20T13:56:00Z">
        <w:r w:rsidR="00D15F2B">
          <w:rPr>
            <w:rFonts w:ascii="Times New Roman" w:hAnsi="Times New Roman" w:cs="Times New Roman"/>
            <w:sz w:val="24"/>
            <w:szCs w:val="24"/>
          </w:rPr>
          <w:t xml:space="preserve"> </w:t>
        </w:r>
      </w:ins>
      <w:ins w:id="263" w:author="Dicke, Marcel" w:date="2023-06-07T20:33:00Z">
        <w:r w:rsidR="00F728E0">
          <w:rPr>
            <w:rFonts w:ascii="Times New Roman" w:hAnsi="Times New Roman" w:cs="Times New Roman"/>
            <w:sz w:val="24"/>
            <w:szCs w:val="24"/>
          </w:rPr>
          <w:t>h since hatching).</w:t>
        </w:r>
      </w:ins>
    </w:p>
    <w:p w14:paraId="38E405B2" w14:textId="77777777" w:rsidR="00911CC4" w:rsidRDefault="00911CC4" w:rsidP="00920599">
      <w:pPr>
        <w:jc w:val="both"/>
        <w:rPr>
          <w:rFonts w:ascii="Times New Roman" w:hAnsi="Times New Roman" w:cs="Times New Roman"/>
          <w:i/>
          <w:iCs/>
          <w:sz w:val="24"/>
          <w:szCs w:val="24"/>
        </w:rPr>
      </w:pPr>
    </w:p>
    <w:p w14:paraId="4141B6AB" w14:textId="2E1363AF" w:rsidR="00500D19" w:rsidRPr="005E6CD9" w:rsidRDefault="00500D19" w:rsidP="00920599">
      <w:pPr>
        <w:jc w:val="both"/>
        <w:rPr>
          <w:rFonts w:ascii="Times New Roman" w:hAnsi="Times New Roman" w:cs="Times New Roman"/>
          <w:sz w:val="24"/>
          <w:szCs w:val="24"/>
        </w:rPr>
      </w:pPr>
      <w:r w:rsidRPr="005E6CD9">
        <w:rPr>
          <w:rFonts w:ascii="Times New Roman" w:hAnsi="Times New Roman" w:cs="Times New Roman"/>
          <w:i/>
          <w:iCs/>
          <w:sz w:val="24"/>
          <w:szCs w:val="24"/>
        </w:rPr>
        <w:t>Plutella xylostella</w:t>
      </w:r>
    </w:p>
    <w:p w14:paraId="580266C4" w14:textId="22B09466" w:rsidR="00383C29" w:rsidRPr="005E6CD9" w:rsidRDefault="00383C29"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rPr>
        <w:t xml:space="preserve">The diamondback moth (DBM), </w:t>
      </w:r>
      <w:r w:rsidRPr="005E6CD9">
        <w:rPr>
          <w:rFonts w:ascii="Times New Roman" w:hAnsi="Times New Roman" w:cs="Times New Roman"/>
          <w:i/>
          <w:iCs/>
          <w:sz w:val="24"/>
          <w:szCs w:val="24"/>
        </w:rPr>
        <w:t>Plutella xylostella</w:t>
      </w:r>
      <w:r w:rsidRPr="005E6CD9">
        <w:rPr>
          <w:rFonts w:ascii="Times New Roman" w:hAnsi="Times New Roman" w:cs="Times New Roman"/>
          <w:sz w:val="24"/>
          <w:szCs w:val="24"/>
        </w:rPr>
        <w:t xml:space="preserve"> L. (Lepidoptera: Plutellidae)</w:t>
      </w:r>
      <w:ins w:id="264" w:author="Dicke, Marcel" w:date="2023-06-07T20:33:00Z">
        <w:r w:rsidR="00F728E0">
          <w:rPr>
            <w:rFonts w:ascii="Times New Roman" w:hAnsi="Times New Roman" w:cs="Times New Roman"/>
            <w:sz w:val="24"/>
            <w:szCs w:val="24"/>
          </w:rPr>
          <w:t>,</w:t>
        </w:r>
      </w:ins>
      <w:r w:rsidRPr="005E6CD9">
        <w:rPr>
          <w:rFonts w:ascii="Times New Roman" w:hAnsi="Times New Roman" w:cs="Times New Roman"/>
          <w:sz w:val="24"/>
          <w:szCs w:val="24"/>
        </w:rPr>
        <w:t xml:space="preserve"> is one of the most destructive insect herbivores of cruciferous plants worldwide </w:t>
      </w:r>
      <w:r w:rsidRPr="005E6CD9">
        <w:rPr>
          <w:rFonts w:ascii="Times New Roman" w:hAnsi="Times New Roman" w:cs="Times New Roman"/>
          <w:sz w:val="24"/>
          <w:szCs w:val="24"/>
        </w:rPr>
        <w:fldChar w:fldCharType="begin"/>
      </w:r>
      <w:r w:rsidR="00F26057">
        <w:rPr>
          <w:rFonts w:ascii="Times New Roman" w:hAnsi="Times New Roman" w:cs="Times New Roman"/>
          <w:sz w:val="24"/>
          <w:szCs w:val="24"/>
        </w:rPr>
        <w:instrText xml:space="preserve"> ADDIN EN.CITE &lt;EndNote&gt;&lt;Cite&gt;&lt;Author&gt;Wei&lt;/Author&gt;&lt;Year&gt;2013&lt;/Year&gt;&lt;RecNum&gt;13&lt;/RecNum&gt;&lt;DisplayText&gt;(Wei et al., 2013)&lt;/DisplayText&gt;&lt;record&gt;&lt;rec-number&gt;13&lt;/rec-number&gt;&lt;foreign-keys&gt;&lt;key app="EN" db-id="0wtrz5reafv20zepz5gxztdga5x9tzz2z22z" timestamp="1667829718" guid="37ce59db-1d32-4982-adf4-f105b59b04c6"&gt;13&lt;/key&gt;&lt;/foreign-keys&gt;&lt;ref-type name="Journal Article"&gt;17&lt;/ref-type&gt;&lt;contributors&gt;&lt;authors&gt;&lt;author&gt;Wei, Shu-Jun&lt;/author&gt;&lt;author&gt;Shi, Bao-Cai&lt;/author&gt;&lt;author&gt;Gong, Ya-Jun&lt;/author&gt;&lt;author&gt;Jin, Gui-Hua&lt;/author&gt;&lt;author&gt;Chen, Xue-Xin&lt;/author&gt;&lt;author&gt;Meng, Xiang-Feng&lt;/author&gt;&lt;/authors&gt;&lt;/contributors&gt;&lt;titles&gt;&lt;title&gt;Genetic Structure and Demographic History Reveal Migration of the Diamondback Moth Plutella xylostella (Lepidoptera: Plutellidae) from the Southern to Northern Regions of China&lt;/title&gt;&lt;secondary-title&gt;PLOS ONE&lt;/secondary-title&gt;&lt;/titles&gt;&lt;periodical&gt;&lt;full-title&gt;PLOS ONE&lt;/full-title&gt;&lt;/periodical&gt;&lt;pages&gt;e59654&lt;/pages&gt;&lt;volume&gt;8&lt;/volume&gt;&lt;number&gt;4&lt;/number&gt;&lt;dates&gt;&lt;year&gt;2013&lt;/year&gt;&lt;/dates&gt;&lt;publisher&gt;Public Library of Science&lt;/publisher&gt;&lt;urls&gt;&lt;related-urls&gt;&lt;url&gt;https://doi.org/10.1371/journal.pone.0059654&lt;/url&gt;&lt;/related-urls&gt;&lt;/urls&gt;&lt;electronic-resource-num&gt;10.1371/journal.pone.0059654&lt;/electronic-resource-num&gt;&lt;/record&gt;&lt;/Cite&gt;&lt;/EndNote&gt;</w:instrText>
      </w:r>
      <w:r w:rsidRPr="005E6CD9">
        <w:rPr>
          <w:rFonts w:ascii="Times New Roman" w:hAnsi="Times New Roman" w:cs="Times New Roman"/>
          <w:sz w:val="24"/>
          <w:szCs w:val="24"/>
        </w:rPr>
        <w:fldChar w:fldCharType="separate"/>
      </w:r>
      <w:r w:rsidR="00F0038E">
        <w:rPr>
          <w:rFonts w:ascii="Times New Roman" w:hAnsi="Times New Roman" w:cs="Times New Roman"/>
          <w:noProof/>
          <w:sz w:val="24"/>
          <w:szCs w:val="24"/>
        </w:rPr>
        <w:t>(Wei et al., 2013)</w:t>
      </w:r>
      <w:r w:rsidRPr="005E6CD9">
        <w:rPr>
          <w:rFonts w:ascii="Times New Roman" w:hAnsi="Times New Roman" w:cs="Times New Roman"/>
          <w:sz w:val="24"/>
          <w:szCs w:val="24"/>
        </w:rPr>
        <w:fldChar w:fldCharType="end"/>
      </w:r>
      <w:r w:rsidRPr="005E6CD9">
        <w:rPr>
          <w:rFonts w:ascii="Times New Roman" w:hAnsi="Times New Roman" w:cs="Times New Roman"/>
          <w:sz w:val="24"/>
          <w:szCs w:val="24"/>
        </w:rPr>
        <w:t xml:space="preserve">. </w:t>
      </w:r>
      <w:r w:rsidR="00500D19" w:rsidRPr="005E6CD9">
        <w:rPr>
          <w:rFonts w:ascii="Times New Roman" w:hAnsi="Times New Roman" w:cs="Times New Roman"/>
          <w:sz w:val="24"/>
          <w:szCs w:val="24"/>
        </w:rPr>
        <w:t>N</w:t>
      </w:r>
      <w:r w:rsidR="00BF309A" w:rsidRPr="005E6CD9">
        <w:rPr>
          <w:rFonts w:ascii="Times New Roman" w:hAnsi="Times New Roman" w:cs="Times New Roman"/>
          <w:sz w:val="24"/>
          <w:szCs w:val="24"/>
        </w:rPr>
        <w:t xml:space="preserve">eonate larvae of </w:t>
      </w:r>
      <w:r w:rsidRPr="005E6CD9">
        <w:rPr>
          <w:rFonts w:ascii="Times New Roman" w:hAnsi="Times New Roman" w:cs="Times New Roman"/>
          <w:sz w:val="24"/>
          <w:szCs w:val="24"/>
        </w:rPr>
        <w:t xml:space="preserve">DBM were </w:t>
      </w:r>
      <w:ins w:id="265" w:author="Joop van Loon" w:date="2023-06-20T13:57:00Z">
        <w:r w:rsidR="00D15F2B">
          <w:rPr>
            <w:rFonts w:ascii="Times New Roman" w:hAnsi="Times New Roman" w:cs="Times New Roman"/>
            <w:sz w:val="24"/>
            <w:szCs w:val="24"/>
          </w:rPr>
          <w:t xml:space="preserve">supplied </w:t>
        </w:r>
      </w:ins>
      <w:del w:id="266" w:author="Joop van Loon" w:date="2023-06-20T13:57:00Z">
        <w:r w:rsidRPr="005E6CD9" w:rsidDel="00D15F2B">
          <w:rPr>
            <w:rFonts w:ascii="Times New Roman" w:hAnsi="Times New Roman" w:cs="Times New Roman"/>
            <w:sz w:val="24"/>
            <w:szCs w:val="24"/>
          </w:rPr>
          <w:delText xml:space="preserve">obtained from </w:delText>
        </w:r>
      </w:del>
      <w:bookmarkStart w:id="267" w:name="_Hlk118663975"/>
      <w:ins w:id="268" w:author="Joop van Loon" w:date="2023-06-20T13:57:00Z">
        <w:r w:rsidR="00D15F2B">
          <w:rPr>
            <w:rFonts w:ascii="Times New Roman" w:hAnsi="Times New Roman" w:cs="Times New Roman"/>
            <w:sz w:val="24"/>
            <w:szCs w:val="24"/>
          </w:rPr>
          <w:t xml:space="preserve">by </w:t>
        </w:r>
      </w:ins>
      <w:r w:rsidR="00BF309A" w:rsidRPr="005E6CD9">
        <w:rPr>
          <w:rFonts w:ascii="Times New Roman" w:hAnsi="Times New Roman" w:cs="Times New Roman"/>
          <w:sz w:val="24"/>
          <w:szCs w:val="24"/>
        </w:rPr>
        <w:t xml:space="preserve">the insect rearing </w:t>
      </w:r>
      <w:del w:id="269" w:author="Dicke, Marcel" w:date="2023-06-07T20:33:00Z">
        <w:r w:rsidRPr="005E6CD9" w:rsidDel="00D50DFA">
          <w:rPr>
            <w:rFonts w:ascii="Times New Roman" w:hAnsi="Times New Roman" w:cs="Times New Roman"/>
            <w:sz w:val="24"/>
            <w:szCs w:val="24"/>
          </w:rPr>
          <w:delText>unit</w:delText>
        </w:r>
        <w:r w:rsidR="00BF309A" w:rsidRPr="005E6CD9" w:rsidDel="00D50DFA">
          <w:rPr>
            <w:rFonts w:ascii="Times New Roman" w:hAnsi="Times New Roman" w:cs="Times New Roman"/>
            <w:sz w:val="24"/>
            <w:szCs w:val="24"/>
          </w:rPr>
          <w:delText xml:space="preserve"> </w:delText>
        </w:r>
      </w:del>
      <w:ins w:id="270" w:author="Dicke, Marcel" w:date="2023-06-07T20:33:00Z">
        <w:r w:rsidR="00D50DFA">
          <w:rPr>
            <w:rFonts w:ascii="Times New Roman" w:hAnsi="Times New Roman" w:cs="Times New Roman"/>
            <w:sz w:val="24"/>
            <w:szCs w:val="24"/>
          </w:rPr>
          <w:t>team</w:t>
        </w:r>
        <w:r w:rsidR="00D50DFA" w:rsidRPr="005E6CD9">
          <w:rPr>
            <w:rFonts w:ascii="Times New Roman" w:hAnsi="Times New Roman" w:cs="Times New Roman"/>
            <w:sz w:val="24"/>
            <w:szCs w:val="24"/>
          </w:rPr>
          <w:t xml:space="preserve"> </w:t>
        </w:r>
      </w:ins>
      <w:r w:rsidR="00BF309A" w:rsidRPr="005E6CD9">
        <w:rPr>
          <w:rFonts w:ascii="Times New Roman" w:hAnsi="Times New Roman" w:cs="Times New Roman"/>
          <w:sz w:val="24"/>
          <w:szCs w:val="24"/>
        </w:rPr>
        <w:t>of the Laboratory of Entomology, Wageningen University</w:t>
      </w:r>
      <w:r w:rsidRPr="005E6CD9">
        <w:rPr>
          <w:rFonts w:ascii="Times New Roman" w:hAnsi="Times New Roman" w:cs="Times New Roman"/>
          <w:sz w:val="24"/>
          <w:szCs w:val="24"/>
        </w:rPr>
        <w:t xml:space="preserve"> </w:t>
      </w:r>
      <w:r w:rsidR="0036358F">
        <w:rPr>
          <w:rFonts w:ascii="Times New Roman" w:hAnsi="Times New Roman" w:cs="Times New Roman"/>
          <w:sz w:val="24"/>
          <w:szCs w:val="24"/>
        </w:rPr>
        <w:t>&amp;</w:t>
      </w:r>
      <w:r w:rsidR="0036358F" w:rsidRPr="005E6CD9">
        <w:rPr>
          <w:rFonts w:ascii="Times New Roman" w:hAnsi="Times New Roman" w:cs="Times New Roman"/>
          <w:sz w:val="24"/>
          <w:szCs w:val="24"/>
        </w:rPr>
        <w:t xml:space="preserve"> </w:t>
      </w:r>
      <w:r w:rsidRPr="005E6CD9">
        <w:rPr>
          <w:rFonts w:ascii="Times New Roman" w:hAnsi="Times New Roman" w:cs="Times New Roman"/>
          <w:sz w:val="24"/>
          <w:szCs w:val="24"/>
        </w:rPr>
        <w:t>Research, where they</w:t>
      </w:r>
      <w:r w:rsidR="00BF309A" w:rsidRPr="005E6CD9">
        <w:rPr>
          <w:rFonts w:ascii="Times New Roman" w:hAnsi="Times New Roman" w:cs="Times New Roman"/>
          <w:sz w:val="24"/>
          <w:szCs w:val="24"/>
        </w:rPr>
        <w:t xml:space="preserve"> </w:t>
      </w:r>
      <w:r w:rsidR="00C02DA0">
        <w:rPr>
          <w:rFonts w:ascii="Times New Roman" w:hAnsi="Times New Roman" w:cs="Times New Roman"/>
          <w:sz w:val="24"/>
          <w:szCs w:val="24"/>
        </w:rPr>
        <w:t>we</w:t>
      </w:r>
      <w:r w:rsidRPr="005E6CD9">
        <w:rPr>
          <w:rFonts w:ascii="Times New Roman" w:hAnsi="Times New Roman" w:cs="Times New Roman"/>
          <w:sz w:val="24"/>
          <w:szCs w:val="24"/>
        </w:rPr>
        <w:t xml:space="preserve">re fed </w:t>
      </w:r>
      <w:r w:rsidR="00BF309A" w:rsidRPr="005E6CD9">
        <w:rPr>
          <w:rFonts w:ascii="Times New Roman" w:hAnsi="Times New Roman" w:cs="Times New Roman"/>
          <w:sz w:val="24"/>
          <w:szCs w:val="24"/>
        </w:rPr>
        <w:t>on Brussels sprouts plants (</w:t>
      </w:r>
      <w:r w:rsidR="00BF309A" w:rsidRPr="005E6CD9">
        <w:rPr>
          <w:rFonts w:ascii="Times New Roman" w:hAnsi="Times New Roman" w:cs="Times New Roman"/>
          <w:i/>
          <w:iCs/>
          <w:sz w:val="24"/>
          <w:szCs w:val="24"/>
        </w:rPr>
        <w:t>Brassica oleracea</w:t>
      </w:r>
      <w:r w:rsidR="00BF309A" w:rsidRPr="005E6CD9">
        <w:rPr>
          <w:rFonts w:ascii="Times New Roman" w:hAnsi="Times New Roman" w:cs="Times New Roman"/>
          <w:sz w:val="24"/>
          <w:szCs w:val="24"/>
        </w:rPr>
        <w:t xml:space="preserve"> variety </w:t>
      </w:r>
      <w:r w:rsidR="00BF309A" w:rsidRPr="00D664A0">
        <w:rPr>
          <w:rFonts w:ascii="Times New Roman" w:hAnsi="Times New Roman" w:cs="Times New Roman"/>
          <w:i/>
          <w:iCs/>
          <w:sz w:val="24"/>
          <w:szCs w:val="24"/>
        </w:rPr>
        <w:t>gemmifera</w:t>
      </w:r>
      <w:r w:rsidR="00BF309A" w:rsidRPr="005E6CD9">
        <w:rPr>
          <w:rFonts w:ascii="Times New Roman" w:hAnsi="Times New Roman" w:cs="Times New Roman"/>
          <w:sz w:val="24"/>
          <w:szCs w:val="24"/>
        </w:rPr>
        <w:t xml:space="preserve"> cultivar Cyrus) in greenhouse conditions (22 ± </w:t>
      </w:r>
      <w:r w:rsidR="00440A48">
        <w:rPr>
          <w:rFonts w:ascii="Times New Roman" w:hAnsi="Times New Roman" w:cs="Times New Roman"/>
          <w:sz w:val="24"/>
          <w:szCs w:val="24"/>
        </w:rPr>
        <w:t>3</w:t>
      </w:r>
      <w:r w:rsidR="00BF309A" w:rsidRPr="005E6CD9">
        <w:rPr>
          <w:rFonts w:ascii="Times New Roman" w:hAnsi="Times New Roman" w:cs="Times New Roman"/>
          <w:sz w:val="24"/>
          <w:szCs w:val="24"/>
        </w:rPr>
        <w:t xml:space="preserve"> </w:t>
      </w:r>
      <w:r w:rsidR="00741881" w:rsidRPr="005E6CD9">
        <w:rPr>
          <w:rFonts w:ascii="Times New Roman" w:hAnsi="Times New Roman" w:cs="Times New Roman"/>
          <w:sz w:val="24"/>
          <w:szCs w:val="24"/>
        </w:rPr>
        <w:t>°</w:t>
      </w:r>
      <w:r w:rsidR="00BF309A" w:rsidRPr="005E6CD9">
        <w:rPr>
          <w:rFonts w:ascii="Times New Roman" w:hAnsi="Times New Roman" w:cs="Times New Roman"/>
          <w:sz w:val="24"/>
          <w:szCs w:val="24"/>
        </w:rPr>
        <w:t>C, 50</w:t>
      </w:r>
      <w:r w:rsidR="00741881" w:rsidRPr="005E6CD9">
        <w:rPr>
          <w:rFonts w:ascii="Times New Roman" w:hAnsi="Times New Roman" w:cs="Times New Roman"/>
          <w:sz w:val="24"/>
          <w:szCs w:val="24"/>
        </w:rPr>
        <w:t>-</w:t>
      </w:r>
      <w:r w:rsidR="00BF309A" w:rsidRPr="005E6CD9">
        <w:rPr>
          <w:rFonts w:ascii="Times New Roman" w:hAnsi="Times New Roman" w:cs="Times New Roman"/>
          <w:sz w:val="24"/>
          <w:szCs w:val="24"/>
        </w:rPr>
        <w:t>70 % RH)</w:t>
      </w:r>
      <w:bookmarkEnd w:id="267"/>
      <w:r w:rsidR="00BF309A" w:rsidRPr="005E6CD9">
        <w:rPr>
          <w:rFonts w:ascii="Times New Roman" w:hAnsi="Times New Roman" w:cs="Times New Roman"/>
          <w:sz w:val="24"/>
          <w:szCs w:val="24"/>
        </w:rPr>
        <w:t xml:space="preserve">. </w:t>
      </w:r>
    </w:p>
    <w:p w14:paraId="1571D2EB" w14:textId="77777777" w:rsidR="00741881" w:rsidRPr="005E6CD9" w:rsidRDefault="00741881" w:rsidP="00920599">
      <w:pPr>
        <w:spacing w:after="0"/>
        <w:jc w:val="both"/>
        <w:rPr>
          <w:rFonts w:ascii="Times New Roman" w:hAnsi="Times New Roman" w:cs="Times New Roman"/>
          <w:sz w:val="24"/>
          <w:szCs w:val="24"/>
        </w:rPr>
      </w:pPr>
    </w:p>
    <w:p w14:paraId="191165B8" w14:textId="2403DDEB" w:rsidR="00383C29" w:rsidRPr="00FE62D9" w:rsidRDefault="007C41C3" w:rsidP="00920599">
      <w:pPr>
        <w:jc w:val="both"/>
        <w:rPr>
          <w:rFonts w:ascii="Times New Roman" w:hAnsi="Times New Roman" w:cs="Times New Roman"/>
          <w:b/>
          <w:bCs/>
          <w:sz w:val="24"/>
          <w:szCs w:val="24"/>
        </w:rPr>
      </w:pPr>
      <w:r>
        <w:rPr>
          <w:rFonts w:ascii="Times New Roman" w:hAnsi="Times New Roman" w:cs="Times New Roman"/>
          <w:b/>
          <w:bCs/>
          <w:sz w:val="24"/>
          <w:szCs w:val="24"/>
        </w:rPr>
        <w:t xml:space="preserve">Field </w:t>
      </w:r>
      <w:r w:rsidR="008D11B1">
        <w:rPr>
          <w:rFonts w:ascii="Times New Roman" w:hAnsi="Times New Roman" w:cs="Times New Roman"/>
          <w:b/>
          <w:bCs/>
          <w:sz w:val="24"/>
          <w:szCs w:val="24"/>
        </w:rPr>
        <w:t>m</w:t>
      </w:r>
      <w:r>
        <w:rPr>
          <w:rFonts w:ascii="Times New Roman" w:hAnsi="Times New Roman" w:cs="Times New Roman"/>
          <w:b/>
          <w:bCs/>
          <w:sz w:val="24"/>
          <w:szCs w:val="24"/>
        </w:rPr>
        <w:t>ustard (</w:t>
      </w:r>
      <w:r w:rsidR="00383C29" w:rsidRPr="007C41C3">
        <w:rPr>
          <w:rFonts w:ascii="Times New Roman" w:hAnsi="Times New Roman" w:cs="Times New Roman"/>
          <w:b/>
          <w:bCs/>
          <w:i/>
          <w:iCs/>
          <w:sz w:val="24"/>
          <w:szCs w:val="24"/>
        </w:rPr>
        <w:t>Brassica</w:t>
      </w:r>
      <w:r w:rsidRPr="007C41C3">
        <w:rPr>
          <w:rFonts w:ascii="Times New Roman" w:hAnsi="Times New Roman" w:cs="Times New Roman"/>
          <w:b/>
          <w:bCs/>
          <w:i/>
          <w:iCs/>
          <w:sz w:val="24"/>
          <w:szCs w:val="24"/>
        </w:rPr>
        <w:t xml:space="preserve"> rapa</w:t>
      </w:r>
      <w:r>
        <w:rPr>
          <w:rFonts w:ascii="Times New Roman" w:hAnsi="Times New Roman" w:cs="Times New Roman"/>
          <w:b/>
          <w:bCs/>
          <w:sz w:val="24"/>
          <w:szCs w:val="24"/>
        </w:rPr>
        <w:t>)</w:t>
      </w:r>
      <w:r w:rsidR="00383C29" w:rsidRPr="00FE62D9">
        <w:rPr>
          <w:rFonts w:ascii="Times New Roman" w:hAnsi="Times New Roman" w:cs="Times New Roman"/>
          <w:b/>
          <w:bCs/>
          <w:sz w:val="24"/>
          <w:szCs w:val="24"/>
        </w:rPr>
        <w:t xml:space="preserve"> seeds and germination</w:t>
      </w:r>
    </w:p>
    <w:p w14:paraId="4B780CE6" w14:textId="4DF8E476" w:rsidR="00383C29" w:rsidRPr="005E6CD9" w:rsidRDefault="00A049E2" w:rsidP="00920599">
      <w:pPr>
        <w:spacing w:after="0"/>
        <w:jc w:val="both"/>
        <w:rPr>
          <w:rFonts w:ascii="Times New Roman" w:hAnsi="Times New Roman" w:cs="Times New Roman"/>
          <w:sz w:val="24"/>
          <w:szCs w:val="24"/>
        </w:rPr>
      </w:pPr>
      <w:r>
        <w:rPr>
          <w:rFonts w:ascii="Times New Roman" w:hAnsi="Times New Roman" w:cs="Times New Roman"/>
          <w:sz w:val="24"/>
          <w:szCs w:val="24"/>
        </w:rPr>
        <w:t>F</w:t>
      </w:r>
      <w:r w:rsidR="00383C29" w:rsidRPr="005E6CD9">
        <w:rPr>
          <w:rFonts w:ascii="Times New Roman" w:hAnsi="Times New Roman" w:cs="Times New Roman"/>
          <w:sz w:val="24"/>
          <w:szCs w:val="24"/>
        </w:rPr>
        <w:t>ield mustard (</w:t>
      </w:r>
      <w:r w:rsidR="00383C29" w:rsidRPr="005E6CD9">
        <w:rPr>
          <w:rFonts w:ascii="Times New Roman" w:hAnsi="Times New Roman" w:cs="Times New Roman"/>
          <w:i/>
          <w:iCs/>
          <w:sz w:val="24"/>
          <w:szCs w:val="24"/>
        </w:rPr>
        <w:t>Brassica rapa</w:t>
      </w:r>
      <w:r w:rsidR="00383C29" w:rsidRPr="005E6CD9">
        <w:rPr>
          <w:rFonts w:ascii="Times New Roman" w:hAnsi="Times New Roman" w:cs="Times New Roman"/>
          <w:sz w:val="24"/>
          <w:szCs w:val="24"/>
        </w:rPr>
        <w:t xml:space="preserve"> L., Brassicaceae) is an annual </w:t>
      </w:r>
      <w:r w:rsidR="001646F5">
        <w:rPr>
          <w:rFonts w:ascii="Times New Roman" w:hAnsi="Times New Roman" w:cs="Times New Roman"/>
          <w:sz w:val="24"/>
          <w:szCs w:val="24"/>
        </w:rPr>
        <w:t xml:space="preserve">or </w:t>
      </w:r>
      <w:r w:rsidR="00383C29" w:rsidRPr="005E6CD9">
        <w:rPr>
          <w:rFonts w:ascii="Times New Roman" w:hAnsi="Times New Roman" w:cs="Times New Roman"/>
          <w:sz w:val="24"/>
          <w:szCs w:val="24"/>
        </w:rPr>
        <w:t>biennial herb</w:t>
      </w:r>
      <w:r w:rsidR="00CA2488">
        <w:rPr>
          <w:rFonts w:ascii="Times New Roman" w:hAnsi="Times New Roman" w:cs="Times New Roman"/>
          <w:sz w:val="24"/>
          <w:szCs w:val="24"/>
        </w:rPr>
        <w:t xml:space="preserve"> (Ilyas et al., 2022)</w:t>
      </w:r>
      <w:r w:rsidR="00383C29" w:rsidRPr="005E6CD9">
        <w:rPr>
          <w:rFonts w:ascii="Times New Roman" w:hAnsi="Times New Roman" w:cs="Times New Roman"/>
          <w:sz w:val="24"/>
          <w:szCs w:val="24"/>
        </w:rPr>
        <w:t xml:space="preserve">. </w:t>
      </w:r>
      <w:r w:rsidR="00383C29" w:rsidRPr="005E6CD9">
        <w:rPr>
          <w:rFonts w:ascii="Times New Roman" w:hAnsi="Times New Roman" w:cs="Times New Roman"/>
          <w:i/>
          <w:iCs/>
          <w:sz w:val="24"/>
          <w:szCs w:val="24"/>
        </w:rPr>
        <w:t>B</w:t>
      </w:r>
      <w:r w:rsidR="006A17CE">
        <w:rPr>
          <w:rFonts w:ascii="Times New Roman" w:hAnsi="Times New Roman" w:cs="Times New Roman"/>
          <w:i/>
          <w:iCs/>
          <w:sz w:val="24"/>
          <w:szCs w:val="24"/>
        </w:rPr>
        <w:t>rassica</w:t>
      </w:r>
      <w:r w:rsidR="00383C29" w:rsidRPr="005E6CD9">
        <w:rPr>
          <w:rFonts w:ascii="Times New Roman" w:hAnsi="Times New Roman" w:cs="Times New Roman"/>
          <w:i/>
          <w:iCs/>
          <w:sz w:val="24"/>
          <w:szCs w:val="24"/>
        </w:rPr>
        <w:t xml:space="preserve"> rapa</w:t>
      </w:r>
      <w:r w:rsidR="00383C29" w:rsidRPr="005E6CD9">
        <w:rPr>
          <w:rFonts w:ascii="Times New Roman" w:hAnsi="Times New Roman" w:cs="Times New Roman"/>
          <w:sz w:val="24"/>
          <w:szCs w:val="24"/>
        </w:rPr>
        <w:t xml:space="preserve"> </w:t>
      </w:r>
      <w:r w:rsidR="00741881" w:rsidRPr="005E6CD9">
        <w:rPr>
          <w:rFonts w:ascii="Times New Roman" w:hAnsi="Times New Roman" w:cs="Times New Roman"/>
          <w:sz w:val="24"/>
          <w:szCs w:val="24"/>
        </w:rPr>
        <w:t xml:space="preserve">seeds </w:t>
      </w:r>
      <w:r w:rsidR="00890E7C">
        <w:rPr>
          <w:rFonts w:ascii="Times New Roman" w:hAnsi="Times New Roman" w:cs="Times New Roman"/>
          <w:sz w:val="24"/>
          <w:szCs w:val="24"/>
        </w:rPr>
        <w:t>originated from a natural pop</w:t>
      </w:r>
      <w:r>
        <w:rPr>
          <w:rFonts w:ascii="Times New Roman" w:hAnsi="Times New Roman" w:cs="Times New Roman"/>
          <w:sz w:val="24"/>
          <w:szCs w:val="24"/>
        </w:rPr>
        <w:t>u</w:t>
      </w:r>
      <w:r w:rsidR="00890E7C">
        <w:rPr>
          <w:rFonts w:ascii="Times New Roman" w:hAnsi="Times New Roman" w:cs="Times New Roman"/>
          <w:sz w:val="24"/>
          <w:szCs w:val="24"/>
        </w:rPr>
        <w:t xml:space="preserve">lation and </w:t>
      </w:r>
      <w:r w:rsidR="00741881" w:rsidRPr="005E6CD9">
        <w:rPr>
          <w:rFonts w:ascii="Times New Roman" w:hAnsi="Times New Roman" w:cs="Times New Roman"/>
          <w:sz w:val="24"/>
          <w:szCs w:val="24"/>
        </w:rPr>
        <w:t>were</w:t>
      </w:r>
      <w:r w:rsidR="00383C29" w:rsidRPr="005E6CD9">
        <w:rPr>
          <w:rFonts w:ascii="Times New Roman" w:hAnsi="Times New Roman" w:cs="Times New Roman"/>
          <w:sz w:val="24"/>
          <w:szCs w:val="24"/>
        </w:rPr>
        <w:t xml:space="preserve"> </w:t>
      </w:r>
      <w:r w:rsidR="006A17CE">
        <w:rPr>
          <w:rFonts w:ascii="Times New Roman" w:hAnsi="Times New Roman" w:cs="Times New Roman"/>
          <w:sz w:val="24"/>
          <w:szCs w:val="24"/>
        </w:rPr>
        <w:t xml:space="preserve">kindly </w:t>
      </w:r>
      <w:r w:rsidR="00383C29" w:rsidRPr="005E6CD9">
        <w:rPr>
          <w:rFonts w:ascii="Times New Roman" w:hAnsi="Times New Roman" w:cs="Times New Roman"/>
          <w:sz w:val="24"/>
          <w:szCs w:val="24"/>
        </w:rPr>
        <w:t xml:space="preserve">provided </w:t>
      </w:r>
      <w:r w:rsidR="00EC6888" w:rsidRPr="001A250B">
        <w:rPr>
          <w:rFonts w:ascii="Times New Roman" w:hAnsi="Times New Roman" w:cs="Times New Roman"/>
          <w:sz w:val="24"/>
          <w:szCs w:val="24"/>
        </w:rPr>
        <w:t xml:space="preserve">by </w:t>
      </w:r>
      <w:r>
        <w:rPr>
          <w:rFonts w:ascii="Times New Roman" w:hAnsi="Times New Roman" w:cs="Times New Roman"/>
          <w:sz w:val="24"/>
          <w:szCs w:val="24"/>
        </w:rPr>
        <w:t xml:space="preserve">Dr. </w:t>
      </w:r>
      <w:r w:rsidR="00383C29" w:rsidRPr="001A250B">
        <w:rPr>
          <w:rFonts w:ascii="Times New Roman" w:hAnsi="Times New Roman" w:cs="Times New Roman"/>
          <w:sz w:val="24"/>
          <w:szCs w:val="24"/>
        </w:rPr>
        <w:t>Erik Poelman</w:t>
      </w:r>
      <w:r>
        <w:rPr>
          <w:rFonts w:ascii="Times New Roman" w:hAnsi="Times New Roman" w:cs="Times New Roman"/>
          <w:sz w:val="24"/>
          <w:szCs w:val="24"/>
        </w:rPr>
        <w:t xml:space="preserve"> (Laboratory of Entomology, Wageningen University</w:t>
      </w:r>
      <w:ins w:id="271" w:author="Dicke, Marcel" w:date="2023-06-07T20:34:00Z">
        <w:r w:rsidR="00664070">
          <w:rPr>
            <w:rFonts w:ascii="Times New Roman" w:hAnsi="Times New Roman" w:cs="Times New Roman"/>
            <w:sz w:val="24"/>
            <w:szCs w:val="24"/>
          </w:rPr>
          <w:t xml:space="preserve"> &amp; Research</w:t>
        </w:r>
      </w:ins>
      <w:r>
        <w:rPr>
          <w:rFonts w:ascii="Times New Roman" w:hAnsi="Times New Roman" w:cs="Times New Roman"/>
          <w:sz w:val="24"/>
          <w:szCs w:val="24"/>
        </w:rPr>
        <w:t>)</w:t>
      </w:r>
      <w:r w:rsidR="00383C29" w:rsidRPr="005E6CD9">
        <w:rPr>
          <w:rFonts w:ascii="Times New Roman" w:hAnsi="Times New Roman" w:cs="Times New Roman"/>
          <w:sz w:val="24"/>
          <w:szCs w:val="24"/>
        </w:rPr>
        <w:t xml:space="preserve">. Before </w:t>
      </w:r>
      <w:r w:rsidR="00FE6DAA">
        <w:rPr>
          <w:rFonts w:ascii="Times New Roman" w:hAnsi="Times New Roman" w:cs="Times New Roman"/>
          <w:sz w:val="24"/>
          <w:szCs w:val="24"/>
        </w:rPr>
        <w:t>sowing,</w:t>
      </w:r>
      <w:r w:rsidR="00FE6DAA" w:rsidRPr="005E6CD9">
        <w:rPr>
          <w:rFonts w:ascii="Times New Roman" w:hAnsi="Times New Roman" w:cs="Times New Roman"/>
          <w:sz w:val="24"/>
          <w:szCs w:val="24"/>
        </w:rPr>
        <w:t xml:space="preserve"> </w:t>
      </w:r>
      <w:r w:rsidR="00FE6DAA">
        <w:rPr>
          <w:rFonts w:ascii="Times New Roman" w:hAnsi="Times New Roman" w:cs="Times New Roman"/>
          <w:sz w:val="24"/>
          <w:szCs w:val="24"/>
        </w:rPr>
        <w:t xml:space="preserve">the </w:t>
      </w:r>
      <w:r w:rsidR="00383C29" w:rsidRPr="005E6CD9">
        <w:rPr>
          <w:rFonts w:ascii="Times New Roman" w:hAnsi="Times New Roman" w:cs="Times New Roman"/>
          <w:sz w:val="24"/>
          <w:szCs w:val="24"/>
        </w:rPr>
        <w:t xml:space="preserve">seeds were stratified by maintaining them </w:t>
      </w:r>
      <w:ins w:id="272" w:author="Dicke, Marcel" w:date="2023-06-07T20:34:00Z">
        <w:r w:rsidR="00664070">
          <w:rPr>
            <w:rFonts w:ascii="Times New Roman" w:hAnsi="Times New Roman" w:cs="Times New Roman"/>
            <w:bCs/>
            <w:sz w:val="24"/>
            <w:szCs w:val="24"/>
          </w:rPr>
          <w:t>o</w:t>
        </w:r>
      </w:ins>
      <w:del w:id="273" w:author="Dicke, Marcel" w:date="2023-06-07T20:34:00Z">
        <w:r w:rsidR="00383C29" w:rsidRPr="005E6CD9" w:rsidDel="00664070">
          <w:rPr>
            <w:rFonts w:ascii="Times New Roman" w:hAnsi="Times New Roman" w:cs="Times New Roman"/>
            <w:bCs/>
            <w:sz w:val="24"/>
            <w:szCs w:val="24"/>
          </w:rPr>
          <w:delText>i</w:delText>
        </w:r>
      </w:del>
      <w:r w:rsidR="00383C29" w:rsidRPr="005E6CD9">
        <w:rPr>
          <w:rFonts w:ascii="Times New Roman" w:hAnsi="Times New Roman" w:cs="Times New Roman"/>
          <w:bCs/>
          <w:sz w:val="24"/>
          <w:szCs w:val="24"/>
        </w:rPr>
        <w:t>n moist filter paper at 4</w:t>
      </w:r>
      <w:r w:rsidR="00741881" w:rsidRPr="005E6CD9">
        <w:rPr>
          <w:rFonts w:ascii="Times New Roman" w:hAnsi="Times New Roman" w:cs="Times New Roman"/>
          <w:bCs/>
          <w:sz w:val="24"/>
          <w:szCs w:val="24"/>
        </w:rPr>
        <w:t xml:space="preserve"> </w:t>
      </w:r>
      <w:r w:rsidR="00383C29" w:rsidRPr="005E6CD9">
        <w:rPr>
          <w:rFonts w:ascii="Times New Roman" w:hAnsi="Times New Roman" w:cs="Times New Roman"/>
          <w:bCs/>
          <w:sz w:val="24"/>
          <w:szCs w:val="24"/>
        </w:rPr>
        <w:t>°C for 7 days</w:t>
      </w:r>
      <w:r w:rsidR="00383C29" w:rsidRPr="005E6CD9">
        <w:rPr>
          <w:rFonts w:ascii="Times New Roman" w:hAnsi="Times New Roman" w:cs="Times New Roman"/>
          <w:sz w:val="24"/>
          <w:szCs w:val="24"/>
        </w:rPr>
        <w:t xml:space="preserve"> to break seed dormancy.</w:t>
      </w:r>
      <w:r w:rsidR="00823A55">
        <w:rPr>
          <w:rFonts w:ascii="Times New Roman" w:hAnsi="Times New Roman" w:cs="Times New Roman"/>
          <w:sz w:val="24"/>
          <w:szCs w:val="24"/>
        </w:rPr>
        <w:t xml:space="preserve"> </w:t>
      </w:r>
      <w:r w:rsidR="00EB1690">
        <w:rPr>
          <w:rFonts w:ascii="Times New Roman" w:hAnsi="Times New Roman" w:cs="Times New Roman"/>
          <w:sz w:val="24"/>
          <w:szCs w:val="24"/>
        </w:rPr>
        <w:t xml:space="preserve">Seeds were </w:t>
      </w:r>
      <w:r w:rsidR="00383C29" w:rsidRPr="005E6CD9">
        <w:rPr>
          <w:rFonts w:ascii="Times New Roman" w:hAnsi="Times New Roman" w:cs="Times New Roman"/>
          <w:sz w:val="24"/>
          <w:szCs w:val="24"/>
        </w:rPr>
        <w:t xml:space="preserve">germinated </w:t>
      </w:r>
      <w:r w:rsidR="00741881" w:rsidRPr="005E6CD9">
        <w:rPr>
          <w:rFonts w:ascii="Times New Roman" w:hAnsi="Times New Roman" w:cs="Times New Roman"/>
          <w:sz w:val="24"/>
          <w:szCs w:val="24"/>
        </w:rPr>
        <w:t xml:space="preserve">using unamended soil </w:t>
      </w:r>
      <w:r w:rsidR="00383C29" w:rsidRPr="005E6CD9">
        <w:rPr>
          <w:rFonts w:ascii="Times New Roman" w:hAnsi="Times New Roman" w:cs="Times New Roman"/>
          <w:sz w:val="24"/>
          <w:szCs w:val="24"/>
        </w:rPr>
        <w:t xml:space="preserve">in </w:t>
      </w:r>
      <w:r w:rsidR="00741881" w:rsidRPr="005E6CD9">
        <w:rPr>
          <w:rFonts w:ascii="Times New Roman" w:hAnsi="Times New Roman" w:cs="Times New Roman"/>
          <w:sz w:val="24"/>
          <w:szCs w:val="24"/>
        </w:rPr>
        <w:t>the</w:t>
      </w:r>
      <w:r w:rsidR="00383C29" w:rsidRPr="005E6CD9">
        <w:rPr>
          <w:rFonts w:ascii="Times New Roman" w:hAnsi="Times New Roman" w:cs="Times New Roman"/>
          <w:sz w:val="24"/>
          <w:szCs w:val="24"/>
        </w:rPr>
        <w:t xml:space="preserve"> greenhouse (22 ± </w:t>
      </w:r>
      <w:r w:rsidR="008F0F38">
        <w:rPr>
          <w:rFonts w:ascii="Times New Roman" w:hAnsi="Times New Roman" w:cs="Times New Roman"/>
          <w:sz w:val="24"/>
          <w:szCs w:val="24"/>
        </w:rPr>
        <w:t>3</w:t>
      </w:r>
      <w:r w:rsidR="00383C29" w:rsidRPr="005E6CD9">
        <w:rPr>
          <w:rFonts w:ascii="Times New Roman" w:hAnsi="Times New Roman" w:cs="Times New Roman"/>
          <w:sz w:val="24"/>
          <w:szCs w:val="24"/>
        </w:rPr>
        <w:t xml:space="preserve"> °C, 60 ± 2 % RH</w:t>
      </w:r>
      <w:r w:rsidR="00741881" w:rsidRPr="005E6CD9">
        <w:rPr>
          <w:rFonts w:ascii="Times New Roman" w:hAnsi="Times New Roman" w:cs="Times New Roman"/>
          <w:sz w:val="24"/>
          <w:szCs w:val="24"/>
        </w:rPr>
        <w:t>)</w:t>
      </w:r>
      <w:r w:rsidR="00383C29" w:rsidRPr="005E6CD9">
        <w:rPr>
          <w:rFonts w:ascii="Times New Roman" w:hAnsi="Times New Roman" w:cs="Times New Roman"/>
          <w:sz w:val="24"/>
          <w:szCs w:val="24"/>
        </w:rPr>
        <w:t xml:space="preserve">. </w:t>
      </w:r>
      <w:r w:rsidR="003300D0" w:rsidRPr="00AE7330">
        <w:rPr>
          <w:rFonts w:ascii="Times New Roman" w:hAnsi="Times New Roman" w:cs="Times New Roman"/>
          <w:sz w:val="24"/>
          <w:szCs w:val="24"/>
        </w:rPr>
        <w:t xml:space="preserve">In this study, seeds germinated in unamended soil </w:t>
      </w:r>
      <w:r w:rsidR="003300D0" w:rsidRPr="00AE7330">
        <w:rPr>
          <w:rFonts w:ascii="Times New Roman" w:hAnsi="Times New Roman" w:cs="Times New Roman"/>
          <w:sz w:val="24"/>
          <w:szCs w:val="24"/>
          <w:lang w:val="en-US"/>
        </w:rPr>
        <w:t>(NoFrass)</w:t>
      </w:r>
      <w:r w:rsidR="003300D0" w:rsidRPr="00AE7330">
        <w:rPr>
          <w:sz w:val="24"/>
          <w:szCs w:val="24"/>
          <w:lang w:val="en-US"/>
        </w:rPr>
        <w:t xml:space="preserve"> </w:t>
      </w:r>
      <w:r w:rsidR="003300D0" w:rsidRPr="00AE7330">
        <w:rPr>
          <w:rFonts w:ascii="Times New Roman" w:hAnsi="Times New Roman" w:cs="Times New Roman"/>
          <w:sz w:val="24"/>
          <w:szCs w:val="24"/>
        </w:rPr>
        <w:t>had a high germination rate (&gt; 90%), whereas those sown directly into the frass-amended soil had a slightly lower germination rate, but there were no significant differences among the trials (</w:t>
      </w:r>
      <w:r w:rsidR="000E3BD7" w:rsidRPr="00AE7330">
        <w:rPr>
          <w:rFonts w:ascii="Times New Roman" w:hAnsi="Times New Roman" w:cs="Times New Roman"/>
          <w:i/>
          <w:iCs/>
          <w:sz w:val="24"/>
          <w:szCs w:val="24"/>
          <w:lang w:val="el-GR"/>
        </w:rPr>
        <w:t>χ</w:t>
      </w:r>
      <w:r w:rsidR="000E3BD7" w:rsidRPr="00AE7330">
        <w:rPr>
          <w:rFonts w:ascii="Times New Roman" w:hAnsi="Times New Roman" w:cs="Times New Roman"/>
          <w:i/>
          <w:iCs/>
          <w:sz w:val="24"/>
          <w:szCs w:val="24"/>
          <w:vertAlign w:val="superscript"/>
          <w:lang w:val="el-GR"/>
        </w:rPr>
        <w:t>2</w:t>
      </w:r>
      <w:r w:rsidR="000E3BD7" w:rsidRPr="00AE7330">
        <w:rPr>
          <w:rFonts w:ascii="Times New Roman" w:hAnsi="Times New Roman" w:cs="Times New Roman"/>
          <w:i/>
          <w:iCs/>
          <w:sz w:val="24"/>
          <w:szCs w:val="24"/>
          <w:vertAlign w:val="superscript"/>
          <w:lang w:val="en-US"/>
        </w:rPr>
        <w:t xml:space="preserve"> </w:t>
      </w:r>
      <w:r w:rsidR="003300D0" w:rsidRPr="00AE7330">
        <w:rPr>
          <w:rFonts w:ascii="Times New Roman" w:hAnsi="Times New Roman" w:cs="Times New Roman"/>
          <w:sz w:val="24"/>
          <w:szCs w:val="24"/>
        </w:rPr>
        <w:t xml:space="preserve">= 2.97; df = 3; </w:t>
      </w:r>
      <w:r w:rsidR="003300D0" w:rsidRPr="00AE7330">
        <w:rPr>
          <w:rFonts w:ascii="Times New Roman" w:hAnsi="Times New Roman" w:cs="Times New Roman"/>
          <w:i/>
          <w:iCs/>
          <w:sz w:val="24"/>
          <w:szCs w:val="24"/>
        </w:rPr>
        <w:t>p</w:t>
      </w:r>
      <w:r w:rsidR="003300D0" w:rsidRPr="00AE7330">
        <w:rPr>
          <w:rFonts w:ascii="Times New Roman" w:hAnsi="Times New Roman" w:cs="Times New Roman"/>
          <w:sz w:val="24"/>
          <w:szCs w:val="24"/>
        </w:rPr>
        <w:t xml:space="preserve"> = 0.3961; Table S1).</w:t>
      </w:r>
    </w:p>
    <w:p w14:paraId="7BDAEF0B" w14:textId="77777777" w:rsidR="00383C29" w:rsidRPr="005E6CD9" w:rsidRDefault="00383C29" w:rsidP="00920599">
      <w:pPr>
        <w:spacing w:after="0"/>
        <w:jc w:val="both"/>
        <w:rPr>
          <w:rFonts w:ascii="Times New Roman" w:hAnsi="Times New Roman" w:cs="Times New Roman"/>
          <w:sz w:val="24"/>
          <w:szCs w:val="24"/>
        </w:rPr>
      </w:pPr>
    </w:p>
    <w:p w14:paraId="0CCAC484" w14:textId="04CF5A99" w:rsidR="00500D19" w:rsidRPr="005E6CD9" w:rsidRDefault="00BF2943" w:rsidP="00920599">
      <w:pPr>
        <w:jc w:val="both"/>
        <w:rPr>
          <w:rFonts w:ascii="Times New Roman" w:hAnsi="Times New Roman" w:cs="Times New Roman"/>
          <w:b/>
          <w:bCs/>
          <w:sz w:val="24"/>
          <w:szCs w:val="24"/>
        </w:rPr>
      </w:pPr>
      <w:r w:rsidRPr="005E6CD9">
        <w:rPr>
          <w:rFonts w:ascii="Times New Roman" w:hAnsi="Times New Roman" w:cs="Times New Roman"/>
          <w:b/>
          <w:bCs/>
          <w:sz w:val="24"/>
          <w:szCs w:val="24"/>
        </w:rPr>
        <w:t xml:space="preserve">Plant </w:t>
      </w:r>
      <w:r w:rsidR="0098174B" w:rsidRPr="005E6CD9">
        <w:rPr>
          <w:rFonts w:ascii="Times New Roman" w:hAnsi="Times New Roman" w:cs="Times New Roman"/>
          <w:b/>
          <w:bCs/>
          <w:sz w:val="24"/>
          <w:szCs w:val="24"/>
        </w:rPr>
        <w:t xml:space="preserve">growth </w:t>
      </w:r>
      <w:r w:rsidR="005B03C0">
        <w:rPr>
          <w:rFonts w:ascii="Times New Roman" w:hAnsi="Times New Roman" w:cs="Times New Roman"/>
          <w:b/>
          <w:bCs/>
          <w:sz w:val="24"/>
          <w:szCs w:val="24"/>
        </w:rPr>
        <w:t xml:space="preserve">performance </w:t>
      </w:r>
      <w:r w:rsidR="0098174B" w:rsidRPr="005E6CD9">
        <w:rPr>
          <w:rFonts w:ascii="Times New Roman" w:hAnsi="Times New Roman" w:cs="Times New Roman"/>
          <w:b/>
          <w:bCs/>
          <w:sz w:val="24"/>
          <w:szCs w:val="24"/>
        </w:rPr>
        <w:t>in</w:t>
      </w:r>
      <w:r w:rsidR="00FE62D9">
        <w:rPr>
          <w:rFonts w:ascii="Times New Roman" w:hAnsi="Times New Roman" w:cs="Times New Roman"/>
          <w:b/>
          <w:bCs/>
          <w:sz w:val="24"/>
          <w:szCs w:val="24"/>
        </w:rPr>
        <w:t xml:space="preserve"> soil amended with raw frass</w:t>
      </w:r>
    </w:p>
    <w:p w14:paraId="172A60ED" w14:textId="0037543D" w:rsidR="005E552B" w:rsidRPr="005E6CD9" w:rsidRDefault="00741881"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lang w:val="en-US"/>
        </w:rPr>
        <w:t xml:space="preserve">At </w:t>
      </w:r>
      <w:r w:rsidR="007B1DB6">
        <w:rPr>
          <w:rFonts w:ascii="Times New Roman" w:hAnsi="Times New Roman" w:cs="Times New Roman"/>
          <w:sz w:val="24"/>
          <w:szCs w:val="24"/>
          <w:lang w:val="en-US"/>
        </w:rPr>
        <w:t xml:space="preserve">the </w:t>
      </w:r>
      <w:r w:rsidR="00EB6F8D">
        <w:rPr>
          <w:rFonts w:ascii="Times New Roman" w:hAnsi="Times New Roman" w:cs="Times New Roman"/>
          <w:sz w:val="24"/>
          <w:szCs w:val="24"/>
          <w:lang w:val="en-US"/>
        </w:rPr>
        <w:t xml:space="preserve">emergence of </w:t>
      </w:r>
      <w:r w:rsidRPr="005E6CD9">
        <w:rPr>
          <w:rFonts w:ascii="Times New Roman" w:hAnsi="Times New Roman" w:cs="Times New Roman"/>
          <w:sz w:val="24"/>
          <w:szCs w:val="24"/>
          <w:lang w:val="en-US"/>
        </w:rPr>
        <w:t>the first true leaf (7</w:t>
      </w:r>
      <w:ins w:id="274" w:author="Dicke, Marcel" w:date="2023-06-07T20:35:00Z">
        <w:r w:rsidR="00656CEF">
          <w:rPr>
            <w:rFonts w:ascii="Times New Roman" w:hAnsi="Times New Roman" w:cs="Times New Roman"/>
            <w:sz w:val="24"/>
            <w:szCs w:val="24"/>
            <w:lang w:val="en-US"/>
          </w:rPr>
          <w:t>-</w:t>
        </w:r>
      </w:ins>
      <w:del w:id="275" w:author="Dicke, Marcel" w:date="2023-06-07T20:35:00Z">
        <w:r w:rsidRPr="005E6CD9" w:rsidDel="00656CEF">
          <w:rPr>
            <w:rFonts w:ascii="Times New Roman" w:hAnsi="Times New Roman" w:cs="Times New Roman"/>
            <w:sz w:val="24"/>
            <w:szCs w:val="24"/>
            <w:lang w:val="en-US"/>
          </w:rPr>
          <w:delText xml:space="preserve"> </w:delText>
        </w:r>
      </w:del>
      <w:r w:rsidRPr="005E6CD9">
        <w:rPr>
          <w:rFonts w:ascii="Times New Roman" w:hAnsi="Times New Roman" w:cs="Times New Roman"/>
          <w:sz w:val="24"/>
          <w:szCs w:val="24"/>
          <w:lang w:val="en-US"/>
        </w:rPr>
        <w:t>day</w:t>
      </w:r>
      <w:ins w:id="276" w:author="Dicke, Marcel" w:date="2023-06-07T20:35:00Z">
        <w:r w:rsidR="00656CEF">
          <w:rPr>
            <w:rFonts w:ascii="Times New Roman" w:hAnsi="Times New Roman" w:cs="Times New Roman"/>
            <w:sz w:val="24"/>
            <w:szCs w:val="24"/>
            <w:lang w:val="en-US"/>
          </w:rPr>
          <w:t>-</w:t>
        </w:r>
      </w:ins>
      <w:del w:id="277" w:author="Dicke, Marcel" w:date="2023-06-07T20:35:00Z">
        <w:r w:rsidRPr="005E6CD9" w:rsidDel="00656CEF">
          <w:rPr>
            <w:rFonts w:ascii="Times New Roman" w:hAnsi="Times New Roman" w:cs="Times New Roman"/>
            <w:sz w:val="24"/>
            <w:szCs w:val="24"/>
            <w:lang w:val="en-US"/>
          </w:rPr>
          <w:delText xml:space="preserve">s </w:delText>
        </w:r>
      </w:del>
      <w:r w:rsidRPr="005E6CD9">
        <w:rPr>
          <w:rFonts w:ascii="Times New Roman" w:hAnsi="Times New Roman" w:cs="Times New Roman"/>
          <w:sz w:val="24"/>
          <w:szCs w:val="24"/>
          <w:lang w:val="en-US"/>
        </w:rPr>
        <w:t>old</w:t>
      </w:r>
      <w:ins w:id="278" w:author="Dicke, Marcel" w:date="2023-06-07T20:35:00Z">
        <w:r w:rsidR="00656CEF">
          <w:rPr>
            <w:rFonts w:ascii="Times New Roman" w:hAnsi="Times New Roman" w:cs="Times New Roman"/>
            <w:sz w:val="24"/>
            <w:szCs w:val="24"/>
            <w:lang w:val="en-US"/>
          </w:rPr>
          <w:t xml:space="preserve"> plants</w:t>
        </w:r>
      </w:ins>
      <w:r w:rsidRPr="005E6CD9">
        <w:rPr>
          <w:rFonts w:ascii="Times New Roman" w:hAnsi="Times New Roman" w:cs="Times New Roman"/>
          <w:sz w:val="24"/>
          <w:szCs w:val="24"/>
          <w:lang w:val="en-US"/>
        </w:rPr>
        <w:t xml:space="preserve">), </w:t>
      </w:r>
      <w:r w:rsidR="00383C29" w:rsidRPr="005E6CD9">
        <w:rPr>
          <w:rFonts w:ascii="Times New Roman" w:hAnsi="Times New Roman" w:cs="Times New Roman"/>
          <w:sz w:val="24"/>
          <w:szCs w:val="24"/>
        </w:rPr>
        <w:t xml:space="preserve">seedlings were transplanted individually into </w:t>
      </w:r>
      <w:r w:rsidRPr="005E6CD9">
        <w:rPr>
          <w:rFonts w:ascii="Times New Roman" w:hAnsi="Times New Roman" w:cs="Times New Roman"/>
          <w:sz w:val="24"/>
          <w:szCs w:val="24"/>
        </w:rPr>
        <w:t xml:space="preserve">amended and unamended soil in </w:t>
      </w:r>
      <w:r w:rsidR="00383C29" w:rsidRPr="005E6CD9">
        <w:rPr>
          <w:rFonts w:ascii="Times New Roman" w:hAnsi="Times New Roman" w:cs="Times New Roman"/>
          <w:sz w:val="24"/>
          <w:szCs w:val="24"/>
        </w:rPr>
        <w:t xml:space="preserve">1 L plastic pots </w:t>
      </w:r>
      <w:r w:rsidR="00FE4725">
        <w:rPr>
          <w:rFonts w:ascii="Times New Roman" w:hAnsi="Times New Roman" w:cs="Times New Roman"/>
          <w:sz w:val="24"/>
          <w:szCs w:val="24"/>
        </w:rPr>
        <w:t xml:space="preserve">placed individually </w:t>
      </w:r>
      <w:r w:rsidR="00383C29" w:rsidRPr="005E6CD9">
        <w:rPr>
          <w:rFonts w:ascii="Times New Roman" w:hAnsi="Times New Roman" w:cs="Times New Roman"/>
          <w:sz w:val="24"/>
          <w:szCs w:val="24"/>
        </w:rPr>
        <w:t xml:space="preserve">in </w:t>
      </w:r>
      <w:r w:rsidR="00EB1690">
        <w:rPr>
          <w:rFonts w:ascii="Times New Roman" w:hAnsi="Times New Roman" w:cs="Times New Roman"/>
          <w:sz w:val="24"/>
          <w:szCs w:val="24"/>
        </w:rPr>
        <w:t xml:space="preserve">round </w:t>
      </w:r>
      <w:r w:rsidR="00383C29" w:rsidRPr="005E6CD9">
        <w:rPr>
          <w:rFonts w:ascii="Times New Roman" w:hAnsi="Times New Roman" w:cs="Times New Roman"/>
          <w:sz w:val="24"/>
          <w:szCs w:val="24"/>
        </w:rPr>
        <w:t>saucers (</w:t>
      </w:r>
      <w:r w:rsidR="00EB1690" w:rsidRPr="00EB1690">
        <w:rPr>
          <w:rFonts w:ascii="Times New Roman" w:hAnsi="Times New Roman" w:cs="Times New Roman"/>
          <w:sz w:val="24"/>
          <w:szCs w:val="24"/>
        </w:rPr>
        <w:t>1</w:t>
      </w:r>
      <w:r w:rsidR="00E30790">
        <w:rPr>
          <w:rFonts w:ascii="Times New Roman" w:hAnsi="Times New Roman" w:cs="Times New Roman"/>
          <w:sz w:val="24"/>
          <w:szCs w:val="24"/>
        </w:rPr>
        <w:t>6</w:t>
      </w:r>
      <w:r w:rsidR="00EB1690" w:rsidRPr="00EB1690">
        <w:rPr>
          <w:rFonts w:ascii="Times New Roman" w:hAnsi="Times New Roman" w:cs="Times New Roman"/>
          <w:sz w:val="24"/>
          <w:szCs w:val="24"/>
        </w:rPr>
        <w:t xml:space="preserve"> cm</w:t>
      </w:r>
      <w:r w:rsidR="00383C29" w:rsidRPr="00EB1690">
        <w:rPr>
          <w:rFonts w:ascii="Times New Roman" w:hAnsi="Times New Roman" w:cs="Times New Roman"/>
          <w:sz w:val="24"/>
          <w:szCs w:val="24"/>
        </w:rPr>
        <w:t xml:space="preserve"> wide</w:t>
      </w:r>
      <w:r w:rsidR="00EB1690" w:rsidRPr="00EB1690">
        <w:rPr>
          <w:rFonts w:ascii="Times New Roman" w:hAnsi="Times New Roman" w:cs="Times New Roman"/>
          <w:sz w:val="24"/>
          <w:szCs w:val="24"/>
        </w:rPr>
        <w:t xml:space="preserve">, </w:t>
      </w:r>
      <w:r w:rsidR="00E30790">
        <w:rPr>
          <w:rFonts w:ascii="Times New Roman" w:hAnsi="Times New Roman" w:cs="Times New Roman"/>
          <w:sz w:val="24"/>
          <w:szCs w:val="24"/>
        </w:rPr>
        <w:t>1.8</w:t>
      </w:r>
      <w:r w:rsidR="00EB1690" w:rsidRPr="00EB1690">
        <w:rPr>
          <w:rFonts w:ascii="Times New Roman" w:hAnsi="Times New Roman" w:cs="Times New Roman"/>
          <w:sz w:val="24"/>
          <w:szCs w:val="24"/>
        </w:rPr>
        <w:t xml:space="preserve"> cm deep</w:t>
      </w:r>
      <w:r w:rsidR="00383C29" w:rsidRPr="00EB1690">
        <w:rPr>
          <w:rFonts w:ascii="Times New Roman" w:hAnsi="Times New Roman" w:cs="Times New Roman"/>
          <w:sz w:val="24"/>
          <w:szCs w:val="24"/>
        </w:rPr>
        <w:t>)</w:t>
      </w:r>
      <w:r w:rsidRPr="00EB1690">
        <w:rPr>
          <w:rFonts w:ascii="Times New Roman" w:hAnsi="Times New Roman" w:cs="Times New Roman"/>
          <w:sz w:val="24"/>
          <w:szCs w:val="24"/>
        </w:rPr>
        <w:t>.</w:t>
      </w:r>
      <w:r w:rsidRPr="005E6CD9">
        <w:rPr>
          <w:rFonts w:ascii="Times New Roman" w:hAnsi="Times New Roman" w:cs="Times New Roman"/>
          <w:sz w:val="24"/>
          <w:szCs w:val="24"/>
        </w:rPr>
        <w:t xml:space="preserve"> </w:t>
      </w:r>
      <w:r w:rsidR="005E552B" w:rsidRPr="005E6CD9">
        <w:rPr>
          <w:rFonts w:ascii="Times New Roman" w:hAnsi="Times New Roman" w:cs="Times New Roman"/>
          <w:sz w:val="24"/>
          <w:szCs w:val="24"/>
        </w:rPr>
        <w:t xml:space="preserve">Plants were randomly assigned to the two soil amendments </w:t>
      </w:r>
      <w:r w:rsidR="005E552B" w:rsidRPr="005E6CD9">
        <w:rPr>
          <w:rFonts w:ascii="Times New Roman" w:hAnsi="Times New Roman" w:cs="Times New Roman"/>
          <w:sz w:val="24"/>
          <w:szCs w:val="24"/>
        </w:rPr>
        <w:lastRenderedPageBreak/>
        <w:t>(BSF</w:t>
      </w:r>
      <w:r w:rsidR="00762288">
        <w:rPr>
          <w:rFonts w:ascii="Times New Roman" w:hAnsi="Times New Roman" w:cs="Times New Roman"/>
          <w:sz w:val="24"/>
          <w:szCs w:val="24"/>
        </w:rPr>
        <w:t>F</w:t>
      </w:r>
      <w:r w:rsidR="005E552B" w:rsidRPr="005E6CD9">
        <w:rPr>
          <w:rFonts w:ascii="Times New Roman" w:hAnsi="Times New Roman" w:cs="Times New Roman"/>
          <w:sz w:val="24"/>
          <w:szCs w:val="24"/>
        </w:rPr>
        <w:t xml:space="preserve"> and MWF) in 30 replicate pots </w:t>
      </w:r>
      <w:r w:rsidRPr="005E6CD9">
        <w:rPr>
          <w:rFonts w:ascii="Times New Roman" w:hAnsi="Times New Roman" w:cs="Times New Roman"/>
          <w:sz w:val="24"/>
          <w:szCs w:val="24"/>
        </w:rPr>
        <w:t>placed on a table</w:t>
      </w:r>
      <w:r w:rsidR="00E544CC">
        <w:rPr>
          <w:rFonts w:ascii="Times New Roman" w:hAnsi="Times New Roman" w:cs="Times New Roman"/>
          <w:sz w:val="24"/>
          <w:szCs w:val="24"/>
        </w:rPr>
        <w:t xml:space="preserve"> </w:t>
      </w:r>
      <w:r w:rsidRPr="005E6CD9">
        <w:rPr>
          <w:rFonts w:ascii="Times New Roman" w:hAnsi="Times New Roman" w:cs="Times New Roman"/>
          <w:sz w:val="24"/>
          <w:szCs w:val="24"/>
        </w:rPr>
        <w:t xml:space="preserve">in </w:t>
      </w:r>
      <w:r w:rsidR="003F6D0A">
        <w:rPr>
          <w:rFonts w:ascii="Times New Roman" w:hAnsi="Times New Roman" w:cs="Times New Roman"/>
          <w:sz w:val="24"/>
          <w:szCs w:val="24"/>
        </w:rPr>
        <w:t>a</w:t>
      </w:r>
      <w:r w:rsidR="003F6D0A" w:rsidRPr="005E6CD9">
        <w:rPr>
          <w:rFonts w:ascii="Times New Roman" w:hAnsi="Times New Roman" w:cs="Times New Roman"/>
          <w:sz w:val="24"/>
          <w:szCs w:val="24"/>
        </w:rPr>
        <w:t xml:space="preserve"> </w:t>
      </w:r>
      <w:r w:rsidRPr="005E6CD9">
        <w:rPr>
          <w:rFonts w:ascii="Times New Roman" w:hAnsi="Times New Roman" w:cs="Times New Roman"/>
          <w:sz w:val="24"/>
          <w:szCs w:val="24"/>
        </w:rPr>
        <w:t xml:space="preserve">greenhouse compartment. </w:t>
      </w:r>
      <w:ins w:id="279" w:author="Joop van Loon" w:date="2023-06-20T14:00:00Z">
        <w:r w:rsidR="00D15F2B">
          <w:rPr>
            <w:rFonts w:ascii="Times New Roman" w:hAnsi="Times New Roman" w:cs="Times New Roman"/>
            <w:sz w:val="24"/>
            <w:szCs w:val="24"/>
          </w:rPr>
          <w:t xml:space="preserve">The first two weeks since germination </w:t>
        </w:r>
      </w:ins>
      <w:del w:id="280" w:author="Joop van Loon" w:date="2023-06-20T14:00:00Z">
        <w:r w:rsidRPr="005E6CD9" w:rsidDel="00D15F2B">
          <w:rPr>
            <w:rFonts w:ascii="Times New Roman" w:hAnsi="Times New Roman" w:cs="Times New Roman"/>
            <w:sz w:val="24"/>
            <w:szCs w:val="24"/>
          </w:rPr>
          <w:delText>P</w:delText>
        </w:r>
      </w:del>
      <w:ins w:id="281" w:author="Joop van Loon" w:date="2023-06-20T14:00:00Z">
        <w:r w:rsidR="00D15F2B">
          <w:rPr>
            <w:rFonts w:ascii="Times New Roman" w:hAnsi="Times New Roman" w:cs="Times New Roman"/>
            <w:sz w:val="24"/>
            <w:szCs w:val="24"/>
          </w:rPr>
          <w:t>p</w:t>
        </w:r>
      </w:ins>
      <w:r w:rsidRPr="005E6CD9">
        <w:rPr>
          <w:rFonts w:ascii="Times New Roman" w:hAnsi="Times New Roman" w:cs="Times New Roman"/>
          <w:sz w:val="24"/>
          <w:szCs w:val="24"/>
        </w:rPr>
        <w:t>lants were watered twice per week</w:t>
      </w:r>
      <w:ins w:id="282" w:author="Joop van Loon" w:date="2023-06-20T14:00:00Z">
        <w:r w:rsidR="00D15F2B">
          <w:rPr>
            <w:rFonts w:ascii="Times New Roman" w:hAnsi="Times New Roman" w:cs="Times New Roman"/>
            <w:sz w:val="24"/>
            <w:szCs w:val="24"/>
          </w:rPr>
          <w:t>, from the third week</w:t>
        </w:r>
      </w:ins>
      <w:ins w:id="283" w:author="Joop van Loon" w:date="2023-06-20T14:01:00Z">
        <w:r w:rsidR="00D15F2B">
          <w:rPr>
            <w:rFonts w:ascii="Times New Roman" w:hAnsi="Times New Roman" w:cs="Times New Roman"/>
            <w:sz w:val="24"/>
            <w:szCs w:val="24"/>
          </w:rPr>
          <w:t xml:space="preserve"> onwards </w:t>
        </w:r>
      </w:ins>
      <w:del w:id="284" w:author="Joop van Loon" w:date="2023-06-20T14:01:00Z">
        <w:r w:rsidRPr="005E6CD9" w:rsidDel="00D15F2B">
          <w:rPr>
            <w:rFonts w:ascii="Times New Roman" w:hAnsi="Times New Roman" w:cs="Times New Roman"/>
            <w:sz w:val="24"/>
            <w:szCs w:val="24"/>
          </w:rPr>
          <w:delText xml:space="preserve"> </w:delText>
        </w:r>
      </w:del>
      <w:del w:id="285" w:author="Joop van Loon" w:date="2023-06-20T14:00:00Z">
        <w:r w:rsidRPr="005E6CD9" w:rsidDel="00D15F2B">
          <w:rPr>
            <w:rFonts w:ascii="Times New Roman" w:hAnsi="Times New Roman" w:cs="Times New Roman"/>
            <w:sz w:val="24"/>
            <w:szCs w:val="24"/>
          </w:rPr>
          <w:delText xml:space="preserve">(and </w:delText>
        </w:r>
      </w:del>
      <w:r w:rsidR="003E7467">
        <w:rPr>
          <w:rFonts w:ascii="Times New Roman" w:hAnsi="Times New Roman" w:cs="Times New Roman"/>
          <w:sz w:val="24"/>
          <w:szCs w:val="24"/>
        </w:rPr>
        <w:t>three</w:t>
      </w:r>
      <w:r w:rsidRPr="005E6CD9">
        <w:rPr>
          <w:rFonts w:ascii="Times New Roman" w:hAnsi="Times New Roman" w:cs="Times New Roman"/>
          <w:sz w:val="24"/>
          <w:szCs w:val="24"/>
        </w:rPr>
        <w:t xml:space="preserve"> times per week</w:t>
      </w:r>
      <w:ins w:id="286" w:author="Joop van Loon" w:date="2023-06-20T14:00:00Z">
        <w:r w:rsidR="00D15F2B">
          <w:rPr>
            <w:rFonts w:ascii="Times New Roman" w:hAnsi="Times New Roman" w:cs="Times New Roman"/>
            <w:sz w:val="24"/>
            <w:szCs w:val="24"/>
          </w:rPr>
          <w:t xml:space="preserve">, </w:t>
        </w:r>
      </w:ins>
      <w:del w:id="287" w:author="Joop van Loon" w:date="2023-06-20T14:00:00Z">
        <w:r w:rsidRPr="005E6CD9" w:rsidDel="00D15F2B">
          <w:rPr>
            <w:rFonts w:ascii="Times New Roman" w:hAnsi="Times New Roman" w:cs="Times New Roman"/>
            <w:sz w:val="24"/>
            <w:szCs w:val="24"/>
          </w:rPr>
          <w:delText xml:space="preserve"> from week</w:delText>
        </w:r>
        <w:r w:rsidR="005E552B" w:rsidRPr="005E6CD9" w:rsidDel="00D15F2B">
          <w:rPr>
            <w:rFonts w:ascii="Times New Roman" w:hAnsi="Times New Roman" w:cs="Times New Roman"/>
            <w:sz w:val="24"/>
            <w:szCs w:val="24"/>
          </w:rPr>
          <w:delText xml:space="preserve"> 3 </w:delText>
        </w:r>
        <w:r w:rsidR="00E544CC" w:rsidDel="00D15F2B">
          <w:rPr>
            <w:rFonts w:ascii="Times New Roman" w:hAnsi="Times New Roman" w:cs="Times New Roman"/>
            <w:sz w:val="24"/>
            <w:szCs w:val="24"/>
          </w:rPr>
          <w:delText xml:space="preserve">since </w:delText>
        </w:r>
        <w:r w:rsidR="005E552B" w:rsidRPr="005E6CD9" w:rsidDel="00D15F2B">
          <w:rPr>
            <w:rFonts w:ascii="Times New Roman" w:hAnsi="Times New Roman" w:cs="Times New Roman"/>
            <w:sz w:val="24"/>
            <w:szCs w:val="24"/>
          </w:rPr>
          <w:delText>germination</w:delText>
        </w:r>
        <w:r w:rsidRPr="005E6CD9" w:rsidDel="00D15F2B">
          <w:rPr>
            <w:rFonts w:ascii="Times New Roman" w:hAnsi="Times New Roman" w:cs="Times New Roman"/>
            <w:sz w:val="24"/>
            <w:szCs w:val="24"/>
          </w:rPr>
          <w:delText xml:space="preserve">) </w:delText>
        </w:r>
      </w:del>
      <w:r w:rsidRPr="005E6CD9">
        <w:rPr>
          <w:rFonts w:ascii="Times New Roman" w:hAnsi="Times New Roman" w:cs="Times New Roman"/>
          <w:sz w:val="24"/>
          <w:szCs w:val="24"/>
        </w:rPr>
        <w:t xml:space="preserve">by filling the saucer </w:t>
      </w:r>
      <w:r w:rsidR="00724A65">
        <w:rPr>
          <w:rFonts w:ascii="Times New Roman" w:hAnsi="Times New Roman" w:cs="Times New Roman"/>
          <w:sz w:val="24"/>
          <w:szCs w:val="24"/>
        </w:rPr>
        <w:t>until</w:t>
      </w:r>
      <w:r w:rsidRPr="005E6CD9">
        <w:rPr>
          <w:rFonts w:ascii="Times New Roman" w:hAnsi="Times New Roman" w:cs="Times New Roman"/>
          <w:sz w:val="24"/>
          <w:szCs w:val="24"/>
        </w:rPr>
        <w:t xml:space="preserve"> the top</w:t>
      </w:r>
      <w:r w:rsidR="00E544CC">
        <w:rPr>
          <w:rFonts w:ascii="Times New Roman" w:hAnsi="Times New Roman" w:cs="Times New Roman"/>
          <w:sz w:val="24"/>
          <w:szCs w:val="24"/>
        </w:rPr>
        <w:t xml:space="preserve"> </w:t>
      </w:r>
      <w:r w:rsidRPr="005E6CD9">
        <w:rPr>
          <w:rFonts w:ascii="Times New Roman" w:hAnsi="Times New Roman" w:cs="Times New Roman"/>
          <w:sz w:val="24"/>
          <w:szCs w:val="24"/>
        </w:rPr>
        <w:t xml:space="preserve">soil </w:t>
      </w:r>
      <w:r w:rsidR="00212DC7">
        <w:rPr>
          <w:rFonts w:ascii="Times New Roman" w:hAnsi="Times New Roman" w:cs="Times New Roman"/>
          <w:sz w:val="24"/>
          <w:szCs w:val="24"/>
        </w:rPr>
        <w:t>became</w:t>
      </w:r>
      <w:r w:rsidRPr="005E6CD9">
        <w:rPr>
          <w:rFonts w:ascii="Times New Roman" w:hAnsi="Times New Roman" w:cs="Times New Roman"/>
          <w:sz w:val="24"/>
          <w:szCs w:val="24"/>
        </w:rPr>
        <w:t xml:space="preserve"> moist. Weeds in experimental pots were manually removed.</w:t>
      </w:r>
      <w:r w:rsidR="005E552B" w:rsidRPr="005E6CD9">
        <w:rPr>
          <w:rFonts w:ascii="Times New Roman" w:hAnsi="Times New Roman" w:cs="Times New Roman"/>
          <w:sz w:val="24"/>
          <w:szCs w:val="24"/>
        </w:rPr>
        <w:t xml:space="preserve"> This experiment was repeated after four weeks following the same </w:t>
      </w:r>
      <w:r w:rsidR="005E552B" w:rsidRPr="00F24C19">
        <w:rPr>
          <w:rFonts w:ascii="Times New Roman" w:hAnsi="Times New Roman" w:cs="Times New Roman"/>
          <w:sz w:val="24"/>
          <w:szCs w:val="24"/>
        </w:rPr>
        <w:t>procedure.</w:t>
      </w:r>
      <w:r w:rsidR="00C324F3" w:rsidRPr="00F24C19">
        <w:rPr>
          <w:rFonts w:ascii="Times New Roman" w:hAnsi="Times New Roman" w:cs="Times New Roman"/>
          <w:sz w:val="24"/>
          <w:szCs w:val="24"/>
        </w:rPr>
        <w:t xml:space="preserve"> </w:t>
      </w:r>
      <w:r w:rsidRPr="00F24C19">
        <w:rPr>
          <w:rFonts w:ascii="Times New Roman" w:hAnsi="Times New Roman" w:cs="Times New Roman"/>
          <w:sz w:val="24"/>
          <w:szCs w:val="24"/>
        </w:rPr>
        <w:t xml:space="preserve">At 21 days after seed germination, plant growth measurements </w:t>
      </w:r>
      <w:r w:rsidR="008022A8" w:rsidRPr="00F24C19">
        <w:rPr>
          <w:rFonts w:ascii="Times New Roman" w:hAnsi="Times New Roman" w:cs="Times New Roman"/>
          <w:sz w:val="24"/>
          <w:szCs w:val="24"/>
        </w:rPr>
        <w:t>included</w:t>
      </w:r>
      <w:r w:rsidRPr="00F24C19">
        <w:rPr>
          <w:rFonts w:ascii="Times New Roman" w:hAnsi="Times New Roman" w:cs="Times New Roman"/>
          <w:sz w:val="24"/>
          <w:szCs w:val="24"/>
        </w:rPr>
        <w:t xml:space="preserve"> </w:t>
      </w:r>
      <w:bookmarkStart w:id="288" w:name="_Hlk119075375"/>
      <w:r w:rsidR="00E544CC">
        <w:rPr>
          <w:rFonts w:ascii="Times New Roman" w:hAnsi="Times New Roman" w:cs="Times New Roman"/>
          <w:sz w:val="24"/>
          <w:szCs w:val="24"/>
        </w:rPr>
        <w:t xml:space="preserve">a leaf count to record </w:t>
      </w:r>
      <w:r w:rsidR="00823A55" w:rsidRPr="00F24C19">
        <w:rPr>
          <w:rFonts w:ascii="Times New Roman" w:hAnsi="Times New Roman" w:cs="Times New Roman"/>
          <w:sz w:val="24"/>
          <w:szCs w:val="24"/>
        </w:rPr>
        <w:t xml:space="preserve">the </w:t>
      </w:r>
      <w:r w:rsidRPr="00F24C19">
        <w:rPr>
          <w:rFonts w:ascii="Times New Roman" w:hAnsi="Times New Roman" w:cs="Times New Roman"/>
          <w:sz w:val="24"/>
          <w:szCs w:val="24"/>
        </w:rPr>
        <w:t>number of leaves per plant,</w:t>
      </w:r>
      <w:r w:rsidRPr="005E6CD9">
        <w:rPr>
          <w:rFonts w:ascii="Times New Roman" w:hAnsi="Times New Roman" w:cs="Times New Roman"/>
          <w:sz w:val="24"/>
          <w:szCs w:val="24"/>
        </w:rPr>
        <w:t xml:space="preserve"> and the width </w:t>
      </w:r>
      <w:r w:rsidR="00524E92">
        <w:rPr>
          <w:rFonts w:ascii="Times New Roman" w:hAnsi="Times New Roman" w:cs="Times New Roman"/>
          <w:sz w:val="24"/>
          <w:szCs w:val="24"/>
        </w:rPr>
        <w:t xml:space="preserve">(cm) </w:t>
      </w:r>
      <w:r w:rsidRPr="005E6CD9">
        <w:rPr>
          <w:rFonts w:ascii="Times New Roman" w:hAnsi="Times New Roman" w:cs="Times New Roman"/>
          <w:sz w:val="24"/>
          <w:szCs w:val="24"/>
        </w:rPr>
        <w:t xml:space="preserve">of the second </w:t>
      </w:r>
      <w:bookmarkEnd w:id="288"/>
      <w:r w:rsidRPr="005E6CD9">
        <w:rPr>
          <w:rFonts w:ascii="Times New Roman" w:hAnsi="Times New Roman" w:cs="Times New Roman"/>
          <w:sz w:val="24"/>
          <w:szCs w:val="24"/>
        </w:rPr>
        <w:t>most mature true leaf (leaf formed after seedling transplant)</w:t>
      </w:r>
      <w:r w:rsidR="00524E92">
        <w:rPr>
          <w:rFonts w:ascii="Times New Roman" w:hAnsi="Times New Roman" w:cs="Times New Roman"/>
          <w:sz w:val="24"/>
          <w:szCs w:val="24"/>
        </w:rPr>
        <w:t xml:space="preserve"> </w:t>
      </w:r>
      <w:r w:rsidRPr="005E6CD9">
        <w:rPr>
          <w:rFonts w:ascii="Times New Roman" w:hAnsi="Times New Roman" w:cs="Times New Roman"/>
          <w:sz w:val="24"/>
          <w:szCs w:val="24"/>
        </w:rPr>
        <w:t>measured at the broadest point o</w:t>
      </w:r>
      <w:r w:rsidR="00841893">
        <w:rPr>
          <w:rFonts w:ascii="Times New Roman" w:hAnsi="Times New Roman" w:cs="Times New Roman"/>
          <w:sz w:val="24"/>
          <w:szCs w:val="24"/>
        </w:rPr>
        <w:t>f</w:t>
      </w:r>
      <w:r w:rsidRPr="005E6CD9">
        <w:rPr>
          <w:rFonts w:ascii="Times New Roman" w:hAnsi="Times New Roman" w:cs="Times New Roman"/>
          <w:sz w:val="24"/>
          <w:szCs w:val="24"/>
        </w:rPr>
        <w:t xml:space="preserve"> the leaf. The same measurements were repeated </w:t>
      </w:r>
      <w:r w:rsidR="00524E92">
        <w:rPr>
          <w:rFonts w:ascii="Times New Roman" w:hAnsi="Times New Roman" w:cs="Times New Roman"/>
          <w:sz w:val="24"/>
          <w:szCs w:val="24"/>
        </w:rPr>
        <w:t xml:space="preserve">at </w:t>
      </w:r>
      <w:r w:rsidRPr="005E6CD9">
        <w:rPr>
          <w:rFonts w:ascii="Times New Roman" w:hAnsi="Times New Roman" w:cs="Times New Roman"/>
          <w:sz w:val="24"/>
          <w:szCs w:val="24"/>
        </w:rPr>
        <w:t xml:space="preserve">28, 35 and 42 days </w:t>
      </w:r>
      <w:r w:rsidR="00E544CC">
        <w:rPr>
          <w:rFonts w:ascii="Times New Roman" w:hAnsi="Times New Roman" w:cs="Times New Roman"/>
          <w:sz w:val="24"/>
          <w:szCs w:val="24"/>
        </w:rPr>
        <w:t>since</w:t>
      </w:r>
      <w:r w:rsidR="008F4F4B">
        <w:rPr>
          <w:rFonts w:ascii="Times New Roman" w:hAnsi="Times New Roman" w:cs="Times New Roman"/>
          <w:sz w:val="24"/>
          <w:szCs w:val="24"/>
        </w:rPr>
        <w:t xml:space="preserve"> germination</w:t>
      </w:r>
      <w:r w:rsidRPr="005E6CD9">
        <w:rPr>
          <w:rFonts w:ascii="Times New Roman" w:hAnsi="Times New Roman" w:cs="Times New Roman"/>
          <w:sz w:val="24"/>
          <w:szCs w:val="24"/>
        </w:rPr>
        <w:t>. Every week, the next mature true leaf was measured</w:t>
      </w:r>
      <w:r w:rsidR="007E0819">
        <w:rPr>
          <w:rFonts w:ascii="Times New Roman" w:hAnsi="Times New Roman" w:cs="Times New Roman"/>
          <w:sz w:val="24"/>
          <w:szCs w:val="24"/>
        </w:rPr>
        <w:t xml:space="preserve"> until the onset of plant bolting (development of flowering stems)</w:t>
      </w:r>
      <w:r w:rsidRPr="005E6CD9">
        <w:rPr>
          <w:rFonts w:ascii="Times New Roman" w:hAnsi="Times New Roman" w:cs="Times New Roman"/>
          <w:sz w:val="24"/>
          <w:szCs w:val="24"/>
        </w:rPr>
        <w:t>.</w:t>
      </w:r>
      <w:r w:rsidR="00B610C0">
        <w:rPr>
          <w:rFonts w:ascii="Times New Roman" w:hAnsi="Times New Roman" w:cs="Times New Roman"/>
          <w:sz w:val="24"/>
          <w:szCs w:val="24"/>
        </w:rPr>
        <w:t xml:space="preserve"> </w:t>
      </w:r>
      <w:r w:rsidR="00C62AFF">
        <w:rPr>
          <w:rFonts w:ascii="Times New Roman" w:hAnsi="Times New Roman" w:cs="Times New Roman"/>
          <w:sz w:val="24"/>
          <w:szCs w:val="24"/>
        </w:rPr>
        <w:t xml:space="preserve">From </w:t>
      </w:r>
      <w:r w:rsidR="00B610C0">
        <w:rPr>
          <w:rFonts w:ascii="Times New Roman" w:hAnsi="Times New Roman" w:cs="Times New Roman"/>
          <w:sz w:val="24"/>
          <w:szCs w:val="24"/>
        </w:rPr>
        <w:t>this point</w:t>
      </w:r>
      <w:ins w:id="289" w:author="Dicke, Marcel" w:date="2023-06-07T20:36:00Z">
        <w:r w:rsidR="008A2EE0">
          <w:rPr>
            <w:rFonts w:ascii="Times New Roman" w:hAnsi="Times New Roman" w:cs="Times New Roman"/>
            <w:sz w:val="24"/>
            <w:szCs w:val="24"/>
          </w:rPr>
          <w:t xml:space="preserve"> onwards</w:t>
        </w:r>
      </w:ins>
      <w:r w:rsidR="00B610C0">
        <w:rPr>
          <w:rFonts w:ascii="Times New Roman" w:hAnsi="Times New Roman" w:cs="Times New Roman"/>
          <w:sz w:val="24"/>
          <w:szCs w:val="24"/>
        </w:rPr>
        <w:t xml:space="preserve">, plants were monitored </w:t>
      </w:r>
      <w:r w:rsidR="00C62AFF">
        <w:rPr>
          <w:rFonts w:ascii="Times New Roman" w:hAnsi="Times New Roman" w:cs="Times New Roman"/>
          <w:sz w:val="24"/>
          <w:szCs w:val="24"/>
        </w:rPr>
        <w:t xml:space="preserve">daily </w:t>
      </w:r>
      <w:r w:rsidR="00B610C0">
        <w:rPr>
          <w:rFonts w:ascii="Times New Roman" w:hAnsi="Times New Roman" w:cs="Times New Roman"/>
          <w:sz w:val="24"/>
          <w:szCs w:val="24"/>
        </w:rPr>
        <w:t xml:space="preserve">and the number of days </w:t>
      </w:r>
      <w:r w:rsidR="00716D73">
        <w:rPr>
          <w:rFonts w:ascii="Times New Roman" w:hAnsi="Times New Roman" w:cs="Times New Roman"/>
          <w:sz w:val="24"/>
          <w:szCs w:val="24"/>
        </w:rPr>
        <w:t>until</w:t>
      </w:r>
      <w:r w:rsidR="00B610C0">
        <w:rPr>
          <w:rFonts w:ascii="Times New Roman" w:hAnsi="Times New Roman" w:cs="Times New Roman"/>
          <w:sz w:val="24"/>
          <w:szCs w:val="24"/>
        </w:rPr>
        <w:t xml:space="preserve"> the first flower </w:t>
      </w:r>
      <w:del w:id="290" w:author="Joop van Loon" w:date="2023-06-20T14:02:00Z">
        <w:r w:rsidR="00B610C0" w:rsidDel="00D15F2B">
          <w:rPr>
            <w:rFonts w:ascii="Times New Roman" w:hAnsi="Times New Roman" w:cs="Times New Roman"/>
            <w:sz w:val="24"/>
            <w:szCs w:val="24"/>
          </w:rPr>
          <w:delText xml:space="preserve">to </w:delText>
        </w:r>
      </w:del>
      <w:r w:rsidR="00B610C0">
        <w:rPr>
          <w:rFonts w:ascii="Times New Roman" w:hAnsi="Times New Roman" w:cs="Times New Roman"/>
          <w:sz w:val="24"/>
          <w:szCs w:val="24"/>
        </w:rPr>
        <w:t>emerge</w:t>
      </w:r>
      <w:ins w:id="291" w:author="Joop van Loon" w:date="2023-06-20T14:02:00Z">
        <w:r w:rsidR="00D15F2B">
          <w:rPr>
            <w:rFonts w:ascii="Times New Roman" w:hAnsi="Times New Roman" w:cs="Times New Roman"/>
            <w:sz w:val="24"/>
            <w:szCs w:val="24"/>
          </w:rPr>
          <w:t>d</w:t>
        </w:r>
      </w:ins>
      <w:r w:rsidR="0087206F">
        <w:rPr>
          <w:rFonts w:ascii="Times New Roman" w:hAnsi="Times New Roman" w:cs="Times New Roman"/>
          <w:sz w:val="24"/>
          <w:szCs w:val="24"/>
        </w:rPr>
        <w:t xml:space="preserve"> was recorded as </w:t>
      </w:r>
      <w:r w:rsidR="007B1DB6">
        <w:rPr>
          <w:rFonts w:ascii="Times New Roman" w:hAnsi="Times New Roman" w:cs="Times New Roman"/>
          <w:sz w:val="24"/>
          <w:szCs w:val="24"/>
        </w:rPr>
        <w:t xml:space="preserve">the </w:t>
      </w:r>
      <w:r w:rsidR="0087206F">
        <w:rPr>
          <w:rFonts w:ascii="Times New Roman" w:hAnsi="Times New Roman" w:cs="Times New Roman"/>
          <w:sz w:val="24"/>
          <w:szCs w:val="24"/>
        </w:rPr>
        <w:t>time</w:t>
      </w:r>
      <w:r w:rsidR="00762288">
        <w:rPr>
          <w:rFonts w:ascii="Times New Roman" w:hAnsi="Times New Roman" w:cs="Times New Roman"/>
          <w:sz w:val="24"/>
          <w:szCs w:val="24"/>
        </w:rPr>
        <w:t xml:space="preserve"> until flowering</w:t>
      </w:r>
      <w:r w:rsidR="0087206F">
        <w:rPr>
          <w:rFonts w:ascii="Times New Roman" w:hAnsi="Times New Roman" w:cs="Times New Roman"/>
          <w:sz w:val="24"/>
          <w:szCs w:val="24"/>
        </w:rPr>
        <w:t>.</w:t>
      </w:r>
    </w:p>
    <w:p w14:paraId="3BD19F9B" w14:textId="77777777" w:rsidR="00BE12C5" w:rsidRPr="005E6CD9" w:rsidRDefault="00BE12C5" w:rsidP="00920599">
      <w:pPr>
        <w:spacing w:after="0"/>
        <w:jc w:val="both"/>
        <w:rPr>
          <w:rFonts w:ascii="Times New Roman" w:hAnsi="Times New Roman" w:cs="Times New Roman"/>
          <w:sz w:val="24"/>
          <w:szCs w:val="24"/>
        </w:rPr>
      </w:pPr>
    </w:p>
    <w:p w14:paraId="37985908" w14:textId="45CFF7B0" w:rsidR="00C324F3" w:rsidRPr="005E6CD9" w:rsidRDefault="002B1F5F" w:rsidP="00920599">
      <w:pPr>
        <w:jc w:val="both"/>
        <w:rPr>
          <w:rFonts w:ascii="Times New Roman" w:hAnsi="Times New Roman" w:cs="Times New Roman"/>
          <w:b/>
          <w:bCs/>
          <w:sz w:val="24"/>
          <w:szCs w:val="24"/>
        </w:rPr>
      </w:pPr>
      <w:bookmarkStart w:id="292" w:name="_Hlk119075696"/>
      <w:r w:rsidRPr="005E6CD9">
        <w:rPr>
          <w:rFonts w:ascii="Times New Roman" w:hAnsi="Times New Roman" w:cs="Times New Roman"/>
          <w:b/>
          <w:bCs/>
          <w:sz w:val="24"/>
          <w:szCs w:val="24"/>
        </w:rPr>
        <w:t>Assessment of plant resistance to insect herbivory</w:t>
      </w:r>
    </w:p>
    <w:bookmarkEnd w:id="292"/>
    <w:p w14:paraId="1F06FB6B" w14:textId="297EC23B" w:rsidR="005E552B" w:rsidRPr="005E6CD9" w:rsidRDefault="002B1F5F"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rPr>
        <w:t xml:space="preserve">The resistance of </w:t>
      </w:r>
      <w:r w:rsidR="005F28FF">
        <w:rPr>
          <w:rFonts w:ascii="Times New Roman" w:hAnsi="Times New Roman" w:cs="Times New Roman"/>
          <w:sz w:val="24"/>
          <w:szCs w:val="24"/>
        </w:rPr>
        <w:t>raw</w:t>
      </w:r>
      <w:r w:rsidR="00321CC2">
        <w:rPr>
          <w:rFonts w:ascii="Times New Roman" w:hAnsi="Times New Roman" w:cs="Times New Roman"/>
          <w:sz w:val="24"/>
          <w:szCs w:val="24"/>
        </w:rPr>
        <w:t>-</w:t>
      </w:r>
      <w:r w:rsidRPr="005E6CD9">
        <w:rPr>
          <w:rFonts w:ascii="Times New Roman" w:hAnsi="Times New Roman" w:cs="Times New Roman"/>
          <w:sz w:val="24"/>
          <w:szCs w:val="24"/>
        </w:rPr>
        <w:t xml:space="preserve">frass-exposed </w:t>
      </w:r>
      <w:r w:rsidRPr="005E6CD9">
        <w:rPr>
          <w:rFonts w:ascii="Times New Roman" w:hAnsi="Times New Roman" w:cs="Times New Roman"/>
          <w:i/>
          <w:iCs/>
          <w:sz w:val="24"/>
          <w:szCs w:val="24"/>
        </w:rPr>
        <w:t>B. rapa</w:t>
      </w:r>
      <w:r w:rsidRPr="005E6CD9">
        <w:rPr>
          <w:rFonts w:ascii="Times New Roman" w:hAnsi="Times New Roman" w:cs="Times New Roman"/>
          <w:sz w:val="24"/>
          <w:szCs w:val="24"/>
        </w:rPr>
        <w:t xml:space="preserve"> </w:t>
      </w:r>
      <w:r w:rsidR="00BD7053" w:rsidRPr="005E6CD9">
        <w:rPr>
          <w:rFonts w:ascii="Times New Roman" w:hAnsi="Times New Roman" w:cs="Times New Roman"/>
          <w:sz w:val="24"/>
          <w:szCs w:val="24"/>
        </w:rPr>
        <w:t>plants to two insect herbivores</w:t>
      </w:r>
      <w:r w:rsidR="00D2392A">
        <w:rPr>
          <w:rFonts w:ascii="Times New Roman" w:hAnsi="Times New Roman" w:cs="Times New Roman"/>
          <w:sz w:val="24"/>
          <w:szCs w:val="24"/>
        </w:rPr>
        <w:t>,</w:t>
      </w:r>
      <w:r w:rsidR="00BD7053" w:rsidRPr="005E6CD9">
        <w:rPr>
          <w:rFonts w:ascii="Times New Roman" w:hAnsi="Times New Roman" w:cs="Times New Roman"/>
          <w:sz w:val="24"/>
          <w:szCs w:val="24"/>
        </w:rPr>
        <w:t xml:space="preserve"> </w:t>
      </w:r>
      <w:r w:rsidR="00BD7053" w:rsidRPr="005E6CD9">
        <w:rPr>
          <w:rFonts w:ascii="Times New Roman" w:hAnsi="Times New Roman" w:cs="Times New Roman"/>
          <w:i/>
          <w:iCs/>
          <w:sz w:val="24"/>
          <w:szCs w:val="24"/>
        </w:rPr>
        <w:t>D. radicum</w:t>
      </w:r>
      <w:r w:rsidR="00BD7053" w:rsidRPr="005E6CD9">
        <w:rPr>
          <w:rFonts w:ascii="Times New Roman" w:hAnsi="Times New Roman" w:cs="Times New Roman"/>
          <w:sz w:val="24"/>
          <w:szCs w:val="24"/>
        </w:rPr>
        <w:t xml:space="preserve"> and </w:t>
      </w:r>
      <w:r w:rsidR="00BD7053" w:rsidRPr="005E6CD9">
        <w:rPr>
          <w:rFonts w:ascii="Times New Roman" w:hAnsi="Times New Roman" w:cs="Times New Roman"/>
          <w:i/>
          <w:iCs/>
          <w:sz w:val="24"/>
          <w:szCs w:val="24"/>
        </w:rPr>
        <w:t>P. xylostella</w:t>
      </w:r>
      <w:r w:rsidR="00D2392A">
        <w:rPr>
          <w:rFonts w:ascii="Times New Roman" w:hAnsi="Times New Roman" w:cs="Times New Roman"/>
          <w:i/>
          <w:iCs/>
          <w:sz w:val="24"/>
          <w:szCs w:val="24"/>
        </w:rPr>
        <w:t>,</w:t>
      </w:r>
      <w:r w:rsidR="00BD7053" w:rsidRPr="005E6CD9">
        <w:rPr>
          <w:rFonts w:ascii="Times New Roman" w:hAnsi="Times New Roman" w:cs="Times New Roman"/>
          <w:sz w:val="24"/>
          <w:szCs w:val="24"/>
        </w:rPr>
        <w:t xml:space="preserve"> </w:t>
      </w:r>
      <w:r w:rsidRPr="005E6CD9">
        <w:rPr>
          <w:rFonts w:ascii="Times New Roman" w:hAnsi="Times New Roman" w:cs="Times New Roman"/>
          <w:sz w:val="24"/>
          <w:szCs w:val="24"/>
        </w:rPr>
        <w:t xml:space="preserve">was assessed </w:t>
      </w:r>
      <w:r w:rsidR="00315BEB">
        <w:rPr>
          <w:rFonts w:ascii="Times New Roman" w:hAnsi="Times New Roman" w:cs="Times New Roman"/>
          <w:sz w:val="24"/>
          <w:szCs w:val="24"/>
        </w:rPr>
        <w:t xml:space="preserve">by </w:t>
      </w:r>
      <w:r w:rsidR="0075180A">
        <w:rPr>
          <w:rFonts w:ascii="Times New Roman" w:hAnsi="Times New Roman" w:cs="Times New Roman"/>
          <w:sz w:val="24"/>
          <w:szCs w:val="24"/>
        </w:rPr>
        <w:t>recording</w:t>
      </w:r>
      <w:r w:rsidR="003D79C3" w:rsidRPr="003D79C3">
        <w:rPr>
          <w:rFonts w:ascii="Times New Roman" w:hAnsi="Times New Roman" w:cs="Times New Roman"/>
          <w:sz w:val="24"/>
          <w:szCs w:val="24"/>
        </w:rPr>
        <w:t xml:space="preserve"> </w:t>
      </w:r>
      <w:ins w:id="293" w:author="Joop van Loon" w:date="2023-06-20T14:02:00Z">
        <w:r w:rsidR="00D15F2B">
          <w:rPr>
            <w:rFonts w:ascii="Times New Roman" w:hAnsi="Times New Roman" w:cs="Times New Roman"/>
            <w:sz w:val="24"/>
            <w:szCs w:val="24"/>
          </w:rPr>
          <w:t xml:space="preserve">leaf damage, </w:t>
        </w:r>
      </w:ins>
      <w:r w:rsidR="00F03356">
        <w:rPr>
          <w:rFonts w:ascii="Times New Roman" w:hAnsi="Times New Roman" w:cs="Times New Roman"/>
          <w:sz w:val="24"/>
          <w:szCs w:val="24"/>
        </w:rPr>
        <w:t xml:space="preserve">larval </w:t>
      </w:r>
      <w:r w:rsidR="00762288">
        <w:rPr>
          <w:rFonts w:ascii="Times New Roman" w:hAnsi="Times New Roman" w:cs="Times New Roman"/>
          <w:sz w:val="24"/>
          <w:szCs w:val="24"/>
        </w:rPr>
        <w:t>survival</w:t>
      </w:r>
      <w:ins w:id="294" w:author="Joop van Loon" w:date="2023-06-20T14:02:00Z">
        <w:r w:rsidR="00D15F2B">
          <w:rPr>
            <w:rFonts w:ascii="Times New Roman" w:hAnsi="Times New Roman" w:cs="Times New Roman"/>
            <w:sz w:val="24"/>
            <w:szCs w:val="24"/>
          </w:rPr>
          <w:t xml:space="preserve"> and </w:t>
        </w:r>
      </w:ins>
      <w:del w:id="295" w:author="Joop van Loon" w:date="2023-06-20T14:02:00Z">
        <w:r w:rsidR="00762288" w:rsidDel="00D15F2B">
          <w:rPr>
            <w:rFonts w:ascii="Times New Roman" w:hAnsi="Times New Roman" w:cs="Times New Roman"/>
            <w:sz w:val="24"/>
            <w:szCs w:val="24"/>
          </w:rPr>
          <w:delText xml:space="preserve">, </w:delText>
        </w:r>
      </w:del>
      <w:r w:rsidR="00762288">
        <w:rPr>
          <w:rFonts w:ascii="Times New Roman" w:hAnsi="Times New Roman" w:cs="Times New Roman"/>
          <w:sz w:val="24"/>
          <w:szCs w:val="24"/>
        </w:rPr>
        <w:t>pupal biomass</w:t>
      </w:r>
      <w:del w:id="296" w:author="Joop van Loon" w:date="2023-06-20T14:02:00Z">
        <w:r w:rsidR="00762288" w:rsidDel="00D15F2B">
          <w:rPr>
            <w:rFonts w:ascii="Times New Roman" w:hAnsi="Times New Roman" w:cs="Times New Roman"/>
            <w:sz w:val="24"/>
            <w:szCs w:val="24"/>
          </w:rPr>
          <w:delText xml:space="preserve"> </w:delText>
        </w:r>
        <w:r w:rsidR="003D79C3" w:rsidRPr="003D79C3" w:rsidDel="00D15F2B">
          <w:rPr>
            <w:rFonts w:ascii="Times New Roman" w:hAnsi="Times New Roman" w:cs="Times New Roman"/>
            <w:sz w:val="24"/>
            <w:szCs w:val="24"/>
          </w:rPr>
          <w:delText xml:space="preserve">and </w:delText>
        </w:r>
        <w:r w:rsidR="00F03356" w:rsidDel="00D15F2B">
          <w:rPr>
            <w:rFonts w:ascii="Times New Roman" w:hAnsi="Times New Roman" w:cs="Times New Roman"/>
            <w:sz w:val="24"/>
            <w:szCs w:val="24"/>
          </w:rPr>
          <w:delText xml:space="preserve">leaf </w:delText>
        </w:r>
        <w:r w:rsidR="003D79C3" w:rsidRPr="003D79C3" w:rsidDel="00D15F2B">
          <w:rPr>
            <w:rFonts w:ascii="Times New Roman" w:hAnsi="Times New Roman" w:cs="Times New Roman"/>
            <w:sz w:val="24"/>
            <w:szCs w:val="24"/>
          </w:rPr>
          <w:delText>damage</w:delText>
        </w:r>
      </w:del>
      <w:r w:rsidR="00BD7053" w:rsidRPr="00FE688F">
        <w:rPr>
          <w:rFonts w:ascii="Times New Roman" w:hAnsi="Times New Roman" w:cs="Times New Roman"/>
          <w:sz w:val="24"/>
          <w:szCs w:val="24"/>
        </w:rPr>
        <w:t>.</w:t>
      </w:r>
      <w:r w:rsidR="005F28FF">
        <w:rPr>
          <w:rFonts w:ascii="Times New Roman" w:hAnsi="Times New Roman" w:cs="Times New Roman"/>
          <w:sz w:val="24"/>
          <w:szCs w:val="24"/>
        </w:rPr>
        <w:t xml:space="preserve"> </w:t>
      </w:r>
      <w:r w:rsidR="005E552B" w:rsidRPr="005E6CD9">
        <w:rPr>
          <w:rFonts w:ascii="Times New Roman" w:hAnsi="Times New Roman" w:cs="Times New Roman"/>
          <w:sz w:val="24"/>
          <w:szCs w:val="24"/>
        </w:rPr>
        <w:t>When plants were four weeks old, ten larvae (&lt;</w:t>
      </w:r>
      <w:r w:rsidR="00853118">
        <w:rPr>
          <w:rFonts w:ascii="Times New Roman" w:hAnsi="Times New Roman" w:cs="Times New Roman"/>
          <w:sz w:val="24"/>
          <w:szCs w:val="24"/>
        </w:rPr>
        <w:t xml:space="preserve"> </w:t>
      </w:r>
      <w:r w:rsidR="005E552B" w:rsidRPr="005E6CD9">
        <w:rPr>
          <w:rFonts w:ascii="Times New Roman" w:hAnsi="Times New Roman" w:cs="Times New Roman"/>
          <w:sz w:val="24"/>
          <w:szCs w:val="24"/>
        </w:rPr>
        <w:t xml:space="preserve">24 h old) of </w:t>
      </w:r>
      <w:r w:rsidR="005E552B" w:rsidRPr="005E6CD9">
        <w:rPr>
          <w:rFonts w:ascii="Times New Roman" w:hAnsi="Times New Roman" w:cs="Times New Roman"/>
          <w:i/>
          <w:iCs/>
          <w:sz w:val="24"/>
          <w:szCs w:val="24"/>
        </w:rPr>
        <w:t>D. radicum</w:t>
      </w:r>
      <w:r w:rsidR="005E552B" w:rsidRPr="005E6CD9">
        <w:rPr>
          <w:rFonts w:ascii="Times New Roman" w:hAnsi="Times New Roman" w:cs="Times New Roman"/>
          <w:sz w:val="24"/>
          <w:szCs w:val="24"/>
        </w:rPr>
        <w:t xml:space="preserve"> were </w:t>
      </w:r>
      <w:r w:rsidR="00853118">
        <w:rPr>
          <w:rFonts w:ascii="Times New Roman" w:hAnsi="Times New Roman" w:cs="Times New Roman"/>
          <w:sz w:val="24"/>
          <w:szCs w:val="24"/>
        </w:rPr>
        <w:t xml:space="preserve">released </w:t>
      </w:r>
      <w:r w:rsidR="005E552B" w:rsidRPr="005E6CD9">
        <w:rPr>
          <w:rFonts w:ascii="Times New Roman" w:hAnsi="Times New Roman" w:cs="Times New Roman"/>
          <w:sz w:val="24"/>
          <w:szCs w:val="24"/>
        </w:rPr>
        <w:t>at about 0.5 cm into the soil close to the stem of each potted plant</w:t>
      </w:r>
      <w:r w:rsidR="00D2392A">
        <w:rPr>
          <w:rFonts w:ascii="Times New Roman" w:hAnsi="Times New Roman" w:cs="Times New Roman"/>
          <w:sz w:val="24"/>
          <w:szCs w:val="24"/>
        </w:rPr>
        <w:t>.</w:t>
      </w:r>
      <w:r w:rsidR="005E552B" w:rsidRPr="005E6CD9">
        <w:rPr>
          <w:rFonts w:ascii="Times New Roman" w:hAnsi="Times New Roman" w:cs="Times New Roman"/>
          <w:sz w:val="24"/>
          <w:szCs w:val="24"/>
        </w:rPr>
        <w:t xml:space="preserve"> </w:t>
      </w:r>
      <w:r w:rsidR="00D2392A">
        <w:rPr>
          <w:rFonts w:ascii="Times New Roman" w:hAnsi="Times New Roman" w:cs="Times New Roman"/>
          <w:sz w:val="24"/>
          <w:szCs w:val="24"/>
        </w:rPr>
        <w:t>T</w:t>
      </w:r>
      <w:r w:rsidR="005E552B" w:rsidRPr="005E6CD9">
        <w:rPr>
          <w:rFonts w:ascii="Times New Roman" w:hAnsi="Times New Roman" w:cs="Times New Roman"/>
          <w:sz w:val="24"/>
          <w:szCs w:val="24"/>
        </w:rPr>
        <w:t>he</w:t>
      </w:r>
      <w:r w:rsidR="00A518C7">
        <w:rPr>
          <w:rFonts w:ascii="Times New Roman" w:hAnsi="Times New Roman" w:cs="Times New Roman"/>
          <w:sz w:val="24"/>
          <w:szCs w:val="24"/>
        </w:rPr>
        <w:t>ir</w:t>
      </w:r>
      <w:r w:rsidR="005E552B" w:rsidRPr="005E6CD9">
        <w:rPr>
          <w:rFonts w:ascii="Times New Roman" w:hAnsi="Times New Roman" w:cs="Times New Roman"/>
          <w:sz w:val="24"/>
          <w:szCs w:val="24"/>
        </w:rPr>
        <w:t xml:space="preserve"> </w:t>
      </w:r>
      <w:r w:rsidR="00762288">
        <w:rPr>
          <w:rFonts w:ascii="Times New Roman" w:hAnsi="Times New Roman" w:cs="Times New Roman"/>
          <w:sz w:val="24"/>
          <w:szCs w:val="24"/>
        </w:rPr>
        <w:t>survival</w:t>
      </w:r>
      <w:r w:rsidR="005E552B" w:rsidRPr="005E6CD9">
        <w:rPr>
          <w:rFonts w:ascii="Times New Roman" w:hAnsi="Times New Roman" w:cs="Times New Roman"/>
          <w:sz w:val="24"/>
          <w:szCs w:val="24"/>
        </w:rPr>
        <w:t xml:space="preserve"> </w:t>
      </w:r>
      <w:r w:rsidR="00D2392A">
        <w:rPr>
          <w:rFonts w:ascii="Times New Roman" w:hAnsi="Times New Roman" w:cs="Times New Roman"/>
          <w:sz w:val="24"/>
          <w:szCs w:val="24"/>
        </w:rPr>
        <w:t xml:space="preserve">was assessed </w:t>
      </w:r>
      <w:r w:rsidR="005E552B" w:rsidRPr="005E6CD9">
        <w:rPr>
          <w:rFonts w:ascii="Times New Roman" w:hAnsi="Times New Roman" w:cs="Times New Roman"/>
          <w:sz w:val="24"/>
          <w:szCs w:val="24"/>
        </w:rPr>
        <w:t xml:space="preserve">when the larvae fed on </w:t>
      </w:r>
      <w:r w:rsidR="00A518C7">
        <w:rPr>
          <w:rFonts w:ascii="Times New Roman" w:hAnsi="Times New Roman" w:cs="Times New Roman"/>
          <w:sz w:val="24"/>
          <w:szCs w:val="24"/>
        </w:rPr>
        <w:t xml:space="preserve">roots of </w:t>
      </w:r>
      <w:r w:rsidR="005E552B" w:rsidRPr="005E6CD9">
        <w:rPr>
          <w:rFonts w:ascii="Times New Roman" w:hAnsi="Times New Roman" w:cs="Times New Roman"/>
          <w:sz w:val="24"/>
          <w:szCs w:val="24"/>
        </w:rPr>
        <w:t xml:space="preserve">frass-exposed </w:t>
      </w:r>
      <w:r w:rsidR="005E552B" w:rsidRPr="005E6CD9">
        <w:rPr>
          <w:rFonts w:ascii="Times New Roman" w:hAnsi="Times New Roman" w:cs="Times New Roman"/>
          <w:i/>
          <w:iCs/>
          <w:sz w:val="24"/>
          <w:szCs w:val="24"/>
        </w:rPr>
        <w:t>B. rapa</w:t>
      </w:r>
      <w:r w:rsidR="005E552B" w:rsidRPr="005E6CD9">
        <w:rPr>
          <w:rFonts w:ascii="Times New Roman" w:hAnsi="Times New Roman" w:cs="Times New Roman"/>
          <w:sz w:val="24"/>
          <w:szCs w:val="24"/>
        </w:rPr>
        <w:t xml:space="preserve"> plants. Ten plants per </w:t>
      </w:r>
      <w:r w:rsidR="00762288">
        <w:rPr>
          <w:rFonts w:ascii="Times New Roman" w:hAnsi="Times New Roman" w:cs="Times New Roman"/>
          <w:sz w:val="24"/>
          <w:szCs w:val="24"/>
        </w:rPr>
        <w:t>treat</w:t>
      </w:r>
      <w:r w:rsidR="005E552B" w:rsidRPr="005E6CD9">
        <w:rPr>
          <w:rFonts w:ascii="Times New Roman" w:hAnsi="Times New Roman" w:cs="Times New Roman"/>
          <w:sz w:val="24"/>
          <w:szCs w:val="24"/>
        </w:rPr>
        <w:t>ment and control (BSF</w:t>
      </w:r>
      <w:r w:rsidR="00762288">
        <w:rPr>
          <w:rFonts w:ascii="Times New Roman" w:hAnsi="Times New Roman" w:cs="Times New Roman"/>
          <w:sz w:val="24"/>
          <w:szCs w:val="24"/>
        </w:rPr>
        <w:t>F</w:t>
      </w:r>
      <w:r w:rsidR="005E552B" w:rsidRPr="005E6CD9">
        <w:rPr>
          <w:rFonts w:ascii="Times New Roman" w:hAnsi="Times New Roman" w:cs="Times New Roman"/>
          <w:sz w:val="24"/>
          <w:szCs w:val="24"/>
        </w:rPr>
        <w:t>, MWF and N</w:t>
      </w:r>
      <w:r w:rsidR="00762288">
        <w:rPr>
          <w:rFonts w:ascii="Times New Roman" w:hAnsi="Times New Roman" w:cs="Times New Roman"/>
          <w:sz w:val="24"/>
          <w:szCs w:val="24"/>
        </w:rPr>
        <w:t>oFrass</w:t>
      </w:r>
      <w:r w:rsidR="005E552B" w:rsidRPr="005E6CD9">
        <w:rPr>
          <w:rFonts w:ascii="Times New Roman" w:hAnsi="Times New Roman" w:cs="Times New Roman"/>
          <w:sz w:val="24"/>
          <w:szCs w:val="24"/>
        </w:rPr>
        <w:t>) were inoculated. After 21 days</w:t>
      </w:r>
      <w:del w:id="297" w:author="Joop van Loon" w:date="2023-06-20T14:04:00Z">
        <w:r w:rsidR="005E552B" w:rsidRPr="005E6CD9" w:rsidDel="00D4098C">
          <w:rPr>
            <w:rFonts w:ascii="Times New Roman" w:hAnsi="Times New Roman" w:cs="Times New Roman"/>
            <w:sz w:val="24"/>
            <w:szCs w:val="24"/>
          </w:rPr>
          <w:delText xml:space="preserve"> according to the life cycle of </w:delText>
        </w:r>
        <w:r w:rsidR="005E552B" w:rsidRPr="005E6CD9" w:rsidDel="00D4098C">
          <w:rPr>
            <w:rFonts w:ascii="Times New Roman" w:hAnsi="Times New Roman" w:cs="Times New Roman"/>
            <w:i/>
            <w:iCs/>
            <w:sz w:val="24"/>
            <w:szCs w:val="24"/>
          </w:rPr>
          <w:delText>D. radicum</w:delText>
        </w:r>
      </w:del>
      <w:r w:rsidR="005E552B" w:rsidRPr="005E6CD9">
        <w:rPr>
          <w:rFonts w:ascii="Times New Roman" w:hAnsi="Times New Roman" w:cs="Times New Roman"/>
          <w:sz w:val="24"/>
          <w:szCs w:val="24"/>
        </w:rPr>
        <w:t xml:space="preserve">, all plants were </w:t>
      </w:r>
      <w:r w:rsidR="00825440">
        <w:rPr>
          <w:rFonts w:ascii="Times New Roman" w:hAnsi="Times New Roman" w:cs="Times New Roman"/>
          <w:sz w:val="24"/>
          <w:szCs w:val="24"/>
        </w:rPr>
        <w:t>up</w:t>
      </w:r>
      <w:r w:rsidR="005E552B" w:rsidRPr="005E6CD9">
        <w:rPr>
          <w:rFonts w:ascii="Times New Roman" w:hAnsi="Times New Roman" w:cs="Times New Roman"/>
          <w:sz w:val="24"/>
          <w:szCs w:val="24"/>
        </w:rPr>
        <w:t xml:space="preserve">rooted and </w:t>
      </w:r>
      <w:bookmarkStart w:id="298" w:name="_Hlk119075759"/>
      <w:r w:rsidR="005E552B" w:rsidRPr="005E6CD9">
        <w:rPr>
          <w:rFonts w:ascii="Times New Roman" w:hAnsi="Times New Roman" w:cs="Times New Roman"/>
          <w:sz w:val="24"/>
          <w:szCs w:val="24"/>
        </w:rPr>
        <w:t xml:space="preserve">all pupae and larvae retrieved per plant were recorded. </w:t>
      </w:r>
      <w:r w:rsidR="00DA5842">
        <w:rPr>
          <w:rFonts w:ascii="Times New Roman" w:hAnsi="Times New Roman" w:cs="Times New Roman"/>
          <w:sz w:val="24"/>
          <w:szCs w:val="24"/>
        </w:rPr>
        <w:t>W</w:t>
      </w:r>
      <w:r w:rsidR="005E552B" w:rsidRPr="005E6CD9">
        <w:rPr>
          <w:rFonts w:ascii="Times New Roman" w:hAnsi="Times New Roman" w:cs="Times New Roman"/>
          <w:sz w:val="24"/>
          <w:szCs w:val="24"/>
        </w:rPr>
        <w:t>et pupa</w:t>
      </w:r>
      <w:r w:rsidR="002A2D0A">
        <w:rPr>
          <w:rFonts w:ascii="Times New Roman" w:hAnsi="Times New Roman" w:cs="Times New Roman"/>
          <w:sz w:val="24"/>
          <w:szCs w:val="24"/>
        </w:rPr>
        <w:t>l</w:t>
      </w:r>
      <w:r w:rsidR="005E552B" w:rsidRPr="005E6CD9">
        <w:rPr>
          <w:rFonts w:ascii="Times New Roman" w:hAnsi="Times New Roman" w:cs="Times New Roman"/>
          <w:sz w:val="24"/>
          <w:szCs w:val="24"/>
        </w:rPr>
        <w:t xml:space="preserve"> weight was recorded</w:t>
      </w:r>
      <w:bookmarkEnd w:id="298"/>
      <w:r w:rsidR="005E552B" w:rsidRPr="005E6CD9">
        <w:rPr>
          <w:rFonts w:ascii="Times New Roman" w:hAnsi="Times New Roman" w:cs="Times New Roman"/>
          <w:sz w:val="24"/>
          <w:szCs w:val="24"/>
        </w:rPr>
        <w:t xml:space="preserve"> using a</w:t>
      </w:r>
      <w:r w:rsidR="00973D10">
        <w:rPr>
          <w:rFonts w:ascii="Times New Roman" w:hAnsi="Times New Roman" w:cs="Times New Roman"/>
          <w:sz w:val="24"/>
          <w:szCs w:val="24"/>
        </w:rPr>
        <w:t>n</w:t>
      </w:r>
      <w:r w:rsidR="005E552B" w:rsidRPr="005E6CD9">
        <w:rPr>
          <w:rFonts w:ascii="Times New Roman" w:hAnsi="Times New Roman" w:cs="Times New Roman"/>
          <w:sz w:val="24"/>
          <w:szCs w:val="24"/>
        </w:rPr>
        <w:t xml:space="preserve"> Ohaus Adventurer Pro AV213 balance with a</w:t>
      </w:r>
      <w:r w:rsidR="00973D10">
        <w:rPr>
          <w:rFonts w:ascii="Times New Roman" w:hAnsi="Times New Roman" w:cs="Times New Roman"/>
          <w:sz w:val="24"/>
          <w:szCs w:val="24"/>
        </w:rPr>
        <w:t>n accuracy</w:t>
      </w:r>
      <w:r w:rsidR="005E552B" w:rsidRPr="005E6CD9">
        <w:rPr>
          <w:rFonts w:ascii="Times New Roman" w:hAnsi="Times New Roman" w:cs="Times New Roman"/>
          <w:sz w:val="24"/>
          <w:szCs w:val="24"/>
        </w:rPr>
        <w:t xml:space="preserve"> of 0.001 g.</w:t>
      </w:r>
      <w:r w:rsidR="00E158EE" w:rsidRPr="005E6CD9">
        <w:rPr>
          <w:rFonts w:ascii="Times New Roman" w:hAnsi="Times New Roman" w:cs="Times New Roman"/>
          <w:sz w:val="24"/>
          <w:szCs w:val="24"/>
        </w:rPr>
        <w:t xml:space="preserve"> </w:t>
      </w:r>
      <w:r w:rsidR="000903C6" w:rsidRPr="005E6CD9">
        <w:rPr>
          <w:rFonts w:ascii="Times New Roman" w:hAnsi="Times New Roman" w:cs="Times New Roman"/>
          <w:sz w:val="24"/>
          <w:szCs w:val="24"/>
        </w:rPr>
        <w:t xml:space="preserve">To assess the effect of soil amendment on </w:t>
      </w:r>
      <w:bookmarkStart w:id="299" w:name="_Hlk119075797"/>
      <w:r w:rsidR="000903C6" w:rsidRPr="005E6CD9">
        <w:rPr>
          <w:rFonts w:ascii="Times New Roman" w:hAnsi="Times New Roman" w:cs="Times New Roman"/>
          <w:sz w:val="24"/>
          <w:szCs w:val="24"/>
        </w:rPr>
        <w:t>pupal development,</w:t>
      </w:r>
      <w:bookmarkEnd w:id="299"/>
      <w:r w:rsidR="000903C6" w:rsidRPr="005E6CD9">
        <w:rPr>
          <w:rFonts w:ascii="Times New Roman" w:hAnsi="Times New Roman" w:cs="Times New Roman"/>
          <w:sz w:val="24"/>
          <w:szCs w:val="24"/>
        </w:rPr>
        <w:t xml:space="preserve"> </w:t>
      </w:r>
      <w:r w:rsidR="004C522C">
        <w:rPr>
          <w:rFonts w:ascii="Times New Roman" w:hAnsi="Times New Roman" w:cs="Times New Roman"/>
          <w:sz w:val="24"/>
          <w:szCs w:val="24"/>
        </w:rPr>
        <w:t xml:space="preserve">all </w:t>
      </w:r>
      <w:r w:rsidR="000903C6" w:rsidRPr="005E6CD9">
        <w:rPr>
          <w:rFonts w:ascii="Times New Roman" w:hAnsi="Times New Roman" w:cs="Times New Roman"/>
          <w:sz w:val="24"/>
          <w:szCs w:val="24"/>
        </w:rPr>
        <w:t xml:space="preserve">pupae retrieved from roots </w:t>
      </w:r>
      <w:r w:rsidR="00C62AFF">
        <w:rPr>
          <w:rFonts w:ascii="Times New Roman" w:hAnsi="Times New Roman" w:cs="Times New Roman"/>
          <w:sz w:val="24"/>
          <w:szCs w:val="24"/>
        </w:rPr>
        <w:t xml:space="preserve">of plants exposed to the </w:t>
      </w:r>
      <w:r w:rsidR="004C522C">
        <w:rPr>
          <w:rFonts w:ascii="Times New Roman" w:hAnsi="Times New Roman" w:cs="Times New Roman"/>
          <w:sz w:val="24"/>
          <w:szCs w:val="24"/>
        </w:rPr>
        <w:t>soil treatment</w:t>
      </w:r>
      <w:r w:rsidR="00C62AFF">
        <w:rPr>
          <w:rFonts w:ascii="Times New Roman" w:hAnsi="Times New Roman" w:cs="Times New Roman"/>
          <w:sz w:val="24"/>
          <w:szCs w:val="24"/>
        </w:rPr>
        <w:t>s</w:t>
      </w:r>
      <w:r w:rsidR="004C522C">
        <w:rPr>
          <w:rFonts w:ascii="Times New Roman" w:hAnsi="Times New Roman" w:cs="Times New Roman"/>
          <w:sz w:val="24"/>
          <w:szCs w:val="24"/>
        </w:rPr>
        <w:t xml:space="preserve"> </w:t>
      </w:r>
      <w:r w:rsidR="000903C6" w:rsidRPr="005E6CD9">
        <w:rPr>
          <w:rFonts w:ascii="Times New Roman" w:hAnsi="Times New Roman" w:cs="Times New Roman"/>
          <w:sz w:val="24"/>
          <w:szCs w:val="24"/>
        </w:rPr>
        <w:t xml:space="preserve">were placed in </w:t>
      </w:r>
      <w:r w:rsidR="004C522C">
        <w:rPr>
          <w:rFonts w:ascii="Times New Roman" w:hAnsi="Times New Roman" w:cs="Times New Roman"/>
          <w:sz w:val="24"/>
          <w:szCs w:val="24"/>
        </w:rPr>
        <w:t xml:space="preserve">a </w:t>
      </w:r>
      <w:r w:rsidR="000903C6" w:rsidRPr="005E6CD9">
        <w:rPr>
          <w:rFonts w:ascii="Times New Roman" w:hAnsi="Times New Roman" w:cs="Times New Roman"/>
          <w:sz w:val="24"/>
          <w:szCs w:val="24"/>
        </w:rPr>
        <w:t xml:space="preserve">Petri dish at 22 ± 1 °C, 50-70 % RH. The number of </w:t>
      </w:r>
      <w:r w:rsidR="004C522C">
        <w:rPr>
          <w:rFonts w:ascii="Times New Roman" w:hAnsi="Times New Roman" w:cs="Times New Roman"/>
          <w:sz w:val="24"/>
          <w:szCs w:val="24"/>
        </w:rPr>
        <w:t xml:space="preserve">adult </w:t>
      </w:r>
      <w:r w:rsidR="000903C6" w:rsidRPr="005E6CD9">
        <w:rPr>
          <w:rFonts w:ascii="Times New Roman" w:hAnsi="Times New Roman" w:cs="Times New Roman"/>
          <w:sz w:val="24"/>
          <w:szCs w:val="24"/>
        </w:rPr>
        <w:t>flies that emerged and the time (</w:t>
      </w:r>
      <w:r w:rsidR="00770BBB" w:rsidRPr="005E6CD9">
        <w:rPr>
          <w:rFonts w:ascii="Times New Roman" w:hAnsi="Times New Roman" w:cs="Times New Roman"/>
          <w:sz w:val="24"/>
          <w:szCs w:val="24"/>
        </w:rPr>
        <w:t>days) taken</w:t>
      </w:r>
      <w:r w:rsidR="000903C6" w:rsidRPr="005E6CD9">
        <w:rPr>
          <w:rFonts w:ascii="Times New Roman" w:hAnsi="Times New Roman" w:cs="Times New Roman"/>
          <w:sz w:val="24"/>
          <w:szCs w:val="24"/>
        </w:rPr>
        <w:t xml:space="preserve"> to emerge were recorded daily</w:t>
      </w:r>
      <w:r w:rsidR="00762288">
        <w:rPr>
          <w:rFonts w:ascii="Times New Roman" w:hAnsi="Times New Roman" w:cs="Times New Roman"/>
          <w:sz w:val="24"/>
          <w:szCs w:val="24"/>
        </w:rPr>
        <w:t xml:space="preserve"> until all pupae </w:t>
      </w:r>
      <w:r w:rsidR="00762288" w:rsidRPr="005E6CD9">
        <w:rPr>
          <w:rFonts w:ascii="Times New Roman" w:hAnsi="Times New Roman" w:cs="Times New Roman"/>
          <w:sz w:val="24"/>
          <w:szCs w:val="24"/>
        </w:rPr>
        <w:t xml:space="preserve">had either </w:t>
      </w:r>
      <w:r w:rsidR="00762288">
        <w:rPr>
          <w:rFonts w:ascii="Times New Roman" w:hAnsi="Times New Roman" w:cs="Times New Roman"/>
          <w:sz w:val="24"/>
          <w:szCs w:val="24"/>
        </w:rPr>
        <w:t>emerg</w:t>
      </w:r>
      <w:r w:rsidR="00762288" w:rsidRPr="005E6CD9">
        <w:rPr>
          <w:rFonts w:ascii="Times New Roman" w:hAnsi="Times New Roman" w:cs="Times New Roman"/>
          <w:sz w:val="24"/>
          <w:szCs w:val="24"/>
        </w:rPr>
        <w:t xml:space="preserve">ed </w:t>
      </w:r>
      <w:r w:rsidR="00762288">
        <w:rPr>
          <w:rFonts w:ascii="Times New Roman" w:hAnsi="Times New Roman" w:cs="Times New Roman"/>
          <w:sz w:val="24"/>
          <w:szCs w:val="24"/>
        </w:rPr>
        <w:t xml:space="preserve">as flies </w:t>
      </w:r>
      <w:r w:rsidR="00762288" w:rsidRPr="005E6CD9">
        <w:rPr>
          <w:rFonts w:ascii="Times New Roman" w:hAnsi="Times New Roman" w:cs="Times New Roman"/>
          <w:sz w:val="24"/>
          <w:szCs w:val="24"/>
        </w:rPr>
        <w:t xml:space="preserve">or </w:t>
      </w:r>
      <w:r w:rsidR="00762288">
        <w:rPr>
          <w:rFonts w:ascii="Times New Roman" w:hAnsi="Times New Roman" w:cs="Times New Roman"/>
          <w:sz w:val="24"/>
          <w:szCs w:val="24"/>
        </w:rPr>
        <w:t>appeared to be dead</w:t>
      </w:r>
      <w:r w:rsidR="000903C6" w:rsidRPr="005E6CD9">
        <w:rPr>
          <w:rFonts w:ascii="Times New Roman" w:hAnsi="Times New Roman" w:cs="Times New Roman"/>
          <w:sz w:val="24"/>
          <w:szCs w:val="24"/>
        </w:rPr>
        <w:t xml:space="preserve">. </w:t>
      </w:r>
      <w:r w:rsidR="0075180A" w:rsidRPr="005E6CD9">
        <w:rPr>
          <w:rFonts w:ascii="Times New Roman" w:hAnsi="Times New Roman" w:cs="Times New Roman"/>
          <w:sz w:val="24"/>
          <w:szCs w:val="24"/>
        </w:rPr>
        <w:t xml:space="preserve">This experiment was repeated four weeks </w:t>
      </w:r>
      <w:r w:rsidR="0075180A">
        <w:rPr>
          <w:rFonts w:ascii="Times New Roman" w:hAnsi="Times New Roman" w:cs="Times New Roman"/>
          <w:sz w:val="24"/>
          <w:szCs w:val="24"/>
        </w:rPr>
        <w:t xml:space="preserve">later, </w:t>
      </w:r>
      <w:r w:rsidR="0075180A" w:rsidRPr="005E6CD9">
        <w:rPr>
          <w:rFonts w:ascii="Times New Roman" w:hAnsi="Times New Roman" w:cs="Times New Roman"/>
          <w:sz w:val="24"/>
          <w:szCs w:val="24"/>
        </w:rPr>
        <w:t>following the same procedure</w:t>
      </w:r>
      <w:r w:rsidR="0075180A">
        <w:rPr>
          <w:rFonts w:ascii="Times New Roman" w:hAnsi="Times New Roman" w:cs="Times New Roman"/>
          <w:sz w:val="24"/>
          <w:szCs w:val="24"/>
        </w:rPr>
        <w:t>.</w:t>
      </w:r>
    </w:p>
    <w:p w14:paraId="359B33DA" w14:textId="77777777" w:rsidR="00BD7053" w:rsidRPr="00807A80" w:rsidRDefault="00BD7053" w:rsidP="00920599">
      <w:pPr>
        <w:spacing w:after="0"/>
        <w:jc w:val="both"/>
        <w:rPr>
          <w:rFonts w:ascii="Times New Roman" w:hAnsi="Times New Roman" w:cs="Times New Roman"/>
          <w:sz w:val="10"/>
          <w:szCs w:val="10"/>
        </w:rPr>
      </w:pPr>
    </w:p>
    <w:p w14:paraId="7FFF9AEB" w14:textId="040AA42B" w:rsidR="00200BC5" w:rsidRDefault="00E158EE"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rPr>
        <w:t xml:space="preserve">To assess the </w:t>
      </w:r>
      <w:r w:rsidR="00BD7053" w:rsidRPr="005E6CD9">
        <w:rPr>
          <w:rFonts w:ascii="Times New Roman" w:hAnsi="Times New Roman" w:cs="Times New Roman"/>
          <w:sz w:val="24"/>
          <w:szCs w:val="24"/>
        </w:rPr>
        <w:t xml:space="preserve">effect of </w:t>
      </w:r>
      <w:r w:rsidR="00807A80">
        <w:rPr>
          <w:rFonts w:ascii="Times New Roman" w:hAnsi="Times New Roman" w:cs="Times New Roman"/>
          <w:sz w:val="24"/>
          <w:szCs w:val="24"/>
        </w:rPr>
        <w:t>raw</w:t>
      </w:r>
      <w:r w:rsidR="00F2609D">
        <w:rPr>
          <w:rFonts w:ascii="Times New Roman" w:hAnsi="Times New Roman" w:cs="Times New Roman"/>
          <w:sz w:val="24"/>
          <w:szCs w:val="24"/>
        </w:rPr>
        <w:t>-</w:t>
      </w:r>
      <w:r w:rsidR="00BD7053" w:rsidRPr="005E6CD9">
        <w:rPr>
          <w:rFonts w:ascii="Times New Roman" w:hAnsi="Times New Roman" w:cs="Times New Roman"/>
          <w:sz w:val="24"/>
          <w:szCs w:val="24"/>
        </w:rPr>
        <w:t xml:space="preserve">frass-exposed plants on the </w:t>
      </w:r>
      <w:r w:rsidR="008646EC">
        <w:rPr>
          <w:rFonts w:ascii="Times New Roman" w:hAnsi="Times New Roman" w:cs="Times New Roman"/>
          <w:sz w:val="24"/>
          <w:szCs w:val="24"/>
        </w:rPr>
        <w:t>survival</w:t>
      </w:r>
      <w:r w:rsidR="008646EC" w:rsidRPr="005E6CD9">
        <w:rPr>
          <w:rFonts w:ascii="Times New Roman" w:hAnsi="Times New Roman" w:cs="Times New Roman"/>
          <w:sz w:val="24"/>
          <w:szCs w:val="24"/>
        </w:rPr>
        <w:t xml:space="preserve"> </w:t>
      </w:r>
      <w:r w:rsidRPr="005E6CD9">
        <w:rPr>
          <w:rFonts w:ascii="Times New Roman" w:hAnsi="Times New Roman" w:cs="Times New Roman"/>
          <w:sz w:val="24"/>
          <w:szCs w:val="24"/>
        </w:rPr>
        <w:t xml:space="preserve">of </w:t>
      </w:r>
      <w:r w:rsidRPr="005E6CD9">
        <w:rPr>
          <w:rFonts w:ascii="Times New Roman" w:hAnsi="Times New Roman" w:cs="Times New Roman"/>
          <w:i/>
          <w:iCs/>
          <w:sz w:val="24"/>
          <w:szCs w:val="24"/>
        </w:rPr>
        <w:t>P</w:t>
      </w:r>
      <w:r w:rsidR="008646EC">
        <w:rPr>
          <w:rFonts w:ascii="Times New Roman" w:hAnsi="Times New Roman" w:cs="Times New Roman"/>
          <w:i/>
          <w:iCs/>
          <w:sz w:val="24"/>
          <w:szCs w:val="24"/>
        </w:rPr>
        <w:t>.</w:t>
      </w:r>
      <w:r w:rsidRPr="005E6CD9">
        <w:rPr>
          <w:rFonts w:ascii="Times New Roman" w:hAnsi="Times New Roman" w:cs="Times New Roman"/>
          <w:i/>
          <w:iCs/>
          <w:sz w:val="24"/>
          <w:szCs w:val="24"/>
        </w:rPr>
        <w:t xml:space="preserve"> xylostella</w:t>
      </w:r>
      <w:r w:rsidR="008646EC">
        <w:rPr>
          <w:rFonts w:ascii="Times New Roman" w:hAnsi="Times New Roman" w:cs="Times New Roman"/>
          <w:i/>
          <w:iCs/>
          <w:sz w:val="24"/>
          <w:szCs w:val="24"/>
        </w:rPr>
        <w:t xml:space="preserve"> </w:t>
      </w:r>
      <w:r w:rsidR="008646EC" w:rsidRPr="00D664A0">
        <w:rPr>
          <w:rFonts w:ascii="Times New Roman" w:hAnsi="Times New Roman" w:cs="Times New Roman"/>
          <w:sz w:val="24"/>
          <w:szCs w:val="24"/>
        </w:rPr>
        <w:t>larvae</w:t>
      </w:r>
      <w:r w:rsidRPr="008646EC">
        <w:rPr>
          <w:rFonts w:ascii="Times New Roman" w:hAnsi="Times New Roman" w:cs="Times New Roman"/>
          <w:sz w:val="24"/>
          <w:szCs w:val="24"/>
        </w:rPr>
        <w:t>,</w:t>
      </w:r>
      <w:r w:rsidRPr="005E6CD9">
        <w:rPr>
          <w:rFonts w:ascii="Times New Roman" w:hAnsi="Times New Roman" w:cs="Times New Roman"/>
          <w:sz w:val="24"/>
          <w:szCs w:val="24"/>
        </w:rPr>
        <w:t xml:space="preserve"> </w:t>
      </w:r>
      <w:r w:rsidR="00157B97">
        <w:rPr>
          <w:rFonts w:ascii="Times New Roman" w:hAnsi="Times New Roman" w:cs="Times New Roman"/>
          <w:sz w:val="24"/>
          <w:szCs w:val="24"/>
        </w:rPr>
        <w:t xml:space="preserve">ten </w:t>
      </w:r>
      <w:r w:rsidR="00770BBB" w:rsidRPr="005E6CD9">
        <w:rPr>
          <w:rFonts w:ascii="Times New Roman" w:hAnsi="Times New Roman" w:cs="Times New Roman"/>
          <w:sz w:val="24"/>
          <w:szCs w:val="24"/>
        </w:rPr>
        <w:t>second</w:t>
      </w:r>
      <w:r w:rsidR="00157B97">
        <w:rPr>
          <w:rFonts w:ascii="Times New Roman" w:hAnsi="Times New Roman" w:cs="Times New Roman"/>
          <w:sz w:val="24"/>
          <w:szCs w:val="24"/>
        </w:rPr>
        <w:t>-</w:t>
      </w:r>
      <w:r w:rsidRPr="005E6CD9">
        <w:rPr>
          <w:rFonts w:ascii="Times New Roman" w:hAnsi="Times New Roman" w:cs="Times New Roman"/>
          <w:sz w:val="24"/>
          <w:szCs w:val="24"/>
        </w:rPr>
        <w:t xml:space="preserve">instar larvae were inoculated on one fully expanded leaf of </w:t>
      </w:r>
      <w:r w:rsidR="005406A7">
        <w:rPr>
          <w:rFonts w:ascii="Times New Roman" w:hAnsi="Times New Roman" w:cs="Times New Roman"/>
          <w:sz w:val="24"/>
          <w:szCs w:val="24"/>
        </w:rPr>
        <w:t xml:space="preserve">each replicate </w:t>
      </w:r>
      <w:r w:rsidRPr="005E6CD9">
        <w:rPr>
          <w:rFonts w:ascii="Times New Roman" w:hAnsi="Times New Roman" w:cs="Times New Roman"/>
          <w:i/>
          <w:iCs/>
          <w:sz w:val="24"/>
          <w:szCs w:val="24"/>
        </w:rPr>
        <w:t>B</w:t>
      </w:r>
      <w:r w:rsidR="00157B97">
        <w:rPr>
          <w:rFonts w:ascii="Times New Roman" w:hAnsi="Times New Roman" w:cs="Times New Roman"/>
          <w:i/>
          <w:iCs/>
          <w:sz w:val="24"/>
          <w:szCs w:val="24"/>
        </w:rPr>
        <w:t>.</w:t>
      </w:r>
      <w:r w:rsidRPr="005E6CD9">
        <w:rPr>
          <w:rFonts w:ascii="Times New Roman" w:hAnsi="Times New Roman" w:cs="Times New Roman"/>
          <w:i/>
          <w:iCs/>
          <w:sz w:val="24"/>
          <w:szCs w:val="24"/>
        </w:rPr>
        <w:t xml:space="preserve"> rapa</w:t>
      </w:r>
      <w:r w:rsidR="005406A7">
        <w:rPr>
          <w:rFonts w:ascii="Times New Roman" w:hAnsi="Times New Roman" w:cs="Times New Roman"/>
          <w:i/>
          <w:iCs/>
          <w:sz w:val="24"/>
          <w:szCs w:val="24"/>
        </w:rPr>
        <w:t xml:space="preserve"> </w:t>
      </w:r>
      <w:r w:rsidR="005406A7">
        <w:rPr>
          <w:rFonts w:ascii="Times New Roman" w:hAnsi="Times New Roman" w:cs="Times New Roman"/>
          <w:sz w:val="24"/>
          <w:szCs w:val="24"/>
        </w:rPr>
        <w:t>plant</w:t>
      </w:r>
      <w:r w:rsidRPr="005E6CD9">
        <w:rPr>
          <w:rFonts w:ascii="Times New Roman" w:hAnsi="Times New Roman" w:cs="Times New Roman"/>
          <w:sz w:val="24"/>
          <w:szCs w:val="24"/>
        </w:rPr>
        <w:t xml:space="preserve">. Inoculated plants were immediately enclosed in transparent mesh bags to contain the larvae and prevent their escape. </w:t>
      </w:r>
      <w:r w:rsidR="005406A7">
        <w:rPr>
          <w:rFonts w:ascii="Times New Roman" w:hAnsi="Times New Roman" w:cs="Times New Roman"/>
          <w:sz w:val="24"/>
          <w:szCs w:val="24"/>
        </w:rPr>
        <w:t>The m</w:t>
      </w:r>
      <w:r w:rsidR="00CE187E">
        <w:rPr>
          <w:rFonts w:ascii="Times New Roman" w:hAnsi="Times New Roman" w:cs="Times New Roman"/>
          <w:sz w:val="24"/>
          <w:szCs w:val="24"/>
        </w:rPr>
        <w:t xml:space="preserve">esh </w:t>
      </w:r>
      <w:r w:rsidRPr="005E6CD9">
        <w:rPr>
          <w:rFonts w:ascii="Times New Roman" w:hAnsi="Times New Roman" w:cs="Times New Roman"/>
          <w:sz w:val="24"/>
          <w:szCs w:val="24"/>
        </w:rPr>
        <w:t xml:space="preserve">bags were monitored daily to record </w:t>
      </w:r>
      <w:bookmarkStart w:id="300" w:name="_Hlk119076142"/>
      <w:r w:rsidRPr="005E6CD9">
        <w:rPr>
          <w:rFonts w:ascii="Times New Roman" w:hAnsi="Times New Roman" w:cs="Times New Roman"/>
          <w:sz w:val="24"/>
          <w:szCs w:val="24"/>
        </w:rPr>
        <w:t>the pupation of the larvae</w:t>
      </w:r>
      <w:bookmarkEnd w:id="300"/>
      <w:r w:rsidRPr="005E6CD9">
        <w:rPr>
          <w:rFonts w:ascii="Times New Roman" w:hAnsi="Times New Roman" w:cs="Times New Roman"/>
          <w:sz w:val="24"/>
          <w:szCs w:val="24"/>
        </w:rPr>
        <w:t xml:space="preserve">. The experiment was terminated when all </w:t>
      </w:r>
      <w:r w:rsidR="008022A8">
        <w:rPr>
          <w:rFonts w:ascii="Times New Roman" w:hAnsi="Times New Roman" w:cs="Times New Roman"/>
          <w:sz w:val="24"/>
          <w:szCs w:val="24"/>
        </w:rPr>
        <w:t xml:space="preserve">larvae </w:t>
      </w:r>
      <w:r w:rsidRPr="005E6CD9">
        <w:rPr>
          <w:rFonts w:ascii="Times New Roman" w:hAnsi="Times New Roman" w:cs="Times New Roman"/>
          <w:sz w:val="24"/>
          <w:szCs w:val="24"/>
        </w:rPr>
        <w:t xml:space="preserve">had either pupated or </w:t>
      </w:r>
      <w:r w:rsidR="00240BF4">
        <w:rPr>
          <w:rFonts w:ascii="Times New Roman" w:hAnsi="Times New Roman" w:cs="Times New Roman"/>
          <w:sz w:val="24"/>
          <w:szCs w:val="24"/>
        </w:rPr>
        <w:t xml:space="preserve">appeared </w:t>
      </w:r>
      <w:r w:rsidR="00DA5842">
        <w:rPr>
          <w:rFonts w:ascii="Times New Roman" w:hAnsi="Times New Roman" w:cs="Times New Roman"/>
          <w:sz w:val="24"/>
          <w:szCs w:val="24"/>
        </w:rPr>
        <w:t xml:space="preserve">to be </w:t>
      </w:r>
      <w:r w:rsidR="00DA5842">
        <w:rPr>
          <w:rFonts w:ascii="Times New Roman" w:hAnsi="Times New Roman" w:cs="Times New Roman"/>
          <w:sz w:val="24"/>
          <w:szCs w:val="24"/>
        </w:rPr>
        <w:lastRenderedPageBreak/>
        <w:t>dead</w:t>
      </w:r>
      <w:r w:rsidRPr="005E6CD9">
        <w:rPr>
          <w:rFonts w:ascii="Times New Roman" w:hAnsi="Times New Roman" w:cs="Times New Roman"/>
          <w:sz w:val="24"/>
          <w:szCs w:val="24"/>
        </w:rPr>
        <w:t xml:space="preserve">. Ten replicate plants per treatment </w:t>
      </w:r>
      <w:r w:rsidR="0001048A">
        <w:rPr>
          <w:rFonts w:ascii="Times New Roman" w:hAnsi="Times New Roman" w:cs="Times New Roman"/>
          <w:sz w:val="24"/>
          <w:szCs w:val="24"/>
        </w:rPr>
        <w:t>(BSFF, MWF or N</w:t>
      </w:r>
      <w:r w:rsidR="00D2392A">
        <w:rPr>
          <w:rFonts w:ascii="Times New Roman" w:hAnsi="Times New Roman" w:cs="Times New Roman"/>
          <w:sz w:val="24"/>
          <w:szCs w:val="24"/>
        </w:rPr>
        <w:t>o</w:t>
      </w:r>
      <w:r w:rsidR="0001048A">
        <w:rPr>
          <w:rFonts w:ascii="Times New Roman" w:hAnsi="Times New Roman" w:cs="Times New Roman"/>
          <w:sz w:val="24"/>
          <w:szCs w:val="24"/>
        </w:rPr>
        <w:t xml:space="preserve">Frass) </w:t>
      </w:r>
      <w:r w:rsidRPr="005E6CD9">
        <w:rPr>
          <w:rFonts w:ascii="Times New Roman" w:hAnsi="Times New Roman" w:cs="Times New Roman"/>
          <w:sz w:val="24"/>
          <w:szCs w:val="24"/>
        </w:rPr>
        <w:t xml:space="preserve">were used </w:t>
      </w:r>
      <w:r w:rsidR="00986061">
        <w:rPr>
          <w:rFonts w:ascii="Times New Roman" w:hAnsi="Times New Roman" w:cs="Times New Roman"/>
          <w:sz w:val="24"/>
          <w:szCs w:val="24"/>
        </w:rPr>
        <w:t xml:space="preserve">in this </w:t>
      </w:r>
      <w:r w:rsidRPr="005E6CD9">
        <w:rPr>
          <w:rFonts w:ascii="Times New Roman" w:hAnsi="Times New Roman" w:cs="Times New Roman"/>
          <w:sz w:val="24"/>
          <w:szCs w:val="24"/>
        </w:rPr>
        <w:t>experiment</w:t>
      </w:r>
      <w:r w:rsidR="0049076B">
        <w:rPr>
          <w:rFonts w:ascii="Times New Roman" w:hAnsi="Times New Roman" w:cs="Times New Roman"/>
          <w:sz w:val="24"/>
          <w:szCs w:val="24"/>
        </w:rPr>
        <w:t xml:space="preserve">. </w:t>
      </w:r>
      <w:r w:rsidR="0049076B" w:rsidRPr="005E6CD9">
        <w:rPr>
          <w:rFonts w:ascii="Times New Roman" w:hAnsi="Times New Roman" w:cs="Times New Roman"/>
          <w:sz w:val="24"/>
          <w:szCs w:val="24"/>
        </w:rPr>
        <w:t xml:space="preserve">This experiment was repeated </w:t>
      </w:r>
      <w:r w:rsidR="002757AE">
        <w:rPr>
          <w:rFonts w:ascii="Times New Roman" w:hAnsi="Times New Roman" w:cs="Times New Roman"/>
          <w:sz w:val="24"/>
          <w:szCs w:val="24"/>
        </w:rPr>
        <w:t xml:space="preserve">once more </w:t>
      </w:r>
      <w:r w:rsidR="0049076B" w:rsidRPr="005E6CD9">
        <w:rPr>
          <w:rFonts w:ascii="Times New Roman" w:hAnsi="Times New Roman" w:cs="Times New Roman"/>
          <w:sz w:val="24"/>
          <w:szCs w:val="24"/>
        </w:rPr>
        <w:t xml:space="preserve">following the same </w:t>
      </w:r>
      <w:r w:rsidR="0049076B" w:rsidRPr="00F24C19">
        <w:rPr>
          <w:rFonts w:ascii="Times New Roman" w:hAnsi="Times New Roman" w:cs="Times New Roman"/>
          <w:sz w:val="24"/>
          <w:szCs w:val="24"/>
        </w:rPr>
        <w:t>procedure.</w:t>
      </w:r>
    </w:p>
    <w:p w14:paraId="0D3E5FA2" w14:textId="77777777" w:rsidR="002979E5" w:rsidRPr="005E6CD9" w:rsidRDefault="002979E5" w:rsidP="00920599">
      <w:pPr>
        <w:spacing w:after="0"/>
        <w:jc w:val="both"/>
        <w:rPr>
          <w:rFonts w:ascii="Times New Roman" w:hAnsi="Times New Roman" w:cs="Times New Roman"/>
          <w:sz w:val="24"/>
          <w:szCs w:val="24"/>
        </w:rPr>
      </w:pPr>
    </w:p>
    <w:p w14:paraId="560370F7" w14:textId="5D7AB929" w:rsidR="00BD7053" w:rsidRDefault="00247A87"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rPr>
        <w:t xml:space="preserve">The </w:t>
      </w:r>
      <w:ins w:id="301" w:author="Joop van Loon" w:date="2023-06-20T14:06:00Z">
        <w:r w:rsidR="00D4098C">
          <w:rPr>
            <w:rFonts w:ascii="Times New Roman" w:hAnsi="Times New Roman" w:cs="Times New Roman"/>
            <w:sz w:val="24"/>
            <w:szCs w:val="24"/>
          </w:rPr>
          <w:t xml:space="preserve">extent </w:t>
        </w:r>
      </w:ins>
      <w:del w:id="302" w:author="Joop van Loon" w:date="2023-06-20T14:06:00Z">
        <w:r w:rsidR="00DC2073" w:rsidDel="00D4098C">
          <w:rPr>
            <w:rFonts w:ascii="Times New Roman" w:hAnsi="Times New Roman" w:cs="Times New Roman"/>
            <w:sz w:val="24"/>
            <w:szCs w:val="24"/>
          </w:rPr>
          <w:delText>amount</w:delText>
        </w:r>
        <w:r w:rsidR="00DC2073" w:rsidRPr="005E6CD9" w:rsidDel="00D4098C">
          <w:rPr>
            <w:rFonts w:ascii="Times New Roman" w:hAnsi="Times New Roman" w:cs="Times New Roman"/>
            <w:sz w:val="24"/>
            <w:szCs w:val="24"/>
          </w:rPr>
          <w:delText xml:space="preserve"> </w:delText>
        </w:r>
      </w:del>
      <w:r w:rsidRPr="005E6CD9">
        <w:rPr>
          <w:rFonts w:ascii="Times New Roman" w:hAnsi="Times New Roman" w:cs="Times New Roman"/>
          <w:sz w:val="24"/>
          <w:szCs w:val="24"/>
        </w:rPr>
        <w:t xml:space="preserve">of </w:t>
      </w:r>
      <w:bookmarkStart w:id="303" w:name="_Hlk119076278"/>
      <w:r w:rsidRPr="005E6CD9">
        <w:rPr>
          <w:rFonts w:ascii="Times New Roman" w:hAnsi="Times New Roman" w:cs="Times New Roman"/>
          <w:sz w:val="24"/>
          <w:szCs w:val="24"/>
        </w:rPr>
        <w:t>leaf damage</w:t>
      </w:r>
      <w:bookmarkEnd w:id="303"/>
      <w:r w:rsidRPr="005E6CD9">
        <w:rPr>
          <w:rFonts w:ascii="Times New Roman" w:hAnsi="Times New Roman" w:cs="Times New Roman"/>
          <w:sz w:val="24"/>
          <w:szCs w:val="24"/>
        </w:rPr>
        <w:t xml:space="preserve"> by the larvae of </w:t>
      </w:r>
      <w:r w:rsidRPr="005E6CD9">
        <w:rPr>
          <w:rFonts w:ascii="Times New Roman" w:hAnsi="Times New Roman" w:cs="Times New Roman"/>
          <w:i/>
          <w:iCs/>
          <w:sz w:val="24"/>
          <w:szCs w:val="24"/>
        </w:rPr>
        <w:t>P</w:t>
      </w:r>
      <w:r w:rsidR="00462073">
        <w:rPr>
          <w:rFonts w:ascii="Times New Roman" w:hAnsi="Times New Roman" w:cs="Times New Roman"/>
          <w:i/>
          <w:iCs/>
          <w:sz w:val="24"/>
          <w:szCs w:val="24"/>
        </w:rPr>
        <w:t>.</w:t>
      </w:r>
      <w:r w:rsidRPr="005E6CD9">
        <w:rPr>
          <w:rFonts w:ascii="Times New Roman" w:hAnsi="Times New Roman" w:cs="Times New Roman"/>
          <w:i/>
          <w:iCs/>
          <w:sz w:val="24"/>
          <w:szCs w:val="24"/>
        </w:rPr>
        <w:t xml:space="preserve"> xylostella</w:t>
      </w:r>
      <w:r w:rsidRPr="005E6CD9">
        <w:rPr>
          <w:rFonts w:ascii="Times New Roman" w:hAnsi="Times New Roman" w:cs="Times New Roman"/>
          <w:sz w:val="24"/>
          <w:szCs w:val="24"/>
        </w:rPr>
        <w:t xml:space="preserve"> </w:t>
      </w:r>
      <w:r w:rsidR="00D2392A">
        <w:rPr>
          <w:rFonts w:ascii="Times New Roman" w:hAnsi="Times New Roman" w:cs="Times New Roman"/>
          <w:sz w:val="24"/>
          <w:szCs w:val="24"/>
        </w:rPr>
        <w:t>o</w:t>
      </w:r>
      <w:r w:rsidR="00D2392A" w:rsidRPr="005E6CD9">
        <w:rPr>
          <w:rFonts w:ascii="Times New Roman" w:hAnsi="Times New Roman" w:cs="Times New Roman"/>
          <w:sz w:val="24"/>
          <w:szCs w:val="24"/>
        </w:rPr>
        <w:t xml:space="preserve">n </w:t>
      </w:r>
      <w:r w:rsidR="00D2392A">
        <w:rPr>
          <w:rFonts w:ascii="Times New Roman" w:hAnsi="Times New Roman" w:cs="Times New Roman"/>
          <w:sz w:val="24"/>
          <w:szCs w:val="24"/>
        </w:rPr>
        <w:t>raw-</w:t>
      </w:r>
      <w:r w:rsidR="00D2392A" w:rsidRPr="00807A80">
        <w:rPr>
          <w:rFonts w:ascii="Times New Roman" w:hAnsi="Times New Roman" w:cs="Times New Roman"/>
          <w:sz w:val="24"/>
          <w:szCs w:val="24"/>
        </w:rPr>
        <w:t>frass-exposed</w:t>
      </w:r>
      <w:r w:rsidR="00D2392A" w:rsidRPr="005E6CD9">
        <w:rPr>
          <w:rFonts w:ascii="Times New Roman" w:hAnsi="Times New Roman" w:cs="Times New Roman"/>
          <w:i/>
          <w:iCs/>
          <w:sz w:val="24"/>
          <w:szCs w:val="24"/>
        </w:rPr>
        <w:t xml:space="preserve"> B</w:t>
      </w:r>
      <w:r w:rsidR="00D2392A">
        <w:rPr>
          <w:rFonts w:ascii="Times New Roman" w:hAnsi="Times New Roman" w:cs="Times New Roman"/>
          <w:i/>
          <w:iCs/>
          <w:sz w:val="24"/>
          <w:szCs w:val="24"/>
        </w:rPr>
        <w:t>.</w:t>
      </w:r>
      <w:r w:rsidR="00D2392A" w:rsidRPr="005E6CD9">
        <w:rPr>
          <w:rFonts w:ascii="Times New Roman" w:hAnsi="Times New Roman" w:cs="Times New Roman"/>
          <w:i/>
          <w:iCs/>
          <w:sz w:val="24"/>
          <w:szCs w:val="24"/>
        </w:rPr>
        <w:t xml:space="preserve"> rapa</w:t>
      </w:r>
      <w:r w:rsidR="00D2392A" w:rsidRPr="005E6CD9">
        <w:rPr>
          <w:rFonts w:ascii="Times New Roman" w:hAnsi="Times New Roman" w:cs="Times New Roman"/>
          <w:sz w:val="24"/>
          <w:szCs w:val="24"/>
        </w:rPr>
        <w:t xml:space="preserve"> plants </w:t>
      </w:r>
      <w:r w:rsidRPr="005E6CD9">
        <w:rPr>
          <w:rFonts w:ascii="Times New Roman" w:hAnsi="Times New Roman" w:cs="Times New Roman"/>
          <w:sz w:val="24"/>
          <w:szCs w:val="24"/>
        </w:rPr>
        <w:t>was assessed visual</w:t>
      </w:r>
      <w:r w:rsidR="00033997" w:rsidRPr="005E6CD9">
        <w:rPr>
          <w:rFonts w:ascii="Times New Roman" w:hAnsi="Times New Roman" w:cs="Times New Roman"/>
          <w:sz w:val="24"/>
          <w:szCs w:val="24"/>
        </w:rPr>
        <w:t>ly on a 1</w:t>
      </w:r>
      <w:r w:rsidR="002757AE">
        <w:rPr>
          <w:rFonts w:ascii="Times New Roman" w:hAnsi="Times New Roman" w:cs="Times New Roman"/>
          <w:sz w:val="24"/>
          <w:szCs w:val="24"/>
        </w:rPr>
        <w:t>-</w:t>
      </w:r>
      <w:r w:rsidR="00033997" w:rsidRPr="005E6CD9">
        <w:rPr>
          <w:rFonts w:ascii="Times New Roman" w:hAnsi="Times New Roman" w:cs="Times New Roman"/>
          <w:sz w:val="24"/>
          <w:szCs w:val="24"/>
        </w:rPr>
        <w:t>to</w:t>
      </w:r>
      <w:r w:rsidR="002757AE">
        <w:rPr>
          <w:rFonts w:ascii="Times New Roman" w:hAnsi="Times New Roman" w:cs="Times New Roman"/>
          <w:sz w:val="24"/>
          <w:szCs w:val="24"/>
        </w:rPr>
        <w:t>-</w:t>
      </w:r>
      <w:r w:rsidR="00033997" w:rsidRPr="005E6CD9">
        <w:rPr>
          <w:rFonts w:ascii="Times New Roman" w:hAnsi="Times New Roman" w:cs="Times New Roman"/>
          <w:sz w:val="24"/>
          <w:szCs w:val="24"/>
        </w:rPr>
        <w:t>7</w:t>
      </w:r>
      <w:r w:rsidRPr="005E6CD9">
        <w:rPr>
          <w:rFonts w:ascii="Times New Roman" w:hAnsi="Times New Roman" w:cs="Times New Roman"/>
          <w:sz w:val="24"/>
          <w:szCs w:val="24"/>
        </w:rPr>
        <w:t xml:space="preserve"> </w:t>
      </w:r>
      <w:r w:rsidR="00033997" w:rsidRPr="005E6CD9">
        <w:rPr>
          <w:rFonts w:ascii="Times New Roman" w:hAnsi="Times New Roman" w:cs="Times New Roman"/>
          <w:sz w:val="24"/>
          <w:szCs w:val="24"/>
        </w:rPr>
        <w:t>scoring scale</w:t>
      </w:r>
      <w:r w:rsidR="0049076B">
        <w:rPr>
          <w:rFonts w:ascii="Times New Roman" w:hAnsi="Times New Roman" w:cs="Times New Roman"/>
          <w:sz w:val="24"/>
          <w:szCs w:val="24"/>
        </w:rPr>
        <w:t xml:space="preserve"> </w:t>
      </w:r>
      <w:r w:rsidR="0049076B" w:rsidRPr="005E6CD9">
        <w:rPr>
          <w:rFonts w:ascii="Times New Roman" w:hAnsi="Times New Roman" w:cs="Times New Roman"/>
          <w:sz w:val="24"/>
          <w:szCs w:val="24"/>
        </w:rPr>
        <w:t>(</w:t>
      </w:r>
      <w:r w:rsidR="0049076B">
        <w:rPr>
          <w:rFonts w:ascii="Times New Roman" w:hAnsi="Times New Roman" w:cs="Times New Roman"/>
          <w:sz w:val="24"/>
          <w:szCs w:val="24"/>
        </w:rPr>
        <w:t>Fig. 1)</w:t>
      </w:r>
      <w:r w:rsidR="00BD7053" w:rsidRPr="005E6CD9">
        <w:rPr>
          <w:rFonts w:ascii="Times New Roman" w:hAnsi="Times New Roman" w:cs="Times New Roman"/>
          <w:sz w:val="24"/>
          <w:szCs w:val="24"/>
        </w:rPr>
        <w:t>. A</w:t>
      </w:r>
      <w:del w:id="304" w:author="Dicke, Marcel" w:date="2023-06-07T20:49:00Z">
        <w:r w:rsidR="00BD7053" w:rsidRPr="005E6CD9" w:rsidDel="003A5611">
          <w:rPr>
            <w:rFonts w:ascii="Times New Roman" w:hAnsi="Times New Roman" w:cs="Times New Roman"/>
            <w:sz w:val="24"/>
            <w:szCs w:val="24"/>
          </w:rPr>
          <w:delText xml:space="preserve">ccording to this scale, </w:delText>
        </w:r>
        <w:r w:rsidR="00033997" w:rsidRPr="005E6CD9" w:rsidDel="003A5611">
          <w:rPr>
            <w:rFonts w:ascii="Times New Roman" w:hAnsi="Times New Roman" w:cs="Times New Roman"/>
            <w:sz w:val="24"/>
            <w:szCs w:val="24"/>
          </w:rPr>
          <w:delText>a</w:delText>
        </w:r>
      </w:del>
      <w:r w:rsidR="00033997" w:rsidRPr="005E6CD9">
        <w:rPr>
          <w:rFonts w:ascii="Times New Roman" w:hAnsi="Times New Roman" w:cs="Times New Roman"/>
          <w:sz w:val="24"/>
          <w:szCs w:val="24"/>
        </w:rPr>
        <w:t xml:space="preserve"> </w:t>
      </w:r>
      <w:r w:rsidR="00BD7053" w:rsidRPr="005E6CD9">
        <w:rPr>
          <w:rFonts w:ascii="Times New Roman" w:hAnsi="Times New Roman" w:cs="Times New Roman"/>
          <w:sz w:val="24"/>
          <w:szCs w:val="24"/>
        </w:rPr>
        <w:t xml:space="preserve">score </w:t>
      </w:r>
      <w:r w:rsidR="00033997" w:rsidRPr="005E6CD9">
        <w:rPr>
          <w:rFonts w:ascii="Times New Roman" w:hAnsi="Times New Roman" w:cs="Times New Roman"/>
          <w:sz w:val="24"/>
          <w:szCs w:val="24"/>
        </w:rPr>
        <w:t xml:space="preserve">of </w:t>
      </w:r>
      <w:r w:rsidR="00BD7053" w:rsidRPr="005E6CD9">
        <w:rPr>
          <w:rFonts w:ascii="Times New Roman" w:hAnsi="Times New Roman" w:cs="Times New Roman"/>
          <w:sz w:val="24"/>
          <w:szCs w:val="24"/>
        </w:rPr>
        <w:t xml:space="preserve">1 means no visible damage </w:t>
      </w:r>
      <w:r w:rsidR="00033997" w:rsidRPr="005E6CD9">
        <w:rPr>
          <w:rFonts w:ascii="Times New Roman" w:hAnsi="Times New Roman" w:cs="Times New Roman"/>
          <w:sz w:val="24"/>
          <w:szCs w:val="24"/>
        </w:rPr>
        <w:t>to</w:t>
      </w:r>
      <w:r w:rsidR="00BD7053" w:rsidRPr="005E6CD9">
        <w:rPr>
          <w:rFonts w:ascii="Times New Roman" w:hAnsi="Times New Roman" w:cs="Times New Roman"/>
          <w:sz w:val="24"/>
          <w:szCs w:val="24"/>
        </w:rPr>
        <w:t xml:space="preserve"> the plant, and </w:t>
      </w:r>
      <w:r w:rsidR="00033997" w:rsidRPr="005E6CD9">
        <w:rPr>
          <w:rFonts w:ascii="Times New Roman" w:hAnsi="Times New Roman" w:cs="Times New Roman"/>
          <w:sz w:val="24"/>
          <w:szCs w:val="24"/>
        </w:rPr>
        <w:t xml:space="preserve">a </w:t>
      </w:r>
      <w:r w:rsidR="00BD7053" w:rsidRPr="005E6CD9">
        <w:rPr>
          <w:rFonts w:ascii="Times New Roman" w:hAnsi="Times New Roman" w:cs="Times New Roman"/>
          <w:sz w:val="24"/>
          <w:szCs w:val="24"/>
        </w:rPr>
        <w:t xml:space="preserve">score </w:t>
      </w:r>
      <w:r w:rsidR="00033997" w:rsidRPr="005E6CD9">
        <w:rPr>
          <w:rFonts w:ascii="Times New Roman" w:hAnsi="Times New Roman" w:cs="Times New Roman"/>
          <w:sz w:val="24"/>
          <w:szCs w:val="24"/>
        </w:rPr>
        <w:t xml:space="preserve">of </w:t>
      </w:r>
      <w:r w:rsidR="00BD7053" w:rsidRPr="005E6CD9">
        <w:rPr>
          <w:rFonts w:ascii="Times New Roman" w:hAnsi="Times New Roman" w:cs="Times New Roman"/>
          <w:sz w:val="24"/>
          <w:szCs w:val="24"/>
        </w:rPr>
        <w:t>7 means extensive damage</w:t>
      </w:r>
      <w:r w:rsidR="009E31EE">
        <w:rPr>
          <w:rFonts w:ascii="Times New Roman" w:hAnsi="Times New Roman" w:cs="Times New Roman"/>
          <w:sz w:val="24"/>
          <w:szCs w:val="24"/>
        </w:rPr>
        <w:t xml:space="preserve"> </w:t>
      </w:r>
      <w:r w:rsidR="00365F1A">
        <w:rPr>
          <w:rFonts w:ascii="Times New Roman" w:hAnsi="Times New Roman" w:cs="Times New Roman"/>
          <w:sz w:val="24"/>
          <w:szCs w:val="24"/>
        </w:rPr>
        <w:t xml:space="preserve">to the </w:t>
      </w:r>
      <w:r w:rsidR="00BD7053" w:rsidRPr="005E6CD9">
        <w:rPr>
          <w:rFonts w:ascii="Times New Roman" w:hAnsi="Times New Roman" w:cs="Times New Roman"/>
          <w:sz w:val="24"/>
          <w:szCs w:val="24"/>
        </w:rPr>
        <w:t xml:space="preserve">plants </w:t>
      </w:r>
      <w:r w:rsidR="0049076B">
        <w:rPr>
          <w:rFonts w:ascii="Times New Roman" w:hAnsi="Times New Roman" w:cs="Times New Roman"/>
          <w:sz w:val="24"/>
          <w:szCs w:val="24"/>
          <w:lang w:val="en-US"/>
        </w:rPr>
        <w:fldChar w:fldCharType="begin"/>
      </w:r>
      <w:r w:rsidR="00F0038E">
        <w:rPr>
          <w:rFonts w:ascii="Times New Roman" w:hAnsi="Times New Roman" w:cs="Times New Roman"/>
          <w:sz w:val="24"/>
          <w:szCs w:val="24"/>
          <w:lang w:val="en-US"/>
        </w:rPr>
        <w:instrText xml:space="preserve"> ADDIN EN.CITE &lt;EndNote&gt;&lt;Cite&gt;&lt;Author&gt;Robin&lt;/Author&gt;&lt;Year&gt;2017&lt;/Year&gt;&lt;RecNum&gt;203&lt;/RecNum&gt;&lt;DisplayText&gt;(Robin et al., 2017)&lt;/DisplayText&gt;&lt;record&gt;&lt;rec-number&gt;203&lt;/rec-number&gt;&lt;foreign-keys&gt;&lt;key app="EN" db-id="xd0pawtz8pvxwper2vj52t2p9efdppdxxdrr" timestamp="1677091930" guid="64a7d800-80be-449e-82af-5f591bd27614"&gt;203&lt;/key&gt;&lt;/foreign-keys&gt;&lt;ref-type name="Journal Article"&gt;17&lt;/ref-type&gt;&lt;contributors&gt;&lt;authors&gt;&lt;author&gt;Robin, A. H. K.&lt;/author&gt;&lt;author&gt;Hossain, M. R.&lt;/author&gt;&lt;author&gt;Park, J. I.&lt;/author&gt;&lt;author&gt;Kim, H. R.&lt;/author&gt;&lt;author&gt;Nou, I. S.&lt;/author&gt;&lt;/authors&gt;&lt;/contributors&gt;&lt;auth-address&gt;Department of Horticulture, Sunchon National UniversitySuncheon, South Korea.&amp;#xD;Department of Genetics and Plant Breeding, Bangladesh Agricultural UniversityMymensingh, Bangladesh.&amp;#xD;Plant Systems Engineering Research Center, Korea Research Institute of Bioscience and BiotechnologyDaejeon, South Korea.&lt;/auth-address&gt;&lt;titles&gt;&lt;title&gt;Glucosinolate Profiles in Cabbage Genotypes Influence the Preferential Feeding of Diamondback Moth (Plutella xylostella)&lt;/title&gt;&lt;secondary-title&gt;Front Plant Sci&lt;/secondary-title&gt;&lt;/titles&gt;&lt;periodical&gt;&lt;full-title&gt;Front Plant Sci&lt;/full-title&gt;&lt;/periodical&gt;&lt;pages&gt;1244&lt;/pages&gt;&lt;volume&gt;8&lt;/volume&gt;&lt;edition&gt;20170718&lt;/edition&gt;&lt;keywords&gt;&lt;keyword&gt;Diamondback moth&lt;/keyword&gt;&lt;keyword&gt;cabbage&lt;/keyword&gt;&lt;keyword&gt;glucosinolates&lt;/keyword&gt;&lt;keyword&gt;insect preference&lt;/keyword&gt;&lt;keyword&gt;resistance&lt;/keyword&gt;&lt;/keywords&gt;&lt;dates&gt;&lt;year&gt;2017&lt;/year&gt;&lt;/dates&gt;&lt;isbn&gt;1664-462X (Print)&amp;#xD;1664-462x&lt;/isbn&gt;&lt;accession-num&gt;28769953&lt;/accession-num&gt;&lt;urls&gt;&lt;/urls&gt;&lt;custom2&gt;PMC5513964&lt;/custom2&gt;&lt;electronic-resource-num&gt;10.3389/fpls.2017.01244&lt;/electronic-resource-num&gt;&lt;remote-database-provider&gt;NLM&lt;/remote-database-provider&gt;&lt;language&gt;eng&lt;/language&gt;&lt;/record&gt;&lt;/Cite&gt;&lt;/EndNote&gt;</w:instrText>
      </w:r>
      <w:r w:rsidR="0049076B">
        <w:rPr>
          <w:rFonts w:ascii="Times New Roman" w:hAnsi="Times New Roman" w:cs="Times New Roman"/>
          <w:sz w:val="24"/>
          <w:szCs w:val="24"/>
          <w:lang w:val="en-US"/>
        </w:rPr>
        <w:fldChar w:fldCharType="separate"/>
      </w:r>
      <w:r w:rsidR="00F0038E">
        <w:rPr>
          <w:rFonts w:ascii="Times New Roman" w:hAnsi="Times New Roman" w:cs="Times New Roman"/>
          <w:noProof/>
          <w:sz w:val="24"/>
          <w:szCs w:val="24"/>
          <w:lang w:val="en-US"/>
        </w:rPr>
        <w:t>(Robin et al., 2017)</w:t>
      </w:r>
      <w:r w:rsidR="0049076B">
        <w:rPr>
          <w:rFonts w:ascii="Times New Roman" w:hAnsi="Times New Roman" w:cs="Times New Roman"/>
          <w:sz w:val="24"/>
          <w:szCs w:val="24"/>
          <w:lang w:val="en-US"/>
        </w:rPr>
        <w:fldChar w:fldCharType="end"/>
      </w:r>
      <w:r w:rsidR="0049076B" w:rsidRPr="00823A55">
        <w:rPr>
          <w:rFonts w:ascii="Times New Roman" w:hAnsi="Times New Roman" w:cs="Times New Roman"/>
          <w:sz w:val="24"/>
          <w:szCs w:val="24"/>
          <w:lang w:val="en-US"/>
        </w:rPr>
        <w:t>.</w:t>
      </w:r>
      <w:r w:rsidR="0049076B">
        <w:rPr>
          <w:rFonts w:ascii="Times New Roman" w:hAnsi="Times New Roman" w:cs="Times New Roman"/>
          <w:sz w:val="24"/>
          <w:szCs w:val="24"/>
        </w:rPr>
        <w:t xml:space="preserve"> </w:t>
      </w:r>
      <w:r w:rsidR="00BD7053" w:rsidRPr="005E6CD9">
        <w:rPr>
          <w:rFonts w:ascii="Times New Roman" w:hAnsi="Times New Roman" w:cs="Times New Roman"/>
          <w:sz w:val="24"/>
          <w:szCs w:val="24"/>
        </w:rPr>
        <w:t>The average values from ten plants were calculated for each soil amendment.</w:t>
      </w:r>
    </w:p>
    <w:p w14:paraId="0F1F53C0" w14:textId="77777777" w:rsidR="00823A55" w:rsidRDefault="00823A55" w:rsidP="00920599">
      <w:pPr>
        <w:spacing w:after="0"/>
        <w:jc w:val="both"/>
        <w:rPr>
          <w:rFonts w:ascii="Times New Roman" w:hAnsi="Times New Roman" w:cs="Times New Roman"/>
          <w:sz w:val="24"/>
          <w:szCs w:val="24"/>
        </w:rPr>
      </w:pPr>
    </w:p>
    <w:p w14:paraId="02617757" w14:textId="5B255FCD" w:rsidR="00823A55" w:rsidRDefault="00823A55" w:rsidP="00823A55">
      <w:pPr>
        <w:jc w:val="both"/>
        <w:rPr>
          <w:rFonts w:ascii="Times New Roman" w:hAnsi="Times New Roman" w:cs="Times New Roman"/>
          <w:sz w:val="24"/>
          <w:szCs w:val="24"/>
        </w:rPr>
      </w:pPr>
      <w:r>
        <w:rPr>
          <w:noProof/>
        </w:rPr>
        <w:drawing>
          <wp:inline distT="0" distB="0" distL="0" distR="0" wp14:anchorId="7DB066E1" wp14:editId="59EADF96">
            <wp:extent cx="5731510" cy="1283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283970"/>
                    </a:xfrm>
                    <a:prstGeom prst="rect">
                      <a:avLst/>
                    </a:prstGeom>
                    <a:noFill/>
                    <a:ln>
                      <a:noFill/>
                    </a:ln>
                  </pic:spPr>
                </pic:pic>
              </a:graphicData>
            </a:graphic>
          </wp:inline>
        </w:drawing>
      </w:r>
    </w:p>
    <w:p w14:paraId="11EE0E60" w14:textId="74106D9C" w:rsidR="00823A55" w:rsidRPr="00BC4B02" w:rsidRDefault="00823A55" w:rsidP="00823A55">
      <w:pPr>
        <w:spacing w:after="0"/>
        <w:jc w:val="both"/>
        <w:rPr>
          <w:rFonts w:ascii="Times New Roman" w:hAnsi="Times New Roman" w:cs="Times New Roman"/>
          <w:sz w:val="20"/>
          <w:szCs w:val="20"/>
        </w:rPr>
      </w:pPr>
      <w:r w:rsidRPr="00823A55">
        <w:rPr>
          <w:rFonts w:ascii="Times New Roman" w:hAnsi="Times New Roman" w:cs="Times New Roman"/>
          <w:b/>
          <w:bCs/>
          <w:sz w:val="24"/>
          <w:szCs w:val="24"/>
          <w:lang w:val="en-US"/>
        </w:rPr>
        <w:t>Figure 1.</w:t>
      </w:r>
      <w:r>
        <w:rPr>
          <w:rFonts w:ascii="Times New Roman" w:hAnsi="Times New Roman" w:cs="Times New Roman"/>
          <w:sz w:val="24"/>
          <w:szCs w:val="24"/>
          <w:lang w:val="en-US"/>
        </w:rPr>
        <w:t xml:space="preserve"> </w:t>
      </w:r>
      <w:r w:rsidRPr="00BC4B02">
        <w:rPr>
          <w:rFonts w:ascii="Times New Roman" w:hAnsi="Times New Roman" w:cs="Times New Roman"/>
          <w:sz w:val="20"/>
          <w:szCs w:val="20"/>
          <w:lang w:val="en-US"/>
        </w:rPr>
        <w:t xml:space="preserve">Visual representation of feeding scores used to assess the extent of leaf damage in greenhouse-grown </w:t>
      </w:r>
      <w:r w:rsidRPr="00BC4B02">
        <w:rPr>
          <w:rFonts w:ascii="Times New Roman" w:hAnsi="Times New Roman" w:cs="Times New Roman"/>
          <w:i/>
          <w:iCs/>
          <w:sz w:val="20"/>
          <w:szCs w:val="20"/>
          <w:lang w:val="en-US"/>
        </w:rPr>
        <w:t xml:space="preserve">Brassica rapa </w:t>
      </w:r>
      <w:r w:rsidRPr="00BC4B02">
        <w:rPr>
          <w:rFonts w:ascii="Times New Roman" w:hAnsi="Times New Roman" w:cs="Times New Roman"/>
          <w:sz w:val="20"/>
          <w:szCs w:val="20"/>
          <w:lang w:val="en-US"/>
        </w:rPr>
        <w:t xml:space="preserve">plants by larvae of </w:t>
      </w:r>
      <w:del w:id="305" w:author="Joop van Loon" w:date="2023-06-20T14:07:00Z">
        <w:r w:rsidRPr="00BC4B02" w:rsidDel="00D4098C">
          <w:rPr>
            <w:rFonts w:ascii="Times New Roman" w:hAnsi="Times New Roman" w:cs="Times New Roman"/>
            <w:sz w:val="20"/>
            <w:szCs w:val="20"/>
            <w:lang w:val="en-US"/>
          </w:rPr>
          <w:delText>D</w:delText>
        </w:r>
      </w:del>
      <w:ins w:id="306" w:author="Joop van Loon" w:date="2023-06-20T14:07:00Z">
        <w:r w:rsidR="00D4098C">
          <w:rPr>
            <w:rFonts w:ascii="Times New Roman" w:hAnsi="Times New Roman" w:cs="Times New Roman"/>
            <w:sz w:val="20"/>
            <w:szCs w:val="20"/>
            <w:lang w:val="en-US"/>
          </w:rPr>
          <w:t>d</w:t>
        </w:r>
      </w:ins>
      <w:r w:rsidRPr="00BC4B02">
        <w:rPr>
          <w:rFonts w:ascii="Times New Roman" w:hAnsi="Times New Roman" w:cs="Times New Roman"/>
          <w:sz w:val="20"/>
          <w:szCs w:val="20"/>
          <w:lang w:val="en-US"/>
        </w:rPr>
        <w:t xml:space="preserve">iamondback moth (DBM) </w:t>
      </w:r>
      <w:r w:rsidRPr="00BC4B02">
        <w:rPr>
          <w:rFonts w:ascii="Times New Roman" w:hAnsi="Times New Roman" w:cs="Times New Roman"/>
          <w:i/>
          <w:iCs/>
          <w:sz w:val="20"/>
          <w:szCs w:val="20"/>
          <w:lang w:val="en-US"/>
        </w:rPr>
        <w:t>Plutella xylostella</w:t>
      </w:r>
      <w:r w:rsidRPr="00BC4B02">
        <w:rPr>
          <w:rFonts w:ascii="Times New Roman" w:hAnsi="Times New Roman" w:cs="Times New Roman"/>
          <w:sz w:val="20"/>
          <w:szCs w:val="20"/>
          <w:lang w:val="en-US"/>
        </w:rPr>
        <w:t xml:space="preserve">. The score ranged from ‘1’ to ‘7’ with ‘1’ being scored for leaves with no damage symptoms and ‘7’ being scored for </w:t>
      </w:r>
      <w:ins w:id="307" w:author="Joop van Loon" w:date="2023-06-20T14:08:00Z">
        <w:r w:rsidR="00D4098C">
          <w:rPr>
            <w:rFonts w:ascii="Times New Roman" w:hAnsi="Times New Roman" w:cs="Times New Roman"/>
            <w:sz w:val="20"/>
            <w:szCs w:val="20"/>
            <w:lang w:val="en-US"/>
          </w:rPr>
          <w:t>heavily</w:t>
        </w:r>
      </w:ins>
      <w:del w:id="308" w:author="Joop van Loon" w:date="2023-06-20T14:08:00Z">
        <w:r w:rsidRPr="00BC4B02" w:rsidDel="00D4098C">
          <w:rPr>
            <w:rFonts w:ascii="Times New Roman" w:hAnsi="Times New Roman" w:cs="Times New Roman"/>
            <w:sz w:val="20"/>
            <w:szCs w:val="20"/>
            <w:lang w:val="en-US"/>
          </w:rPr>
          <w:delText>maximum</w:delText>
        </w:r>
      </w:del>
      <w:r w:rsidRPr="00BC4B02">
        <w:rPr>
          <w:rFonts w:ascii="Times New Roman" w:hAnsi="Times New Roman" w:cs="Times New Roman"/>
          <w:sz w:val="20"/>
          <w:szCs w:val="20"/>
          <w:lang w:val="en-US"/>
        </w:rPr>
        <w:t xml:space="preserve"> damaged leaves. Intermediate values </w:t>
      </w:r>
      <w:r w:rsidR="00EF0218" w:rsidRPr="00BC4B02">
        <w:rPr>
          <w:rFonts w:ascii="Times New Roman" w:hAnsi="Times New Roman" w:cs="Times New Roman"/>
          <w:sz w:val="20"/>
          <w:szCs w:val="20"/>
          <w:lang w:val="en-US"/>
        </w:rPr>
        <w:t xml:space="preserve">on </w:t>
      </w:r>
      <w:r w:rsidRPr="00BC4B02">
        <w:rPr>
          <w:rFonts w:ascii="Times New Roman" w:hAnsi="Times New Roman" w:cs="Times New Roman"/>
          <w:sz w:val="20"/>
          <w:szCs w:val="20"/>
          <w:lang w:val="en-US"/>
        </w:rPr>
        <w:t>the scale represent different levels of damage</w:t>
      </w:r>
      <w:r w:rsidR="0049076B" w:rsidRPr="00BC4B02">
        <w:rPr>
          <w:rFonts w:ascii="Times New Roman" w:hAnsi="Times New Roman" w:cs="Times New Roman"/>
          <w:sz w:val="20"/>
          <w:szCs w:val="20"/>
          <w:lang w:val="en-US"/>
        </w:rPr>
        <w:t xml:space="preserve"> </w:t>
      </w:r>
      <w:r w:rsidR="0049076B" w:rsidRPr="00BC4B02">
        <w:rPr>
          <w:rFonts w:ascii="Times New Roman" w:hAnsi="Times New Roman" w:cs="Times New Roman"/>
          <w:sz w:val="20"/>
          <w:szCs w:val="20"/>
          <w:lang w:val="en-US"/>
        </w:rPr>
        <w:fldChar w:fldCharType="begin"/>
      </w:r>
      <w:r w:rsidR="00F0038E">
        <w:rPr>
          <w:rFonts w:ascii="Times New Roman" w:hAnsi="Times New Roman" w:cs="Times New Roman"/>
          <w:sz w:val="20"/>
          <w:szCs w:val="20"/>
          <w:lang w:val="en-US"/>
        </w:rPr>
        <w:instrText xml:space="preserve"> ADDIN EN.CITE &lt;EndNote&gt;&lt;Cite&gt;&lt;Author&gt;Robin&lt;/Author&gt;&lt;Year&gt;2017&lt;/Year&gt;&lt;RecNum&gt;203&lt;/RecNum&gt;&lt;DisplayText&gt;(Robin et al., 2017)&lt;/DisplayText&gt;&lt;record&gt;&lt;rec-number&gt;203&lt;/rec-number&gt;&lt;foreign-keys&gt;&lt;key app="EN" db-id="xd0pawtz8pvxwper2vj52t2p9efdppdxxdrr" timestamp="1677091930" guid="64a7d800-80be-449e-82af-5f591bd27614"&gt;203&lt;/key&gt;&lt;/foreign-keys&gt;&lt;ref-type name="Journal Article"&gt;17&lt;/ref-type&gt;&lt;contributors&gt;&lt;authors&gt;&lt;author&gt;Robin, A. H. K.&lt;/author&gt;&lt;author&gt;Hossain, M. R.&lt;/author&gt;&lt;author&gt;Park, J. I.&lt;/author&gt;&lt;author&gt;Kim, H. R.&lt;/author&gt;&lt;author&gt;Nou, I. S.&lt;/author&gt;&lt;/authors&gt;&lt;/contributors&gt;&lt;auth-address&gt;Department of Horticulture, Sunchon National UniversitySuncheon, South Korea.&amp;#xD;Department of Genetics and Plant Breeding, Bangladesh Agricultural UniversityMymensingh, Bangladesh.&amp;#xD;Plant Systems Engineering Research Center, Korea Research Institute of Bioscience and BiotechnologyDaejeon, South Korea.&lt;/auth-address&gt;&lt;titles&gt;&lt;title&gt;Glucosinolate Profiles in Cabbage Genotypes Influence the Preferential Feeding of Diamondback Moth (Plutella xylostella)&lt;/title&gt;&lt;secondary-title&gt;Front Plant Sci&lt;/secondary-title&gt;&lt;/titles&gt;&lt;periodical&gt;&lt;full-title&gt;Front Plant Sci&lt;/full-title&gt;&lt;/periodical&gt;&lt;pages&gt;1244&lt;/pages&gt;&lt;volume&gt;8&lt;/volume&gt;&lt;edition&gt;20170718&lt;/edition&gt;&lt;keywords&gt;&lt;keyword&gt;Diamondback moth&lt;/keyword&gt;&lt;keyword&gt;cabbage&lt;/keyword&gt;&lt;keyword&gt;glucosinolates&lt;/keyword&gt;&lt;keyword&gt;insect preference&lt;/keyword&gt;&lt;keyword&gt;resistance&lt;/keyword&gt;&lt;/keywords&gt;&lt;dates&gt;&lt;year&gt;2017&lt;/year&gt;&lt;/dates&gt;&lt;isbn&gt;1664-462X (Print)&amp;#xD;1664-462x&lt;/isbn&gt;&lt;accession-num&gt;28769953&lt;/accession-num&gt;&lt;urls&gt;&lt;/urls&gt;&lt;custom2&gt;PMC5513964&lt;/custom2&gt;&lt;electronic-resource-num&gt;10.3389/fpls.2017.01244&lt;/electronic-resource-num&gt;&lt;remote-database-provider&gt;NLM&lt;/remote-database-provider&gt;&lt;language&gt;eng&lt;/language&gt;&lt;/record&gt;&lt;/Cite&gt;&lt;/EndNote&gt;</w:instrText>
      </w:r>
      <w:r w:rsidR="0049076B" w:rsidRPr="00BC4B02">
        <w:rPr>
          <w:rFonts w:ascii="Times New Roman" w:hAnsi="Times New Roman" w:cs="Times New Roman"/>
          <w:sz w:val="20"/>
          <w:szCs w:val="20"/>
          <w:lang w:val="en-US"/>
        </w:rPr>
        <w:fldChar w:fldCharType="separate"/>
      </w:r>
      <w:r w:rsidR="00F0038E">
        <w:rPr>
          <w:rFonts w:ascii="Times New Roman" w:hAnsi="Times New Roman" w:cs="Times New Roman"/>
          <w:noProof/>
          <w:sz w:val="20"/>
          <w:szCs w:val="20"/>
          <w:lang w:val="en-US"/>
        </w:rPr>
        <w:t>(Robin et al., 2017)</w:t>
      </w:r>
      <w:r w:rsidR="0049076B" w:rsidRPr="00BC4B02">
        <w:rPr>
          <w:rFonts w:ascii="Times New Roman" w:hAnsi="Times New Roman" w:cs="Times New Roman"/>
          <w:sz w:val="20"/>
          <w:szCs w:val="20"/>
          <w:lang w:val="en-US"/>
        </w:rPr>
        <w:fldChar w:fldCharType="end"/>
      </w:r>
      <w:r w:rsidRPr="00BC4B02">
        <w:rPr>
          <w:rFonts w:ascii="Times New Roman" w:hAnsi="Times New Roman" w:cs="Times New Roman"/>
          <w:sz w:val="20"/>
          <w:szCs w:val="20"/>
          <w:lang w:val="en-US"/>
        </w:rPr>
        <w:t>.</w:t>
      </w:r>
    </w:p>
    <w:p w14:paraId="62EE1849" w14:textId="77777777" w:rsidR="000F268A" w:rsidRPr="000F268A" w:rsidRDefault="000F268A" w:rsidP="00920599">
      <w:pPr>
        <w:jc w:val="both"/>
        <w:rPr>
          <w:rFonts w:ascii="Times New Roman" w:hAnsi="Times New Roman" w:cs="Times New Roman"/>
          <w:sz w:val="24"/>
          <w:szCs w:val="24"/>
        </w:rPr>
      </w:pPr>
      <w:bookmarkStart w:id="309" w:name="_Hlk119076505"/>
    </w:p>
    <w:p w14:paraId="0FD7B642" w14:textId="30C8AC5C" w:rsidR="00347DD7" w:rsidRPr="00347DD7" w:rsidRDefault="00C11A87" w:rsidP="00920599">
      <w:pPr>
        <w:jc w:val="both"/>
        <w:rPr>
          <w:rFonts w:ascii="Times New Roman" w:hAnsi="Times New Roman" w:cs="Times New Roman"/>
          <w:b/>
          <w:bCs/>
          <w:sz w:val="24"/>
          <w:szCs w:val="24"/>
        </w:rPr>
      </w:pPr>
      <w:r>
        <w:rPr>
          <w:rFonts w:ascii="Times New Roman" w:hAnsi="Times New Roman" w:cs="Times New Roman"/>
          <w:b/>
          <w:bCs/>
          <w:sz w:val="24"/>
          <w:szCs w:val="24"/>
        </w:rPr>
        <w:t xml:space="preserve">Incubation and composting </w:t>
      </w:r>
      <w:r w:rsidR="00347DD7" w:rsidRPr="00347DD7">
        <w:rPr>
          <w:rFonts w:ascii="Times New Roman" w:hAnsi="Times New Roman" w:cs="Times New Roman"/>
          <w:b/>
          <w:bCs/>
          <w:sz w:val="24"/>
          <w:szCs w:val="24"/>
        </w:rPr>
        <w:t>of raw frass</w:t>
      </w:r>
      <w:r w:rsidR="00152902">
        <w:rPr>
          <w:rFonts w:ascii="Times New Roman" w:hAnsi="Times New Roman" w:cs="Times New Roman"/>
          <w:b/>
          <w:bCs/>
          <w:sz w:val="24"/>
          <w:szCs w:val="24"/>
        </w:rPr>
        <w:t xml:space="preserve">: </w:t>
      </w:r>
      <w:r w:rsidR="00152902" w:rsidRPr="00152902">
        <w:rPr>
          <w:rFonts w:ascii="Times New Roman" w:hAnsi="Times New Roman" w:cs="Times New Roman"/>
          <w:b/>
          <w:bCs/>
          <w:sz w:val="24"/>
          <w:szCs w:val="24"/>
        </w:rPr>
        <w:t>effects on plant growth performance</w:t>
      </w:r>
    </w:p>
    <w:p w14:paraId="775AE47C" w14:textId="4366C4D8" w:rsidR="008E2760" w:rsidRPr="00347DD7" w:rsidRDefault="008E2760" w:rsidP="00920599">
      <w:pPr>
        <w:jc w:val="both"/>
        <w:rPr>
          <w:rFonts w:ascii="Times New Roman" w:hAnsi="Times New Roman" w:cs="Times New Roman"/>
          <w:i/>
          <w:iCs/>
          <w:sz w:val="24"/>
          <w:szCs w:val="24"/>
        </w:rPr>
      </w:pPr>
      <w:bookmarkStart w:id="310" w:name="_Hlk118756127"/>
      <w:r w:rsidRPr="00347DD7">
        <w:rPr>
          <w:rFonts w:ascii="Times New Roman" w:hAnsi="Times New Roman" w:cs="Times New Roman"/>
          <w:i/>
          <w:iCs/>
          <w:sz w:val="24"/>
          <w:szCs w:val="24"/>
        </w:rPr>
        <w:t xml:space="preserve">Incubation of </w:t>
      </w:r>
      <w:r w:rsidR="0061347F" w:rsidRPr="00347DD7">
        <w:rPr>
          <w:rFonts w:ascii="Times New Roman" w:hAnsi="Times New Roman" w:cs="Times New Roman"/>
          <w:i/>
          <w:iCs/>
          <w:sz w:val="24"/>
          <w:szCs w:val="24"/>
        </w:rPr>
        <w:t xml:space="preserve">‘raw </w:t>
      </w:r>
      <w:r w:rsidRPr="00347DD7">
        <w:rPr>
          <w:rFonts w:ascii="Times New Roman" w:hAnsi="Times New Roman" w:cs="Times New Roman"/>
          <w:i/>
          <w:iCs/>
          <w:sz w:val="24"/>
          <w:szCs w:val="24"/>
        </w:rPr>
        <w:t>frass</w:t>
      </w:r>
      <w:r w:rsidR="0061347F" w:rsidRPr="00347DD7">
        <w:rPr>
          <w:rFonts w:ascii="Times New Roman" w:hAnsi="Times New Roman" w:cs="Times New Roman"/>
          <w:i/>
          <w:iCs/>
          <w:sz w:val="24"/>
          <w:szCs w:val="24"/>
        </w:rPr>
        <w:t>’</w:t>
      </w:r>
      <w:r w:rsidRPr="00347DD7">
        <w:rPr>
          <w:rFonts w:ascii="Times New Roman" w:hAnsi="Times New Roman" w:cs="Times New Roman"/>
          <w:i/>
          <w:iCs/>
          <w:sz w:val="24"/>
          <w:szCs w:val="24"/>
        </w:rPr>
        <w:t xml:space="preserve"> in the soil</w:t>
      </w:r>
      <w:bookmarkEnd w:id="310"/>
    </w:p>
    <w:bookmarkEnd w:id="309"/>
    <w:p w14:paraId="474A39D5" w14:textId="040364FB" w:rsidR="00C324F3" w:rsidRPr="005E6CD9" w:rsidRDefault="00D2392A" w:rsidP="00920599">
      <w:pPr>
        <w:spacing w:after="0"/>
        <w:jc w:val="both"/>
        <w:rPr>
          <w:rFonts w:ascii="Times New Roman" w:hAnsi="Times New Roman" w:cs="Times New Roman"/>
          <w:sz w:val="24"/>
          <w:szCs w:val="24"/>
        </w:rPr>
      </w:pPr>
      <w:r>
        <w:rPr>
          <w:rFonts w:ascii="Times New Roman" w:hAnsi="Times New Roman" w:cs="Times New Roman"/>
          <w:sz w:val="24"/>
          <w:szCs w:val="24"/>
        </w:rPr>
        <w:t>Incubation</w:t>
      </w:r>
      <w:r w:rsidR="00C62AFF">
        <w:rPr>
          <w:rFonts w:ascii="Times New Roman" w:hAnsi="Times New Roman" w:cs="Times New Roman"/>
          <w:sz w:val="24"/>
          <w:szCs w:val="24"/>
        </w:rPr>
        <w:t xml:space="preserve"> </w:t>
      </w:r>
      <w:r w:rsidR="008E2760" w:rsidRPr="005E6CD9">
        <w:rPr>
          <w:rFonts w:ascii="Times New Roman" w:hAnsi="Times New Roman" w:cs="Times New Roman"/>
          <w:sz w:val="24"/>
          <w:szCs w:val="24"/>
        </w:rPr>
        <w:t>was achieved by mixing 2 g of raw frass per k</w:t>
      </w:r>
      <w:r w:rsidR="008D7ADA">
        <w:rPr>
          <w:rFonts w:ascii="Times New Roman" w:hAnsi="Times New Roman" w:cs="Times New Roman"/>
          <w:sz w:val="24"/>
          <w:szCs w:val="24"/>
        </w:rPr>
        <w:t>g</w:t>
      </w:r>
      <w:r w:rsidR="008E2760" w:rsidRPr="005E6CD9">
        <w:rPr>
          <w:rFonts w:ascii="Times New Roman" w:hAnsi="Times New Roman" w:cs="Times New Roman"/>
          <w:sz w:val="24"/>
          <w:szCs w:val="24"/>
        </w:rPr>
        <w:t xml:space="preserve"> of soil. </w:t>
      </w:r>
      <w:r w:rsidR="0083321D">
        <w:rPr>
          <w:rFonts w:ascii="Times New Roman" w:hAnsi="Times New Roman" w:cs="Times New Roman"/>
          <w:sz w:val="24"/>
          <w:szCs w:val="24"/>
        </w:rPr>
        <w:t>T</w:t>
      </w:r>
      <w:r w:rsidR="008E2760" w:rsidRPr="005E6CD9">
        <w:rPr>
          <w:rFonts w:ascii="Times New Roman" w:hAnsi="Times New Roman" w:cs="Times New Roman"/>
          <w:sz w:val="24"/>
          <w:szCs w:val="24"/>
        </w:rPr>
        <w:t>he amended soil was placed in 0.5 L plastic pots in saucers</w:t>
      </w:r>
      <w:r w:rsidR="0049076B">
        <w:rPr>
          <w:rFonts w:ascii="Times New Roman" w:hAnsi="Times New Roman" w:cs="Times New Roman"/>
          <w:sz w:val="24"/>
          <w:szCs w:val="24"/>
        </w:rPr>
        <w:t xml:space="preserve"> (14 cm wide, </w:t>
      </w:r>
      <w:r w:rsidR="00E30790">
        <w:rPr>
          <w:rFonts w:ascii="Times New Roman" w:hAnsi="Times New Roman" w:cs="Times New Roman"/>
          <w:sz w:val="24"/>
          <w:szCs w:val="24"/>
        </w:rPr>
        <w:t>1.5</w:t>
      </w:r>
      <w:r w:rsidR="0049076B" w:rsidRPr="00EB1690">
        <w:rPr>
          <w:rFonts w:ascii="Times New Roman" w:hAnsi="Times New Roman" w:cs="Times New Roman"/>
          <w:sz w:val="24"/>
          <w:szCs w:val="24"/>
        </w:rPr>
        <w:t xml:space="preserve"> cm deep</w:t>
      </w:r>
      <w:r w:rsidR="0049076B">
        <w:rPr>
          <w:rFonts w:ascii="Times New Roman" w:hAnsi="Times New Roman" w:cs="Times New Roman"/>
          <w:sz w:val="24"/>
          <w:szCs w:val="24"/>
        </w:rPr>
        <w:t>)</w:t>
      </w:r>
      <w:r w:rsidR="00823A55">
        <w:rPr>
          <w:rFonts w:ascii="Times New Roman" w:hAnsi="Times New Roman" w:cs="Times New Roman"/>
          <w:sz w:val="24"/>
          <w:szCs w:val="24"/>
        </w:rPr>
        <w:t xml:space="preserve">. </w:t>
      </w:r>
      <w:r w:rsidR="008E2760" w:rsidRPr="005E6CD9">
        <w:rPr>
          <w:rFonts w:ascii="Times New Roman" w:hAnsi="Times New Roman" w:cs="Times New Roman"/>
          <w:sz w:val="24"/>
          <w:szCs w:val="24"/>
        </w:rPr>
        <w:t>The soil mixture in pots was moistened by filling the saucers with water twice a week</w:t>
      </w:r>
      <w:r>
        <w:rPr>
          <w:rFonts w:ascii="Times New Roman" w:hAnsi="Times New Roman" w:cs="Times New Roman"/>
          <w:sz w:val="24"/>
          <w:szCs w:val="24"/>
        </w:rPr>
        <w:t>. This incubation of frass was maintained</w:t>
      </w:r>
      <w:r w:rsidR="00C62AFF">
        <w:rPr>
          <w:rFonts w:ascii="Times New Roman" w:hAnsi="Times New Roman" w:cs="Times New Roman"/>
          <w:sz w:val="24"/>
          <w:szCs w:val="24"/>
        </w:rPr>
        <w:t xml:space="preserve"> </w:t>
      </w:r>
      <w:r w:rsidR="008E2760" w:rsidRPr="005E6CD9">
        <w:rPr>
          <w:rFonts w:ascii="Times New Roman" w:hAnsi="Times New Roman" w:cs="Times New Roman"/>
          <w:sz w:val="24"/>
          <w:szCs w:val="24"/>
        </w:rPr>
        <w:t xml:space="preserve">for 16 days under greenhouse conditions. </w:t>
      </w:r>
      <w:r w:rsidR="00CE34A4" w:rsidRPr="005E6CD9">
        <w:rPr>
          <w:rFonts w:ascii="Times New Roman" w:hAnsi="Times New Roman" w:cs="Times New Roman"/>
          <w:sz w:val="24"/>
          <w:szCs w:val="24"/>
        </w:rPr>
        <w:t xml:space="preserve">The same procedure was followed for </w:t>
      </w:r>
      <w:r w:rsidR="0049076B">
        <w:rPr>
          <w:rFonts w:ascii="Times New Roman" w:hAnsi="Times New Roman" w:cs="Times New Roman"/>
          <w:sz w:val="24"/>
          <w:szCs w:val="24"/>
        </w:rPr>
        <w:t xml:space="preserve">the </w:t>
      </w:r>
      <w:r w:rsidR="00CE34A4" w:rsidRPr="005E6CD9">
        <w:rPr>
          <w:rFonts w:ascii="Times New Roman" w:hAnsi="Times New Roman" w:cs="Times New Roman"/>
          <w:sz w:val="24"/>
          <w:szCs w:val="24"/>
        </w:rPr>
        <w:t xml:space="preserve">unamended soil (control) except that no frass was added. </w:t>
      </w:r>
      <w:r w:rsidR="008E2760" w:rsidRPr="005E6CD9">
        <w:rPr>
          <w:rFonts w:ascii="Times New Roman" w:hAnsi="Times New Roman" w:cs="Times New Roman"/>
          <w:sz w:val="24"/>
          <w:szCs w:val="24"/>
        </w:rPr>
        <w:t xml:space="preserve">Stratified seeds of </w:t>
      </w:r>
      <w:r w:rsidR="008E2760" w:rsidRPr="005E6CD9">
        <w:rPr>
          <w:rFonts w:ascii="Times New Roman" w:hAnsi="Times New Roman" w:cs="Times New Roman"/>
          <w:i/>
          <w:iCs/>
          <w:sz w:val="24"/>
          <w:szCs w:val="24"/>
        </w:rPr>
        <w:t>B</w:t>
      </w:r>
      <w:r w:rsidR="00577D1D">
        <w:rPr>
          <w:rFonts w:ascii="Times New Roman" w:hAnsi="Times New Roman" w:cs="Times New Roman"/>
          <w:i/>
          <w:iCs/>
          <w:sz w:val="24"/>
          <w:szCs w:val="24"/>
        </w:rPr>
        <w:t>.</w:t>
      </w:r>
      <w:r w:rsidR="008E2760" w:rsidRPr="005E6CD9">
        <w:rPr>
          <w:rFonts w:ascii="Times New Roman" w:hAnsi="Times New Roman" w:cs="Times New Roman"/>
          <w:i/>
          <w:iCs/>
          <w:sz w:val="24"/>
          <w:szCs w:val="24"/>
        </w:rPr>
        <w:t xml:space="preserve"> rapa</w:t>
      </w:r>
      <w:r w:rsidR="008E2760" w:rsidRPr="005E6CD9">
        <w:rPr>
          <w:rFonts w:ascii="Times New Roman" w:hAnsi="Times New Roman" w:cs="Times New Roman"/>
          <w:sz w:val="24"/>
          <w:szCs w:val="24"/>
        </w:rPr>
        <w:t xml:space="preserve"> were sown directly into the soil. Three seeds were sown in each pot and </w:t>
      </w:r>
      <w:r w:rsidR="00CE34A4" w:rsidRPr="005E6CD9">
        <w:rPr>
          <w:rFonts w:ascii="Times New Roman" w:hAnsi="Times New Roman" w:cs="Times New Roman"/>
          <w:sz w:val="24"/>
          <w:szCs w:val="24"/>
        </w:rPr>
        <w:t>seven days after germination</w:t>
      </w:r>
      <w:r w:rsidR="008E2760" w:rsidRPr="005E6CD9">
        <w:rPr>
          <w:rFonts w:ascii="Times New Roman" w:hAnsi="Times New Roman" w:cs="Times New Roman"/>
          <w:sz w:val="24"/>
          <w:szCs w:val="24"/>
        </w:rPr>
        <w:t>, seedling</w:t>
      </w:r>
      <w:r w:rsidR="00577D1D">
        <w:rPr>
          <w:rFonts w:ascii="Times New Roman" w:hAnsi="Times New Roman" w:cs="Times New Roman"/>
          <w:sz w:val="24"/>
          <w:szCs w:val="24"/>
        </w:rPr>
        <w:t xml:space="preserve"> number</w:t>
      </w:r>
      <w:r w:rsidR="008E2760" w:rsidRPr="005E6CD9">
        <w:rPr>
          <w:rFonts w:ascii="Times New Roman" w:hAnsi="Times New Roman" w:cs="Times New Roman"/>
          <w:sz w:val="24"/>
          <w:szCs w:val="24"/>
        </w:rPr>
        <w:t xml:space="preserve">s were </w:t>
      </w:r>
      <w:r w:rsidR="00577D1D">
        <w:rPr>
          <w:rFonts w:ascii="Times New Roman" w:hAnsi="Times New Roman" w:cs="Times New Roman"/>
          <w:sz w:val="24"/>
          <w:szCs w:val="24"/>
        </w:rPr>
        <w:t>reduced</w:t>
      </w:r>
      <w:r w:rsidR="008E2760" w:rsidRPr="005E6CD9">
        <w:rPr>
          <w:rFonts w:ascii="Times New Roman" w:hAnsi="Times New Roman" w:cs="Times New Roman"/>
          <w:sz w:val="24"/>
          <w:szCs w:val="24"/>
        </w:rPr>
        <w:t xml:space="preserve"> to maintain only one seedling per pot.</w:t>
      </w:r>
      <w:r w:rsidR="00D55E9E" w:rsidRPr="005E6CD9">
        <w:rPr>
          <w:rFonts w:ascii="Times New Roman" w:hAnsi="Times New Roman" w:cs="Times New Roman"/>
          <w:sz w:val="24"/>
          <w:szCs w:val="24"/>
        </w:rPr>
        <w:t xml:space="preserve"> When plants were 14 days old, </w:t>
      </w:r>
      <w:r w:rsidR="00B153F2">
        <w:rPr>
          <w:rFonts w:ascii="Times New Roman" w:hAnsi="Times New Roman" w:cs="Times New Roman"/>
          <w:sz w:val="24"/>
          <w:szCs w:val="24"/>
        </w:rPr>
        <w:t xml:space="preserve">measurements of </w:t>
      </w:r>
      <w:r w:rsidR="00D55E9E" w:rsidRPr="005E6CD9">
        <w:rPr>
          <w:rFonts w:ascii="Times New Roman" w:hAnsi="Times New Roman" w:cs="Times New Roman"/>
          <w:sz w:val="24"/>
          <w:szCs w:val="24"/>
        </w:rPr>
        <w:t xml:space="preserve">the </w:t>
      </w:r>
      <w:bookmarkStart w:id="311" w:name="_Hlk119076551"/>
      <w:r w:rsidR="00CE34A4" w:rsidRPr="005E6CD9">
        <w:rPr>
          <w:rFonts w:ascii="Times New Roman" w:hAnsi="Times New Roman" w:cs="Times New Roman"/>
          <w:sz w:val="24"/>
          <w:szCs w:val="24"/>
        </w:rPr>
        <w:t xml:space="preserve">leaf width </w:t>
      </w:r>
      <w:r w:rsidR="00B153F2">
        <w:rPr>
          <w:rFonts w:ascii="Times New Roman" w:hAnsi="Times New Roman" w:cs="Times New Roman"/>
          <w:sz w:val="24"/>
          <w:szCs w:val="24"/>
        </w:rPr>
        <w:t xml:space="preserve">(cm) </w:t>
      </w:r>
      <w:r w:rsidR="00CE34A4" w:rsidRPr="005E6CD9">
        <w:rPr>
          <w:rFonts w:ascii="Times New Roman" w:hAnsi="Times New Roman" w:cs="Times New Roman"/>
          <w:sz w:val="24"/>
          <w:szCs w:val="24"/>
        </w:rPr>
        <w:t xml:space="preserve">and </w:t>
      </w:r>
      <w:r w:rsidR="00976CD1" w:rsidRPr="000F78C8">
        <w:rPr>
          <w:rFonts w:ascii="Times New Roman" w:hAnsi="Times New Roman" w:cs="Times New Roman"/>
          <w:sz w:val="24"/>
          <w:szCs w:val="24"/>
        </w:rPr>
        <w:t xml:space="preserve">the </w:t>
      </w:r>
      <w:r w:rsidR="00CE34A4" w:rsidRPr="000F78C8">
        <w:rPr>
          <w:rFonts w:ascii="Times New Roman" w:hAnsi="Times New Roman" w:cs="Times New Roman"/>
          <w:sz w:val="24"/>
          <w:szCs w:val="24"/>
        </w:rPr>
        <w:t>number of leaves</w:t>
      </w:r>
      <w:bookmarkEnd w:id="311"/>
      <w:r w:rsidR="008D7ADA" w:rsidRPr="00D664A0">
        <w:rPr>
          <w:rFonts w:ascii="Times New Roman" w:hAnsi="Times New Roman" w:cs="Times New Roman"/>
          <w:sz w:val="24"/>
          <w:szCs w:val="24"/>
        </w:rPr>
        <w:t xml:space="preserve"> per plant</w:t>
      </w:r>
      <w:r w:rsidR="00CE34A4" w:rsidRPr="005E6CD9">
        <w:rPr>
          <w:rFonts w:ascii="Times New Roman" w:hAnsi="Times New Roman" w:cs="Times New Roman"/>
          <w:sz w:val="24"/>
          <w:szCs w:val="24"/>
        </w:rPr>
        <w:t xml:space="preserve"> </w:t>
      </w:r>
      <w:r w:rsidR="00D55E9E" w:rsidRPr="005E6CD9">
        <w:rPr>
          <w:rFonts w:ascii="Times New Roman" w:hAnsi="Times New Roman" w:cs="Times New Roman"/>
          <w:sz w:val="24"/>
          <w:szCs w:val="24"/>
        </w:rPr>
        <w:t>were taken</w:t>
      </w:r>
      <w:r w:rsidR="006162C0">
        <w:rPr>
          <w:rFonts w:ascii="Times New Roman" w:hAnsi="Times New Roman" w:cs="Times New Roman"/>
          <w:sz w:val="24"/>
          <w:szCs w:val="24"/>
        </w:rPr>
        <w:t xml:space="preserve"> as described for </w:t>
      </w:r>
      <w:r w:rsidR="006162C0" w:rsidRPr="006162C0">
        <w:rPr>
          <w:rFonts w:ascii="Times New Roman" w:hAnsi="Times New Roman" w:cs="Times New Roman"/>
          <w:i/>
          <w:iCs/>
          <w:sz w:val="24"/>
          <w:szCs w:val="24"/>
        </w:rPr>
        <w:t>raw frass</w:t>
      </w:r>
      <w:r w:rsidR="00CE34A4" w:rsidRPr="005E6CD9">
        <w:rPr>
          <w:rFonts w:ascii="Times New Roman" w:hAnsi="Times New Roman" w:cs="Times New Roman"/>
          <w:sz w:val="24"/>
          <w:szCs w:val="24"/>
        </w:rPr>
        <w:t xml:space="preserve">. </w:t>
      </w:r>
      <w:r w:rsidR="00CE187E">
        <w:rPr>
          <w:rFonts w:ascii="Times New Roman" w:hAnsi="Times New Roman" w:cs="Times New Roman"/>
          <w:sz w:val="24"/>
          <w:szCs w:val="24"/>
        </w:rPr>
        <w:t xml:space="preserve">Six </w:t>
      </w:r>
      <w:r w:rsidR="00CE187E" w:rsidRPr="005E6CD9">
        <w:rPr>
          <w:rFonts w:ascii="Times New Roman" w:hAnsi="Times New Roman" w:cs="Times New Roman"/>
          <w:sz w:val="24"/>
          <w:szCs w:val="24"/>
        </w:rPr>
        <w:t>replicate plants per treatment were used in this study</w:t>
      </w:r>
      <w:r w:rsidR="00CE187E">
        <w:rPr>
          <w:rFonts w:ascii="Times New Roman" w:hAnsi="Times New Roman" w:cs="Times New Roman"/>
          <w:sz w:val="24"/>
          <w:szCs w:val="24"/>
        </w:rPr>
        <w:t xml:space="preserve"> and</w:t>
      </w:r>
      <w:r w:rsidR="00CE34A4" w:rsidRPr="005E6CD9">
        <w:rPr>
          <w:rFonts w:ascii="Times New Roman" w:hAnsi="Times New Roman" w:cs="Times New Roman"/>
          <w:sz w:val="24"/>
          <w:szCs w:val="24"/>
        </w:rPr>
        <w:t xml:space="preserve"> measurements were repeated on the same plants at 21, 28 and 35 days </w:t>
      </w:r>
      <w:r w:rsidR="0049076B">
        <w:rPr>
          <w:rFonts w:ascii="Times New Roman" w:hAnsi="Times New Roman" w:cs="Times New Roman"/>
          <w:sz w:val="24"/>
          <w:szCs w:val="24"/>
        </w:rPr>
        <w:t>since</w:t>
      </w:r>
      <w:r w:rsidR="0049076B" w:rsidRPr="005E6CD9">
        <w:rPr>
          <w:rFonts w:ascii="Times New Roman" w:hAnsi="Times New Roman" w:cs="Times New Roman"/>
          <w:sz w:val="24"/>
          <w:szCs w:val="24"/>
        </w:rPr>
        <w:t xml:space="preserve"> </w:t>
      </w:r>
      <w:r w:rsidR="00CE34A4" w:rsidRPr="005E6CD9">
        <w:rPr>
          <w:rFonts w:ascii="Times New Roman" w:hAnsi="Times New Roman" w:cs="Times New Roman"/>
          <w:sz w:val="24"/>
          <w:szCs w:val="24"/>
        </w:rPr>
        <w:t>germination.</w:t>
      </w:r>
      <w:r w:rsidR="00283E9B" w:rsidRPr="005E6CD9">
        <w:rPr>
          <w:rFonts w:ascii="Times New Roman" w:hAnsi="Times New Roman" w:cs="Times New Roman"/>
          <w:sz w:val="24"/>
          <w:szCs w:val="24"/>
        </w:rPr>
        <w:t xml:space="preserve"> </w:t>
      </w:r>
      <w:r w:rsidR="000F78C8">
        <w:rPr>
          <w:rFonts w:ascii="Times New Roman" w:hAnsi="Times New Roman" w:cs="Times New Roman"/>
          <w:sz w:val="24"/>
          <w:szCs w:val="24"/>
        </w:rPr>
        <w:t xml:space="preserve">Plants were further monitored and the first flowering date was recorded </w:t>
      </w:r>
      <w:del w:id="312" w:author="Dicke, Marcel" w:date="2023-06-07T20:51:00Z">
        <w:r w:rsidR="000F78C8" w:rsidDel="0023181F">
          <w:rPr>
            <w:rFonts w:ascii="Times New Roman" w:hAnsi="Times New Roman" w:cs="Times New Roman"/>
            <w:sz w:val="24"/>
            <w:szCs w:val="24"/>
          </w:rPr>
          <w:delText xml:space="preserve">and used </w:delText>
        </w:r>
      </w:del>
      <w:r w:rsidR="000F78C8">
        <w:rPr>
          <w:rFonts w:ascii="Times New Roman" w:hAnsi="Times New Roman" w:cs="Times New Roman"/>
          <w:sz w:val="24"/>
          <w:szCs w:val="24"/>
        </w:rPr>
        <w:t xml:space="preserve">to calculate the </w:t>
      </w:r>
      <w:ins w:id="313" w:author="Dicke, Marcel" w:date="2023-06-07T20:51:00Z">
        <w:r w:rsidR="0023181F">
          <w:rPr>
            <w:rFonts w:ascii="Times New Roman" w:hAnsi="Times New Roman" w:cs="Times New Roman"/>
            <w:sz w:val="24"/>
            <w:szCs w:val="24"/>
          </w:rPr>
          <w:t xml:space="preserve">time from germination until </w:t>
        </w:r>
      </w:ins>
      <w:r w:rsidR="000F78C8">
        <w:rPr>
          <w:rFonts w:ascii="Times New Roman" w:hAnsi="Times New Roman" w:cs="Times New Roman"/>
          <w:sz w:val="24"/>
          <w:szCs w:val="24"/>
        </w:rPr>
        <w:t>flowering</w:t>
      </w:r>
      <w:del w:id="314" w:author="Dicke, Marcel" w:date="2023-06-07T20:51:00Z">
        <w:r w:rsidR="000F78C8" w:rsidDel="0023181F">
          <w:rPr>
            <w:rFonts w:ascii="Times New Roman" w:hAnsi="Times New Roman" w:cs="Times New Roman"/>
            <w:sz w:val="24"/>
            <w:szCs w:val="24"/>
          </w:rPr>
          <w:delText xml:space="preserve"> time since germination</w:delText>
        </w:r>
      </w:del>
      <w:r w:rsidR="000F78C8">
        <w:rPr>
          <w:rFonts w:ascii="Times New Roman" w:hAnsi="Times New Roman" w:cs="Times New Roman"/>
          <w:sz w:val="24"/>
          <w:szCs w:val="24"/>
        </w:rPr>
        <w:t>.</w:t>
      </w:r>
    </w:p>
    <w:p w14:paraId="3C6002FF" w14:textId="4A5FD796" w:rsidR="00283E9B" w:rsidRPr="005E6CD9" w:rsidRDefault="00283E9B" w:rsidP="00920599">
      <w:pPr>
        <w:spacing w:after="0"/>
        <w:jc w:val="both"/>
        <w:rPr>
          <w:rFonts w:ascii="Times New Roman" w:hAnsi="Times New Roman" w:cs="Times New Roman"/>
          <w:sz w:val="24"/>
          <w:szCs w:val="24"/>
        </w:rPr>
      </w:pPr>
    </w:p>
    <w:p w14:paraId="59DE855C" w14:textId="1B58E8A3" w:rsidR="00283E9B" w:rsidRPr="004D7437" w:rsidRDefault="00283E9B" w:rsidP="00920599">
      <w:pPr>
        <w:jc w:val="both"/>
        <w:rPr>
          <w:rFonts w:ascii="Times New Roman" w:hAnsi="Times New Roman" w:cs="Times New Roman"/>
          <w:i/>
          <w:iCs/>
          <w:sz w:val="24"/>
          <w:szCs w:val="24"/>
        </w:rPr>
      </w:pPr>
      <w:bookmarkStart w:id="315" w:name="_Hlk119076594"/>
      <w:r w:rsidRPr="004D7437">
        <w:rPr>
          <w:rFonts w:ascii="Times New Roman" w:hAnsi="Times New Roman" w:cs="Times New Roman"/>
          <w:i/>
          <w:iCs/>
          <w:sz w:val="24"/>
          <w:szCs w:val="24"/>
        </w:rPr>
        <w:t xml:space="preserve">Composting of </w:t>
      </w:r>
      <w:r w:rsidR="00152902">
        <w:rPr>
          <w:rFonts w:ascii="Times New Roman" w:hAnsi="Times New Roman" w:cs="Times New Roman"/>
          <w:i/>
          <w:iCs/>
          <w:sz w:val="24"/>
          <w:szCs w:val="24"/>
        </w:rPr>
        <w:t>‘</w:t>
      </w:r>
      <w:r w:rsidR="00AC0ABA">
        <w:rPr>
          <w:rFonts w:ascii="Times New Roman" w:hAnsi="Times New Roman" w:cs="Times New Roman"/>
          <w:i/>
          <w:iCs/>
          <w:sz w:val="24"/>
          <w:szCs w:val="24"/>
        </w:rPr>
        <w:t xml:space="preserve">raw </w:t>
      </w:r>
      <w:r w:rsidRPr="004D7437">
        <w:rPr>
          <w:rFonts w:ascii="Times New Roman" w:hAnsi="Times New Roman" w:cs="Times New Roman"/>
          <w:i/>
          <w:iCs/>
          <w:sz w:val="24"/>
          <w:szCs w:val="24"/>
        </w:rPr>
        <w:t>frass</w:t>
      </w:r>
      <w:r w:rsidR="00AC0ABA">
        <w:rPr>
          <w:rFonts w:ascii="Times New Roman" w:hAnsi="Times New Roman" w:cs="Times New Roman"/>
          <w:i/>
          <w:iCs/>
          <w:sz w:val="24"/>
          <w:szCs w:val="24"/>
        </w:rPr>
        <w:t>’</w:t>
      </w:r>
    </w:p>
    <w:bookmarkEnd w:id="315"/>
    <w:p w14:paraId="34A0A0E8" w14:textId="08322A3A" w:rsidR="00283E9B" w:rsidRPr="005E6CD9" w:rsidRDefault="00C9338C" w:rsidP="00457588">
      <w:pPr>
        <w:spacing w:after="0"/>
        <w:jc w:val="both"/>
        <w:rPr>
          <w:rFonts w:ascii="Times New Roman" w:hAnsi="Times New Roman" w:cs="Times New Roman"/>
          <w:sz w:val="24"/>
          <w:szCs w:val="24"/>
        </w:rPr>
      </w:pPr>
      <w:r>
        <w:rPr>
          <w:rFonts w:ascii="Times New Roman" w:hAnsi="Times New Roman" w:cs="Times New Roman"/>
          <w:sz w:val="24"/>
          <w:szCs w:val="24"/>
        </w:rPr>
        <w:t xml:space="preserve">Fifty </w:t>
      </w:r>
      <w:r w:rsidR="00283E9B" w:rsidRPr="005E6CD9">
        <w:rPr>
          <w:rFonts w:ascii="Times New Roman" w:hAnsi="Times New Roman" w:cs="Times New Roman"/>
          <w:sz w:val="24"/>
          <w:szCs w:val="24"/>
        </w:rPr>
        <w:t>g</w:t>
      </w:r>
      <w:r w:rsidR="008C315E">
        <w:rPr>
          <w:rFonts w:ascii="Times New Roman" w:hAnsi="Times New Roman" w:cs="Times New Roman"/>
          <w:sz w:val="24"/>
          <w:szCs w:val="24"/>
        </w:rPr>
        <w:t>rams</w:t>
      </w:r>
      <w:r w:rsidR="00283E9B" w:rsidRPr="005E6CD9">
        <w:rPr>
          <w:rFonts w:ascii="Times New Roman" w:hAnsi="Times New Roman" w:cs="Times New Roman"/>
          <w:sz w:val="24"/>
          <w:szCs w:val="24"/>
        </w:rPr>
        <w:t xml:space="preserve"> each of black soldier fly larval frass and </w:t>
      </w:r>
      <w:r>
        <w:rPr>
          <w:rFonts w:ascii="Times New Roman" w:hAnsi="Times New Roman" w:cs="Times New Roman"/>
          <w:sz w:val="24"/>
          <w:szCs w:val="24"/>
        </w:rPr>
        <w:t xml:space="preserve">yellow </w:t>
      </w:r>
      <w:r w:rsidR="00283E9B" w:rsidRPr="005E6CD9">
        <w:rPr>
          <w:rFonts w:ascii="Times New Roman" w:hAnsi="Times New Roman" w:cs="Times New Roman"/>
          <w:sz w:val="24"/>
          <w:szCs w:val="24"/>
        </w:rPr>
        <w:t xml:space="preserve">mealworm frass </w:t>
      </w:r>
      <w:r>
        <w:rPr>
          <w:rFonts w:ascii="Times New Roman" w:hAnsi="Times New Roman" w:cs="Times New Roman"/>
          <w:sz w:val="24"/>
          <w:szCs w:val="24"/>
        </w:rPr>
        <w:t>were</w:t>
      </w:r>
      <w:r w:rsidRPr="005E6CD9">
        <w:rPr>
          <w:rFonts w:ascii="Times New Roman" w:hAnsi="Times New Roman" w:cs="Times New Roman"/>
          <w:sz w:val="24"/>
          <w:szCs w:val="24"/>
        </w:rPr>
        <w:t xml:space="preserve"> placed </w:t>
      </w:r>
      <w:r w:rsidR="00283E9B" w:rsidRPr="005E6CD9">
        <w:rPr>
          <w:rFonts w:ascii="Times New Roman" w:hAnsi="Times New Roman" w:cs="Times New Roman"/>
          <w:sz w:val="24"/>
          <w:szCs w:val="24"/>
        </w:rPr>
        <w:t>in plastic boxes</w:t>
      </w:r>
      <w:r w:rsidR="00196CB0">
        <w:rPr>
          <w:rFonts w:ascii="Times New Roman" w:hAnsi="Times New Roman" w:cs="Times New Roman"/>
          <w:sz w:val="24"/>
          <w:szCs w:val="24"/>
        </w:rPr>
        <w:t xml:space="preserve"> (</w:t>
      </w:r>
      <w:r w:rsidR="00457588">
        <w:rPr>
          <w:rFonts w:ascii="Times New Roman" w:hAnsi="Times New Roman" w:cs="Times New Roman"/>
          <w:sz w:val="24"/>
          <w:szCs w:val="24"/>
        </w:rPr>
        <w:t xml:space="preserve">17.5 x 12.5 x 6.5 </w:t>
      </w:r>
      <w:r w:rsidR="00457588" w:rsidRPr="00457588">
        <w:rPr>
          <w:rFonts w:ascii="Times New Roman" w:hAnsi="Times New Roman" w:cs="Times New Roman"/>
          <w:sz w:val="24"/>
          <w:szCs w:val="24"/>
        </w:rPr>
        <w:t>cm</w:t>
      </w:r>
      <w:r w:rsidR="00196CB0">
        <w:rPr>
          <w:rFonts w:ascii="Times New Roman" w:hAnsi="Times New Roman" w:cs="Times New Roman"/>
          <w:sz w:val="24"/>
          <w:szCs w:val="24"/>
        </w:rPr>
        <w:t>)</w:t>
      </w:r>
      <w:r w:rsidR="00B4676D">
        <w:rPr>
          <w:rFonts w:ascii="Times New Roman" w:hAnsi="Times New Roman" w:cs="Times New Roman"/>
          <w:sz w:val="24"/>
          <w:szCs w:val="24"/>
        </w:rPr>
        <w:t xml:space="preserve">. </w:t>
      </w:r>
      <w:r w:rsidR="00283E9B" w:rsidRPr="005E6CD9">
        <w:rPr>
          <w:rFonts w:ascii="Times New Roman" w:hAnsi="Times New Roman" w:cs="Times New Roman"/>
          <w:sz w:val="24"/>
          <w:szCs w:val="24"/>
        </w:rPr>
        <w:t>The p</w:t>
      </w:r>
      <w:r w:rsidR="0049076B">
        <w:rPr>
          <w:rFonts w:ascii="Times New Roman" w:hAnsi="Times New Roman" w:cs="Times New Roman"/>
          <w:sz w:val="24"/>
          <w:szCs w:val="24"/>
        </w:rPr>
        <w:t>ulverised</w:t>
      </w:r>
      <w:r w:rsidR="00283E9B" w:rsidRPr="005E6CD9">
        <w:rPr>
          <w:rFonts w:ascii="Times New Roman" w:hAnsi="Times New Roman" w:cs="Times New Roman"/>
          <w:sz w:val="24"/>
          <w:szCs w:val="24"/>
        </w:rPr>
        <w:t xml:space="preserve"> raw frass samples were moisturized with 100 mL </w:t>
      </w:r>
      <w:r w:rsidR="00457588">
        <w:rPr>
          <w:rFonts w:ascii="Times New Roman" w:hAnsi="Times New Roman" w:cs="Times New Roman"/>
          <w:sz w:val="24"/>
          <w:szCs w:val="24"/>
        </w:rPr>
        <w:t xml:space="preserve">of water </w:t>
      </w:r>
      <w:r w:rsidR="00283E9B" w:rsidRPr="005E6CD9">
        <w:rPr>
          <w:rFonts w:ascii="Times New Roman" w:hAnsi="Times New Roman" w:cs="Times New Roman"/>
          <w:sz w:val="24"/>
          <w:szCs w:val="24"/>
        </w:rPr>
        <w:t xml:space="preserve">and the frass in </w:t>
      </w:r>
      <w:ins w:id="316" w:author="Dicke, Marcel" w:date="2023-06-07T20:52:00Z">
        <w:r w:rsidR="000C7699">
          <w:rPr>
            <w:rFonts w:ascii="Times New Roman" w:hAnsi="Times New Roman" w:cs="Times New Roman"/>
            <w:sz w:val="24"/>
            <w:szCs w:val="24"/>
          </w:rPr>
          <w:t xml:space="preserve">the </w:t>
        </w:r>
      </w:ins>
      <w:r w:rsidR="00283E9B" w:rsidRPr="005E6CD9">
        <w:rPr>
          <w:rFonts w:ascii="Times New Roman" w:hAnsi="Times New Roman" w:cs="Times New Roman"/>
          <w:sz w:val="24"/>
          <w:szCs w:val="24"/>
        </w:rPr>
        <w:t xml:space="preserve">containers was covered with a perforated aluminium foil to allow </w:t>
      </w:r>
      <w:r w:rsidR="00D2392A">
        <w:rPr>
          <w:rFonts w:ascii="Times New Roman" w:hAnsi="Times New Roman" w:cs="Times New Roman"/>
          <w:sz w:val="24"/>
          <w:szCs w:val="24"/>
        </w:rPr>
        <w:t>ventilation</w:t>
      </w:r>
      <w:r w:rsidR="00283E9B" w:rsidRPr="005E6CD9">
        <w:rPr>
          <w:rFonts w:ascii="Times New Roman" w:hAnsi="Times New Roman" w:cs="Times New Roman"/>
          <w:sz w:val="24"/>
          <w:szCs w:val="24"/>
        </w:rPr>
        <w:t xml:space="preserve">, but also </w:t>
      </w:r>
      <w:r w:rsidR="007A3183">
        <w:rPr>
          <w:rFonts w:ascii="Times New Roman" w:hAnsi="Times New Roman" w:cs="Times New Roman"/>
          <w:sz w:val="24"/>
          <w:szCs w:val="24"/>
        </w:rPr>
        <w:t xml:space="preserve">reduce evaporation and </w:t>
      </w:r>
      <w:r w:rsidR="00283E9B" w:rsidRPr="005E6CD9">
        <w:rPr>
          <w:rFonts w:ascii="Times New Roman" w:hAnsi="Times New Roman" w:cs="Times New Roman"/>
          <w:sz w:val="24"/>
          <w:szCs w:val="24"/>
        </w:rPr>
        <w:t xml:space="preserve">maintain a high temperature inside the box relative to the external environment. </w:t>
      </w:r>
      <w:r w:rsidR="00457588">
        <w:rPr>
          <w:rFonts w:ascii="Times New Roman" w:hAnsi="Times New Roman" w:cs="Times New Roman"/>
          <w:sz w:val="24"/>
          <w:szCs w:val="24"/>
        </w:rPr>
        <w:t>F</w:t>
      </w:r>
      <w:r w:rsidR="00283E9B" w:rsidRPr="005E6CD9">
        <w:rPr>
          <w:rFonts w:ascii="Times New Roman" w:hAnsi="Times New Roman" w:cs="Times New Roman"/>
          <w:sz w:val="24"/>
          <w:szCs w:val="24"/>
        </w:rPr>
        <w:t xml:space="preserve">rass inside the box was aerated by </w:t>
      </w:r>
      <w:r w:rsidR="007A3183">
        <w:rPr>
          <w:rFonts w:ascii="Times New Roman" w:hAnsi="Times New Roman" w:cs="Times New Roman"/>
          <w:sz w:val="24"/>
          <w:szCs w:val="24"/>
        </w:rPr>
        <w:t xml:space="preserve">stirring it vigorously </w:t>
      </w:r>
      <w:r w:rsidR="00457588">
        <w:rPr>
          <w:rFonts w:ascii="Times New Roman" w:hAnsi="Times New Roman" w:cs="Times New Roman"/>
          <w:sz w:val="24"/>
          <w:szCs w:val="24"/>
        </w:rPr>
        <w:t xml:space="preserve">after every five days </w:t>
      </w:r>
      <w:r w:rsidR="00283E9B" w:rsidRPr="005E6CD9">
        <w:rPr>
          <w:rFonts w:ascii="Times New Roman" w:hAnsi="Times New Roman" w:cs="Times New Roman"/>
          <w:sz w:val="24"/>
          <w:szCs w:val="24"/>
        </w:rPr>
        <w:t>using a spatula</w:t>
      </w:r>
      <w:r w:rsidR="00D2392A">
        <w:rPr>
          <w:rFonts w:ascii="Times New Roman" w:hAnsi="Times New Roman" w:cs="Times New Roman"/>
          <w:sz w:val="24"/>
          <w:szCs w:val="24"/>
        </w:rPr>
        <w:t xml:space="preserve">. The composting lasted </w:t>
      </w:r>
      <w:r w:rsidR="00956261">
        <w:rPr>
          <w:rFonts w:ascii="Times New Roman" w:hAnsi="Times New Roman" w:cs="Times New Roman"/>
          <w:sz w:val="24"/>
          <w:szCs w:val="24"/>
        </w:rPr>
        <w:t xml:space="preserve">for </w:t>
      </w:r>
      <w:r w:rsidR="00956261" w:rsidRPr="005E6CD9">
        <w:rPr>
          <w:rFonts w:ascii="Times New Roman" w:hAnsi="Times New Roman" w:cs="Times New Roman"/>
          <w:sz w:val="24"/>
          <w:szCs w:val="24"/>
        </w:rPr>
        <w:t>38</w:t>
      </w:r>
      <w:r w:rsidR="00283E9B" w:rsidRPr="005E6CD9">
        <w:rPr>
          <w:rFonts w:ascii="Times New Roman" w:hAnsi="Times New Roman" w:cs="Times New Roman"/>
          <w:sz w:val="24"/>
          <w:szCs w:val="24"/>
        </w:rPr>
        <w:t xml:space="preserve"> days</w:t>
      </w:r>
      <w:r w:rsidR="003877A6" w:rsidRPr="005E6CD9">
        <w:rPr>
          <w:rFonts w:ascii="Times New Roman" w:hAnsi="Times New Roman" w:cs="Times New Roman"/>
          <w:sz w:val="24"/>
          <w:szCs w:val="24"/>
        </w:rPr>
        <w:t xml:space="preserve">. </w:t>
      </w:r>
      <w:r w:rsidR="00D2392A">
        <w:rPr>
          <w:rFonts w:ascii="Times New Roman" w:hAnsi="Times New Roman" w:cs="Times New Roman"/>
          <w:sz w:val="24"/>
          <w:szCs w:val="24"/>
        </w:rPr>
        <w:t xml:space="preserve">Composting of </w:t>
      </w:r>
      <w:r w:rsidR="00956261">
        <w:rPr>
          <w:rFonts w:ascii="Times New Roman" w:hAnsi="Times New Roman" w:cs="Times New Roman"/>
          <w:sz w:val="24"/>
          <w:szCs w:val="24"/>
        </w:rPr>
        <w:t>f</w:t>
      </w:r>
      <w:r w:rsidR="00956261" w:rsidRPr="005E6CD9">
        <w:rPr>
          <w:rFonts w:ascii="Times New Roman" w:hAnsi="Times New Roman" w:cs="Times New Roman"/>
          <w:sz w:val="24"/>
          <w:szCs w:val="24"/>
        </w:rPr>
        <w:t xml:space="preserve">rass </w:t>
      </w:r>
      <w:r w:rsidR="00956261">
        <w:rPr>
          <w:rFonts w:ascii="Times New Roman" w:hAnsi="Times New Roman" w:cs="Times New Roman"/>
          <w:sz w:val="24"/>
          <w:szCs w:val="24"/>
        </w:rPr>
        <w:t>was</w:t>
      </w:r>
      <w:r w:rsidR="00D2392A">
        <w:rPr>
          <w:rFonts w:ascii="Times New Roman" w:hAnsi="Times New Roman" w:cs="Times New Roman"/>
          <w:sz w:val="24"/>
          <w:szCs w:val="24"/>
        </w:rPr>
        <w:t xml:space="preserve"> terminated</w:t>
      </w:r>
      <w:r w:rsidR="00B92F4B">
        <w:rPr>
          <w:rFonts w:ascii="Times New Roman" w:hAnsi="Times New Roman" w:cs="Times New Roman"/>
          <w:sz w:val="24"/>
          <w:szCs w:val="24"/>
        </w:rPr>
        <w:t xml:space="preserve"> </w:t>
      </w:r>
      <w:r w:rsidR="003877A6" w:rsidRPr="005E6CD9">
        <w:rPr>
          <w:rFonts w:ascii="Times New Roman" w:hAnsi="Times New Roman" w:cs="Times New Roman"/>
          <w:sz w:val="24"/>
          <w:szCs w:val="24"/>
        </w:rPr>
        <w:t>by removing the aluminium foil cover and allowing the compost to air</w:t>
      </w:r>
      <w:ins w:id="317" w:author="Dicke, Marcel" w:date="2023-06-07T20:52:00Z">
        <w:r w:rsidR="002C2BCF">
          <w:rPr>
            <w:rFonts w:ascii="Times New Roman" w:hAnsi="Times New Roman" w:cs="Times New Roman"/>
            <w:sz w:val="24"/>
            <w:szCs w:val="24"/>
          </w:rPr>
          <w:t>-</w:t>
        </w:r>
      </w:ins>
      <w:del w:id="318" w:author="Dicke, Marcel" w:date="2023-06-07T20:52:00Z">
        <w:r w:rsidR="002C0811" w:rsidRPr="005E6CD9" w:rsidDel="002C2BCF">
          <w:rPr>
            <w:rFonts w:ascii="Times New Roman" w:hAnsi="Times New Roman" w:cs="Times New Roman"/>
            <w:sz w:val="24"/>
            <w:szCs w:val="24"/>
          </w:rPr>
          <w:delText xml:space="preserve"> </w:delText>
        </w:r>
      </w:del>
      <w:r w:rsidR="003877A6" w:rsidRPr="005E6CD9">
        <w:rPr>
          <w:rFonts w:ascii="Times New Roman" w:hAnsi="Times New Roman" w:cs="Times New Roman"/>
          <w:sz w:val="24"/>
          <w:szCs w:val="24"/>
        </w:rPr>
        <w:t>dry</w:t>
      </w:r>
      <w:r w:rsidR="00B92F4B">
        <w:rPr>
          <w:rFonts w:ascii="Times New Roman" w:hAnsi="Times New Roman" w:cs="Times New Roman"/>
          <w:sz w:val="24"/>
          <w:szCs w:val="24"/>
        </w:rPr>
        <w:t xml:space="preserve"> for 18 days</w:t>
      </w:r>
      <w:r w:rsidR="003877A6" w:rsidRPr="005E6CD9">
        <w:rPr>
          <w:rFonts w:ascii="Times New Roman" w:hAnsi="Times New Roman" w:cs="Times New Roman"/>
          <w:sz w:val="24"/>
          <w:szCs w:val="24"/>
        </w:rPr>
        <w:t xml:space="preserve">. </w:t>
      </w:r>
      <w:r w:rsidR="00283E9B" w:rsidRPr="005E6CD9">
        <w:rPr>
          <w:rFonts w:ascii="Times New Roman" w:hAnsi="Times New Roman" w:cs="Times New Roman"/>
          <w:sz w:val="24"/>
          <w:szCs w:val="24"/>
        </w:rPr>
        <w:t xml:space="preserve"> </w:t>
      </w:r>
      <w:r w:rsidR="00B92F4B">
        <w:rPr>
          <w:rFonts w:ascii="Times New Roman" w:hAnsi="Times New Roman" w:cs="Times New Roman"/>
          <w:sz w:val="24"/>
          <w:szCs w:val="24"/>
        </w:rPr>
        <w:t xml:space="preserve">Then, the </w:t>
      </w:r>
      <w:r w:rsidR="00283E9B" w:rsidRPr="005E6CD9">
        <w:rPr>
          <w:rFonts w:ascii="Times New Roman" w:hAnsi="Times New Roman" w:cs="Times New Roman"/>
          <w:sz w:val="24"/>
          <w:szCs w:val="24"/>
        </w:rPr>
        <w:t>compos</w:t>
      </w:r>
      <w:r w:rsidR="002C0811" w:rsidRPr="005E6CD9">
        <w:rPr>
          <w:rFonts w:ascii="Times New Roman" w:hAnsi="Times New Roman" w:cs="Times New Roman"/>
          <w:sz w:val="24"/>
          <w:szCs w:val="24"/>
        </w:rPr>
        <w:t>t</w:t>
      </w:r>
      <w:r w:rsidR="00B92F4B">
        <w:rPr>
          <w:rFonts w:ascii="Times New Roman" w:hAnsi="Times New Roman" w:cs="Times New Roman"/>
          <w:sz w:val="24"/>
          <w:szCs w:val="24"/>
        </w:rPr>
        <w:t>ed frass</w:t>
      </w:r>
      <w:r w:rsidR="00283E9B" w:rsidRPr="005E6CD9">
        <w:rPr>
          <w:rFonts w:ascii="Times New Roman" w:hAnsi="Times New Roman" w:cs="Times New Roman"/>
          <w:sz w:val="24"/>
          <w:szCs w:val="24"/>
        </w:rPr>
        <w:t xml:space="preserve"> </w:t>
      </w:r>
      <w:r w:rsidR="00956261" w:rsidRPr="005E6CD9">
        <w:rPr>
          <w:rFonts w:ascii="Times New Roman" w:hAnsi="Times New Roman" w:cs="Times New Roman"/>
          <w:sz w:val="24"/>
          <w:szCs w:val="24"/>
        </w:rPr>
        <w:t xml:space="preserve">was </w:t>
      </w:r>
      <w:r w:rsidR="00956261">
        <w:rPr>
          <w:rFonts w:ascii="Times New Roman" w:hAnsi="Times New Roman" w:cs="Times New Roman"/>
          <w:sz w:val="24"/>
          <w:szCs w:val="24"/>
        </w:rPr>
        <w:t>pulverised</w:t>
      </w:r>
      <w:r w:rsidR="002C0811" w:rsidRPr="005E6CD9">
        <w:rPr>
          <w:rFonts w:ascii="Times New Roman" w:hAnsi="Times New Roman" w:cs="Times New Roman"/>
          <w:sz w:val="24"/>
          <w:szCs w:val="24"/>
        </w:rPr>
        <w:t xml:space="preserve"> and </w:t>
      </w:r>
      <w:r w:rsidR="00283E9B" w:rsidRPr="005E6CD9">
        <w:rPr>
          <w:rFonts w:ascii="Times New Roman" w:hAnsi="Times New Roman" w:cs="Times New Roman"/>
          <w:sz w:val="24"/>
          <w:szCs w:val="24"/>
        </w:rPr>
        <w:t>added to the soil at 2</w:t>
      </w:r>
      <w:r w:rsidR="008A002F">
        <w:rPr>
          <w:rFonts w:ascii="Times New Roman" w:hAnsi="Times New Roman" w:cs="Times New Roman"/>
          <w:sz w:val="24"/>
          <w:szCs w:val="24"/>
        </w:rPr>
        <w:t xml:space="preserve"> </w:t>
      </w:r>
      <w:r w:rsidR="00283E9B" w:rsidRPr="005E6CD9">
        <w:rPr>
          <w:rFonts w:ascii="Times New Roman" w:hAnsi="Times New Roman" w:cs="Times New Roman"/>
          <w:sz w:val="24"/>
          <w:szCs w:val="24"/>
        </w:rPr>
        <w:t>g</w:t>
      </w:r>
      <w:r w:rsidR="002C0811" w:rsidRPr="005E6CD9">
        <w:rPr>
          <w:rFonts w:ascii="Times New Roman" w:hAnsi="Times New Roman" w:cs="Times New Roman"/>
          <w:sz w:val="24"/>
          <w:szCs w:val="24"/>
        </w:rPr>
        <w:t xml:space="preserve"> per </w:t>
      </w:r>
      <w:r w:rsidR="00283E9B" w:rsidRPr="005E6CD9">
        <w:rPr>
          <w:rFonts w:ascii="Times New Roman" w:hAnsi="Times New Roman" w:cs="Times New Roman"/>
          <w:sz w:val="24"/>
          <w:szCs w:val="24"/>
        </w:rPr>
        <w:t>k</w:t>
      </w:r>
      <w:r w:rsidR="0049076B">
        <w:rPr>
          <w:rFonts w:ascii="Times New Roman" w:hAnsi="Times New Roman" w:cs="Times New Roman"/>
          <w:sz w:val="24"/>
          <w:szCs w:val="24"/>
        </w:rPr>
        <w:t>g</w:t>
      </w:r>
      <w:r w:rsidR="002C0811" w:rsidRPr="005E6CD9">
        <w:rPr>
          <w:rFonts w:ascii="Times New Roman" w:hAnsi="Times New Roman" w:cs="Times New Roman"/>
          <w:sz w:val="24"/>
          <w:szCs w:val="24"/>
        </w:rPr>
        <w:t xml:space="preserve"> of soil.</w:t>
      </w:r>
      <w:r w:rsidR="00F97858" w:rsidRPr="005E6CD9">
        <w:rPr>
          <w:rFonts w:ascii="Times New Roman" w:hAnsi="Times New Roman" w:cs="Times New Roman"/>
          <w:sz w:val="24"/>
          <w:szCs w:val="24"/>
        </w:rPr>
        <w:t xml:space="preserve"> As described above</w:t>
      </w:r>
      <w:r w:rsidR="00EA69EA">
        <w:rPr>
          <w:rFonts w:ascii="Times New Roman" w:hAnsi="Times New Roman" w:cs="Times New Roman"/>
          <w:sz w:val="24"/>
          <w:szCs w:val="24"/>
        </w:rPr>
        <w:t>,</w:t>
      </w:r>
      <w:r w:rsidR="002C0811" w:rsidRPr="005E6CD9">
        <w:rPr>
          <w:rFonts w:ascii="Times New Roman" w:hAnsi="Times New Roman" w:cs="Times New Roman"/>
          <w:sz w:val="24"/>
          <w:szCs w:val="24"/>
        </w:rPr>
        <w:t xml:space="preserve"> </w:t>
      </w:r>
      <w:r w:rsidR="00EA69EA">
        <w:rPr>
          <w:rFonts w:ascii="Times New Roman" w:hAnsi="Times New Roman" w:cs="Times New Roman"/>
          <w:sz w:val="24"/>
          <w:szCs w:val="24"/>
        </w:rPr>
        <w:t>t</w:t>
      </w:r>
      <w:r w:rsidR="00F97858" w:rsidRPr="005E6CD9">
        <w:rPr>
          <w:rFonts w:ascii="Times New Roman" w:hAnsi="Times New Roman" w:cs="Times New Roman"/>
          <w:sz w:val="24"/>
          <w:szCs w:val="24"/>
        </w:rPr>
        <w:t xml:space="preserve">hree </w:t>
      </w:r>
      <w:r w:rsidR="00B92F4B">
        <w:rPr>
          <w:rFonts w:ascii="Times New Roman" w:hAnsi="Times New Roman" w:cs="Times New Roman"/>
          <w:sz w:val="24"/>
          <w:szCs w:val="24"/>
        </w:rPr>
        <w:t xml:space="preserve">stratified </w:t>
      </w:r>
      <w:r w:rsidR="00F97858" w:rsidRPr="005E6CD9">
        <w:rPr>
          <w:rFonts w:ascii="Times New Roman" w:hAnsi="Times New Roman" w:cs="Times New Roman"/>
          <w:sz w:val="24"/>
          <w:szCs w:val="24"/>
        </w:rPr>
        <w:t xml:space="preserve">seeds were sown in each pot and seven days </w:t>
      </w:r>
      <w:r w:rsidR="009303E8">
        <w:rPr>
          <w:rFonts w:ascii="Times New Roman" w:hAnsi="Times New Roman" w:cs="Times New Roman"/>
          <w:sz w:val="24"/>
          <w:szCs w:val="24"/>
        </w:rPr>
        <w:t>after</w:t>
      </w:r>
      <w:r w:rsidR="009303E8" w:rsidRPr="005E6CD9">
        <w:rPr>
          <w:rFonts w:ascii="Times New Roman" w:hAnsi="Times New Roman" w:cs="Times New Roman"/>
          <w:sz w:val="24"/>
          <w:szCs w:val="24"/>
        </w:rPr>
        <w:t xml:space="preserve"> </w:t>
      </w:r>
      <w:r w:rsidR="00F97858" w:rsidRPr="005E6CD9">
        <w:rPr>
          <w:rFonts w:ascii="Times New Roman" w:hAnsi="Times New Roman" w:cs="Times New Roman"/>
          <w:sz w:val="24"/>
          <w:szCs w:val="24"/>
        </w:rPr>
        <w:t>germination</w:t>
      </w:r>
      <w:del w:id="319" w:author="Dicke, Marcel" w:date="2023-06-07T20:53:00Z">
        <w:r w:rsidR="00F97858" w:rsidRPr="005E6CD9" w:rsidDel="00927F2B">
          <w:rPr>
            <w:rFonts w:ascii="Times New Roman" w:hAnsi="Times New Roman" w:cs="Times New Roman"/>
            <w:sz w:val="24"/>
            <w:szCs w:val="24"/>
          </w:rPr>
          <w:delText>,</w:delText>
        </w:r>
      </w:del>
      <w:r w:rsidR="00F97858" w:rsidRPr="005E6CD9">
        <w:rPr>
          <w:rFonts w:ascii="Times New Roman" w:hAnsi="Times New Roman" w:cs="Times New Roman"/>
          <w:sz w:val="24"/>
          <w:szCs w:val="24"/>
        </w:rPr>
        <w:t xml:space="preserve"> seedling</w:t>
      </w:r>
      <w:r w:rsidR="00153B79">
        <w:rPr>
          <w:rFonts w:ascii="Times New Roman" w:hAnsi="Times New Roman" w:cs="Times New Roman"/>
          <w:sz w:val="24"/>
          <w:szCs w:val="24"/>
        </w:rPr>
        <w:t xml:space="preserve"> number</w:t>
      </w:r>
      <w:r w:rsidR="00F97858" w:rsidRPr="005E6CD9">
        <w:rPr>
          <w:rFonts w:ascii="Times New Roman" w:hAnsi="Times New Roman" w:cs="Times New Roman"/>
          <w:sz w:val="24"/>
          <w:szCs w:val="24"/>
        </w:rPr>
        <w:t xml:space="preserve">s were </w:t>
      </w:r>
      <w:r w:rsidR="00153B79">
        <w:rPr>
          <w:rFonts w:ascii="Times New Roman" w:hAnsi="Times New Roman" w:cs="Times New Roman"/>
          <w:sz w:val="24"/>
          <w:szCs w:val="24"/>
        </w:rPr>
        <w:t>reduced</w:t>
      </w:r>
      <w:r w:rsidR="00F97858" w:rsidRPr="005E6CD9">
        <w:rPr>
          <w:rFonts w:ascii="Times New Roman" w:hAnsi="Times New Roman" w:cs="Times New Roman"/>
          <w:sz w:val="24"/>
          <w:szCs w:val="24"/>
        </w:rPr>
        <w:t xml:space="preserve"> to maintain only one seedling per pot. Percent seed germination in </w:t>
      </w:r>
      <w:r w:rsidR="00A41C88">
        <w:rPr>
          <w:rFonts w:ascii="Times New Roman" w:hAnsi="Times New Roman" w:cs="Times New Roman"/>
          <w:sz w:val="24"/>
          <w:szCs w:val="24"/>
        </w:rPr>
        <w:t xml:space="preserve">amended and unamended </w:t>
      </w:r>
      <w:r w:rsidR="00F97858" w:rsidRPr="00F279B5">
        <w:rPr>
          <w:rFonts w:ascii="Times New Roman" w:hAnsi="Times New Roman" w:cs="Times New Roman"/>
          <w:sz w:val="24"/>
          <w:szCs w:val="24"/>
        </w:rPr>
        <w:t>soil was recorded.</w:t>
      </w:r>
      <w:r w:rsidR="00F97858" w:rsidRPr="005E6CD9">
        <w:rPr>
          <w:rFonts w:ascii="Times New Roman" w:hAnsi="Times New Roman" w:cs="Times New Roman"/>
          <w:sz w:val="24"/>
          <w:szCs w:val="24"/>
        </w:rPr>
        <w:t xml:space="preserve"> </w:t>
      </w:r>
      <w:r w:rsidR="00283E9B" w:rsidRPr="005E6CD9">
        <w:rPr>
          <w:rFonts w:ascii="Times New Roman" w:hAnsi="Times New Roman" w:cs="Times New Roman"/>
          <w:sz w:val="24"/>
          <w:szCs w:val="24"/>
        </w:rPr>
        <w:t xml:space="preserve">Twelve replicate plants per </w:t>
      </w:r>
      <w:r w:rsidR="00A41C88">
        <w:rPr>
          <w:rFonts w:ascii="Times New Roman" w:hAnsi="Times New Roman" w:cs="Times New Roman"/>
          <w:sz w:val="24"/>
          <w:szCs w:val="24"/>
        </w:rPr>
        <w:t xml:space="preserve">soil </w:t>
      </w:r>
      <w:r w:rsidR="00283E9B" w:rsidRPr="005E6CD9">
        <w:rPr>
          <w:rFonts w:ascii="Times New Roman" w:hAnsi="Times New Roman" w:cs="Times New Roman"/>
          <w:sz w:val="24"/>
          <w:szCs w:val="24"/>
        </w:rPr>
        <w:t>treatment were used</w:t>
      </w:r>
      <w:r w:rsidR="002C0811" w:rsidRPr="005E6CD9">
        <w:rPr>
          <w:rFonts w:ascii="Times New Roman" w:hAnsi="Times New Roman" w:cs="Times New Roman"/>
          <w:sz w:val="24"/>
          <w:szCs w:val="24"/>
        </w:rPr>
        <w:t xml:space="preserve"> in this study and the </w:t>
      </w:r>
      <w:r w:rsidR="002C0811" w:rsidRPr="004F08B7">
        <w:rPr>
          <w:rFonts w:ascii="Times New Roman" w:hAnsi="Times New Roman" w:cs="Times New Roman"/>
          <w:sz w:val="24"/>
          <w:szCs w:val="24"/>
        </w:rPr>
        <w:t>n</w:t>
      </w:r>
      <w:r w:rsidR="00283E9B" w:rsidRPr="004F08B7">
        <w:rPr>
          <w:rFonts w:ascii="Times New Roman" w:hAnsi="Times New Roman" w:cs="Times New Roman"/>
          <w:sz w:val="24"/>
          <w:szCs w:val="24"/>
        </w:rPr>
        <w:t>umber of leaves</w:t>
      </w:r>
      <w:r w:rsidR="00457588">
        <w:rPr>
          <w:rFonts w:ascii="Times New Roman" w:hAnsi="Times New Roman" w:cs="Times New Roman"/>
          <w:sz w:val="24"/>
          <w:szCs w:val="24"/>
        </w:rPr>
        <w:t xml:space="preserve"> </w:t>
      </w:r>
      <w:r w:rsidR="002C0811" w:rsidRPr="005E6CD9">
        <w:rPr>
          <w:rFonts w:ascii="Times New Roman" w:hAnsi="Times New Roman" w:cs="Times New Roman"/>
          <w:sz w:val="24"/>
          <w:szCs w:val="24"/>
        </w:rPr>
        <w:t>and</w:t>
      </w:r>
      <w:r w:rsidR="00283E9B" w:rsidRPr="005E6CD9">
        <w:rPr>
          <w:rFonts w:ascii="Times New Roman" w:hAnsi="Times New Roman" w:cs="Times New Roman"/>
          <w:sz w:val="24"/>
          <w:szCs w:val="24"/>
        </w:rPr>
        <w:t xml:space="preserve"> leaf width </w:t>
      </w:r>
      <w:r w:rsidR="00457588">
        <w:rPr>
          <w:rFonts w:ascii="Times New Roman" w:hAnsi="Times New Roman" w:cs="Times New Roman"/>
          <w:sz w:val="24"/>
          <w:szCs w:val="24"/>
        </w:rPr>
        <w:t>per plant</w:t>
      </w:r>
      <w:r w:rsidR="00457588" w:rsidRPr="005E6CD9">
        <w:rPr>
          <w:rFonts w:ascii="Times New Roman" w:hAnsi="Times New Roman" w:cs="Times New Roman"/>
          <w:sz w:val="24"/>
          <w:szCs w:val="24"/>
        </w:rPr>
        <w:t xml:space="preserve"> </w:t>
      </w:r>
      <w:r w:rsidR="00283E9B" w:rsidRPr="005E6CD9">
        <w:rPr>
          <w:rFonts w:ascii="Times New Roman" w:hAnsi="Times New Roman" w:cs="Times New Roman"/>
          <w:sz w:val="24"/>
          <w:szCs w:val="24"/>
        </w:rPr>
        <w:t xml:space="preserve">were measured at 14, 21, 28 and 35 days </w:t>
      </w:r>
      <w:r w:rsidR="00A41C88">
        <w:rPr>
          <w:rFonts w:ascii="Times New Roman" w:hAnsi="Times New Roman" w:cs="Times New Roman"/>
          <w:sz w:val="24"/>
          <w:szCs w:val="24"/>
        </w:rPr>
        <w:t xml:space="preserve">since </w:t>
      </w:r>
      <w:r w:rsidR="00283E9B" w:rsidRPr="005E6CD9">
        <w:rPr>
          <w:rFonts w:ascii="Times New Roman" w:hAnsi="Times New Roman" w:cs="Times New Roman"/>
          <w:sz w:val="24"/>
          <w:szCs w:val="24"/>
        </w:rPr>
        <w:t>germination</w:t>
      </w:r>
      <w:r w:rsidR="002C0811" w:rsidRPr="005E6CD9">
        <w:rPr>
          <w:rFonts w:ascii="Times New Roman" w:hAnsi="Times New Roman" w:cs="Times New Roman"/>
          <w:sz w:val="24"/>
          <w:szCs w:val="24"/>
        </w:rPr>
        <w:t>.</w:t>
      </w:r>
      <w:r w:rsidR="004F08B7">
        <w:rPr>
          <w:rFonts w:ascii="Times New Roman" w:hAnsi="Times New Roman" w:cs="Times New Roman"/>
          <w:sz w:val="24"/>
          <w:szCs w:val="24"/>
        </w:rPr>
        <w:t xml:space="preserve"> Plants were further monitored and the </w:t>
      </w:r>
      <w:del w:id="320" w:author="Joop van Loon" w:date="2023-06-20T14:12:00Z">
        <w:r w:rsidR="004F08B7" w:rsidDel="00D4098C">
          <w:rPr>
            <w:rFonts w:ascii="Times New Roman" w:hAnsi="Times New Roman" w:cs="Times New Roman"/>
            <w:sz w:val="24"/>
            <w:szCs w:val="24"/>
          </w:rPr>
          <w:delText xml:space="preserve">first flowering date was recorded and used to calculate the </w:delText>
        </w:r>
      </w:del>
      <w:ins w:id="321" w:author="Dicke, Marcel" w:date="2023-06-07T20:53:00Z">
        <w:r w:rsidR="009C1745">
          <w:rPr>
            <w:rFonts w:ascii="Times New Roman" w:hAnsi="Times New Roman" w:cs="Times New Roman"/>
            <w:sz w:val="24"/>
            <w:szCs w:val="24"/>
          </w:rPr>
          <w:t xml:space="preserve">time from germination until </w:t>
        </w:r>
      </w:ins>
      <w:ins w:id="322" w:author="Joop van Loon" w:date="2023-06-20T14:12:00Z">
        <w:r w:rsidR="00D4098C">
          <w:rPr>
            <w:rFonts w:ascii="Times New Roman" w:hAnsi="Times New Roman" w:cs="Times New Roman"/>
            <w:sz w:val="24"/>
            <w:szCs w:val="24"/>
          </w:rPr>
          <w:t xml:space="preserve">emergence of the first </w:t>
        </w:r>
      </w:ins>
      <w:r w:rsidR="004F08B7">
        <w:rPr>
          <w:rFonts w:ascii="Times New Roman" w:hAnsi="Times New Roman" w:cs="Times New Roman"/>
          <w:sz w:val="24"/>
          <w:szCs w:val="24"/>
        </w:rPr>
        <w:t>flower</w:t>
      </w:r>
      <w:ins w:id="323" w:author="Joop van Loon" w:date="2023-06-20T14:12:00Z">
        <w:r w:rsidR="00D4098C">
          <w:rPr>
            <w:rFonts w:ascii="Times New Roman" w:hAnsi="Times New Roman" w:cs="Times New Roman"/>
            <w:sz w:val="24"/>
            <w:szCs w:val="24"/>
          </w:rPr>
          <w:t xml:space="preserve"> was recorded</w:t>
        </w:r>
      </w:ins>
      <w:del w:id="324" w:author="Joop van Loon" w:date="2023-06-20T14:12:00Z">
        <w:r w:rsidR="004F08B7" w:rsidDel="00D4098C">
          <w:rPr>
            <w:rFonts w:ascii="Times New Roman" w:hAnsi="Times New Roman" w:cs="Times New Roman"/>
            <w:sz w:val="24"/>
            <w:szCs w:val="24"/>
          </w:rPr>
          <w:delText>ing</w:delText>
        </w:r>
      </w:del>
      <w:del w:id="325" w:author="Dicke, Marcel" w:date="2023-06-07T20:54:00Z">
        <w:r w:rsidR="004F08B7" w:rsidDel="009C1745">
          <w:rPr>
            <w:rFonts w:ascii="Times New Roman" w:hAnsi="Times New Roman" w:cs="Times New Roman"/>
            <w:sz w:val="24"/>
            <w:szCs w:val="24"/>
          </w:rPr>
          <w:delText xml:space="preserve"> time since germination</w:delText>
        </w:r>
      </w:del>
      <w:r w:rsidR="004F08B7">
        <w:rPr>
          <w:rFonts w:ascii="Times New Roman" w:hAnsi="Times New Roman" w:cs="Times New Roman"/>
          <w:sz w:val="24"/>
          <w:szCs w:val="24"/>
        </w:rPr>
        <w:t xml:space="preserve">. </w:t>
      </w:r>
    </w:p>
    <w:p w14:paraId="407980EE" w14:textId="77777777" w:rsidR="00EB0397" w:rsidRDefault="00EB0397" w:rsidP="00920599">
      <w:pPr>
        <w:jc w:val="both"/>
        <w:rPr>
          <w:rFonts w:ascii="Times New Roman" w:hAnsi="Times New Roman" w:cs="Times New Roman"/>
          <w:sz w:val="24"/>
          <w:szCs w:val="24"/>
        </w:rPr>
      </w:pPr>
    </w:p>
    <w:p w14:paraId="59D331C9" w14:textId="73195A19" w:rsidR="00FB1033" w:rsidRPr="005E6CD9" w:rsidRDefault="00FB1033" w:rsidP="00920599">
      <w:pPr>
        <w:jc w:val="both"/>
        <w:rPr>
          <w:rFonts w:ascii="Times New Roman" w:hAnsi="Times New Roman" w:cs="Times New Roman"/>
          <w:b/>
          <w:bCs/>
          <w:sz w:val="24"/>
          <w:szCs w:val="24"/>
        </w:rPr>
      </w:pPr>
      <w:r w:rsidRPr="005E6CD9">
        <w:rPr>
          <w:rFonts w:ascii="Times New Roman" w:hAnsi="Times New Roman" w:cs="Times New Roman"/>
          <w:b/>
          <w:bCs/>
          <w:sz w:val="24"/>
          <w:szCs w:val="24"/>
        </w:rPr>
        <w:t>Data processing and statistical analysis</w:t>
      </w:r>
    </w:p>
    <w:p w14:paraId="45A7CB71" w14:textId="585B5520" w:rsidR="00197636" w:rsidRPr="00503F23" w:rsidRDefault="00B63567" w:rsidP="008665B1">
      <w:pPr>
        <w:spacing w:after="0"/>
        <w:jc w:val="both"/>
        <w:rPr>
          <w:rFonts w:ascii="Times New Roman" w:hAnsi="Times New Roman" w:cs="Times New Roman"/>
          <w:sz w:val="24"/>
          <w:szCs w:val="24"/>
        </w:rPr>
      </w:pPr>
      <w:r w:rsidRPr="005E6CD9">
        <w:rPr>
          <w:rFonts w:ascii="Times New Roman" w:hAnsi="Times New Roman" w:cs="Times New Roman"/>
          <w:sz w:val="24"/>
          <w:szCs w:val="24"/>
        </w:rPr>
        <w:t>All analyses were performed using the R environment for statistical computing (version 4.</w:t>
      </w:r>
      <w:r w:rsidR="00457588">
        <w:rPr>
          <w:rFonts w:ascii="Times New Roman" w:hAnsi="Times New Roman" w:cs="Times New Roman"/>
          <w:sz w:val="24"/>
          <w:szCs w:val="24"/>
        </w:rPr>
        <w:t>2</w:t>
      </w:r>
      <w:r w:rsidRPr="005E6CD9">
        <w:rPr>
          <w:rFonts w:ascii="Times New Roman" w:hAnsi="Times New Roman" w:cs="Times New Roman"/>
          <w:sz w:val="24"/>
          <w:szCs w:val="24"/>
        </w:rPr>
        <w:t>.2) (R Core Team, 202</w:t>
      </w:r>
      <w:r w:rsidR="00457588">
        <w:rPr>
          <w:rFonts w:ascii="Times New Roman" w:hAnsi="Times New Roman" w:cs="Times New Roman"/>
          <w:sz w:val="24"/>
          <w:szCs w:val="24"/>
        </w:rPr>
        <w:t>2</w:t>
      </w:r>
      <w:r w:rsidRPr="005E6CD9">
        <w:rPr>
          <w:rFonts w:ascii="Times New Roman" w:hAnsi="Times New Roman" w:cs="Times New Roman"/>
          <w:sz w:val="24"/>
          <w:szCs w:val="24"/>
        </w:rPr>
        <w:t xml:space="preserve">). </w:t>
      </w:r>
      <w:r w:rsidR="004C3372" w:rsidRPr="005E6CD9">
        <w:rPr>
          <w:rFonts w:ascii="Times New Roman" w:hAnsi="Times New Roman" w:cs="Times New Roman"/>
          <w:sz w:val="24"/>
          <w:szCs w:val="24"/>
        </w:rPr>
        <w:t xml:space="preserve">A linear regression model estimated leaf area </w:t>
      </w:r>
      <w:r w:rsidR="000903C6" w:rsidRPr="00503F23">
        <w:rPr>
          <w:rFonts w:ascii="Times New Roman" w:hAnsi="Times New Roman" w:cs="Times New Roman"/>
          <w:i/>
          <w:iCs/>
          <w:sz w:val="24"/>
          <w:szCs w:val="24"/>
        </w:rPr>
        <w:t>(area</w:t>
      </w:r>
      <w:r w:rsidR="00457588">
        <w:rPr>
          <w:rFonts w:ascii="Times New Roman" w:hAnsi="Times New Roman" w:cs="Times New Roman"/>
          <w:i/>
          <w:iCs/>
          <w:sz w:val="24"/>
          <w:szCs w:val="24"/>
        </w:rPr>
        <w:t xml:space="preserve"> </w:t>
      </w:r>
      <w:r w:rsidR="000903C6" w:rsidRPr="00503F23">
        <w:rPr>
          <w:rFonts w:ascii="Times New Roman" w:hAnsi="Times New Roman" w:cs="Times New Roman"/>
          <w:i/>
          <w:iCs/>
          <w:sz w:val="24"/>
          <w:szCs w:val="24"/>
        </w:rPr>
        <w:t>=</w:t>
      </w:r>
      <w:r w:rsidR="00457588">
        <w:rPr>
          <w:rFonts w:ascii="Times New Roman" w:hAnsi="Times New Roman" w:cs="Times New Roman"/>
          <w:i/>
          <w:iCs/>
          <w:sz w:val="24"/>
          <w:szCs w:val="24"/>
        </w:rPr>
        <w:t xml:space="preserve"> </w:t>
      </w:r>
      <w:r w:rsidR="000903C6" w:rsidRPr="00503F23">
        <w:rPr>
          <w:rFonts w:ascii="Times New Roman" w:hAnsi="Times New Roman" w:cs="Times New Roman"/>
          <w:i/>
          <w:iCs/>
          <w:sz w:val="24"/>
          <w:szCs w:val="24"/>
        </w:rPr>
        <w:t>0.88735*</w:t>
      </w:r>
      <w:r w:rsidR="00263942" w:rsidRPr="00503F23">
        <w:rPr>
          <w:rFonts w:ascii="Times New Roman" w:hAnsi="Times New Roman" w:cs="Times New Roman"/>
          <w:i/>
          <w:iCs/>
          <w:sz w:val="24"/>
          <w:szCs w:val="24"/>
        </w:rPr>
        <w:t>(</w:t>
      </w:r>
      <w:r w:rsidR="000903C6" w:rsidRPr="00503F23">
        <w:rPr>
          <w:rFonts w:ascii="Times New Roman" w:hAnsi="Times New Roman" w:cs="Times New Roman"/>
          <w:i/>
          <w:iCs/>
          <w:sz w:val="24"/>
          <w:szCs w:val="24"/>
        </w:rPr>
        <w:t>leaf width</w:t>
      </w:r>
      <w:r w:rsidR="00263942" w:rsidRPr="00503F23">
        <w:rPr>
          <w:rFonts w:ascii="Times New Roman" w:hAnsi="Times New Roman" w:cs="Times New Roman"/>
          <w:i/>
          <w:iCs/>
          <w:sz w:val="24"/>
          <w:szCs w:val="24"/>
        </w:rPr>
        <w:t>)</w:t>
      </w:r>
      <w:r w:rsidR="000903C6" w:rsidRPr="00503F23">
        <w:rPr>
          <w:rFonts w:ascii="Times New Roman" w:hAnsi="Times New Roman" w:cs="Times New Roman"/>
          <w:i/>
          <w:iCs/>
          <w:sz w:val="24"/>
          <w:szCs w:val="24"/>
          <w:vertAlign w:val="superscript"/>
        </w:rPr>
        <w:t>2</w:t>
      </w:r>
      <w:r w:rsidR="000903C6" w:rsidRPr="00503F23">
        <w:rPr>
          <w:rFonts w:ascii="Times New Roman" w:hAnsi="Times New Roman" w:cs="Times New Roman"/>
          <w:i/>
          <w:iCs/>
          <w:sz w:val="24"/>
          <w:szCs w:val="24"/>
        </w:rPr>
        <w:t>+0.93503*leaf width)</w:t>
      </w:r>
      <w:r w:rsidR="000903C6" w:rsidRPr="005E6CD9">
        <w:rPr>
          <w:rFonts w:ascii="Times New Roman" w:hAnsi="Times New Roman" w:cs="Times New Roman"/>
          <w:sz w:val="24"/>
          <w:szCs w:val="24"/>
        </w:rPr>
        <w:t xml:space="preserve"> </w:t>
      </w:r>
      <w:r w:rsidR="004C3372" w:rsidRPr="005E6CD9">
        <w:rPr>
          <w:rFonts w:ascii="Times New Roman" w:hAnsi="Times New Roman" w:cs="Times New Roman"/>
          <w:sz w:val="24"/>
          <w:szCs w:val="24"/>
        </w:rPr>
        <w:t>from linear measurements</w:t>
      </w:r>
      <w:r w:rsidR="00457588">
        <w:rPr>
          <w:rFonts w:ascii="Times New Roman" w:hAnsi="Times New Roman" w:cs="Times New Roman"/>
          <w:sz w:val="24"/>
          <w:szCs w:val="24"/>
        </w:rPr>
        <w:t xml:space="preserve"> (leaf width)</w:t>
      </w:r>
      <w:r w:rsidR="000903C6" w:rsidRPr="005E6CD9">
        <w:rPr>
          <w:rFonts w:ascii="Times New Roman" w:hAnsi="Times New Roman" w:cs="Times New Roman"/>
          <w:sz w:val="24"/>
          <w:szCs w:val="24"/>
        </w:rPr>
        <w:t xml:space="preserve"> </w:t>
      </w:r>
      <w:r w:rsidR="000903C6" w:rsidRPr="005E6CD9">
        <w:rPr>
          <w:rFonts w:ascii="Times New Roman" w:hAnsi="Times New Roman" w:cs="Times New Roman"/>
          <w:sz w:val="24"/>
          <w:szCs w:val="24"/>
        </w:rPr>
        <w:fldChar w:fldCharType="begin"/>
      </w:r>
      <w:r w:rsidR="00F26057">
        <w:rPr>
          <w:rFonts w:ascii="Times New Roman" w:hAnsi="Times New Roman" w:cs="Times New Roman"/>
          <w:sz w:val="24"/>
          <w:szCs w:val="24"/>
        </w:rPr>
        <w:instrText xml:space="preserve"> ADDIN EN.CITE &lt;EndNote&gt;&lt;Cite&gt;&lt;Author&gt;Tartaglia&lt;/Author&gt;&lt;Year&gt;2016&lt;/Year&gt;&lt;RecNum&gt;15&lt;/RecNum&gt;&lt;DisplayText&gt;(Tartaglia et al., 2016)&lt;/DisplayText&gt;&lt;record&gt;&lt;rec-number&gt;15&lt;/rec-number&gt;&lt;foreign-keys&gt;&lt;key app="EN" db-id="0wtrz5reafv20zepz5gxztdga5x9tzz2z22z" timestamp="1667861800" guid="6ff80a63-20d7-4fc8-9132-7e93867ed0d4"&gt;15&lt;/key&gt;&lt;/foreign-keys&gt;&lt;ref-type name="Journal Article"&gt;17&lt;/ref-type&gt;&lt;contributors&gt;&lt;authors&gt;&lt;author&gt;Tartaglia, Francilene de L&lt;/author&gt;&lt;author&gt;Righi, Evandro Z&lt;/author&gt;&lt;author&gt;Rocha, Leidiana da&lt;/author&gt;&lt;author&gt;Loose, Luis H&lt;/author&gt;&lt;author&gt;Maldaner, Ivan C&lt;/author&gt;&lt;author&gt;Heldwein, Arno B&lt;/author&gt;&lt;/authors&gt;&lt;/contributors&gt;&lt;titles&gt;&lt;title&gt;Non-destructive models for leaf area determination in canola&lt;/title&gt;&lt;secondary-title&gt;Revista Brasileira de Engenharia Agrícola e Ambiental&lt;/secondary-title&gt;&lt;/titles&gt;&lt;periodical&gt;&lt;full-title&gt;Revista Brasileira de Engenharia Agrícola e Ambiental&lt;/full-title&gt;&lt;/periodical&gt;&lt;pages&gt;551-556&lt;/pages&gt;&lt;volume&gt;20&lt;/volume&gt;&lt;dates&gt;&lt;year&gt;2016&lt;/year&gt;&lt;/dates&gt;&lt;isbn&gt;1415-4366&lt;/isbn&gt;&lt;urls&gt;&lt;/urls&gt;&lt;/record&gt;&lt;/Cite&gt;&lt;/EndNote&gt;</w:instrText>
      </w:r>
      <w:r w:rsidR="000903C6" w:rsidRPr="005E6CD9">
        <w:rPr>
          <w:rFonts w:ascii="Times New Roman" w:hAnsi="Times New Roman" w:cs="Times New Roman"/>
          <w:sz w:val="24"/>
          <w:szCs w:val="24"/>
        </w:rPr>
        <w:fldChar w:fldCharType="separate"/>
      </w:r>
      <w:r w:rsidR="00F0038E">
        <w:rPr>
          <w:rFonts w:ascii="Times New Roman" w:hAnsi="Times New Roman" w:cs="Times New Roman"/>
          <w:noProof/>
          <w:sz w:val="24"/>
          <w:szCs w:val="24"/>
        </w:rPr>
        <w:t>(Tartaglia et al., 2016)</w:t>
      </w:r>
      <w:r w:rsidR="000903C6" w:rsidRPr="005E6CD9">
        <w:rPr>
          <w:rFonts w:ascii="Times New Roman" w:hAnsi="Times New Roman" w:cs="Times New Roman"/>
          <w:sz w:val="24"/>
          <w:szCs w:val="24"/>
        </w:rPr>
        <w:fldChar w:fldCharType="end"/>
      </w:r>
      <w:r w:rsidRPr="005E6CD9">
        <w:rPr>
          <w:rFonts w:ascii="Times New Roman" w:hAnsi="Times New Roman" w:cs="Times New Roman"/>
          <w:sz w:val="24"/>
          <w:szCs w:val="24"/>
        </w:rPr>
        <w:t xml:space="preserve">. </w:t>
      </w:r>
      <w:r w:rsidR="00503F23">
        <w:rPr>
          <w:rFonts w:ascii="Times New Roman" w:hAnsi="Times New Roman" w:cs="Times New Roman"/>
          <w:sz w:val="24"/>
          <w:szCs w:val="24"/>
        </w:rPr>
        <w:t>The n</w:t>
      </w:r>
      <w:r w:rsidR="00503F23" w:rsidRPr="00503F23">
        <w:rPr>
          <w:rFonts w:ascii="Times New Roman" w:hAnsi="Times New Roman" w:cs="Times New Roman"/>
          <w:sz w:val="24"/>
          <w:szCs w:val="24"/>
        </w:rPr>
        <w:t xml:space="preserve">ormality </w:t>
      </w:r>
      <w:r w:rsidR="00503F23">
        <w:rPr>
          <w:rFonts w:ascii="Times New Roman" w:hAnsi="Times New Roman" w:cs="Times New Roman"/>
          <w:sz w:val="24"/>
          <w:szCs w:val="24"/>
        </w:rPr>
        <w:t xml:space="preserve">of data </w:t>
      </w:r>
      <w:r w:rsidR="00503F23" w:rsidRPr="00503F23">
        <w:rPr>
          <w:rFonts w:ascii="Times New Roman" w:hAnsi="Times New Roman" w:cs="Times New Roman"/>
          <w:sz w:val="24"/>
          <w:szCs w:val="24"/>
        </w:rPr>
        <w:t>w</w:t>
      </w:r>
      <w:r w:rsidR="00457588">
        <w:rPr>
          <w:rFonts w:ascii="Times New Roman" w:hAnsi="Times New Roman" w:cs="Times New Roman"/>
          <w:sz w:val="24"/>
          <w:szCs w:val="24"/>
        </w:rPr>
        <w:t>as</w:t>
      </w:r>
      <w:r w:rsidR="00503F23" w:rsidRPr="00503F23">
        <w:rPr>
          <w:rFonts w:ascii="Times New Roman" w:hAnsi="Times New Roman" w:cs="Times New Roman"/>
          <w:sz w:val="24"/>
          <w:szCs w:val="24"/>
        </w:rPr>
        <w:t xml:space="preserve"> verified </w:t>
      </w:r>
      <w:r w:rsidR="00503F23">
        <w:rPr>
          <w:rFonts w:ascii="Times New Roman" w:hAnsi="Times New Roman" w:cs="Times New Roman"/>
          <w:sz w:val="24"/>
          <w:szCs w:val="24"/>
        </w:rPr>
        <w:t>by visuali</w:t>
      </w:r>
      <w:r w:rsidR="007B1DB6">
        <w:rPr>
          <w:rFonts w:ascii="Times New Roman" w:hAnsi="Times New Roman" w:cs="Times New Roman"/>
          <w:sz w:val="24"/>
          <w:szCs w:val="24"/>
        </w:rPr>
        <w:t>s</w:t>
      </w:r>
      <w:r w:rsidR="00503F23">
        <w:rPr>
          <w:rFonts w:ascii="Times New Roman" w:hAnsi="Times New Roman" w:cs="Times New Roman"/>
          <w:sz w:val="24"/>
          <w:szCs w:val="24"/>
        </w:rPr>
        <w:t xml:space="preserve">ation using boxplots and QQ plots as well as </w:t>
      </w:r>
      <w:r w:rsidR="007C7752">
        <w:rPr>
          <w:rFonts w:ascii="Times New Roman" w:hAnsi="Times New Roman" w:cs="Times New Roman"/>
          <w:sz w:val="24"/>
          <w:szCs w:val="24"/>
        </w:rPr>
        <w:t xml:space="preserve">subjected to </w:t>
      </w:r>
      <w:r w:rsidR="00503F23" w:rsidRPr="00503F23">
        <w:rPr>
          <w:rFonts w:ascii="Times New Roman" w:hAnsi="Times New Roman" w:cs="Times New Roman"/>
          <w:sz w:val="24"/>
          <w:szCs w:val="24"/>
        </w:rPr>
        <w:t>the Shapiro</w:t>
      </w:r>
      <w:r w:rsidR="00503F23">
        <w:rPr>
          <w:rFonts w:ascii="Times New Roman" w:hAnsi="Times New Roman" w:cs="Times New Roman"/>
          <w:sz w:val="24"/>
          <w:szCs w:val="24"/>
        </w:rPr>
        <w:t>-</w:t>
      </w:r>
      <w:r w:rsidR="00503F23" w:rsidRPr="00503F23">
        <w:rPr>
          <w:rFonts w:ascii="Times New Roman" w:hAnsi="Times New Roman" w:cs="Times New Roman"/>
          <w:sz w:val="24"/>
          <w:szCs w:val="24"/>
        </w:rPr>
        <w:t>Wilk</w:t>
      </w:r>
      <w:r w:rsidR="007C7752">
        <w:rPr>
          <w:rFonts w:ascii="Times New Roman" w:hAnsi="Times New Roman" w:cs="Times New Roman"/>
          <w:sz w:val="24"/>
          <w:szCs w:val="24"/>
        </w:rPr>
        <w:t xml:space="preserve"> test</w:t>
      </w:r>
      <w:r w:rsidR="00457588">
        <w:rPr>
          <w:rFonts w:ascii="Times New Roman" w:hAnsi="Times New Roman" w:cs="Times New Roman"/>
          <w:sz w:val="24"/>
          <w:szCs w:val="24"/>
        </w:rPr>
        <w:t>. H</w:t>
      </w:r>
      <w:r w:rsidR="00457588" w:rsidRPr="00503F23">
        <w:rPr>
          <w:rFonts w:ascii="Times New Roman" w:hAnsi="Times New Roman" w:cs="Times New Roman"/>
          <w:sz w:val="24"/>
          <w:szCs w:val="24"/>
        </w:rPr>
        <w:t>omogeneity</w:t>
      </w:r>
      <w:r w:rsidR="00457588">
        <w:rPr>
          <w:rFonts w:ascii="Times New Roman" w:hAnsi="Times New Roman" w:cs="Times New Roman"/>
          <w:sz w:val="24"/>
          <w:szCs w:val="24"/>
        </w:rPr>
        <w:t xml:space="preserve"> </w:t>
      </w:r>
      <w:r w:rsidR="00457588" w:rsidRPr="00503F23">
        <w:rPr>
          <w:rFonts w:ascii="Times New Roman" w:hAnsi="Times New Roman" w:cs="Times New Roman"/>
          <w:sz w:val="24"/>
          <w:szCs w:val="24"/>
        </w:rPr>
        <w:t xml:space="preserve">of </w:t>
      </w:r>
      <w:del w:id="326" w:author="Joop van Loon" w:date="2023-06-20T14:13:00Z">
        <w:r w:rsidR="00457588" w:rsidRPr="00503F23" w:rsidDel="00D4098C">
          <w:rPr>
            <w:rFonts w:ascii="Times New Roman" w:hAnsi="Times New Roman" w:cs="Times New Roman"/>
            <w:sz w:val="24"/>
            <w:szCs w:val="24"/>
          </w:rPr>
          <w:delText xml:space="preserve">the </w:delText>
        </w:r>
      </w:del>
      <w:r w:rsidR="00457588" w:rsidRPr="00503F23">
        <w:rPr>
          <w:rFonts w:ascii="Times New Roman" w:hAnsi="Times New Roman" w:cs="Times New Roman"/>
          <w:sz w:val="24"/>
          <w:szCs w:val="24"/>
        </w:rPr>
        <w:t>variance</w:t>
      </w:r>
      <w:del w:id="327" w:author="Joop van Loon" w:date="2023-06-20T14:13:00Z">
        <w:r w:rsidR="00457588" w:rsidRPr="00503F23" w:rsidDel="00D4098C">
          <w:rPr>
            <w:rFonts w:ascii="Times New Roman" w:hAnsi="Times New Roman" w:cs="Times New Roman"/>
            <w:sz w:val="24"/>
            <w:szCs w:val="24"/>
          </w:rPr>
          <w:delText>s</w:delText>
        </w:r>
      </w:del>
      <w:r w:rsidR="00457588">
        <w:rPr>
          <w:rFonts w:ascii="Times New Roman" w:hAnsi="Times New Roman" w:cs="Times New Roman"/>
          <w:sz w:val="24"/>
          <w:szCs w:val="24"/>
        </w:rPr>
        <w:t xml:space="preserve"> </w:t>
      </w:r>
      <w:r w:rsidR="007C7752">
        <w:rPr>
          <w:rFonts w:ascii="Times New Roman" w:hAnsi="Times New Roman" w:cs="Times New Roman"/>
          <w:sz w:val="24"/>
          <w:szCs w:val="24"/>
        </w:rPr>
        <w:t xml:space="preserve">was checked using </w:t>
      </w:r>
      <w:r w:rsidR="00503F23" w:rsidRPr="00503F23">
        <w:rPr>
          <w:rFonts w:ascii="Times New Roman" w:hAnsi="Times New Roman" w:cs="Times New Roman"/>
          <w:sz w:val="24"/>
          <w:szCs w:val="24"/>
        </w:rPr>
        <w:t>Levene’s test.</w:t>
      </w:r>
      <w:r w:rsidR="00503F23">
        <w:rPr>
          <w:rFonts w:ascii="Times New Roman" w:hAnsi="Times New Roman" w:cs="Times New Roman"/>
          <w:sz w:val="24"/>
          <w:szCs w:val="24"/>
        </w:rPr>
        <w:t xml:space="preserve"> </w:t>
      </w:r>
      <w:r w:rsidR="00F03EE7">
        <w:rPr>
          <w:rFonts w:ascii="Times New Roman" w:hAnsi="Times New Roman" w:cs="Times New Roman"/>
          <w:sz w:val="24"/>
          <w:szCs w:val="24"/>
        </w:rPr>
        <w:t>Data on l</w:t>
      </w:r>
      <w:r w:rsidRPr="005E6CD9">
        <w:rPr>
          <w:rFonts w:ascii="Times New Roman" w:hAnsi="Times New Roman" w:cs="Times New Roman"/>
          <w:sz w:val="24"/>
          <w:szCs w:val="24"/>
        </w:rPr>
        <w:t xml:space="preserve">eaf area and the number of leaves were </w:t>
      </w:r>
      <w:r w:rsidR="00CE753E">
        <w:rPr>
          <w:rFonts w:ascii="Times New Roman" w:hAnsi="Times New Roman" w:cs="Times New Roman"/>
          <w:sz w:val="24"/>
          <w:szCs w:val="24"/>
        </w:rPr>
        <w:t xml:space="preserve">analysed </w:t>
      </w:r>
      <w:r w:rsidR="009C3A8C">
        <w:rPr>
          <w:rFonts w:ascii="Times New Roman" w:hAnsi="Times New Roman" w:cs="Times New Roman"/>
          <w:sz w:val="24"/>
          <w:szCs w:val="24"/>
        </w:rPr>
        <w:t>with a</w:t>
      </w:r>
      <w:r w:rsidR="00CE753E">
        <w:rPr>
          <w:rFonts w:ascii="Times New Roman" w:hAnsi="Times New Roman" w:cs="Times New Roman"/>
          <w:sz w:val="24"/>
          <w:szCs w:val="24"/>
        </w:rPr>
        <w:t xml:space="preserve"> </w:t>
      </w:r>
      <w:r w:rsidRPr="005E6CD9">
        <w:rPr>
          <w:rFonts w:ascii="Times New Roman" w:hAnsi="Times New Roman" w:cs="Times New Roman"/>
          <w:sz w:val="24"/>
          <w:szCs w:val="24"/>
        </w:rPr>
        <w:t>generali</w:t>
      </w:r>
      <w:r w:rsidR="007B1DB6">
        <w:rPr>
          <w:rFonts w:ascii="Times New Roman" w:hAnsi="Times New Roman" w:cs="Times New Roman"/>
          <w:sz w:val="24"/>
          <w:szCs w:val="24"/>
        </w:rPr>
        <w:t>s</w:t>
      </w:r>
      <w:r w:rsidRPr="005E6CD9">
        <w:rPr>
          <w:rFonts w:ascii="Times New Roman" w:hAnsi="Times New Roman" w:cs="Times New Roman"/>
          <w:sz w:val="24"/>
          <w:szCs w:val="24"/>
        </w:rPr>
        <w:t>ed linear mixed effect model (GLMM)</w:t>
      </w:r>
      <w:r w:rsidR="000903C6" w:rsidRPr="005E6CD9">
        <w:rPr>
          <w:rFonts w:ascii="Times New Roman" w:hAnsi="Times New Roman" w:cs="Times New Roman"/>
          <w:sz w:val="24"/>
          <w:szCs w:val="24"/>
        </w:rPr>
        <w:t xml:space="preserve"> using the</w:t>
      </w:r>
      <w:r w:rsidR="00CE753E">
        <w:rPr>
          <w:rFonts w:ascii="Times New Roman" w:hAnsi="Times New Roman" w:cs="Times New Roman"/>
          <w:sz w:val="24"/>
          <w:szCs w:val="24"/>
        </w:rPr>
        <w:t xml:space="preserve"> </w:t>
      </w:r>
      <w:r w:rsidR="000903C6" w:rsidRPr="005E6CD9">
        <w:rPr>
          <w:rFonts w:ascii="Times New Roman" w:hAnsi="Times New Roman" w:cs="Times New Roman"/>
          <w:i/>
          <w:iCs/>
          <w:sz w:val="24"/>
          <w:szCs w:val="24"/>
        </w:rPr>
        <w:t>‘glmer</w:t>
      </w:r>
      <w:r w:rsidR="00457588">
        <w:rPr>
          <w:rFonts w:ascii="Times New Roman" w:hAnsi="Times New Roman" w:cs="Times New Roman"/>
          <w:i/>
          <w:iCs/>
          <w:sz w:val="24"/>
          <w:szCs w:val="24"/>
        </w:rPr>
        <w:t xml:space="preserve"> </w:t>
      </w:r>
      <w:r w:rsidR="000903C6" w:rsidRPr="005E6CD9">
        <w:rPr>
          <w:rFonts w:ascii="Times New Roman" w:hAnsi="Times New Roman" w:cs="Times New Roman"/>
          <w:sz w:val="24"/>
          <w:szCs w:val="24"/>
        </w:rPr>
        <w:t xml:space="preserve">function </w:t>
      </w:r>
      <w:r w:rsidR="00E30CDE">
        <w:rPr>
          <w:rFonts w:ascii="Times New Roman" w:hAnsi="Times New Roman" w:cs="Times New Roman"/>
          <w:sz w:val="24"/>
          <w:szCs w:val="24"/>
        </w:rPr>
        <w:t>in</w:t>
      </w:r>
      <w:r w:rsidR="000903C6" w:rsidRPr="005E6CD9">
        <w:rPr>
          <w:rFonts w:ascii="Times New Roman" w:hAnsi="Times New Roman" w:cs="Times New Roman"/>
          <w:sz w:val="24"/>
          <w:szCs w:val="24"/>
        </w:rPr>
        <w:t xml:space="preserve"> the ‘</w:t>
      </w:r>
      <w:r w:rsidR="000903C6" w:rsidRPr="005E6CD9">
        <w:rPr>
          <w:rFonts w:ascii="Times New Roman" w:hAnsi="Times New Roman" w:cs="Times New Roman"/>
          <w:i/>
          <w:iCs/>
          <w:sz w:val="24"/>
          <w:szCs w:val="24"/>
        </w:rPr>
        <w:t>lme4’</w:t>
      </w:r>
      <w:r w:rsidR="000903C6" w:rsidRPr="005E6CD9">
        <w:rPr>
          <w:rFonts w:ascii="Times New Roman" w:hAnsi="Times New Roman" w:cs="Times New Roman"/>
          <w:sz w:val="24"/>
          <w:szCs w:val="24"/>
        </w:rPr>
        <w:t xml:space="preserve"> package</w:t>
      </w:r>
      <w:r w:rsidR="00E30CDE">
        <w:rPr>
          <w:rFonts w:ascii="Times New Roman" w:hAnsi="Times New Roman" w:cs="Times New Roman"/>
          <w:sz w:val="24"/>
          <w:szCs w:val="24"/>
        </w:rPr>
        <w:t xml:space="preserve"> </w:t>
      </w:r>
      <w:r w:rsidR="00E30CDE">
        <w:rPr>
          <w:rFonts w:ascii="Times New Roman" w:hAnsi="Times New Roman" w:cs="Times New Roman"/>
          <w:sz w:val="24"/>
          <w:szCs w:val="24"/>
        </w:rPr>
        <w:fldChar w:fldCharType="begin"/>
      </w:r>
      <w:r w:rsidR="00F0038E">
        <w:rPr>
          <w:rFonts w:ascii="Times New Roman" w:hAnsi="Times New Roman" w:cs="Times New Roman"/>
          <w:sz w:val="24"/>
          <w:szCs w:val="24"/>
        </w:rPr>
        <w:instrText xml:space="preserve"> ADDIN EN.CITE &lt;EndNote&gt;&lt;Cite&gt;&lt;Author&gt;Bates&lt;/Author&gt;&lt;Year&gt;2014&lt;/Year&gt;&lt;RecNum&gt;115&lt;/RecNum&gt;&lt;DisplayText&gt;(Bates et al., 2014)&lt;/DisplayText&gt;&lt;record&gt;&lt;rec-number&gt;115&lt;/rec-number&gt;&lt;foreign-keys&gt;&lt;key app="EN" db-id="xzv9pwps3tefrjew9vpx2fam92vtr2rzww9t" timestamp="1668174344"&gt;115&lt;/key&gt;&lt;/foreign-keys&gt;&lt;ref-type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lme4&lt;/title&gt;&lt;secondary-title&gt;arXiv preprint arXiv:1406.5823&lt;/secondary-title&gt;&lt;/titles&gt;&lt;periodical&gt;&lt;full-title&gt;arXiv preprint arXiv:1406.5823&lt;/full-title&gt;&lt;/periodical&gt;&lt;dates&gt;&lt;year&gt;2014&lt;/year&gt;&lt;/dates&gt;&lt;urls&gt;&lt;/urls&gt;&lt;/record&gt;&lt;/Cite&gt;&lt;/EndNote&gt;</w:instrText>
      </w:r>
      <w:r w:rsidR="00E30CDE">
        <w:rPr>
          <w:rFonts w:ascii="Times New Roman" w:hAnsi="Times New Roman" w:cs="Times New Roman"/>
          <w:sz w:val="24"/>
          <w:szCs w:val="24"/>
        </w:rPr>
        <w:fldChar w:fldCharType="separate"/>
      </w:r>
      <w:r w:rsidR="00F0038E">
        <w:rPr>
          <w:rFonts w:ascii="Times New Roman" w:hAnsi="Times New Roman" w:cs="Times New Roman"/>
          <w:noProof/>
          <w:sz w:val="24"/>
          <w:szCs w:val="24"/>
        </w:rPr>
        <w:t>(Bates et al., 2014)</w:t>
      </w:r>
      <w:r w:rsidR="00E30CDE">
        <w:rPr>
          <w:rFonts w:ascii="Times New Roman" w:hAnsi="Times New Roman" w:cs="Times New Roman"/>
          <w:sz w:val="24"/>
          <w:szCs w:val="24"/>
        </w:rPr>
        <w:fldChar w:fldCharType="end"/>
      </w:r>
      <w:r w:rsidR="000903C6" w:rsidRPr="005E6CD9">
        <w:rPr>
          <w:rFonts w:ascii="Times New Roman" w:hAnsi="Times New Roman" w:cs="Times New Roman"/>
          <w:sz w:val="24"/>
          <w:szCs w:val="24"/>
        </w:rPr>
        <w:t>.</w:t>
      </w:r>
      <w:r w:rsidRPr="005E6CD9">
        <w:rPr>
          <w:rFonts w:ascii="Times New Roman" w:hAnsi="Times New Roman" w:cs="Times New Roman"/>
          <w:sz w:val="24"/>
          <w:szCs w:val="24"/>
        </w:rPr>
        <w:t xml:space="preserve"> </w:t>
      </w:r>
      <w:r w:rsidR="004156C7">
        <w:rPr>
          <w:rFonts w:ascii="Times New Roman" w:hAnsi="Times New Roman" w:cs="Times New Roman"/>
          <w:sz w:val="24"/>
          <w:szCs w:val="24"/>
        </w:rPr>
        <w:t>For each trial, s</w:t>
      </w:r>
      <w:r w:rsidRPr="005E6CD9">
        <w:rPr>
          <w:rFonts w:ascii="Times New Roman" w:hAnsi="Times New Roman" w:cs="Times New Roman"/>
          <w:sz w:val="24"/>
          <w:szCs w:val="24"/>
        </w:rPr>
        <w:t xml:space="preserve">oil amendment </w:t>
      </w:r>
      <w:r w:rsidR="00457588">
        <w:rPr>
          <w:rFonts w:ascii="Times New Roman" w:hAnsi="Times New Roman" w:cs="Times New Roman"/>
          <w:sz w:val="24"/>
          <w:szCs w:val="24"/>
        </w:rPr>
        <w:t xml:space="preserve">(treatment) was included in the model as a fixed-effect factor while </w:t>
      </w:r>
      <w:r w:rsidRPr="005E6CD9">
        <w:rPr>
          <w:rFonts w:ascii="Times New Roman" w:hAnsi="Times New Roman" w:cs="Times New Roman"/>
          <w:sz w:val="24"/>
          <w:szCs w:val="24"/>
        </w:rPr>
        <w:t>time</w:t>
      </w:r>
      <w:r w:rsidR="0097786A">
        <w:rPr>
          <w:rFonts w:ascii="Times New Roman" w:hAnsi="Times New Roman" w:cs="Times New Roman"/>
          <w:sz w:val="24"/>
          <w:szCs w:val="24"/>
        </w:rPr>
        <w:t xml:space="preserve"> </w:t>
      </w:r>
      <w:r w:rsidRPr="005E6CD9">
        <w:rPr>
          <w:rFonts w:ascii="Times New Roman" w:hAnsi="Times New Roman" w:cs="Times New Roman"/>
          <w:sz w:val="24"/>
          <w:szCs w:val="24"/>
        </w:rPr>
        <w:t>point</w:t>
      </w:r>
      <w:r w:rsidR="00457588">
        <w:rPr>
          <w:rFonts w:ascii="Times New Roman" w:hAnsi="Times New Roman" w:cs="Times New Roman"/>
          <w:sz w:val="24"/>
          <w:szCs w:val="24"/>
        </w:rPr>
        <w:t xml:space="preserve"> and </w:t>
      </w:r>
      <w:r w:rsidRPr="005E6CD9">
        <w:rPr>
          <w:rFonts w:ascii="Times New Roman" w:hAnsi="Times New Roman" w:cs="Times New Roman"/>
          <w:sz w:val="24"/>
          <w:szCs w:val="24"/>
        </w:rPr>
        <w:t xml:space="preserve">plant ID </w:t>
      </w:r>
      <w:r w:rsidR="00457588">
        <w:rPr>
          <w:rFonts w:ascii="Times New Roman" w:hAnsi="Times New Roman" w:cs="Times New Roman"/>
          <w:sz w:val="24"/>
          <w:szCs w:val="24"/>
        </w:rPr>
        <w:t xml:space="preserve">were included </w:t>
      </w:r>
      <w:r w:rsidRPr="005E6CD9">
        <w:rPr>
          <w:rFonts w:ascii="Times New Roman" w:hAnsi="Times New Roman" w:cs="Times New Roman"/>
          <w:sz w:val="24"/>
          <w:szCs w:val="24"/>
        </w:rPr>
        <w:t>as random</w:t>
      </w:r>
      <w:r w:rsidR="00E36929">
        <w:rPr>
          <w:rFonts w:ascii="Times New Roman" w:hAnsi="Times New Roman" w:cs="Times New Roman"/>
          <w:sz w:val="24"/>
          <w:szCs w:val="24"/>
        </w:rPr>
        <w:t>-</w:t>
      </w:r>
      <w:r w:rsidRPr="005E6CD9">
        <w:rPr>
          <w:rFonts w:ascii="Times New Roman" w:hAnsi="Times New Roman" w:cs="Times New Roman"/>
          <w:sz w:val="24"/>
          <w:szCs w:val="24"/>
        </w:rPr>
        <w:t>effect factor</w:t>
      </w:r>
      <w:r w:rsidR="00457588">
        <w:rPr>
          <w:rFonts w:ascii="Times New Roman" w:hAnsi="Times New Roman" w:cs="Times New Roman"/>
          <w:sz w:val="24"/>
          <w:szCs w:val="24"/>
        </w:rPr>
        <w:t>s</w:t>
      </w:r>
      <w:r w:rsidRPr="005E6CD9">
        <w:rPr>
          <w:rFonts w:ascii="Times New Roman" w:hAnsi="Times New Roman" w:cs="Times New Roman"/>
          <w:sz w:val="24"/>
          <w:szCs w:val="24"/>
        </w:rPr>
        <w:t xml:space="preserve">. </w:t>
      </w:r>
      <w:r w:rsidR="00C73DB8">
        <w:rPr>
          <w:rFonts w:ascii="Times New Roman" w:hAnsi="Times New Roman" w:cs="Times New Roman"/>
          <w:sz w:val="24"/>
          <w:szCs w:val="24"/>
        </w:rPr>
        <w:t>Larval</w:t>
      </w:r>
      <w:r w:rsidR="007B1DB6">
        <w:rPr>
          <w:rFonts w:ascii="Times New Roman" w:hAnsi="Times New Roman" w:cs="Times New Roman"/>
          <w:sz w:val="24"/>
          <w:szCs w:val="24"/>
        </w:rPr>
        <w:t xml:space="preserve"> survival data were analysed </w:t>
      </w:r>
      <w:r w:rsidR="009C3A8C">
        <w:rPr>
          <w:rFonts w:ascii="Times New Roman" w:hAnsi="Times New Roman" w:cs="Times New Roman"/>
          <w:sz w:val="24"/>
          <w:szCs w:val="24"/>
        </w:rPr>
        <w:t>with</w:t>
      </w:r>
      <w:r w:rsidR="007B1DB6">
        <w:rPr>
          <w:rFonts w:ascii="Times New Roman" w:hAnsi="Times New Roman" w:cs="Times New Roman"/>
          <w:sz w:val="24"/>
          <w:szCs w:val="24"/>
        </w:rPr>
        <w:t xml:space="preserve"> a </w:t>
      </w:r>
      <w:r w:rsidR="00006C55">
        <w:rPr>
          <w:rFonts w:ascii="Times New Roman" w:hAnsi="Times New Roman" w:cs="Times New Roman"/>
          <w:sz w:val="24"/>
          <w:szCs w:val="24"/>
        </w:rPr>
        <w:t>P</w:t>
      </w:r>
      <w:r w:rsidR="007B1DB6">
        <w:rPr>
          <w:rFonts w:ascii="Times New Roman" w:hAnsi="Times New Roman" w:cs="Times New Roman"/>
          <w:sz w:val="24"/>
          <w:szCs w:val="24"/>
        </w:rPr>
        <w:t>oisson-based model. P</w:t>
      </w:r>
      <w:r w:rsidRPr="005E6CD9">
        <w:rPr>
          <w:rFonts w:ascii="Times New Roman" w:hAnsi="Times New Roman" w:cs="Times New Roman"/>
          <w:sz w:val="24"/>
          <w:szCs w:val="24"/>
        </w:rPr>
        <w:t xml:space="preserve">upal </w:t>
      </w:r>
      <w:r w:rsidR="000903C6" w:rsidRPr="005E6CD9">
        <w:rPr>
          <w:rFonts w:ascii="Times New Roman" w:hAnsi="Times New Roman" w:cs="Times New Roman"/>
          <w:sz w:val="24"/>
          <w:szCs w:val="24"/>
        </w:rPr>
        <w:t>biomass</w:t>
      </w:r>
      <w:r w:rsidRPr="005E6CD9">
        <w:rPr>
          <w:rFonts w:ascii="Times New Roman" w:hAnsi="Times New Roman" w:cs="Times New Roman"/>
          <w:sz w:val="24"/>
          <w:szCs w:val="24"/>
        </w:rPr>
        <w:t xml:space="preserve"> and leaf damage score data were </w:t>
      </w:r>
      <w:r w:rsidR="00E36929">
        <w:rPr>
          <w:rFonts w:ascii="Times New Roman" w:hAnsi="Times New Roman" w:cs="Times New Roman"/>
          <w:sz w:val="24"/>
          <w:szCs w:val="24"/>
        </w:rPr>
        <w:t>analy</w:t>
      </w:r>
      <w:r w:rsidR="007B1DB6">
        <w:rPr>
          <w:rFonts w:ascii="Times New Roman" w:hAnsi="Times New Roman" w:cs="Times New Roman"/>
          <w:sz w:val="24"/>
          <w:szCs w:val="24"/>
        </w:rPr>
        <w:t>s</w:t>
      </w:r>
      <w:r w:rsidR="00E36929">
        <w:rPr>
          <w:rFonts w:ascii="Times New Roman" w:hAnsi="Times New Roman" w:cs="Times New Roman"/>
          <w:sz w:val="24"/>
          <w:szCs w:val="24"/>
        </w:rPr>
        <w:t>ed with</w:t>
      </w:r>
      <w:r w:rsidRPr="005E6CD9">
        <w:rPr>
          <w:rFonts w:ascii="Times New Roman" w:hAnsi="Times New Roman" w:cs="Times New Roman"/>
          <w:sz w:val="24"/>
          <w:szCs w:val="24"/>
        </w:rPr>
        <w:t xml:space="preserve"> a generali</w:t>
      </w:r>
      <w:r w:rsidR="007B1DB6">
        <w:rPr>
          <w:rFonts w:ascii="Times New Roman" w:hAnsi="Times New Roman" w:cs="Times New Roman"/>
          <w:sz w:val="24"/>
          <w:szCs w:val="24"/>
        </w:rPr>
        <w:t>s</w:t>
      </w:r>
      <w:r w:rsidRPr="005E6CD9">
        <w:rPr>
          <w:rFonts w:ascii="Times New Roman" w:hAnsi="Times New Roman" w:cs="Times New Roman"/>
          <w:sz w:val="24"/>
          <w:szCs w:val="24"/>
        </w:rPr>
        <w:t>ed linear model (GLM)</w:t>
      </w:r>
      <w:r w:rsidR="000903C6" w:rsidRPr="005E6CD9">
        <w:rPr>
          <w:rFonts w:ascii="Times New Roman" w:hAnsi="Times New Roman" w:cs="Times New Roman"/>
          <w:sz w:val="24"/>
          <w:szCs w:val="24"/>
        </w:rPr>
        <w:t xml:space="preserve"> using the </w:t>
      </w:r>
      <w:r w:rsidR="000903C6" w:rsidRPr="005E6CD9">
        <w:rPr>
          <w:rFonts w:ascii="Times New Roman" w:hAnsi="Times New Roman" w:cs="Times New Roman"/>
          <w:i/>
          <w:iCs/>
          <w:sz w:val="24"/>
          <w:szCs w:val="24"/>
        </w:rPr>
        <w:t>‘glm</w:t>
      </w:r>
      <w:r w:rsidR="00B1676B">
        <w:rPr>
          <w:rFonts w:ascii="Times New Roman" w:hAnsi="Times New Roman" w:cs="Times New Roman"/>
          <w:i/>
          <w:iCs/>
          <w:sz w:val="24"/>
          <w:szCs w:val="24"/>
        </w:rPr>
        <w:t xml:space="preserve"> </w:t>
      </w:r>
      <w:r w:rsidR="000903C6" w:rsidRPr="005E6CD9">
        <w:rPr>
          <w:rFonts w:ascii="Times New Roman" w:hAnsi="Times New Roman" w:cs="Times New Roman"/>
          <w:sz w:val="24"/>
          <w:szCs w:val="24"/>
        </w:rPr>
        <w:t xml:space="preserve">function </w:t>
      </w:r>
      <w:r w:rsidR="00E30CDE">
        <w:rPr>
          <w:rFonts w:ascii="Times New Roman" w:hAnsi="Times New Roman" w:cs="Times New Roman"/>
          <w:sz w:val="24"/>
          <w:szCs w:val="24"/>
        </w:rPr>
        <w:t>in</w:t>
      </w:r>
      <w:r w:rsidR="000903C6" w:rsidRPr="005E6CD9">
        <w:rPr>
          <w:rFonts w:ascii="Times New Roman" w:hAnsi="Times New Roman" w:cs="Times New Roman"/>
          <w:sz w:val="24"/>
          <w:szCs w:val="24"/>
        </w:rPr>
        <w:t xml:space="preserve"> the </w:t>
      </w:r>
      <w:r w:rsidR="000903C6" w:rsidRPr="005E6CD9">
        <w:rPr>
          <w:rFonts w:ascii="Times New Roman" w:hAnsi="Times New Roman" w:cs="Times New Roman"/>
          <w:i/>
          <w:iCs/>
          <w:sz w:val="24"/>
          <w:szCs w:val="24"/>
        </w:rPr>
        <w:t>‘glm2’</w:t>
      </w:r>
      <w:r w:rsidR="000903C6" w:rsidRPr="005E6CD9">
        <w:rPr>
          <w:rFonts w:ascii="Times New Roman" w:hAnsi="Times New Roman" w:cs="Times New Roman"/>
          <w:sz w:val="24"/>
          <w:szCs w:val="24"/>
        </w:rPr>
        <w:t xml:space="preserve"> package</w:t>
      </w:r>
      <w:r w:rsidRPr="005E6CD9">
        <w:rPr>
          <w:rFonts w:ascii="Times New Roman" w:hAnsi="Times New Roman" w:cs="Times New Roman"/>
          <w:sz w:val="24"/>
          <w:szCs w:val="24"/>
        </w:rPr>
        <w:t xml:space="preserve">. To determine the effect of </w:t>
      </w:r>
      <w:r w:rsidR="000903C6" w:rsidRPr="005E6CD9">
        <w:rPr>
          <w:rFonts w:ascii="Times New Roman" w:hAnsi="Times New Roman" w:cs="Times New Roman"/>
          <w:sz w:val="24"/>
          <w:szCs w:val="24"/>
        </w:rPr>
        <w:t xml:space="preserve">soil amendments on the </w:t>
      </w:r>
      <w:ins w:id="328" w:author="Joop van Loon" w:date="2023-06-20T14:15:00Z">
        <w:r w:rsidR="00770B24">
          <w:rPr>
            <w:rFonts w:ascii="Times New Roman" w:hAnsi="Times New Roman" w:cs="Times New Roman"/>
            <w:sz w:val="24"/>
            <w:szCs w:val="24"/>
          </w:rPr>
          <w:t xml:space="preserve">proportion </w:t>
        </w:r>
      </w:ins>
      <w:ins w:id="329" w:author="Joop van Loon" w:date="2023-06-20T14:14:00Z">
        <w:r w:rsidR="00770B24">
          <w:rPr>
            <w:rFonts w:ascii="Times New Roman" w:hAnsi="Times New Roman" w:cs="Times New Roman"/>
            <w:sz w:val="24"/>
            <w:szCs w:val="24"/>
          </w:rPr>
          <w:t>eclosion</w:t>
        </w:r>
      </w:ins>
      <w:del w:id="330" w:author="Joop van Loon" w:date="2023-06-20T14:14:00Z">
        <w:r w:rsidR="000903C6" w:rsidRPr="005E6CD9" w:rsidDel="00770B24">
          <w:rPr>
            <w:rFonts w:ascii="Times New Roman" w:hAnsi="Times New Roman" w:cs="Times New Roman"/>
            <w:sz w:val="24"/>
            <w:szCs w:val="24"/>
          </w:rPr>
          <w:delText>development</w:delText>
        </w:r>
      </w:del>
      <w:r w:rsidR="000903C6" w:rsidRPr="005E6CD9">
        <w:rPr>
          <w:rFonts w:ascii="Times New Roman" w:hAnsi="Times New Roman" w:cs="Times New Roman"/>
          <w:sz w:val="24"/>
          <w:szCs w:val="24"/>
        </w:rPr>
        <w:t xml:space="preserve"> </w:t>
      </w:r>
      <w:r w:rsidR="00276485">
        <w:rPr>
          <w:rFonts w:ascii="Times New Roman" w:hAnsi="Times New Roman" w:cs="Times New Roman"/>
          <w:sz w:val="24"/>
          <w:szCs w:val="24"/>
        </w:rPr>
        <w:t xml:space="preserve">of </w:t>
      </w:r>
      <w:del w:id="331" w:author="Joop van Loon" w:date="2023-06-20T14:15:00Z">
        <w:r w:rsidR="00276485" w:rsidRPr="005E6CD9" w:rsidDel="00770B24">
          <w:rPr>
            <w:rFonts w:ascii="Times New Roman" w:hAnsi="Times New Roman" w:cs="Times New Roman"/>
            <w:sz w:val="24"/>
            <w:szCs w:val="24"/>
          </w:rPr>
          <w:delText>pupa</w:delText>
        </w:r>
        <w:r w:rsidR="00276485" w:rsidDel="00770B24">
          <w:rPr>
            <w:rFonts w:ascii="Times New Roman" w:hAnsi="Times New Roman" w:cs="Times New Roman"/>
            <w:sz w:val="24"/>
            <w:szCs w:val="24"/>
          </w:rPr>
          <w:delText xml:space="preserve">e of </w:delText>
        </w:r>
      </w:del>
      <w:r w:rsidR="000903C6" w:rsidRPr="005E6CD9">
        <w:rPr>
          <w:rFonts w:ascii="Times New Roman" w:hAnsi="Times New Roman" w:cs="Times New Roman"/>
          <w:i/>
          <w:iCs/>
          <w:sz w:val="24"/>
          <w:szCs w:val="24"/>
        </w:rPr>
        <w:t xml:space="preserve">D. radicum, </w:t>
      </w:r>
      <w:r w:rsidR="00D34286" w:rsidRPr="00D664A0">
        <w:rPr>
          <w:rFonts w:ascii="Times New Roman" w:hAnsi="Times New Roman" w:cs="Times New Roman"/>
          <w:sz w:val="24"/>
          <w:szCs w:val="24"/>
        </w:rPr>
        <w:t>data</w:t>
      </w:r>
      <w:r w:rsidR="00D34286">
        <w:rPr>
          <w:rFonts w:ascii="Times New Roman" w:hAnsi="Times New Roman" w:cs="Times New Roman"/>
          <w:i/>
          <w:iCs/>
          <w:sz w:val="24"/>
          <w:szCs w:val="24"/>
        </w:rPr>
        <w:t xml:space="preserve"> </w:t>
      </w:r>
      <w:r w:rsidR="00D34286">
        <w:rPr>
          <w:rFonts w:ascii="Times New Roman" w:hAnsi="Times New Roman" w:cs="Times New Roman"/>
          <w:sz w:val="24"/>
          <w:szCs w:val="24"/>
        </w:rPr>
        <w:t xml:space="preserve">on the proportion of </w:t>
      </w:r>
      <w:r w:rsidR="000903C6" w:rsidRPr="005E6CD9">
        <w:rPr>
          <w:rFonts w:ascii="Times New Roman" w:hAnsi="Times New Roman" w:cs="Times New Roman"/>
          <w:sz w:val="24"/>
          <w:szCs w:val="24"/>
        </w:rPr>
        <w:t>adult</w:t>
      </w:r>
      <w:r w:rsidR="00D34286">
        <w:rPr>
          <w:rFonts w:ascii="Times New Roman" w:hAnsi="Times New Roman" w:cs="Times New Roman"/>
          <w:sz w:val="24"/>
          <w:szCs w:val="24"/>
        </w:rPr>
        <w:t xml:space="preserve"> flies that </w:t>
      </w:r>
      <w:r w:rsidR="000903C6" w:rsidRPr="005E6CD9">
        <w:rPr>
          <w:rFonts w:ascii="Times New Roman" w:hAnsi="Times New Roman" w:cs="Times New Roman"/>
          <w:sz w:val="24"/>
          <w:szCs w:val="24"/>
        </w:rPr>
        <w:t>emerge</w:t>
      </w:r>
      <w:r w:rsidR="00D34286">
        <w:rPr>
          <w:rFonts w:ascii="Times New Roman" w:hAnsi="Times New Roman" w:cs="Times New Roman"/>
          <w:sz w:val="24"/>
          <w:szCs w:val="24"/>
        </w:rPr>
        <w:t>d</w:t>
      </w:r>
      <w:r w:rsidR="000903C6" w:rsidRPr="005E6CD9">
        <w:rPr>
          <w:rFonts w:ascii="Times New Roman" w:hAnsi="Times New Roman" w:cs="Times New Roman"/>
          <w:sz w:val="24"/>
          <w:szCs w:val="24"/>
        </w:rPr>
        <w:t xml:space="preserve"> were </w:t>
      </w:r>
      <w:r w:rsidR="007B1DB6">
        <w:rPr>
          <w:rFonts w:ascii="Times New Roman" w:hAnsi="Times New Roman" w:cs="Times New Roman"/>
          <w:sz w:val="24"/>
          <w:szCs w:val="24"/>
        </w:rPr>
        <w:t>analysed with</w:t>
      </w:r>
      <w:r w:rsidR="000903C6" w:rsidRPr="005E6CD9">
        <w:rPr>
          <w:rFonts w:ascii="Times New Roman" w:hAnsi="Times New Roman" w:cs="Times New Roman"/>
          <w:sz w:val="24"/>
          <w:szCs w:val="24"/>
        </w:rPr>
        <w:t xml:space="preserve"> a </w:t>
      </w:r>
      <w:r w:rsidR="00B37D33">
        <w:rPr>
          <w:rFonts w:ascii="Times New Roman" w:hAnsi="Times New Roman" w:cs="Times New Roman"/>
          <w:sz w:val="24"/>
          <w:szCs w:val="24"/>
        </w:rPr>
        <w:t>C</w:t>
      </w:r>
      <w:r w:rsidR="00D34286" w:rsidRPr="00D34286">
        <w:rPr>
          <w:rFonts w:ascii="Times New Roman" w:hAnsi="Times New Roman" w:cs="Times New Roman"/>
          <w:sz w:val="24"/>
          <w:szCs w:val="24"/>
        </w:rPr>
        <w:t>hi-square test of equality of proportions</w:t>
      </w:r>
      <w:r w:rsidR="00966E62">
        <w:rPr>
          <w:rFonts w:ascii="Times New Roman" w:hAnsi="Times New Roman" w:cs="Times New Roman"/>
          <w:sz w:val="24"/>
          <w:szCs w:val="24"/>
        </w:rPr>
        <w:t xml:space="preserve"> </w:t>
      </w:r>
      <w:r w:rsidR="00966E62">
        <w:rPr>
          <w:rFonts w:ascii="Times New Roman" w:hAnsi="Times New Roman" w:cs="Times New Roman"/>
          <w:sz w:val="24"/>
          <w:szCs w:val="24"/>
        </w:rPr>
        <w:fldChar w:fldCharType="begin"/>
      </w:r>
      <w:r w:rsidR="00F0038E">
        <w:rPr>
          <w:rFonts w:ascii="Times New Roman" w:hAnsi="Times New Roman" w:cs="Times New Roman"/>
          <w:sz w:val="24"/>
          <w:szCs w:val="24"/>
        </w:rPr>
        <w:instrText xml:space="preserve"> ADDIN EN.CITE &lt;EndNote&gt;&lt;Cite&gt;&lt;Author&gt;Adedia&lt;/Author&gt;&lt;Year&gt;2020&lt;/Year&gt;&lt;RecNum&gt;201&lt;/RecNum&gt;&lt;DisplayText&gt;(Adedia et al., 2020)&lt;/DisplayText&gt;&lt;record&gt;&lt;rec-number&gt;201&lt;/rec-number&gt;&lt;foreign-keys&gt;&lt;key app="EN" db-id="xd0pawtz8pvxwper2vj52t2p9efdppdxxdrr" timestamp="1675332360" guid="729ffae2-dd2b-46c1-a24f-3387c07afe12"&gt;201&lt;/key&gt;&lt;/foreign-keys&gt;&lt;ref-type name="Journal Article"&gt;17&lt;/ref-type&gt;&lt;contributors&gt;&lt;authors&gt;&lt;author&gt;Adedia, David&lt;/author&gt;&lt;author&gt;Asem, Livingstone&lt;/author&gt;&lt;author&gt;Appiah, Simon Kojo&lt;/author&gt;&lt;author&gt;Nanga, Salifu&lt;/author&gt;&lt;author&gt;Boateng, Yeboah&lt;/author&gt;&lt;author&gt;Duedu, Kwabena O&lt;/author&gt;&lt;author&gt;Anani, Lotsi&lt;/author&gt;&lt;/authors&gt;&lt;/contributors&gt;&lt;titles&gt;&lt;title&gt;Assessment of hypertension-induced deaths in Ghana: a nation-wide study from 2012 to 2016&lt;/title&gt;&lt;secondary-title&gt;Journal of Data Analysis and Information Processing&lt;/secondary-title&gt;&lt;/titles&gt;&lt;periodical&gt;&lt;full-title&gt;Journal of Data Analysis and Information Processing&lt;/full-title&gt;&lt;/periodical&gt;&lt;pages&gt;158&lt;/pages&gt;&lt;volume&gt;8&lt;/volume&gt;&lt;number&gt;03&lt;/number&gt;&lt;dates&gt;&lt;year&gt;2020&lt;/year&gt;&lt;/dates&gt;&lt;urls&gt;&lt;/urls&gt;&lt;/record&gt;&lt;/Cite&gt;&lt;/EndNote&gt;</w:instrText>
      </w:r>
      <w:r w:rsidR="00966E62">
        <w:rPr>
          <w:rFonts w:ascii="Times New Roman" w:hAnsi="Times New Roman" w:cs="Times New Roman"/>
          <w:sz w:val="24"/>
          <w:szCs w:val="24"/>
        </w:rPr>
        <w:fldChar w:fldCharType="separate"/>
      </w:r>
      <w:r w:rsidR="00F0038E">
        <w:rPr>
          <w:rFonts w:ascii="Times New Roman" w:hAnsi="Times New Roman" w:cs="Times New Roman"/>
          <w:noProof/>
          <w:sz w:val="24"/>
          <w:szCs w:val="24"/>
        </w:rPr>
        <w:t>(Adedia et al., 2020)</w:t>
      </w:r>
      <w:r w:rsidR="00966E62">
        <w:rPr>
          <w:rFonts w:ascii="Times New Roman" w:hAnsi="Times New Roman" w:cs="Times New Roman"/>
          <w:sz w:val="24"/>
          <w:szCs w:val="24"/>
        </w:rPr>
        <w:fldChar w:fldCharType="end"/>
      </w:r>
      <w:r w:rsidR="009D5DD8">
        <w:rPr>
          <w:rFonts w:ascii="Times New Roman" w:hAnsi="Times New Roman" w:cs="Times New Roman"/>
          <w:sz w:val="24"/>
          <w:szCs w:val="24"/>
        </w:rPr>
        <w:t xml:space="preserve">. </w:t>
      </w:r>
      <w:r w:rsidR="009C3A8C">
        <w:rPr>
          <w:rFonts w:ascii="Times New Roman" w:hAnsi="Times New Roman" w:cs="Times New Roman"/>
          <w:sz w:val="24"/>
          <w:szCs w:val="24"/>
        </w:rPr>
        <w:t xml:space="preserve">For </w:t>
      </w:r>
      <w:del w:id="332" w:author="Dicke, Marcel" w:date="2023-06-07T20:56:00Z">
        <w:r w:rsidR="009C3A8C" w:rsidDel="001925FF">
          <w:rPr>
            <w:rFonts w:ascii="Times New Roman" w:hAnsi="Times New Roman" w:cs="Times New Roman"/>
            <w:sz w:val="24"/>
            <w:szCs w:val="24"/>
          </w:rPr>
          <w:delText xml:space="preserve">the </w:delText>
        </w:r>
      </w:del>
      <w:r w:rsidR="009C3A8C">
        <w:rPr>
          <w:rFonts w:ascii="Times New Roman" w:hAnsi="Times New Roman" w:cs="Times New Roman"/>
          <w:sz w:val="24"/>
          <w:szCs w:val="24"/>
        </w:rPr>
        <w:t xml:space="preserve">fly emergence time of </w:t>
      </w:r>
      <w:r w:rsidR="009C3A8C" w:rsidRPr="005E6CD9">
        <w:rPr>
          <w:rFonts w:ascii="Times New Roman" w:hAnsi="Times New Roman" w:cs="Times New Roman"/>
          <w:i/>
          <w:iCs/>
          <w:sz w:val="24"/>
          <w:szCs w:val="24"/>
        </w:rPr>
        <w:t>D. radicum</w:t>
      </w:r>
      <w:r w:rsidR="009C3A8C">
        <w:rPr>
          <w:rFonts w:ascii="Times New Roman" w:hAnsi="Times New Roman" w:cs="Times New Roman"/>
          <w:sz w:val="24"/>
          <w:szCs w:val="24"/>
        </w:rPr>
        <w:t xml:space="preserve">, </w:t>
      </w:r>
      <w:r w:rsidR="009C3A8C">
        <w:rPr>
          <w:rFonts w:ascii="Times New Roman" w:hAnsi="Times New Roman" w:cs="Times New Roman"/>
          <w:sz w:val="24"/>
          <w:szCs w:val="24"/>
        </w:rPr>
        <w:lastRenderedPageBreak/>
        <w:t xml:space="preserve">and flowering time of </w:t>
      </w:r>
      <w:r w:rsidR="009C3A8C" w:rsidRPr="00D664A0">
        <w:rPr>
          <w:rFonts w:ascii="Times New Roman" w:hAnsi="Times New Roman" w:cs="Times New Roman"/>
          <w:i/>
          <w:iCs/>
          <w:sz w:val="24"/>
          <w:szCs w:val="24"/>
        </w:rPr>
        <w:t>B. rapa</w:t>
      </w:r>
      <w:r w:rsidR="009C3A8C">
        <w:rPr>
          <w:rFonts w:ascii="Times New Roman" w:hAnsi="Times New Roman" w:cs="Times New Roman"/>
          <w:sz w:val="24"/>
          <w:szCs w:val="24"/>
        </w:rPr>
        <w:t xml:space="preserve"> plants, data were analysed with t</w:t>
      </w:r>
      <w:r w:rsidR="00F87E16">
        <w:rPr>
          <w:rFonts w:ascii="Times New Roman" w:hAnsi="Times New Roman" w:cs="Times New Roman"/>
          <w:sz w:val="24"/>
          <w:szCs w:val="24"/>
        </w:rPr>
        <w:t xml:space="preserve">he </w:t>
      </w:r>
      <w:r w:rsidR="00B37D33">
        <w:rPr>
          <w:rFonts w:ascii="Times New Roman" w:hAnsi="Times New Roman" w:cs="Times New Roman"/>
          <w:sz w:val="24"/>
          <w:szCs w:val="24"/>
        </w:rPr>
        <w:t>P</w:t>
      </w:r>
      <w:r w:rsidR="004A3F07">
        <w:rPr>
          <w:rFonts w:ascii="Times New Roman" w:hAnsi="Times New Roman" w:cs="Times New Roman"/>
          <w:sz w:val="24"/>
          <w:szCs w:val="24"/>
        </w:rPr>
        <w:t>oisson</w:t>
      </w:r>
      <w:r w:rsidR="00F87E16">
        <w:rPr>
          <w:rFonts w:ascii="Times New Roman" w:hAnsi="Times New Roman" w:cs="Times New Roman"/>
          <w:sz w:val="24"/>
          <w:szCs w:val="24"/>
        </w:rPr>
        <w:t xml:space="preserve"> regression model </w:t>
      </w:r>
      <w:r w:rsidR="004A3F07">
        <w:rPr>
          <w:rFonts w:ascii="Times New Roman" w:hAnsi="Times New Roman" w:cs="Times New Roman"/>
          <w:sz w:val="24"/>
          <w:szCs w:val="24"/>
        </w:rPr>
        <w:t xml:space="preserve">using the </w:t>
      </w:r>
      <w:r w:rsidR="004A6D10" w:rsidRPr="005E6CD9">
        <w:rPr>
          <w:rFonts w:ascii="Times New Roman" w:hAnsi="Times New Roman" w:cs="Times New Roman"/>
          <w:i/>
          <w:iCs/>
          <w:sz w:val="24"/>
          <w:szCs w:val="24"/>
        </w:rPr>
        <w:t>‘glm’</w:t>
      </w:r>
      <w:r w:rsidR="004A6D10" w:rsidRPr="005E6CD9">
        <w:rPr>
          <w:rFonts w:ascii="Times New Roman" w:hAnsi="Times New Roman" w:cs="Times New Roman"/>
          <w:sz w:val="24"/>
          <w:szCs w:val="24"/>
        </w:rPr>
        <w:t xml:space="preserve"> </w:t>
      </w:r>
      <w:r w:rsidR="004A3F07">
        <w:rPr>
          <w:rFonts w:ascii="Times New Roman" w:hAnsi="Times New Roman" w:cs="Times New Roman"/>
          <w:sz w:val="24"/>
          <w:szCs w:val="24"/>
        </w:rPr>
        <w:t xml:space="preserve">function, estimated by the </w:t>
      </w:r>
      <w:r w:rsidR="004A3F07" w:rsidRPr="004A3F07">
        <w:rPr>
          <w:rFonts w:ascii="Times New Roman" w:hAnsi="Times New Roman" w:cs="Times New Roman"/>
          <w:sz w:val="24"/>
          <w:szCs w:val="24"/>
        </w:rPr>
        <w:t>maximum likelihood</w:t>
      </w:r>
      <w:r w:rsidR="004A3F07">
        <w:rPr>
          <w:rFonts w:ascii="Times New Roman" w:hAnsi="Times New Roman" w:cs="Times New Roman"/>
          <w:sz w:val="24"/>
          <w:szCs w:val="24"/>
        </w:rPr>
        <w:t xml:space="preserve"> </w:t>
      </w:r>
      <w:r w:rsidR="00F87E16">
        <w:rPr>
          <w:rFonts w:ascii="Times New Roman" w:hAnsi="Times New Roman" w:cs="Times New Roman"/>
          <w:sz w:val="24"/>
          <w:szCs w:val="24"/>
        </w:rPr>
        <w:t>t</w:t>
      </w:r>
      <w:r w:rsidR="00F87E16" w:rsidRPr="00F87E16">
        <w:rPr>
          <w:rFonts w:ascii="Times New Roman" w:hAnsi="Times New Roman" w:cs="Times New Roman"/>
          <w:sz w:val="24"/>
          <w:szCs w:val="24"/>
        </w:rPr>
        <w:t xml:space="preserve">o capture the relationship between the number of </w:t>
      </w:r>
      <w:r w:rsidR="00F87E16">
        <w:rPr>
          <w:rFonts w:ascii="Times New Roman" w:hAnsi="Times New Roman" w:cs="Times New Roman"/>
          <w:sz w:val="24"/>
          <w:szCs w:val="24"/>
        </w:rPr>
        <w:t xml:space="preserve">days </w:t>
      </w:r>
      <w:r w:rsidR="007B1DB6">
        <w:rPr>
          <w:rFonts w:ascii="Times New Roman" w:hAnsi="Times New Roman" w:cs="Times New Roman"/>
          <w:sz w:val="24"/>
          <w:szCs w:val="24"/>
        </w:rPr>
        <w:t>taken f</w:t>
      </w:r>
      <w:r w:rsidR="00F87E16">
        <w:rPr>
          <w:rFonts w:ascii="Times New Roman" w:hAnsi="Times New Roman" w:cs="Times New Roman"/>
          <w:sz w:val="24"/>
          <w:szCs w:val="24"/>
        </w:rPr>
        <w:t>o</w:t>
      </w:r>
      <w:r w:rsidR="007B1DB6">
        <w:rPr>
          <w:rFonts w:ascii="Times New Roman" w:hAnsi="Times New Roman" w:cs="Times New Roman"/>
          <w:sz w:val="24"/>
          <w:szCs w:val="24"/>
        </w:rPr>
        <w:t>r</w:t>
      </w:r>
      <w:r w:rsidR="00F87E16">
        <w:rPr>
          <w:rFonts w:ascii="Times New Roman" w:hAnsi="Times New Roman" w:cs="Times New Roman"/>
          <w:sz w:val="24"/>
          <w:szCs w:val="24"/>
        </w:rPr>
        <w:t xml:space="preserve"> </w:t>
      </w:r>
      <w:r w:rsidR="00F558AD">
        <w:rPr>
          <w:rFonts w:ascii="Times New Roman" w:hAnsi="Times New Roman" w:cs="Times New Roman"/>
          <w:sz w:val="24"/>
          <w:szCs w:val="24"/>
        </w:rPr>
        <w:t xml:space="preserve">flies to emerge from pupae, and </w:t>
      </w:r>
      <w:r w:rsidR="002A343A">
        <w:rPr>
          <w:rFonts w:ascii="Times New Roman" w:hAnsi="Times New Roman" w:cs="Times New Roman"/>
          <w:sz w:val="24"/>
          <w:szCs w:val="24"/>
        </w:rPr>
        <w:t xml:space="preserve">for the </w:t>
      </w:r>
      <w:r w:rsidR="00F87E16">
        <w:rPr>
          <w:rFonts w:ascii="Times New Roman" w:hAnsi="Times New Roman" w:cs="Times New Roman"/>
          <w:sz w:val="24"/>
          <w:szCs w:val="24"/>
        </w:rPr>
        <w:t xml:space="preserve">first flower to emerge </w:t>
      </w:r>
      <w:r w:rsidR="004A3F07">
        <w:rPr>
          <w:rFonts w:ascii="Times New Roman" w:hAnsi="Times New Roman" w:cs="Times New Roman"/>
          <w:sz w:val="24"/>
          <w:szCs w:val="24"/>
        </w:rPr>
        <w:fldChar w:fldCharType="begin"/>
      </w:r>
      <w:r w:rsidR="00F26057">
        <w:rPr>
          <w:rFonts w:ascii="Times New Roman" w:hAnsi="Times New Roman" w:cs="Times New Roman"/>
          <w:sz w:val="24"/>
          <w:szCs w:val="24"/>
        </w:rPr>
        <w:instrText xml:space="preserve"> ADDIN EN.CITE &lt;EndNote&gt;&lt;Cite&gt;&lt;Author&gt;Zeileis&lt;/Author&gt;&lt;Year&gt;2008&lt;/Year&gt;&lt;RecNum&gt;17&lt;/RecNum&gt;&lt;DisplayText&gt;(Zeileis et al., 2008)&lt;/DisplayText&gt;&lt;record&gt;&lt;rec-number&gt;17&lt;/rec-number&gt;&lt;foreign-keys&gt;&lt;key app="EN" db-id="0wtrz5reafv20zepz5gxztdga5x9tzz2z22z" timestamp="1668329072" guid="8f09e703-0718-4b02-8edd-16d78995286f"&gt;17&lt;/key&gt;&lt;/foreign-keys&gt;&lt;ref-type name="Journal Article"&gt;17&lt;/ref-type&gt;&lt;contributors&gt;&lt;authors&gt;&lt;author&gt;Zeileis, Achim&lt;/author&gt;&lt;author&gt;Kleiber, Christian&lt;/author&gt;&lt;author&gt;Jackman, Simon&lt;/author&gt;&lt;/authors&gt;&lt;/contributors&gt;&lt;titles&gt;&lt;title&gt;Regression models for count data in R&lt;/title&gt;&lt;secondary-title&gt;Journal of statistical software&lt;/secondary-title&gt;&lt;/titles&gt;&lt;periodical&gt;&lt;full-title&gt;Journal of statistical software&lt;/full-title&gt;&lt;/periodical&gt;&lt;pages&gt;1-25&lt;/pages&gt;&lt;volume&gt;27&lt;/volume&gt;&lt;number&gt;8&lt;/number&gt;&lt;dates&gt;&lt;year&gt;2008&lt;/year&gt;&lt;/dates&gt;&lt;isbn&gt;1548-7660&lt;/isbn&gt;&lt;urls&gt;&lt;/urls&gt;&lt;/record&gt;&lt;/Cite&gt;&lt;/EndNote&gt;</w:instrText>
      </w:r>
      <w:r w:rsidR="004A3F07">
        <w:rPr>
          <w:rFonts w:ascii="Times New Roman" w:hAnsi="Times New Roman" w:cs="Times New Roman"/>
          <w:sz w:val="24"/>
          <w:szCs w:val="24"/>
        </w:rPr>
        <w:fldChar w:fldCharType="separate"/>
      </w:r>
      <w:r w:rsidR="00F0038E">
        <w:rPr>
          <w:rFonts w:ascii="Times New Roman" w:hAnsi="Times New Roman" w:cs="Times New Roman"/>
          <w:noProof/>
          <w:sz w:val="24"/>
          <w:szCs w:val="24"/>
        </w:rPr>
        <w:t>(Zeileis et al., 2008)</w:t>
      </w:r>
      <w:r w:rsidR="004A3F07">
        <w:rPr>
          <w:rFonts w:ascii="Times New Roman" w:hAnsi="Times New Roman" w:cs="Times New Roman"/>
          <w:sz w:val="24"/>
          <w:szCs w:val="24"/>
        </w:rPr>
        <w:fldChar w:fldCharType="end"/>
      </w:r>
      <w:r w:rsidR="004A3F07">
        <w:rPr>
          <w:rFonts w:ascii="Times New Roman" w:hAnsi="Times New Roman" w:cs="Times New Roman"/>
          <w:sz w:val="24"/>
          <w:szCs w:val="24"/>
        </w:rPr>
        <w:t xml:space="preserve">. </w:t>
      </w:r>
      <w:r w:rsidR="00362FD5">
        <w:rPr>
          <w:rFonts w:ascii="Times New Roman" w:hAnsi="Times New Roman" w:cs="Times New Roman"/>
          <w:sz w:val="24"/>
          <w:szCs w:val="24"/>
        </w:rPr>
        <w:t>T</w:t>
      </w:r>
      <w:r w:rsidR="00362FD5" w:rsidRPr="00362FD5">
        <w:rPr>
          <w:rFonts w:ascii="Times New Roman" w:hAnsi="Times New Roman" w:cs="Times New Roman"/>
          <w:sz w:val="24"/>
          <w:szCs w:val="24"/>
        </w:rPr>
        <w:t xml:space="preserve">he </w:t>
      </w:r>
      <w:r w:rsidR="00362FD5">
        <w:rPr>
          <w:rFonts w:ascii="Times New Roman" w:hAnsi="Times New Roman" w:cs="Times New Roman"/>
          <w:sz w:val="24"/>
          <w:szCs w:val="24"/>
        </w:rPr>
        <w:t>‘</w:t>
      </w:r>
      <w:r w:rsidR="00362FD5" w:rsidRPr="00362FD5">
        <w:rPr>
          <w:rFonts w:ascii="Times New Roman" w:hAnsi="Times New Roman" w:cs="Times New Roman"/>
          <w:i/>
          <w:iCs/>
          <w:sz w:val="24"/>
          <w:szCs w:val="24"/>
        </w:rPr>
        <w:t>Anova</w:t>
      </w:r>
      <w:r w:rsidR="00362FD5">
        <w:rPr>
          <w:rFonts w:ascii="Times New Roman" w:hAnsi="Times New Roman" w:cs="Times New Roman"/>
          <w:i/>
          <w:iCs/>
          <w:sz w:val="24"/>
          <w:szCs w:val="24"/>
        </w:rPr>
        <w:t>’</w:t>
      </w:r>
      <w:r w:rsidR="00362FD5">
        <w:rPr>
          <w:rFonts w:ascii="Times New Roman" w:hAnsi="Times New Roman" w:cs="Times New Roman"/>
          <w:sz w:val="24"/>
          <w:szCs w:val="24"/>
        </w:rPr>
        <w:t xml:space="preserve"> </w:t>
      </w:r>
      <w:r w:rsidR="00362FD5" w:rsidRPr="00362FD5">
        <w:rPr>
          <w:rFonts w:ascii="Times New Roman" w:hAnsi="Times New Roman" w:cs="Times New Roman"/>
          <w:sz w:val="24"/>
          <w:szCs w:val="24"/>
        </w:rPr>
        <w:t xml:space="preserve">function </w:t>
      </w:r>
      <w:r w:rsidR="00362FD5">
        <w:rPr>
          <w:rFonts w:ascii="Times New Roman" w:hAnsi="Times New Roman" w:cs="Times New Roman"/>
          <w:sz w:val="24"/>
          <w:szCs w:val="24"/>
        </w:rPr>
        <w:t xml:space="preserve">of </w:t>
      </w:r>
      <w:r w:rsidR="00362FD5" w:rsidRPr="00362FD5">
        <w:rPr>
          <w:rFonts w:ascii="Times New Roman" w:hAnsi="Times New Roman" w:cs="Times New Roman"/>
          <w:sz w:val="24"/>
          <w:szCs w:val="24"/>
        </w:rPr>
        <w:t xml:space="preserve">the </w:t>
      </w:r>
      <w:r w:rsidR="00E72636">
        <w:rPr>
          <w:rFonts w:ascii="Times New Roman" w:hAnsi="Times New Roman" w:cs="Times New Roman"/>
          <w:sz w:val="24"/>
          <w:szCs w:val="24"/>
        </w:rPr>
        <w:t>‘</w:t>
      </w:r>
      <w:r w:rsidR="00362FD5" w:rsidRPr="00362FD5">
        <w:rPr>
          <w:rFonts w:ascii="Times New Roman" w:hAnsi="Times New Roman" w:cs="Times New Roman"/>
          <w:i/>
          <w:iCs/>
          <w:sz w:val="24"/>
          <w:szCs w:val="24"/>
        </w:rPr>
        <w:t>car</w:t>
      </w:r>
      <w:r w:rsidR="00E72636">
        <w:rPr>
          <w:rFonts w:ascii="Times New Roman" w:hAnsi="Times New Roman" w:cs="Times New Roman"/>
          <w:i/>
          <w:iCs/>
          <w:sz w:val="24"/>
          <w:szCs w:val="24"/>
        </w:rPr>
        <w:t>’</w:t>
      </w:r>
      <w:r w:rsidR="00362FD5" w:rsidRPr="00362FD5">
        <w:rPr>
          <w:rFonts w:ascii="Times New Roman" w:hAnsi="Times New Roman" w:cs="Times New Roman"/>
          <w:sz w:val="24"/>
          <w:szCs w:val="24"/>
        </w:rPr>
        <w:t xml:space="preserve"> package </w:t>
      </w:r>
      <w:r w:rsidR="00362FD5">
        <w:rPr>
          <w:rFonts w:ascii="Times New Roman" w:hAnsi="Times New Roman" w:cs="Times New Roman"/>
          <w:sz w:val="24"/>
          <w:szCs w:val="24"/>
        </w:rPr>
        <w:t xml:space="preserve">was </w:t>
      </w:r>
      <w:r w:rsidR="00362FD5" w:rsidRPr="00362FD5">
        <w:rPr>
          <w:rFonts w:ascii="Times New Roman" w:hAnsi="Times New Roman" w:cs="Times New Roman"/>
          <w:sz w:val="24"/>
          <w:szCs w:val="24"/>
        </w:rPr>
        <w:t>use</w:t>
      </w:r>
      <w:r w:rsidR="00362FD5">
        <w:rPr>
          <w:rFonts w:ascii="Times New Roman" w:hAnsi="Times New Roman" w:cs="Times New Roman"/>
          <w:sz w:val="24"/>
          <w:szCs w:val="24"/>
        </w:rPr>
        <w:t xml:space="preserve">d to generate the model output for the main effects with </w:t>
      </w:r>
      <w:r w:rsidR="00F558AD" w:rsidRPr="00362FD5">
        <w:rPr>
          <w:rFonts w:ascii="Times New Roman" w:hAnsi="Times New Roman" w:cs="Times New Roman"/>
          <w:sz w:val="24"/>
          <w:szCs w:val="24"/>
        </w:rPr>
        <w:t>Chi-square</w:t>
      </w:r>
      <w:r w:rsidR="004156C7">
        <w:rPr>
          <w:rFonts w:ascii="Times New Roman" w:hAnsi="Times New Roman" w:cs="Times New Roman"/>
          <w:sz w:val="24"/>
          <w:szCs w:val="24"/>
        </w:rPr>
        <w:t xml:space="preserve"> (</w:t>
      </w:r>
      <w:r w:rsidR="004156C7" w:rsidRPr="0003588C">
        <w:rPr>
          <w:rFonts w:ascii="Times New Roman" w:hAnsi="Times New Roman" w:cs="Times New Roman"/>
          <w:i/>
          <w:iCs/>
          <w:sz w:val="24"/>
          <w:szCs w:val="24"/>
          <w:lang w:val="el-GR"/>
        </w:rPr>
        <w:t>χ</w:t>
      </w:r>
      <w:r w:rsidR="004156C7" w:rsidRPr="0003588C">
        <w:rPr>
          <w:rFonts w:ascii="Times New Roman" w:hAnsi="Times New Roman" w:cs="Times New Roman"/>
          <w:i/>
          <w:iCs/>
          <w:sz w:val="24"/>
          <w:szCs w:val="24"/>
          <w:vertAlign w:val="superscript"/>
          <w:lang w:val="el-GR"/>
        </w:rPr>
        <w:t>2</w:t>
      </w:r>
      <w:r w:rsidR="004156C7">
        <w:rPr>
          <w:rFonts w:ascii="Times New Roman" w:hAnsi="Times New Roman" w:cs="Times New Roman"/>
          <w:sz w:val="24"/>
          <w:szCs w:val="24"/>
        </w:rPr>
        <w:t>)</w:t>
      </w:r>
      <w:r w:rsidR="007B1DB6">
        <w:rPr>
          <w:rFonts w:ascii="Times New Roman" w:hAnsi="Times New Roman" w:cs="Times New Roman"/>
          <w:sz w:val="24"/>
          <w:szCs w:val="24"/>
        </w:rPr>
        <w:t xml:space="preserve"> </w:t>
      </w:r>
      <w:r w:rsidR="00362FD5">
        <w:rPr>
          <w:rFonts w:ascii="Times New Roman" w:hAnsi="Times New Roman" w:cs="Times New Roman"/>
          <w:sz w:val="24"/>
          <w:szCs w:val="24"/>
        </w:rPr>
        <w:t>values, degrees of freedom</w:t>
      </w:r>
      <w:r w:rsidR="00854A0F">
        <w:rPr>
          <w:rFonts w:ascii="Times New Roman" w:hAnsi="Times New Roman" w:cs="Times New Roman"/>
          <w:sz w:val="24"/>
          <w:szCs w:val="24"/>
        </w:rPr>
        <w:t xml:space="preserve"> (df)</w:t>
      </w:r>
      <w:r w:rsidR="00362FD5">
        <w:rPr>
          <w:rFonts w:ascii="Times New Roman" w:hAnsi="Times New Roman" w:cs="Times New Roman"/>
          <w:sz w:val="24"/>
          <w:szCs w:val="24"/>
        </w:rPr>
        <w:t xml:space="preserve"> and </w:t>
      </w:r>
      <w:r w:rsidR="00362FD5" w:rsidRPr="00D664A0">
        <w:rPr>
          <w:rFonts w:ascii="Times New Roman" w:hAnsi="Times New Roman" w:cs="Times New Roman"/>
          <w:i/>
          <w:iCs/>
          <w:sz w:val="24"/>
          <w:szCs w:val="24"/>
        </w:rPr>
        <w:t>p</w:t>
      </w:r>
      <w:r w:rsidR="00362FD5">
        <w:rPr>
          <w:rFonts w:ascii="Times New Roman" w:hAnsi="Times New Roman" w:cs="Times New Roman"/>
          <w:sz w:val="24"/>
          <w:szCs w:val="24"/>
        </w:rPr>
        <w:t>-values using</w:t>
      </w:r>
      <w:r w:rsidR="00362FD5" w:rsidRPr="00362FD5">
        <w:rPr>
          <w:rFonts w:ascii="Times New Roman" w:hAnsi="Times New Roman" w:cs="Times New Roman"/>
          <w:sz w:val="24"/>
          <w:szCs w:val="24"/>
        </w:rPr>
        <w:t xml:space="preserve"> </w:t>
      </w:r>
      <w:r w:rsidR="00362FD5">
        <w:rPr>
          <w:rFonts w:ascii="Times New Roman" w:hAnsi="Times New Roman" w:cs="Times New Roman"/>
          <w:sz w:val="24"/>
          <w:szCs w:val="24"/>
        </w:rPr>
        <w:t xml:space="preserve">the </w:t>
      </w:r>
      <w:r w:rsidR="00362FD5" w:rsidRPr="00362FD5">
        <w:rPr>
          <w:rFonts w:ascii="Times New Roman" w:hAnsi="Times New Roman" w:cs="Times New Roman"/>
          <w:sz w:val="24"/>
          <w:szCs w:val="24"/>
        </w:rPr>
        <w:t>Wald Chi-square test</w:t>
      </w:r>
      <w:r w:rsidR="00E30CDE">
        <w:rPr>
          <w:rFonts w:ascii="Times New Roman" w:hAnsi="Times New Roman" w:cs="Times New Roman"/>
          <w:sz w:val="24"/>
          <w:szCs w:val="24"/>
        </w:rPr>
        <w:t xml:space="preserve"> </w:t>
      </w:r>
      <w:r w:rsidR="00E30CDE">
        <w:rPr>
          <w:rFonts w:ascii="Times New Roman" w:hAnsi="Times New Roman" w:cs="Times New Roman"/>
          <w:sz w:val="24"/>
          <w:szCs w:val="24"/>
        </w:rPr>
        <w:fldChar w:fldCharType="begin"/>
      </w:r>
      <w:r w:rsidR="00F0038E">
        <w:rPr>
          <w:rFonts w:ascii="Times New Roman" w:hAnsi="Times New Roman" w:cs="Times New Roman"/>
          <w:sz w:val="24"/>
          <w:szCs w:val="24"/>
        </w:rPr>
        <w:instrText xml:space="preserve"> ADDIN EN.CITE &lt;EndNote&gt;&lt;Cite&gt;&lt;Author&gt;Fox&lt;/Author&gt;&lt;Year&gt;2012&lt;/Year&gt;&lt;RecNum&gt;118&lt;/RecNum&gt;&lt;DisplayText&gt;(Fox et al., 2012)&lt;/DisplayText&gt;&lt;record&gt;&lt;rec-number&gt;118&lt;/rec-number&gt;&lt;foreign-keys&gt;&lt;key app="EN" db-id="xzv9pwps3tefrjew9vpx2fam92vtr2rzww9t" timestamp="1668175276"&gt;118&lt;/key&gt;&lt;/foreign-keys&gt;&lt;ref-type name="Journal Article"&gt;17&lt;/ref-type&gt;&lt;contributors&gt;&lt;authors&gt;&lt;author&gt;Fox, John&lt;/author&gt;&lt;author&gt;Weisberg, Sanford&lt;/author&gt;&lt;author&gt;Adler, Daniel&lt;/author&gt;&lt;author&gt;Bates, Douglas&lt;/author&gt;&lt;author&gt;Baud-Bovy, Gabriel&lt;/author&gt;&lt;author&gt;Ellison, Steve&lt;/author&gt;&lt;author&gt;Firth, David&lt;/author&gt;&lt;author&gt;Friendly, Michael&lt;/author&gt;&lt;author&gt;Gorjanc, Gregor&lt;/author&gt;&lt;author&gt;Graves, Spencer&lt;/author&gt;&lt;/authors&gt;&lt;/contributors&gt;&lt;titles&gt;&lt;title&gt;Package ‘car’&lt;/title&gt;&lt;secondary-title&gt;Vienna: R Foundation for Statistical Computing&lt;/secondary-title&gt;&lt;/titles&gt;&lt;periodical&gt;&lt;full-title&gt;Vienna: R Foundation for Statistical Computing&lt;/full-title&gt;&lt;/periodical&gt;&lt;volume&gt;16&lt;/volume&gt;&lt;dates&gt;&lt;year&gt;2012&lt;/year&gt;&lt;/dates&gt;&lt;urls&gt;&lt;/urls&gt;&lt;/record&gt;&lt;/Cite&gt;&lt;/EndNote&gt;</w:instrText>
      </w:r>
      <w:r w:rsidR="00E30CDE">
        <w:rPr>
          <w:rFonts w:ascii="Times New Roman" w:hAnsi="Times New Roman" w:cs="Times New Roman"/>
          <w:sz w:val="24"/>
          <w:szCs w:val="24"/>
        </w:rPr>
        <w:fldChar w:fldCharType="separate"/>
      </w:r>
      <w:r w:rsidR="00F0038E">
        <w:rPr>
          <w:rFonts w:ascii="Times New Roman" w:hAnsi="Times New Roman" w:cs="Times New Roman"/>
          <w:noProof/>
          <w:sz w:val="24"/>
          <w:szCs w:val="24"/>
        </w:rPr>
        <w:t>(Fox et al., 2012)</w:t>
      </w:r>
      <w:r w:rsidR="00E30CDE">
        <w:rPr>
          <w:rFonts w:ascii="Times New Roman" w:hAnsi="Times New Roman" w:cs="Times New Roman"/>
          <w:sz w:val="24"/>
          <w:szCs w:val="24"/>
        </w:rPr>
        <w:fldChar w:fldCharType="end"/>
      </w:r>
      <w:r w:rsidR="00362FD5">
        <w:rPr>
          <w:rFonts w:ascii="Times New Roman" w:hAnsi="Times New Roman" w:cs="Times New Roman"/>
          <w:sz w:val="24"/>
          <w:szCs w:val="24"/>
        </w:rPr>
        <w:t>.</w:t>
      </w:r>
      <w:r w:rsidR="00362FD5" w:rsidRPr="00362FD5">
        <w:rPr>
          <w:rFonts w:ascii="Times New Roman" w:hAnsi="Times New Roman" w:cs="Times New Roman"/>
          <w:sz w:val="24"/>
          <w:szCs w:val="24"/>
        </w:rPr>
        <w:t xml:space="preserve"> </w:t>
      </w:r>
      <w:del w:id="333" w:author="Joop van Loon" w:date="2023-06-20T14:15:00Z">
        <w:r w:rsidR="000903C6" w:rsidRPr="005E6CD9" w:rsidDel="00770B24">
          <w:rPr>
            <w:rFonts w:ascii="Times New Roman" w:hAnsi="Times New Roman" w:cs="Times New Roman"/>
            <w:sz w:val="24"/>
            <w:szCs w:val="24"/>
          </w:rPr>
          <w:delText>The</w:delText>
        </w:r>
      </w:del>
      <w:del w:id="334" w:author="Joop van Loon" w:date="2023-06-20T14:16:00Z">
        <w:r w:rsidR="000903C6" w:rsidRPr="005E6CD9" w:rsidDel="00770B24">
          <w:rPr>
            <w:rFonts w:ascii="Times New Roman" w:hAnsi="Times New Roman" w:cs="Times New Roman"/>
            <w:sz w:val="24"/>
            <w:szCs w:val="24"/>
          </w:rPr>
          <w:delText xml:space="preserve"> </w:delText>
        </w:r>
      </w:del>
      <w:r w:rsidR="000903C6" w:rsidRPr="005E6CD9">
        <w:rPr>
          <w:rFonts w:ascii="Times New Roman" w:hAnsi="Times New Roman" w:cs="Times New Roman"/>
          <w:sz w:val="24"/>
          <w:szCs w:val="24"/>
        </w:rPr>
        <w:t xml:space="preserve">Akaike’s Information Criterion (AIC) was used to estimate the </w:t>
      </w:r>
      <w:r w:rsidR="00E72636">
        <w:rPr>
          <w:rFonts w:ascii="Times New Roman" w:hAnsi="Times New Roman" w:cs="Times New Roman"/>
          <w:sz w:val="24"/>
          <w:szCs w:val="24"/>
        </w:rPr>
        <w:t xml:space="preserve">degree of fit </w:t>
      </w:r>
      <w:r w:rsidR="000903C6" w:rsidRPr="005E6CD9">
        <w:rPr>
          <w:rFonts w:ascii="Times New Roman" w:hAnsi="Times New Roman" w:cs="Times New Roman"/>
          <w:sz w:val="24"/>
          <w:szCs w:val="24"/>
        </w:rPr>
        <w:t xml:space="preserve">of statistical models with the lowest AIC values </w:t>
      </w:r>
      <w:r w:rsidR="000903C6" w:rsidRPr="002A343A">
        <w:rPr>
          <w:rFonts w:ascii="Times New Roman" w:hAnsi="Times New Roman" w:cs="Times New Roman"/>
          <w:sz w:val="24"/>
          <w:szCs w:val="24"/>
        </w:rPr>
        <w:t>considered as best in estimating the model prediction error.</w:t>
      </w:r>
      <w:r w:rsidR="00197636" w:rsidRPr="002A343A">
        <w:rPr>
          <w:rFonts w:ascii="Times New Roman" w:hAnsi="Times New Roman" w:cs="Times New Roman"/>
          <w:sz w:val="24"/>
          <w:szCs w:val="24"/>
        </w:rPr>
        <w:t xml:space="preserve"> </w:t>
      </w:r>
      <w:r w:rsidR="00AC0631">
        <w:rPr>
          <w:rFonts w:ascii="Times New Roman" w:hAnsi="Times New Roman" w:cs="Times New Roman"/>
          <w:sz w:val="24"/>
          <w:szCs w:val="24"/>
        </w:rPr>
        <w:t>The m</w:t>
      </w:r>
      <w:r w:rsidR="00AC0631" w:rsidRPr="002A343A">
        <w:rPr>
          <w:rFonts w:ascii="Times New Roman" w:hAnsi="Times New Roman" w:cs="Times New Roman"/>
          <w:sz w:val="24"/>
          <w:szCs w:val="24"/>
        </w:rPr>
        <w:t xml:space="preserve">ean </w:t>
      </w:r>
      <w:r w:rsidR="00197636" w:rsidRPr="002A343A">
        <w:rPr>
          <w:rFonts w:ascii="Times New Roman" w:hAnsi="Times New Roman" w:cs="Times New Roman"/>
          <w:sz w:val="24"/>
          <w:szCs w:val="24"/>
        </w:rPr>
        <w:t xml:space="preserve">effects </w:t>
      </w:r>
      <w:r w:rsidR="00854A0F">
        <w:rPr>
          <w:rFonts w:ascii="Times New Roman" w:hAnsi="Times New Roman" w:cs="Times New Roman"/>
          <w:sz w:val="24"/>
          <w:szCs w:val="24"/>
        </w:rPr>
        <w:t xml:space="preserve">of treatment </w:t>
      </w:r>
      <w:r w:rsidR="00197636" w:rsidRPr="002A343A">
        <w:rPr>
          <w:rFonts w:ascii="Times New Roman" w:hAnsi="Times New Roman" w:cs="Times New Roman"/>
          <w:sz w:val="24"/>
          <w:szCs w:val="24"/>
        </w:rPr>
        <w:t xml:space="preserve">were considered significant </w:t>
      </w:r>
      <w:r w:rsidR="00854A0F">
        <w:rPr>
          <w:rFonts w:ascii="Times New Roman" w:hAnsi="Times New Roman" w:cs="Times New Roman"/>
          <w:sz w:val="24"/>
          <w:szCs w:val="24"/>
        </w:rPr>
        <w:t xml:space="preserve">at </w:t>
      </w:r>
      <w:r w:rsidR="00B52B93" w:rsidRPr="00D664A0">
        <w:rPr>
          <w:rFonts w:ascii="Times New Roman" w:hAnsi="Times New Roman" w:cs="Times New Roman"/>
          <w:i/>
          <w:iCs/>
          <w:sz w:val="24"/>
          <w:szCs w:val="24"/>
        </w:rPr>
        <w:t>p</w:t>
      </w:r>
      <w:r w:rsidR="00B52B93" w:rsidRPr="002A343A">
        <w:rPr>
          <w:rFonts w:ascii="Times New Roman" w:hAnsi="Times New Roman" w:cs="Times New Roman"/>
          <w:sz w:val="24"/>
          <w:szCs w:val="24"/>
        </w:rPr>
        <w:t xml:space="preserve"> &lt;</w:t>
      </w:r>
      <w:r w:rsidR="00197636" w:rsidRPr="002A343A">
        <w:rPr>
          <w:rFonts w:ascii="Times New Roman" w:hAnsi="Times New Roman" w:cs="Times New Roman"/>
          <w:sz w:val="24"/>
          <w:szCs w:val="24"/>
        </w:rPr>
        <w:t xml:space="preserve"> 0.05. The </w:t>
      </w:r>
      <w:r w:rsidR="00197636" w:rsidRPr="002A343A">
        <w:rPr>
          <w:rFonts w:ascii="Times New Roman" w:hAnsi="Times New Roman" w:cs="Times New Roman"/>
          <w:i/>
          <w:iCs/>
          <w:sz w:val="24"/>
          <w:szCs w:val="24"/>
        </w:rPr>
        <w:t>‘emmeans’</w:t>
      </w:r>
      <w:r w:rsidR="00197636" w:rsidRPr="002A343A">
        <w:rPr>
          <w:rFonts w:ascii="Times New Roman" w:hAnsi="Times New Roman" w:cs="Times New Roman"/>
          <w:sz w:val="24"/>
          <w:szCs w:val="24"/>
        </w:rPr>
        <w:t xml:space="preserve"> function was used to perform </w:t>
      </w:r>
      <w:r w:rsidR="00362FD5" w:rsidRPr="002A343A">
        <w:rPr>
          <w:rFonts w:ascii="Times New Roman" w:hAnsi="Times New Roman" w:cs="Times New Roman"/>
          <w:sz w:val="24"/>
          <w:szCs w:val="24"/>
        </w:rPr>
        <w:t xml:space="preserve">pairwise comparisons among </w:t>
      </w:r>
      <w:r w:rsidR="00384855" w:rsidRPr="00D664A0">
        <w:rPr>
          <w:rFonts w:ascii="Times New Roman" w:hAnsi="Times New Roman" w:cs="Times New Roman"/>
          <w:sz w:val="24"/>
          <w:szCs w:val="24"/>
        </w:rPr>
        <w:t xml:space="preserve">soil treatments </w:t>
      </w:r>
      <w:r w:rsidR="00362FD5" w:rsidRPr="002A343A">
        <w:rPr>
          <w:rFonts w:ascii="Times New Roman" w:hAnsi="Times New Roman" w:cs="Times New Roman"/>
          <w:sz w:val="24"/>
          <w:szCs w:val="24"/>
        </w:rPr>
        <w:t xml:space="preserve">with </w:t>
      </w:r>
      <w:r w:rsidR="00362FD5" w:rsidRPr="00D664A0">
        <w:rPr>
          <w:rFonts w:ascii="Times New Roman" w:hAnsi="Times New Roman" w:cs="Times New Roman"/>
          <w:i/>
          <w:iCs/>
          <w:sz w:val="24"/>
          <w:szCs w:val="24"/>
        </w:rPr>
        <w:t>p</w:t>
      </w:r>
      <w:r w:rsidR="00362FD5" w:rsidRPr="002A343A">
        <w:rPr>
          <w:rFonts w:ascii="Times New Roman" w:hAnsi="Times New Roman" w:cs="Times New Roman"/>
          <w:sz w:val="24"/>
          <w:szCs w:val="24"/>
        </w:rPr>
        <w:t>-values adjusted according to the Tukey method for comparing estimates w</w:t>
      </w:r>
      <w:r w:rsidR="00197636" w:rsidRPr="002A343A">
        <w:rPr>
          <w:rFonts w:ascii="Times New Roman" w:hAnsi="Times New Roman" w:cs="Times New Roman"/>
          <w:sz w:val="24"/>
          <w:szCs w:val="24"/>
        </w:rPr>
        <w:t xml:space="preserve">hen a significant effect </w:t>
      </w:r>
      <w:r w:rsidR="00362FD5" w:rsidRPr="002A343A">
        <w:rPr>
          <w:rFonts w:ascii="Times New Roman" w:hAnsi="Times New Roman" w:cs="Times New Roman"/>
          <w:sz w:val="24"/>
          <w:szCs w:val="24"/>
        </w:rPr>
        <w:t xml:space="preserve">of </w:t>
      </w:r>
      <w:r w:rsidR="00384855" w:rsidRPr="00D664A0">
        <w:rPr>
          <w:rFonts w:ascii="Times New Roman" w:hAnsi="Times New Roman" w:cs="Times New Roman"/>
          <w:sz w:val="24"/>
          <w:szCs w:val="24"/>
        </w:rPr>
        <w:t xml:space="preserve">soil </w:t>
      </w:r>
      <w:r w:rsidR="00362FD5" w:rsidRPr="002A343A">
        <w:rPr>
          <w:rFonts w:ascii="Times New Roman" w:hAnsi="Times New Roman" w:cs="Times New Roman"/>
          <w:sz w:val="24"/>
          <w:szCs w:val="24"/>
        </w:rPr>
        <w:t xml:space="preserve">treatment </w:t>
      </w:r>
      <w:r w:rsidR="00197636" w:rsidRPr="002A343A">
        <w:rPr>
          <w:rFonts w:ascii="Times New Roman" w:hAnsi="Times New Roman" w:cs="Times New Roman"/>
          <w:sz w:val="24"/>
          <w:szCs w:val="24"/>
        </w:rPr>
        <w:t>was detected</w:t>
      </w:r>
      <w:r w:rsidR="00E30CDE" w:rsidRPr="002A343A">
        <w:rPr>
          <w:rFonts w:ascii="Times New Roman" w:hAnsi="Times New Roman" w:cs="Times New Roman"/>
          <w:sz w:val="24"/>
          <w:szCs w:val="24"/>
        </w:rPr>
        <w:t xml:space="preserve"> </w:t>
      </w:r>
      <w:r w:rsidR="00F558AD" w:rsidRPr="002A343A">
        <w:rPr>
          <w:rFonts w:ascii="Times New Roman" w:hAnsi="Times New Roman" w:cs="Times New Roman"/>
          <w:sz w:val="24"/>
          <w:szCs w:val="24"/>
        </w:rPr>
        <w:t xml:space="preserve">in the leaf area, </w:t>
      </w:r>
      <w:r w:rsidR="00AC0631">
        <w:rPr>
          <w:rFonts w:ascii="Times New Roman" w:hAnsi="Times New Roman" w:cs="Times New Roman"/>
          <w:sz w:val="24"/>
          <w:szCs w:val="24"/>
        </w:rPr>
        <w:t>number of leaves</w:t>
      </w:r>
      <w:r w:rsidR="00F558AD" w:rsidRPr="002A343A">
        <w:rPr>
          <w:rFonts w:ascii="Times New Roman" w:hAnsi="Times New Roman" w:cs="Times New Roman"/>
          <w:sz w:val="24"/>
          <w:szCs w:val="24"/>
        </w:rPr>
        <w:t>, larval survival</w:t>
      </w:r>
      <w:r w:rsidR="00BD48C5" w:rsidRPr="002A343A">
        <w:rPr>
          <w:rFonts w:ascii="Times New Roman" w:hAnsi="Times New Roman" w:cs="Times New Roman"/>
          <w:sz w:val="24"/>
          <w:szCs w:val="24"/>
        </w:rPr>
        <w:t xml:space="preserve"> and</w:t>
      </w:r>
      <w:r w:rsidR="00F558AD" w:rsidRPr="002A343A">
        <w:rPr>
          <w:rFonts w:ascii="Times New Roman" w:hAnsi="Times New Roman" w:cs="Times New Roman"/>
          <w:sz w:val="24"/>
          <w:szCs w:val="24"/>
        </w:rPr>
        <w:t xml:space="preserve"> pupal weight </w:t>
      </w:r>
      <w:r w:rsidR="00E30CDE" w:rsidRPr="002A343A">
        <w:rPr>
          <w:rFonts w:ascii="Times New Roman" w:hAnsi="Times New Roman" w:cs="Times New Roman"/>
          <w:sz w:val="24"/>
          <w:szCs w:val="24"/>
        </w:rPr>
        <w:fldChar w:fldCharType="begin"/>
      </w:r>
      <w:r w:rsidR="00F0038E">
        <w:rPr>
          <w:rFonts w:ascii="Times New Roman" w:hAnsi="Times New Roman" w:cs="Times New Roman"/>
          <w:sz w:val="24"/>
          <w:szCs w:val="24"/>
        </w:rPr>
        <w:instrText xml:space="preserve"> ADDIN EN.CITE &lt;EndNote&gt;&lt;Cite&gt;&lt;Author&gt;Lenth&lt;/Author&gt;&lt;Year&gt;2018&lt;/Year&gt;&lt;RecNum&gt;116&lt;/RecNum&gt;&lt;DisplayText&gt;(Lenth &amp;amp; Lenth, 2018)&lt;/DisplayText&gt;&lt;record&gt;&lt;rec-number&gt;116&lt;/rec-number&gt;&lt;foreign-keys&gt;&lt;key app="EN" db-id="xzv9pwps3tefrjew9vpx2fam92vtr2rzww9t" timestamp="1668174916"&gt;116&lt;/key&gt;&lt;/foreign-keys&gt;&lt;ref-type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instrText>
      </w:r>
      <w:r w:rsidR="00E30CDE" w:rsidRPr="002A343A">
        <w:rPr>
          <w:rFonts w:ascii="Times New Roman" w:hAnsi="Times New Roman" w:cs="Times New Roman"/>
          <w:sz w:val="24"/>
          <w:szCs w:val="24"/>
        </w:rPr>
        <w:fldChar w:fldCharType="separate"/>
      </w:r>
      <w:r w:rsidR="00F0038E">
        <w:rPr>
          <w:rFonts w:ascii="Times New Roman" w:hAnsi="Times New Roman" w:cs="Times New Roman"/>
          <w:noProof/>
          <w:sz w:val="24"/>
          <w:szCs w:val="24"/>
        </w:rPr>
        <w:t>(Lenth &amp; Lenth, 2018)</w:t>
      </w:r>
      <w:r w:rsidR="00E30CDE" w:rsidRPr="002A343A">
        <w:rPr>
          <w:rFonts w:ascii="Times New Roman" w:hAnsi="Times New Roman" w:cs="Times New Roman"/>
          <w:sz w:val="24"/>
          <w:szCs w:val="24"/>
        </w:rPr>
        <w:fldChar w:fldCharType="end"/>
      </w:r>
      <w:r w:rsidR="00197636" w:rsidRPr="002A343A">
        <w:rPr>
          <w:rFonts w:ascii="Times New Roman" w:hAnsi="Times New Roman" w:cs="Times New Roman"/>
          <w:sz w:val="24"/>
          <w:szCs w:val="24"/>
        </w:rPr>
        <w:t>.</w:t>
      </w:r>
      <w:r w:rsidR="00BD48C5" w:rsidRPr="002A343A">
        <w:rPr>
          <w:rFonts w:ascii="Times New Roman" w:hAnsi="Times New Roman" w:cs="Times New Roman"/>
          <w:sz w:val="24"/>
          <w:szCs w:val="24"/>
        </w:rPr>
        <w:t xml:space="preserve"> </w:t>
      </w:r>
      <w:commentRangeStart w:id="335"/>
      <w:del w:id="336" w:author="Joop van Loon" w:date="2023-06-20T14:16:00Z">
        <w:r w:rsidR="00BD48C5" w:rsidRPr="002A343A" w:rsidDel="00770B24">
          <w:rPr>
            <w:rFonts w:ascii="Times New Roman" w:hAnsi="Times New Roman" w:cs="Times New Roman"/>
            <w:sz w:val="24"/>
            <w:szCs w:val="24"/>
          </w:rPr>
          <w:delText>Mean s</w:delText>
        </w:r>
      </w:del>
      <w:ins w:id="337" w:author="Joop van Loon" w:date="2023-06-20T14:16:00Z">
        <w:r w:rsidR="00770B24">
          <w:rPr>
            <w:rFonts w:ascii="Times New Roman" w:hAnsi="Times New Roman" w:cs="Times New Roman"/>
            <w:sz w:val="24"/>
            <w:szCs w:val="24"/>
          </w:rPr>
          <w:t>S</w:t>
        </w:r>
      </w:ins>
      <w:r w:rsidR="00BD48C5" w:rsidRPr="002A343A">
        <w:rPr>
          <w:rFonts w:ascii="Times New Roman" w:hAnsi="Times New Roman" w:cs="Times New Roman"/>
          <w:sz w:val="24"/>
          <w:szCs w:val="24"/>
        </w:rPr>
        <w:t xml:space="preserve">eparation </w:t>
      </w:r>
      <w:ins w:id="338" w:author="Joop van Loon" w:date="2023-06-20T14:16:00Z">
        <w:r w:rsidR="00770B24">
          <w:rPr>
            <w:rFonts w:ascii="Times New Roman" w:hAnsi="Times New Roman" w:cs="Times New Roman"/>
            <w:sz w:val="24"/>
            <w:szCs w:val="24"/>
          </w:rPr>
          <w:t xml:space="preserve">of mean </w:t>
        </w:r>
      </w:ins>
      <w:del w:id="339" w:author="Joop van Loon" w:date="2023-06-20T14:16:00Z">
        <w:r w:rsidR="00BD48C5" w:rsidRPr="002A343A" w:rsidDel="00770B24">
          <w:rPr>
            <w:rFonts w:ascii="Times New Roman" w:hAnsi="Times New Roman" w:cs="Times New Roman"/>
            <w:sz w:val="24"/>
            <w:szCs w:val="24"/>
          </w:rPr>
          <w:delText xml:space="preserve">in </w:delText>
        </w:r>
        <w:r w:rsidR="00872547" w:rsidRPr="00D664A0" w:rsidDel="00770B24">
          <w:rPr>
            <w:rFonts w:ascii="Times New Roman" w:hAnsi="Times New Roman" w:cs="Times New Roman"/>
            <w:sz w:val="24"/>
            <w:szCs w:val="24"/>
          </w:rPr>
          <w:delText xml:space="preserve">the </w:delText>
        </w:r>
      </w:del>
      <w:r w:rsidR="00BD48C5" w:rsidRPr="002A343A">
        <w:rPr>
          <w:rFonts w:ascii="Times New Roman" w:hAnsi="Times New Roman" w:cs="Times New Roman"/>
          <w:sz w:val="24"/>
          <w:szCs w:val="24"/>
        </w:rPr>
        <w:t>flowering time</w:t>
      </w:r>
      <w:ins w:id="340" w:author="Joop van Loon" w:date="2023-06-20T14:16:00Z">
        <w:r w:rsidR="00770B24">
          <w:rPr>
            <w:rFonts w:ascii="Times New Roman" w:hAnsi="Times New Roman" w:cs="Times New Roman"/>
            <w:sz w:val="24"/>
            <w:szCs w:val="24"/>
          </w:rPr>
          <w:t>s</w:t>
        </w:r>
      </w:ins>
      <w:r w:rsidR="00BD48C5" w:rsidRPr="002A343A">
        <w:rPr>
          <w:rFonts w:ascii="Times New Roman" w:hAnsi="Times New Roman" w:cs="Times New Roman"/>
          <w:sz w:val="24"/>
          <w:szCs w:val="24"/>
        </w:rPr>
        <w:t xml:space="preserve"> </w:t>
      </w:r>
      <w:r w:rsidR="00555B1D" w:rsidRPr="00D664A0">
        <w:rPr>
          <w:rFonts w:ascii="Times New Roman" w:hAnsi="Times New Roman" w:cs="Times New Roman"/>
          <w:sz w:val="24"/>
          <w:szCs w:val="24"/>
        </w:rPr>
        <w:t>of</w:t>
      </w:r>
      <w:r w:rsidR="00384855" w:rsidRPr="00D664A0">
        <w:rPr>
          <w:rFonts w:ascii="Times New Roman" w:hAnsi="Times New Roman" w:cs="Times New Roman"/>
          <w:sz w:val="24"/>
          <w:szCs w:val="24"/>
        </w:rPr>
        <w:t xml:space="preserve"> </w:t>
      </w:r>
      <w:r w:rsidR="00384855" w:rsidRPr="00D664A0">
        <w:rPr>
          <w:rFonts w:ascii="Times New Roman" w:hAnsi="Times New Roman" w:cs="Times New Roman"/>
          <w:i/>
          <w:iCs/>
          <w:sz w:val="24"/>
          <w:szCs w:val="24"/>
        </w:rPr>
        <w:t>B. rapa</w:t>
      </w:r>
      <w:r w:rsidR="00384855" w:rsidRPr="00D664A0">
        <w:rPr>
          <w:rFonts w:ascii="Times New Roman" w:hAnsi="Times New Roman" w:cs="Times New Roman"/>
          <w:sz w:val="24"/>
          <w:szCs w:val="24"/>
        </w:rPr>
        <w:t xml:space="preserve"> plants </w:t>
      </w:r>
      <w:r w:rsidR="00BD48C5" w:rsidRPr="002A343A">
        <w:rPr>
          <w:rFonts w:ascii="Times New Roman" w:hAnsi="Times New Roman" w:cs="Times New Roman"/>
          <w:sz w:val="24"/>
          <w:szCs w:val="24"/>
        </w:rPr>
        <w:t xml:space="preserve">was achieved using </w:t>
      </w:r>
      <w:r w:rsidR="00BD48C5" w:rsidRPr="00D664A0">
        <w:rPr>
          <w:rFonts w:ascii="Times New Roman" w:hAnsi="Times New Roman" w:cs="Times New Roman"/>
          <w:color w:val="1C1D1E"/>
          <w:sz w:val="24"/>
          <w:szCs w:val="24"/>
          <w:shd w:val="clear" w:color="auto" w:fill="FFFFFF"/>
        </w:rPr>
        <w:t xml:space="preserve">Fisher's Least Significant Difference </w:t>
      </w:r>
      <w:r w:rsidR="00BD48C5" w:rsidRPr="00D664A0">
        <w:rPr>
          <w:rFonts w:ascii="Times New Roman" w:hAnsi="Times New Roman" w:cs="Times New Roman"/>
          <w:sz w:val="24"/>
          <w:szCs w:val="24"/>
          <w:lang w:val="en-US"/>
        </w:rPr>
        <w:t>post</w:t>
      </w:r>
      <w:r w:rsidR="0032237E">
        <w:rPr>
          <w:rFonts w:ascii="Times New Roman" w:hAnsi="Times New Roman" w:cs="Times New Roman"/>
          <w:sz w:val="24"/>
          <w:szCs w:val="24"/>
          <w:lang w:val="en-US"/>
        </w:rPr>
        <w:t>-</w:t>
      </w:r>
      <w:r w:rsidR="00BD48C5" w:rsidRPr="00D664A0">
        <w:rPr>
          <w:rFonts w:ascii="Times New Roman" w:hAnsi="Times New Roman" w:cs="Times New Roman"/>
          <w:sz w:val="24"/>
          <w:szCs w:val="24"/>
          <w:lang w:val="en-US"/>
        </w:rPr>
        <w:t xml:space="preserve">hoc test. </w:t>
      </w:r>
      <w:commentRangeEnd w:id="335"/>
      <w:r w:rsidR="007A6C93">
        <w:rPr>
          <w:rStyle w:val="CommentReference"/>
        </w:rPr>
        <w:commentReference w:id="335"/>
      </w:r>
      <w:r w:rsidR="00872547" w:rsidRPr="00D664A0">
        <w:rPr>
          <w:rFonts w:ascii="Times New Roman" w:hAnsi="Times New Roman" w:cs="Times New Roman"/>
          <w:sz w:val="24"/>
          <w:szCs w:val="24"/>
          <w:lang w:val="en-US"/>
        </w:rPr>
        <w:t xml:space="preserve">Following a significant </w:t>
      </w:r>
      <w:r w:rsidR="0032237E">
        <w:rPr>
          <w:rFonts w:ascii="Times New Roman" w:hAnsi="Times New Roman" w:cs="Times New Roman"/>
          <w:sz w:val="24"/>
          <w:szCs w:val="24"/>
          <w:lang w:val="en-US"/>
        </w:rPr>
        <w:t>C</w:t>
      </w:r>
      <w:r w:rsidR="00872547" w:rsidRPr="002A343A">
        <w:rPr>
          <w:rFonts w:ascii="Times New Roman" w:hAnsi="Times New Roman" w:cs="Times New Roman"/>
          <w:sz w:val="24"/>
          <w:szCs w:val="24"/>
          <w:lang w:val="en-US"/>
        </w:rPr>
        <w:t xml:space="preserve">hi-square test of equality of proportions, </w:t>
      </w:r>
      <w:r w:rsidR="00872547" w:rsidRPr="00D664A0">
        <w:rPr>
          <w:rFonts w:ascii="Times New Roman" w:hAnsi="Times New Roman" w:cs="Times New Roman"/>
          <w:sz w:val="24"/>
          <w:szCs w:val="24"/>
          <w:lang w:val="en-US"/>
        </w:rPr>
        <w:t>t</w:t>
      </w:r>
      <w:r w:rsidR="00BD48C5" w:rsidRPr="00D664A0">
        <w:rPr>
          <w:rFonts w:ascii="Times New Roman" w:hAnsi="Times New Roman" w:cs="Times New Roman"/>
          <w:sz w:val="24"/>
          <w:szCs w:val="24"/>
          <w:lang w:val="en-US"/>
        </w:rPr>
        <w:t xml:space="preserve">he Marascuilo procedure for multiple comparisons was used </w:t>
      </w:r>
      <w:r w:rsidR="00BF2017" w:rsidRPr="00D664A0">
        <w:rPr>
          <w:rFonts w:ascii="Times New Roman" w:hAnsi="Times New Roman" w:cs="Times New Roman"/>
          <w:sz w:val="24"/>
          <w:szCs w:val="24"/>
          <w:lang w:val="en-US"/>
        </w:rPr>
        <w:t>to</w:t>
      </w:r>
      <w:r w:rsidR="00BD48C5" w:rsidRPr="00D664A0">
        <w:rPr>
          <w:rFonts w:ascii="Times New Roman" w:hAnsi="Times New Roman" w:cs="Times New Roman"/>
          <w:sz w:val="24"/>
          <w:szCs w:val="24"/>
          <w:lang w:val="en-US"/>
        </w:rPr>
        <w:t xml:space="preserve"> </w:t>
      </w:r>
      <w:r w:rsidR="00E72636" w:rsidRPr="002A343A">
        <w:rPr>
          <w:rFonts w:ascii="Times New Roman" w:hAnsi="Times New Roman" w:cs="Times New Roman"/>
          <w:sz w:val="24"/>
          <w:szCs w:val="24"/>
          <w:lang w:val="en-US"/>
        </w:rPr>
        <w:t xml:space="preserve">determine </w:t>
      </w:r>
      <w:r w:rsidR="00E72636">
        <w:rPr>
          <w:rFonts w:ascii="Times New Roman" w:hAnsi="Times New Roman" w:cs="Times New Roman"/>
          <w:sz w:val="24"/>
          <w:szCs w:val="24"/>
          <w:lang w:val="en-US"/>
        </w:rPr>
        <w:t xml:space="preserve">significance of </w:t>
      </w:r>
      <w:r w:rsidR="00E72636" w:rsidRPr="002A343A">
        <w:rPr>
          <w:rFonts w:ascii="Times New Roman" w:hAnsi="Times New Roman" w:cs="Times New Roman"/>
          <w:sz w:val="24"/>
          <w:szCs w:val="24"/>
          <w:lang w:val="en-US"/>
        </w:rPr>
        <w:t>difference</w:t>
      </w:r>
      <w:r w:rsidR="00E72636">
        <w:rPr>
          <w:rFonts w:ascii="Times New Roman" w:hAnsi="Times New Roman" w:cs="Times New Roman"/>
          <w:sz w:val="24"/>
          <w:szCs w:val="24"/>
          <w:lang w:val="en-US"/>
        </w:rPr>
        <w:t xml:space="preserve">s </w:t>
      </w:r>
      <w:r w:rsidR="00BD48C5" w:rsidRPr="00D664A0">
        <w:rPr>
          <w:rFonts w:ascii="Times New Roman" w:hAnsi="Times New Roman" w:cs="Times New Roman"/>
          <w:sz w:val="24"/>
          <w:szCs w:val="24"/>
          <w:lang w:val="en-US"/>
        </w:rPr>
        <w:fldChar w:fldCharType="begin"/>
      </w:r>
      <w:r w:rsidR="00F0038E">
        <w:rPr>
          <w:rFonts w:ascii="Times New Roman" w:hAnsi="Times New Roman" w:cs="Times New Roman"/>
          <w:sz w:val="24"/>
          <w:szCs w:val="24"/>
          <w:lang w:val="en-US"/>
        </w:rPr>
        <w:instrText xml:space="preserve"> ADDIN EN.CITE &lt;EndNote&gt;&lt;Cite&gt;&lt;Author&gt;Wagh&lt;/Author&gt;&lt;Year&gt;2016&lt;/Year&gt;&lt;RecNum&gt;202&lt;/RecNum&gt;&lt;DisplayText&gt;(Wagh &amp;amp; Razvi, 2016)&lt;/DisplayText&gt;&lt;record&gt;&lt;rec-number&gt;202&lt;/rec-number&gt;&lt;foreign-keys&gt;&lt;key app="EN" db-id="xd0pawtz8pvxwper2vj52t2p9efdppdxxdrr" timestamp="1675332487" guid="a3762495-b9a9-4e59-bd58-bedfb61547b6"&gt;202&lt;/key&gt;&lt;/foreign-keys&gt;&lt;ref-type name="Journal Article"&gt;17&lt;/ref-type&gt;&lt;contributors&gt;&lt;authors&gt;&lt;author&gt;Wagh, Sunanda T&lt;/author&gt;&lt;author&gt;Razvi, Naser A &lt;/author&gt;&lt;/authors&gt;&lt;/contributors&gt;&lt;titles&gt;&lt;title&gt;Marascuilo method of multiple comparisons (an analytical study of caesarean section delivery)&lt;/title&gt;&lt;secondary-title&gt;Int J Contemp Med Res&lt;/secondary-title&gt;&lt;/titles&gt;&lt;periodical&gt;&lt;full-title&gt;Int J Contemp Med Res&lt;/full-title&gt;&lt;/periodical&gt;&lt;pages&gt;1137-40&lt;/pages&gt;&lt;volume&gt;43&lt;/volume&gt;&lt;number&gt;4&lt;/number&gt;&lt;dates&gt;&lt;year&gt;2016&lt;/year&gt;&lt;/dates&gt;&lt;urls&gt;&lt;/urls&gt;&lt;/record&gt;&lt;/Cite&gt;&lt;/EndNote&gt;</w:instrText>
      </w:r>
      <w:r w:rsidR="00BD48C5" w:rsidRPr="00D664A0">
        <w:rPr>
          <w:rFonts w:ascii="Times New Roman" w:hAnsi="Times New Roman" w:cs="Times New Roman"/>
          <w:sz w:val="24"/>
          <w:szCs w:val="24"/>
          <w:lang w:val="en-US"/>
        </w:rPr>
        <w:fldChar w:fldCharType="separate"/>
      </w:r>
      <w:r w:rsidR="00F0038E">
        <w:rPr>
          <w:rFonts w:ascii="Times New Roman" w:hAnsi="Times New Roman" w:cs="Times New Roman"/>
          <w:noProof/>
          <w:sz w:val="24"/>
          <w:szCs w:val="24"/>
          <w:lang w:val="en-US"/>
        </w:rPr>
        <w:t>(Wagh &amp; Razvi, 2016)</w:t>
      </w:r>
      <w:r w:rsidR="00BD48C5" w:rsidRPr="00D664A0">
        <w:rPr>
          <w:rFonts w:ascii="Times New Roman" w:hAnsi="Times New Roman" w:cs="Times New Roman"/>
          <w:sz w:val="24"/>
          <w:szCs w:val="24"/>
          <w:lang w:val="en-US"/>
        </w:rPr>
        <w:fldChar w:fldCharType="end"/>
      </w:r>
      <w:r w:rsidR="00BD48C5" w:rsidRPr="00D664A0">
        <w:rPr>
          <w:rFonts w:ascii="Times New Roman" w:hAnsi="Times New Roman" w:cs="Times New Roman"/>
          <w:sz w:val="24"/>
          <w:szCs w:val="24"/>
          <w:lang w:val="en-US"/>
        </w:rPr>
        <w:t>.</w:t>
      </w:r>
    </w:p>
    <w:p w14:paraId="6E98CA1D" w14:textId="48D71B5E" w:rsidR="00481436" w:rsidRPr="003A6CDA" w:rsidRDefault="00D2590C" w:rsidP="008665B1">
      <w:pPr>
        <w:spacing w:after="0"/>
        <w:jc w:val="both"/>
        <w:rPr>
          <w:rFonts w:ascii="Times New Roman" w:hAnsi="Times New Roman" w:cs="Times New Roman"/>
          <w:sz w:val="24"/>
          <w:szCs w:val="24"/>
        </w:rPr>
      </w:pPr>
      <w:commentRangeStart w:id="341"/>
      <w:ins w:id="342" w:author="Chia, Shaphan Yong" w:date="2023-06-21T19:05:00Z">
        <w:r>
          <w:rPr>
            <w:rFonts w:ascii="Times New Roman" w:hAnsi="Times New Roman" w:cs="Times New Roman"/>
            <w:sz w:val="24"/>
            <w:szCs w:val="24"/>
          </w:rPr>
          <w:t>(</w:t>
        </w:r>
      </w:ins>
      <w:ins w:id="343" w:author="Chia, Shaphan Yong" w:date="2023-06-23T03:31:00Z">
        <w:r w:rsidR="00ED07ED">
          <w:rPr>
            <w:rFonts w:ascii="Times New Roman" w:hAnsi="Times New Roman" w:cs="Times New Roman"/>
            <w:sz w:val="24"/>
            <w:szCs w:val="24"/>
          </w:rPr>
          <w:t>post hoc test description</w:t>
        </w:r>
      </w:ins>
      <w:ins w:id="344" w:author="Chia, Shaphan Yong" w:date="2023-06-21T19:05:00Z">
        <w:r>
          <w:rPr>
            <w:rFonts w:ascii="Times New Roman" w:hAnsi="Times New Roman" w:cs="Times New Roman"/>
            <w:sz w:val="24"/>
            <w:szCs w:val="24"/>
          </w:rPr>
          <w:t>)</w:t>
        </w:r>
        <w:commentRangeEnd w:id="341"/>
        <w:r>
          <w:rPr>
            <w:rStyle w:val="CommentReference"/>
          </w:rPr>
          <w:commentReference w:id="341"/>
        </w:r>
      </w:ins>
    </w:p>
    <w:p w14:paraId="4AB40A62" w14:textId="09489839" w:rsidR="00BF6387" w:rsidRDefault="0093759A" w:rsidP="008665B1">
      <w:pPr>
        <w:spacing w:after="0"/>
        <w:contextualSpacing/>
        <w:jc w:val="both"/>
        <w:rPr>
          <w:rFonts w:ascii="Times New Roman" w:hAnsi="Times New Roman" w:cs="Times New Roman"/>
          <w:b/>
          <w:bCs/>
          <w:sz w:val="24"/>
          <w:szCs w:val="24"/>
        </w:rPr>
      </w:pPr>
      <w:r w:rsidRPr="00FE62D9">
        <w:rPr>
          <w:rFonts w:ascii="Times New Roman" w:hAnsi="Times New Roman" w:cs="Times New Roman"/>
          <w:b/>
          <w:bCs/>
          <w:sz w:val="28"/>
          <w:szCs w:val="28"/>
        </w:rPr>
        <w:t>Results</w:t>
      </w:r>
    </w:p>
    <w:p w14:paraId="49395E28" w14:textId="40BB12C2" w:rsidR="00813C46" w:rsidRPr="00813C46" w:rsidRDefault="001153BE" w:rsidP="008665B1">
      <w:pPr>
        <w:spacing w:after="0"/>
        <w:jc w:val="both"/>
        <w:rPr>
          <w:rFonts w:ascii="Times New Roman" w:hAnsi="Times New Roman" w:cs="Times New Roman"/>
          <w:b/>
          <w:bCs/>
          <w:sz w:val="24"/>
          <w:szCs w:val="24"/>
        </w:rPr>
      </w:pPr>
      <w:r>
        <w:rPr>
          <w:rFonts w:ascii="Times New Roman" w:hAnsi="Times New Roman" w:cs="Times New Roman"/>
          <w:b/>
          <w:bCs/>
          <w:sz w:val="24"/>
          <w:szCs w:val="24"/>
        </w:rPr>
        <w:t>Effect</w:t>
      </w:r>
      <w:r w:rsidR="00A47A29">
        <w:rPr>
          <w:rFonts w:ascii="Times New Roman" w:hAnsi="Times New Roman" w:cs="Times New Roman"/>
          <w:b/>
          <w:bCs/>
          <w:sz w:val="24"/>
          <w:szCs w:val="24"/>
        </w:rPr>
        <w:t>s</w:t>
      </w:r>
      <w:r>
        <w:rPr>
          <w:rFonts w:ascii="Times New Roman" w:hAnsi="Times New Roman" w:cs="Times New Roman"/>
          <w:b/>
          <w:bCs/>
          <w:sz w:val="24"/>
          <w:szCs w:val="24"/>
        </w:rPr>
        <w:t xml:space="preserve"> of </w:t>
      </w:r>
      <w:r w:rsidR="002072AF">
        <w:rPr>
          <w:rFonts w:ascii="Times New Roman" w:hAnsi="Times New Roman" w:cs="Times New Roman"/>
          <w:b/>
          <w:bCs/>
          <w:sz w:val="24"/>
          <w:szCs w:val="24"/>
        </w:rPr>
        <w:t xml:space="preserve">raw frass </w:t>
      </w:r>
      <w:r>
        <w:rPr>
          <w:rFonts w:ascii="Times New Roman" w:hAnsi="Times New Roman" w:cs="Times New Roman"/>
          <w:b/>
          <w:bCs/>
          <w:sz w:val="24"/>
          <w:szCs w:val="24"/>
        </w:rPr>
        <w:t xml:space="preserve">on </w:t>
      </w:r>
      <w:r w:rsidR="003D79C3">
        <w:rPr>
          <w:rFonts w:ascii="Times New Roman" w:hAnsi="Times New Roman" w:cs="Times New Roman"/>
          <w:b/>
          <w:bCs/>
          <w:sz w:val="24"/>
          <w:szCs w:val="24"/>
        </w:rPr>
        <w:t xml:space="preserve">the </w:t>
      </w:r>
      <w:r w:rsidR="00813C46" w:rsidRPr="00813C46">
        <w:rPr>
          <w:rFonts w:ascii="Times New Roman" w:hAnsi="Times New Roman" w:cs="Times New Roman"/>
          <w:b/>
          <w:bCs/>
          <w:sz w:val="24"/>
          <w:szCs w:val="24"/>
        </w:rPr>
        <w:t xml:space="preserve">growth </w:t>
      </w:r>
      <w:r w:rsidR="002A047D">
        <w:rPr>
          <w:rFonts w:ascii="Times New Roman" w:hAnsi="Times New Roman" w:cs="Times New Roman"/>
          <w:b/>
          <w:bCs/>
          <w:sz w:val="24"/>
          <w:szCs w:val="24"/>
        </w:rPr>
        <w:t xml:space="preserve">and development </w:t>
      </w:r>
      <w:r>
        <w:rPr>
          <w:rFonts w:ascii="Times New Roman" w:hAnsi="Times New Roman" w:cs="Times New Roman"/>
          <w:b/>
          <w:bCs/>
          <w:sz w:val="24"/>
          <w:szCs w:val="24"/>
        </w:rPr>
        <w:t xml:space="preserve">of </w:t>
      </w:r>
      <w:r w:rsidR="007611C2" w:rsidRPr="007611C2">
        <w:rPr>
          <w:rFonts w:ascii="Times New Roman" w:hAnsi="Times New Roman" w:cs="Times New Roman"/>
          <w:b/>
          <w:bCs/>
          <w:i/>
          <w:iCs/>
          <w:sz w:val="24"/>
          <w:szCs w:val="24"/>
        </w:rPr>
        <w:t>B</w:t>
      </w:r>
      <w:r w:rsidR="00E5069B">
        <w:rPr>
          <w:rFonts w:ascii="Times New Roman" w:hAnsi="Times New Roman" w:cs="Times New Roman"/>
          <w:b/>
          <w:bCs/>
          <w:i/>
          <w:iCs/>
          <w:sz w:val="24"/>
          <w:szCs w:val="24"/>
        </w:rPr>
        <w:t>.</w:t>
      </w:r>
      <w:r w:rsidR="007611C2" w:rsidRPr="007611C2">
        <w:rPr>
          <w:rFonts w:ascii="Times New Roman" w:hAnsi="Times New Roman" w:cs="Times New Roman"/>
          <w:b/>
          <w:bCs/>
          <w:i/>
          <w:iCs/>
          <w:sz w:val="24"/>
          <w:szCs w:val="24"/>
        </w:rPr>
        <w:t xml:space="preserve"> rapa</w:t>
      </w:r>
      <w:r>
        <w:rPr>
          <w:rFonts w:ascii="Times New Roman" w:hAnsi="Times New Roman" w:cs="Times New Roman"/>
          <w:b/>
          <w:bCs/>
          <w:sz w:val="24"/>
          <w:szCs w:val="24"/>
        </w:rPr>
        <w:t xml:space="preserve"> plants</w:t>
      </w:r>
    </w:p>
    <w:p w14:paraId="21CFCFFB" w14:textId="2E7604A4" w:rsidR="00973D2C" w:rsidRDefault="002B0935" w:rsidP="008665B1">
      <w:pPr>
        <w:spacing w:after="0"/>
        <w:jc w:val="both"/>
        <w:rPr>
          <w:rFonts w:ascii="Times New Roman" w:hAnsi="Times New Roman" w:cs="Times New Roman"/>
          <w:sz w:val="24"/>
          <w:szCs w:val="24"/>
        </w:rPr>
      </w:pPr>
      <w:bookmarkStart w:id="345" w:name="_Hlk127453319"/>
      <w:r>
        <w:rPr>
          <w:rFonts w:ascii="Times New Roman" w:hAnsi="Times New Roman" w:cs="Times New Roman"/>
          <w:sz w:val="24"/>
          <w:szCs w:val="24"/>
        </w:rPr>
        <w:t xml:space="preserve">Amending soil with either </w:t>
      </w:r>
      <w:r w:rsidR="00973D2C">
        <w:rPr>
          <w:rFonts w:ascii="Times New Roman" w:hAnsi="Times New Roman" w:cs="Times New Roman"/>
          <w:sz w:val="24"/>
          <w:szCs w:val="24"/>
        </w:rPr>
        <w:t xml:space="preserve">raw </w:t>
      </w:r>
      <w:r>
        <w:rPr>
          <w:rFonts w:ascii="Times New Roman" w:hAnsi="Times New Roman" w:cs="Times New Roman"/>
          <w:sz w:val="24"/>
          <w:szCs w:val="24"/>
        </w:rPr>
        <w:t>BSF</w:t>
      </w:r>
      <w:r w:rsidR="00973D2C">
        <w:rPr>
          <w:rFonts w:ascii="Times New Roman" w:hAnsi="Times New Roman" w:cs="Times New Roman"/>
          <w:sz w:val="24"/>
          <w:szCs w:val="24"/>
        </w:rPr>
        <w:t>F</w:t>
      </w:r>
      <w:r>
        <w:rPr>
          <w:rFonts w:ascii="Times New Roman" w:hAnsi="Times New Roman" w:cs="Times New Roman"/>
          <w:sz w:val="24"/>
          <w:szCs w:val="24"/>
        </w:rPr>
        <w:t xml:space="preserve"> or </w:t>
      </w:r>
      <w:r w:rsidR="00973D2C">
        <w:rPr>
          <w:rFonts w:ascii="Times New Roman" w:hAnsi="Times New Roman" w:cs="Times New Roman"/>
          <w:sz w:val="24"/>
          <w:szCs w:val="24"/>
        </w:rPr>
        <w:t>raw MWF</w:t>
      </w:r>
      <w:r>
        <w:rPr>
          <w:rFonts w:ascii="Times New Roman" w:hAnsi="Times New Roman" w:cs="Times New Roman"/>
          <w:sz w:val="24"/>
          <w:szCs w:val="24"/>
        </w:rPr>
        <w:t xml:space="preserve"> affected </w:t>
      </w:r>
      <w:r w:rsidR="003D79C3">
        <w:rPr>
          <w:rFonts w:ascii="Times New Roman" w:hAnsi="Times New Roman" w:cs="Times New Roman"/>
          <w:sz w:val="24"/>
          <w:szCs w:val="24"/>
        </w:rPr>
        <w:t xml:space="preserve">the </w:t>
      </w:r>
      <w:r>
        <w:rPr>
          <w:rFonts w:ascii="Times New Roman" w:hAnsi="Times New Roman" w:cs="Times New Roman"/>
          <w:sz w:val="24"/>
          <w:szCs w:val="24"/>
        </w:rPr>
        <w:t xml:space="preserve">growth </w:t>
      </w:r>
      <w:r w:rsidR="0003588C">
        <w:rPr>
          <w:rFonts w:ascii="Times New Roman" w:hAnsi="Times New Roman" w:cs="Times New Roman"/>
          <w:sz w:val="24"/>
          <w:szCs w:val="24"/>
        </w:rPr>
        <w:t xml:space="preserve">of </w:t>
      </w:r>
      <w:r w:rsidR="0003588C" w:rsidRPr="0003588C">
        <w:rPr>
          <w:rFonts w:ascii="Times New Roman" w:hAnsi="Times New Roman" w:cs="Times New Roman"/>
          <w:i/>
          <w:iCs/>
          <w:sz w:val="24"/>
          <w:szCs w:val="24"/>
        </w:rPr>
        <w:t>B</w:t>
      </w:r>
      <w:r w:rsidR="00E5069B">
        <w:rPr>
          <w:rFonts w:ascii="Times New Roman" w:hAnsi="Times New Roman" w:cs="Times New Roman"/>
          <w:i/>
          <w:iCs/>
          <w:sz w:val="24"/>
          <w:szCs w:val="24"/>
        </w:rPr>
        <w:t>.</w:t>
      </w:r>
      <w:r w:rsidR="0003588C" w:rsidRPr="0003588C">
        <w:rPr>
          <w:rFonts w:ascii="Times New Roman" w:hAnsi="Times New Roman" w:cs="Times New Roman"/>
          <w:i/>
          <w:iCs/>
          <w:sz w:val="24"/>
          <w:szCs w:val="24"/>
        </w:rPr>
        <w:t xml:space="preserve"> rapa</w:t>
      </w:r>
      <w:r w:rsidR="0003588C">
        <w:rPr>
          <w:rFonts w:ascii="Times New Roman" w:hAnsi="Times New Roman" w:cs="Times New Roman"/>
          <w:sz w:val="24"/>
          <w:szCs w:val="24"/>
        </w:rPr>
        <w:t xml:space="preserve"> </w:t>
      </w:r>
      <w:r w:rsidR="002A343A">
        <w:rPr>
          <w:rFonts w:ascii="Times New Roman" w:hAnsi="Times New Roman" w:cs="Times New Roman"/>
          <w:sz w:val="24"/>
          <w:szCs w:val="24"/>
        </w:rPr>
        <w:t xml:space="preserve">plants </w:t>
      </w:r>
      <w:r w:rsidR="0003588C">
        <w:rPr>
          <w:rFonts w:ascii="Times New Roman" w:hAnsi="Times New Roman" w:cs="Times New Roman"/>
          <w:sz w:val="24"/>
          <w:szCs w:val="24"/>
        </w:rPr>
        <w:t>(</w:t>
      </w:r>
      <w:r w:rsidR="00C82453" w:rsidRPr="0003588C">
        <w:rPr>
          <w:rFonts w:ascii="Times New Roman" w:hAnsi="Times New Roman" w:cs="Times New Roman"/>
          <w:i/>
          <w:iCs/>
          <w:sz w:val="24"/>
          <w:szCs w:val="24"/>
          <w:lang w:val="el-GR"/>
        </w:rPr>
        <w:t>χ</w:t>
      </w:r>
      <w:r w:rsidR="00C82453" w:rsidRPr="0003588C">
        <w:rPr>
          <w:rFonts w:ascii="Times New Roman" w:hAnsi="Times New Roman" w:cs="Times New Roman"/>
          <w:i/>
          <w:iCs/>
          <w:sz w:val="24"/>
          <w:szCs w:val="24"/>
          <w:vertAlign w:val="superscript"/>
          <w:lang w:val="el-GR"/>
        </w:rPr>
        <w:t>2</w:t>
      </w:r>
      <w:r w:rsidR="00C82453">
        <w:rPr>
          <w:rFonts w:ascii="Times New Roman" w:hAnsi="Times New Roman" w:cs="Times New Roman"/>
          <w:sz w:val="24"/>
          <w:szCs w:val="24"/>
        </w:rPr>
        <w:t xml:space="preserve"> = 186.87; df = 2; </w:t>
      </w:r>
      <w:r w:rsidR="00C82453" w:rsidRPr="002E5F6A">
        <w:rPr>
          <w:rFonts w:ascii="Times New Roman" w:hAnsi="Times New Roman" w:cs="Times New Roman"/>
          <w:i/>
          <w:iCs/>
          <w:sz w:val="24"/>
          <w:szCs w:val="24"/>
        </w:rPr>
        <w:t>p</w:t>
      </w:r>
      <w:r w:rsidR="00C82453">
        <w:rPr>
          <w:rFonts w:ascii="Times New Roman" w:hAnsi="Times New Roman" w:cs="Times New Roman"/>
          <w:sz w:val="24"/>
          <w:szCs w:val="24"/>
        </w:rPr>
        <w:t xml:space="preserve"> &lt; 0.0001</w:t>
      </w:r>
      <w:r w:rsidR="00C6644C">
        <w:rPr>
          <w:rFonts w:ascii="Times New Roman" w:hAnsi="Times New Roman" w:cs="Times New Roman"/>
          <w:sz w:val="24"/>
          <w:szCs w:val="24"/>
        </w:rPr>
        <w:t>; Figure 2</w:t>
      </w:r>
      <w:r w:rsidR="0003588C">
        <w:rPr>
          <w:rFonts w:ascii="Times New Roman" w:hAnsi="Times New Roman" w:cs="Times New Roman"/>
          <w:sz w:val="24"/>
          <w:szCs w:val="24"/>
        </w:rPr>
        <w:t xml:space="preserve">). </w:t>
      </w:r>
      <w:r w:rsidR="005A18C0">
        <w:rPr>
          <w:rFonts w:ascii="Times New Roman" w:hAnsi="Times New Roman" w:cs="Times New Roman"/>
          <w:sz w:val="24"/>
          <w:szCs w:val="24"/>
        </w:rPr>
        <w:t>C</w:t>
      </w:r>
      <w:r w:rsidR="00A47A29" w:rsidRPr="00A47A29">
        <w:rPr>
          <w:rFonts w:ascii="Times New Roman" w:hAnsi="Times New Roman" w:cs="Times New Roman"/>
          <w:sz w:val="24"/>
          <w:szCs w:val="24"/>
        </w:rPr>
        <w:t>ompared to the</w:t>
      </w:r>
      <w:r w:rsidR="00973D2C">
        <w:rPr>
          <w:rFonts w:ascii="Times New Roman" w:hAnsi="Times New Roman" w:cs="Times New Roman"/>
          <w:sz w:val="24"/>
          <w:szCs w:val="24"/>
        </w:rPr>
        <w:t xml:space="preserve"> </w:t>
      </w:r>
      <w:r w:rsidR="00A47A29" w:rsidRPr="00A47A29">
        <w:rPr>
          <w:rFonts w:ascii="Times New Roman" w:hAnsi="Times New Roman" w:cs="Times New Roman"/>
          <w:sz w:val="24"/>
          <w:szCs w:val="24"/>
        </w:rPr>
        <w:t>control</w:t>
      </w:r>
      <w:r w:rsidR="00C82453">
        <w:rPr>
          <w:rFonts w:ascii="Times New Roman" w:hAnsi="Times New Roman" w:cs="Times New Roman"/>
          <w:sz w:val="24"/>
          <w:szCs w:val="24"/>
        </w:rPr>
        <w:t xml:space="preserve"> (NoFrass)</w:t>
      </w:r>
      <w:r w:rsidR="00A47A29" w:rsidRPr="00A47A29">
        <w:rPr>
          <w:rFonts w:ascii="Times New Roman" w:hAnsi="Times New Roman" w:cs="Times New Roman"/>
          <w:sz w:val="24"/>
          <w:szCs w:val="24"/>
        </w:rPr>
        <w:t xml:space="preserve">, </w:t>
      </w:r>
      <w:r w:rsidR="0034313E">
        <w:rPr>
          <w:rFonts w:ascii="Times New Roman" w:hAnsi="Times New Roman" w:cs="Times New Roman"/>
          <w:sz w:val="24"/>
          <w:szCs w:val="24"/>
        </w:rPr>
        <w:t xml:space="preserve">amending soil with </w:t>
      </w:r>
      <w:r w:rsidR="00A47A29" w:rsidRPr="00A47A29">
        <w:rPr>
          <w:rFonts w:ascii="Times New Roman" w:hAnsi="Times New Roman" w:cs="Times New Roman"/>
          <w:sz w:val="24"/>
          <w:szCs w:val="24"/>
        </w:rPr>
        <w:t>BSF</w:t>
      </w:r>
      <w:r w:rsidR="00C82453">
        <w:rPr>
          <w:rFonts w:ascii="Times New Roman" w:hAnsi="Times New Roman" w:cs="Times New Roman"/>
          <w:sz w:val="24"/>
          <w:szCs w:val="24"/>
        </w:rPr>
        <w:t>F and MWF</w:t>
      </w:r>
      <w:r w:rsidR="00A47A29" w:rsidRPr="00A47A29">
        <w:rPr>
          <w:rFonts w:ascii="Times New Roman" w:hAnsi="Times New Roman" w:cs="Times New Roman"/>
          <w:sz w:val="24"/>
          <w:szCs w:val="24"/>
        </w:rPr>
        <w:t xml:space="preserve"> </w:t>
      </w:r>
      <w:r w:rsidR="00C24271">
        <w:rPr>
          <w:rFonts w:ascii="Times New Roman" w:hAnsi="Times New Roman" w:cs="Times New Roman"/>
          <w:sz w:val="24"/>
          <w:szCs w:val="24"/>
        </w:rPr>
        <w:t xml:space="preserve">resulted in </w:t>
      </w:r>
      <w:r w:rsidR="00EA5C9B">
        <w:rPr>
          <w:rFonts w:ascii="Times New Roman" w:hAnsi="Times New Roman" w:cs="Times New Roman"/>
          <w:sz w:val="24"/>
          <w:szCs w:val="24"/>
        </w:rPr>
        <w:t xml:space="preserve">a </w:t>
      </w:r>
      <w:r w:rsidR="0034313E">
        <w:rPr>
          <w:rFonts w:ascii="Times New Roman" w:hAnsi="Times New Roman" w:cs="Times New Roman"/>
          <w:sz w:val="24"/>
          <w:szCs w:val="24"/>
        </w:rPr>
        <w:t xml:space="preserve">significantly </w:t>
      </w:r>
      <w:r w:rsidR="00B92F4B">
        <w:rPr>
          <w:rFonts w:ascii="Times New Roman" w:hAnsi="Times New Roman" w:cs="Times New Roman"/>
          <w:sz w:val="24"/>
          <w:szCs w:val="24"/>
        </w:rPr>
        <w:t xml:space="preserve">smaller </w:t>
      </w:r>
      <w:r w:rsidR="00A975E8">
        <w:rPr>
          <w:rFonts w:ascii="Times New Roman" w:hAnsi="Times New Roman" w:cs="Times New Roman"/>
          <w:sz w:val="24"/>
          <w:szCs w:val="24"/>
        </w:rPr>
        <w:t xml:space="preserve">leaf </w:t>
      </w:r>
      <w:r w:rsidR="00C82453">
        <w:rPr>
          <w:rFonts w:ascii="Times New Roman" w:hAnsi="Times New Roman" w:cs="Times New Roman"/>
          <w:sz w:val="24"/>
          <w:szCs w:val="24"/>
        </w:rPr>
        <w:t>area</w:t>
      </w:r>
      <w:r w:rsidR="00EA5C9B">
        <w:rPr>
          <w:rFonts w:ascii="Times New Roman" w:hAnsi="Times New Roman" w:cs="Times New Roman"/>
          <w:sz w:val="24"/>
          <w:szCs w:val="24"/>
        </w:rPr>
        <w:t>, with BSFF showing the</w:t>
      </w:r>
      <w:r w:rsidR="00C6644C">
        <w:rPr>
          <w:rFonts w:ascii="Times New Roman" w:hAnsi="Times New Roman" w:cs="Times New Roman"/>
          <w:sz w:val="24"/>
          <w:szCs w:val="24"/>
        </w:rPr>
        <w:t xml:space="preserve"> </w:t>
      </w:r>
      <w:r w:rsidR="00EA5C9B">
        <w:rPr>
          <w:rFonts w:ascii="Times New Roman" w:hAnsi="Times New Roman" w:cs="Times New Roman"/>
          <w:sz w:val="24"/>
          <w:szCs w:val="24"/>
        </w:rPr>
        <w:t xml:space="preserve">lowest </w:t>
      </w:r>
      <w:r w:rsidR="00973D2C">
        <w:rPr>
          <w:rFonts w:ascii="Times New Roman" w:hAnsi="Times New Roman" w:cs="Times New Roman"/>
          <w:sz w:val="24"/>
          <w:szCs w:val="24"/>
        </w:rPr>
        <w:t>value</w:t>
      </w:r>
      <w:r w:rsidR="00A975E8">
        <w:rPr>
          <w:rFonts w:ascii="Times New Roman" w:hAnsi="Times New Roman" w:cs="Times New Roman"/>
          <w:sz w:val="24"/>
          <w:szCs w:val="24"/>
        </w:rPr>
        <w:t xml:space="preserve"> </w:t>
      </w:r>
      <w:r w:rsidR="002072AF">
        <w:rPr>
          <w:rFonts w:ascii="Times New Roman" w:hAnsi="Times New Roman" w:cs="Times New Roman"/>
          <w:sz w:val="24"/>
          <w:szCs w:val="24"/>
        </w:rPr>
        <w:t xml:space="preserve">(Figure </w:t>
      </w:r>
      <w:r w:rsidR="00352C4B">
        <w:rPr>
          <w:rFonts w:ascii="Times New Roman" w:hAnsi="Times New Roman" w:cs="Times New Roman"/>
          <w:sz w:val="24"/>
          <w:szCs w:val="24"/>
        </w:rPr>
        <w:t>2</w:t>
      </w:r>
      <w:r w:rsidR="002072AF">
        <w:rPr>
          <w:rFonts w:ascii="Times New Roman" w:hAnsi="Times New Roman" w:cs="Times New Roman"/>
          <w:sz w:val="24"/>
          <w:szCs w:val="24"/>
        </w:rPr>
        <w:t>)</w:t>
      </w:r>
      <w:r w:rsidR="00972020">
        <w:rPr>
          <w:rFonts w:ascii="Times New Roman" w:hAnsi="Times New Roman" w:cs="Times New Roman"/>
          <w:sz w:val="24"/>
          <w:szCs w:val="24"/>
        </w:rPr>
        <w:t xml:space="preserve">. </w:t>
      </w:r>
      <w:r w:rsidR="00C6644C" w:rsidRPr="00C6644C">
        <w:rPr>
          <w:rFonts w:ascii="Times New Roman" w:hAnsi="Times New Roman" w:cs="Times New Roman"/>
          <w:sz w:val="24"/>
          <w:szCs w:val="24"/>
        </w:rPr>
        <w:t xml:space="preserve">When this experiment was </w:t>
      </w:r>
      <w:r w:rsidR="00C6644C">
        <w:rPr>
          <w:rFonts w:ascii="Times New Roman" w:hAnsi="Times New Roman" w:cs="Times New Roman"/>
          <w:sz w:val="24"/>
          <w:szCs w:val="24"/>
        </w:rPr>
        <w:t>repeated</w:t>
      </w:r>
      <w:r w:rsidR="00C6644C" w:rsidRPr="00C6644C">
        <w:rPr>
          <w:rFonts w:ascii="Times New Roman" w:hAnsi="Times New Roman" w:cs="Times New Roman"/>
          <w:sz w:val="24"/>
          <w:szCs w:val="24"/>
        </w:rPr>
        <w:t xml:space="preserve"> under </w:t>
      </w:r>
      <w:r w:rsidR="00282C00">
        <w:rPr>
          <w:rFonts w:ascii="Times New Roman" w:hAnsi="Times New Roman" w:cs="Times New Roman"/>
          <w:sz w:val="24"/>
          <w:szCs w:val="24"/>
        </w:rPr>
        <w:t xml:space="preserve">similar </w:t>
      </w:r>
      <w:r w:rsidR="00C6644C">
        <w:rPr>
          <w:rFonts w:ascii="Times New Roman" w:hAnsi="Times New Roman" w:cs="Times New Roman"/>
          <w:sz w:val="24"/>
          <w:szCs w:val="24"/>
        </w:rPr>
        <w:t>condition</w:t>
      </w:r>
      <w:r w:rsidR="00C6644C" w:rsidRPr="00C6644C">
        <w:rPr>
          <w:rFonts w:ascii="Times New Roman" w:hAnsi="Times New Roman" w:cs="Times New Roman"/>
          <w:sz w:val="24"/>
          <w:szCs w:val="24"/>
        </w:rPr>
        <w:t xml:space="preserve">s, </w:t>
      </w:r>
      <w:r w:rsidR="00282C00" w:rsidRPr="00C6644C">
        <w:rPr>
          <w:rFonts w:ascii="Times New Roman" w:hAnsi="Times New Roman" w:cs="Times New Roman"/>
          <w:sz w:val="24"/>
          <w:szCs w:val="24"/>
        </w:rPr>
        <w:t>comparable</w:t>
      </w:r>
      <w:r w:rsidR="00C6644C">
        <w:rPr>
          <w:rFonts w:ascii="Times New Roman" w:hAnsi="Times New Roman" w:cs="Times New Roman"/>
          <w:sz w:val="24"/>
          <w:szCs w:val="24"/>
        </w:rPr>
        <w:t xml:space="preserve"> results were recorded (</w:t>
      </w:r>
      <w:r w:rsidR="00C6644C" w:rsidRPr="0003588C">
        <w:rPr>
          <w:rFonts w:ascii="Times New Roman" w:hAnsi="Times New Roman" w:cs="Times New Roman"/>
          <w:i/>
          <w:iCs/>
          <w:sz w:val="24"/>
          <w:szCs w:val="24"/>
          <w:lang w:val="el-GR"/>
        </w:rPr>
        <w:t>χ</w:t>
      </w:r>
      <w:r w:rsidR="00C6644C" w:rsidRPr="0003588C">
        <w:rPr>
          <w:rFonts w:ascii="Times New Roman" w:hAnsi="Times New Roman" w:cs="Times New Roman"/>
          <w:i/>
          <w:iCs/>
          <w:sz w:val="24"/>
          <w:szCs w:val="24"/>
          <w:vertAlign w:val="superscript"/>
          <w:lang w:val="el-GR"/>
        </w:rPr>
        <w:t>2</w:t>
      </w:r>
      <w:r w:rsidR="00C6644C">
        <w:rPr>
          <w:rFonts w:ascii="Times New Roman" w:hAnsi="Times New Roman" w:cs="Times New Roman"/>
          <w:sz w:val="24"/>
          <w:szCs w:val="24"/>
        </w:rPr>
        <w:t xml:space="preserve"> = 121.68; df = 2; </w:t>
      </w:r>
      <w:r w:rsidR="00C6644C" w:rsidRPr="002E5F6A">
        <w:rPr>
          <w:rFonts w:ascii="Times New Roman" w:hAnsi="Times New Roman" w:cs="Times New Roman"/>
          <w:i/>
          <w:iCs/>
          <w:sz w:val="24"/>
          <w:szCs w:val="24"/>
        </w:rPr>
        <w:t>p</w:t>
      </w:r>
      <w:r w:rsidR="00C6644C">
        <w:rPr>
          <w:rFonts w:ascii="Times New Roman" w:hAnsi="Times New Roman" w:cs="Times New Roman"/>
          <w:sz w:val="24"/>
          <w:szCs w:val="24"/>
        </w:rPr>
        <w:t xml:space="preserve"> &lt; 0.0001; Figure S1)</w:t>
      </w:r>
      <w:r w:rsidR="007F17F2">
        <w:rPr>
          <w:rFonts w:ascii="Times New Roman" w:hAnsi="Times New Roman" w:cs="Times New Roman"/>
          <w:sz w:val="24"/>
          <w:szCs w:val="24"/>
        </w:rPr>
        <w:t>.</w:t>
      </w:r>
    </w:p>
    <w:p w14:paraId="65432534" w14:textId="14E7AE2E" w:rsidR="0034313E" w:rsidRDefault="0034313E" w:rsidP="00920599">
      <w:pPr>
        <w:spacing w:after="0"/>
        <w:jc w:val="both"/>
        <w:rPr>
          <w:rFonts w:ascii="Times New Roman" w:hAnsi="Times New Roman" w:cs="Times New Roman"/>
          <w:sz w:val="24"/>
          <w:szCs w:val="24"/>
        </w:rPr>
      </w:pPr>
    </w:p>
    <w:p w14:paraId="013FA29E" w14:textId="4A5A3FD9" w:rsidR="0028425E" w:rsidRDefault="00807C01" w:rsidP="00920599">
      <w:pPr>
        <w:spacing w:after="0"/>
        <w:jc w:val="both"/>
        <w:rPr>
          <w:rFonts w:ascii="Times New Roman" w:hAnsi="Times New Roman" w:cs="Times New Roman"/>
          <w:sz w:val="24"/>
          <w:szCs w:val="24"/>
        </w:rPr>
      </w:pPr>
      <w:r>
        <w:rPr>
          <w:noProof/>
        </w:rPr>
        <w:lastRenderedPageBreak/>
        <w:drawing>
          <wp:inline distT="0" distB="0" distL="0" distR="0" wp14:anchorId="0350536F" wp14:editId="3B9D7682">
            <wp:extent cx="4619048" cy="3933333"/>
            <wp:effectExtent l="0" t="0" r="0" b="0"/>
            <wp:docPr id="177551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16620" name=""/>
                    <pic:cNvPicPr/>
                  </pic:nvPicPr>
                  <pic:blipFill>
                    <a:blip r:embed="rId13"/>
                    <a:stretch>
                      <a:fillRect/>
                    </a:stretch>
                  </pic:blipFill>
                  <pic:spPr>
                    <a:xfrm>
                      <a:off x="0" y="0"/>
                      <a:ext cx="4619048" cy="3933333"/>
                    </a:xfrm>
                    <a:prstGeom prst="rect">
                      <a:avLst/>
                    </a:prstGeom>
                  </pic:spPr>
                </pic:pic>
              </a:graphicData>
            </a:graphic>
          </wp:inline>
        </w:drawing>
      </w:r>
    </w:p>
    <w:bookmarkEnd w:id="345"/>
    <w:p w14:paraId="2C221869" w14:textId="0B1339BE" w:rsidR="00DA2850" w:rsidRPr="00E864BF" w:rsidRDefault="002149F1" w:rsidP="002343A0">
      <w:pPr>
        <w:spacing w:before="240" w:after="0"/>
        <w:jc w:val="both"/>
        <w:rPr>
          <w:rFonts w:ascii="Times New Roman" w:hAnsi="Times New Roman" w:cs="Times New Roman"/>
          <w:lang w:val="en-US"/>
        </w:rPr>
      </w:pPr>
      <w:r w:rsidRPr="00E864BF">
        <w:rPr>
          <w:rFonts w:ascii="Times New Roman" w:hAnsi="Times New Roman" w:cs="Times New Roman"/>
          <w:b/>
          <w:bCs/>
          <w:sz w:val="24"/>
          <w:szCs w:val="24"/>
          <w:lang w:val="en-US"/>
        </w:rPr>
        <w:t xml:space="preserve">Figure </w:t>
      </w:r>
      <w:r w:rsidR="00352C4B" w:rsidRPr="00E864BF">
        <w:rPr>
          <w:rFonts w:ascii="Times New Roman" w:hAnsi="Times New Roman" w:cs="Times New Roman"/>
          <w:b/>
          <w:bCs/>
          <w:sz w:val="24"/>
          <w:szCs w:val="24"/>
          <w:lang w:val="en-US"/>
        </w:rPr>
        <w:t>2</w:t>
      </w:r>
      <w:r w:rsidRPr="00E864BF">
        <w:rPr>
          <w:rFonts w:ascii="Times New Roman" w:hAnsi="Times New Roman" w:cs="Times New Roman"/>
          <w:sz w:val="24"/>
          <w:szCs w:val="24"/>
          <w:lang w:val="en-US"/>
        </w:rPr>
        <w:t>.</w:t>
      </w:r>
      <w:r w:rsidRPr="00E864BF">
        <w:rPr>
          <w:rFonts w:ascii="Times New Roman" w:hAnsi="Times New Roman" w:cs="Times New Roman"/>
          <w:sz w:val="20"/>
          <w:szCs w:val="20"/>
          <w:lang w:val="en-US"/>
        </w:rPr>
        <w:t xml:space="preserve"> </w:t>
      </w:r>
      <w:r w:rsidR="00FF497E" w:rsidRPr="00E864BF">
        <w:rPr>
          <w:rFonts w:ascii="Times New Roman" w:hAnsi="Times New Roman" w:cs="Times New Roman"/>
          <w:sz w:val="20"/>
          <w:szCs w:val="20"/>
          <w:lang w:val="en-US"/>
        </w:rPr>
        <w:t>L</w:t>
      </w:r>
      <w:r w:rsidRPr="00E864BF">
        <w:rPr>
          <w:rFonts w:ascii="Times New Roman" w:hAnsi="Times New Roman" w:cs="Times New Roman"/>
          <w:sz w:val="20"/>
          <w:szCs w:val="20"/>
          <w:lang w:val="en-US"/>
        </w:rPr>
        <w:t xml:space="preserve">eaf area of </w:t>
      </w:r>
      <w:ins w:id="346" w:author="Dicke, Marcel" w:date="2023-06-07T20:58:00Z">
        <w:r w:rsidR="002B5F8B">
          <w:rPr>
            <w:rFonts w:ascii="Times New Roman" w:hAnsi="Times New Roman" w:cs="Times New Roman"/>
            <w:sz w:val="20"/>
            <w:szCs w:val="20"/>
            <w:lang w:val="en-US"/>
          </w:rPr>
          <w:t xml:space="preserve">xx-day-old </w:t>
        </w:r>
      </w:ins>
      <w:r w:rsidRPr="00E864BF">
        <w:rPr>
          <w:rFonts w:ascii="Times New Roman" w:hAnsi="Times New Roman" w:cs="Times New Roman"/>
          <w:i/>
          <w:iCs/>
          <w:sz w:val="20"/>
          <w:szCs w:val="20"/>
          <w:lang w:val="en-US"/>
        </w:rPr>
        <w:t>Brassica rapa</w:t>
      </w:r>
      <w:r w:rsidRPr="00E864BF">
        <w:rPr>
          <w:rFonts w:ascii="Times New Roman" w:hAnsi="Times New Roman" w:cs="Times New Roman"/>
          <w:sz w:val="20"/>
          <w:szCs w:val="20"/>
          <w:lang w:val="en-US"/>
        </w:rPr>
        <w:t xml:space="preserve"> plants</w:t>
      </w:r>
      <w:r w:rsidR="000D5370" w:rsidRPr="00E864BF">
        <w:rPr>
          <w:rFonts w:ascii="Times New Roman" w:hAnsi="Times New Roman" w:cs="Times New Roman"/>
          <w:sz w:val="20"/>
          <w:szCs w:val="20"/>
          <w:lang w:val="en-US"/>
        </w:rPr>
        <w:t xml:space="preserve"> grow</w:t>
      </w:r>
      <w:r w:rsidR="008C0104" w:rsidRPr="00E864BF">
        <w:rPr>
          <w:rFonts w:ascii="Times New Roman" w:hAnsi="Times New Roman" w:cs="Times New Roman"/>
          <w:sz w:val="20"/>
          <w:szCs w:val="20"/>
          <w:lang w:val="en-US"/>
        </w:rPr>
        <w:t>n</w:t>
      </w:r>
      <w:r w:rsidR="000D5370" w:rsidRPr="00E864BF">
        <w:rPr>
          <w:rFonts w:ascii="Times New Roman" w:hAnsi="Times New Roman" w:cs="Times New Roman"/>
          <w:sz w:val="20"/>
          <w:szCs w:val="20"/>
          <w:lang w:val="en-US"/>
        </w:rPr>
        <w:t xml:space="preserve"> </w:t>
      </w:r>
      <w:r w:rsidR="00E73E44" w:rsidRPr="00E864BF">
        <w:rPr>
          <w:rFonts w:ascii="Times New Roman" w:hAnsi="Times New Roman" w:cs="Times New Roman"/>
          <w:sz w:val="20"/>
          <w:szCs w:val="20"/>
          <w:lang w:val="en-US"/>
        </w:rPr>
        <w:t xml:space="preserve">in </w:t>
      </w:r>
      <w:r w:rsidR="00E72636" w:rsidRPr="00E864BF">
        <w:rPr>
          <w:rFonts w:ascii="Times New Roman" w:hAnsi="Times New Roman" w:cs="Times New Roman"/>
          <w:sz w:val="20"/>
          <w:szCs w:val="20"/>
          <w:lang w:val="en-US"/>
        </w:rPr>
        <w:t xml:space="preserve">unamended </w:t>
      </w:r>
      <w:r w:rsidR="000D5370" w:rsidRPr="00E864BF">
        <w:rPr>
          <w:rFonts w:ascii="Times New Roman" w:hAnsi="Times New Roman" w:cs="Times New Roman"/>
          <w:sz w:val="20"/>
          <w:szCs w:val="20"/>
          <w:lang w:val="en-US"/>
        </w:rPr>
        <w:t xml:space="preserve">soil </w:t>
      </w:r>
      <w:r w:rsidR="00E72636" w:rsidRPr="00E864BF">
        <w:rPr>
          <w:rFonts w:ascii="Times New Roman" w:hAnsi="Times New Roman" w:cs="Times New Roman"/>
          <w:sz w:val="20"/>
          <w:szCs w:val="20"/>
          <w:lang w:val="en-US"/>
        </w:rPr>
        <w:t xml:space="preserve">(NoFrass; control) </w:t>
      </w:r>
      <w:r w:rsidR="000D5370" w:rsidRPr="00E864BF">
        <w:rPr>
          <w:rFonts w:ascii="Times New Roman" w:hAnsi="Times New Roman" w:cs="Times New Roman"/>
          <w:sz w:val="20"/>
          <w:szCs w:val="20"/>
          <w:lang w:val="en-US"/>
        </w:rPr>
        <w:t xml:space="preserve">or </w:t>
      </w:r>
      <w:ins w:id="347" w:author="Dicke, Marcel" w:date="2023-06-07T20:58:00Z">
        <w:r w:rsidR="002B5F8B">
          <w:rPr>
            <w:rFonts w:ascii="Times New Roman" w:hAnsi="Times New Roman" w:cs="Times New Roman"/>
            <w:sz w:val="20"/>
            <w:szCs w:val="20"/>
            <w:lang w:val="en-US"/>
          </w:rPr>
          <w:t xml:space="preserve">soil </w:t>
        </w:r>
      </w:ins>
      <w:r w:rsidR="000D5370" w:rsidRPr="00E864BF">
        <w:rPr>
          <w:rFonts w:ascii="Times New Roman" w:hAnsi="Times New Roman" w:cs="Times New Roman"/>
          <w:sz w:val="20"/>
          <w:szCs w:val="20"/>
          <w:lang w:val="en-US"/>
        </w:rPr>
        <w:t xml:space="preserve">amended with </w:t>
      </w:r>
      <w:r w:rsidR="00961B89" w:rsidRPr="00E864BF">
        <w:rPr>
          <w:rFonts w:ascii="Times New Roman" w:hAnsi="Times New Roman" w:cs="Times New Roman"/>
          <w:sz w:val="20"/>
          <w:szCs w:val="20"/>
          <w:lang w:val="en-US"/>
        </w:rPr>
        <w:t xml:space="preserve">raw </w:t>
      </w:r>
      <w:r w:rsidR="00413259" w:rsidRPr="00E864BF">
        <w:rPr>
          <w:rFonts w:ascii="Times New Roman" w:hAnsi="Times New Roman" w:cs="Times New Roman"/>
          <w:sz w:val="20"/>
          <w:szCs w:val="20"/>
          <w:lang w:val="en-US"/>
        </w:rPr>
        <w:t xml:space="preserve">BSF </w:t>
      </w:r>
      <w:r w:rsidR="000D5370" w:rsidRPr="00E864BF">
        <w:rPr>
          <w:rFonts w:ascii="Times New Roman" w:hAnsi="Times New Roman" w:cs="Times New Roman"/>
          <w:sz w:val="20"/>
          <w:szCs w:val="20"/>
          <w:lang w:val="en-US"/>
        </w:rPr>
        <w:t xml:space="preserve">frass </w:t>
      </w:r>
      <w:r w:rsidR="00CE59E2" w:rsidRPr="00E864BF">
        <w:rPr>
          <w:rFonts w:ascii="Times New Roman" w:hAnsi="Times New Roman" w:cs="Times New Roman"/>
          <w:sz w:val="20"/>
          <w:szCs w:val="20"/>
          <w:lang w:val="en-US"/>
        </w:rPr>
        <w:t xml:space="preserve">(BSFF) </w:t>
      </w:r>
      <w:r w:rsidR="001C6646" w:rsidRPr="00E864BF">
        <w:rPr>
          <w:rFonts w:ascii="Times New Roman" w:hAnsi="Times New Roman" w:cs="Times New Roman"/>
          <w:sz w:val="20"/>
          <w:szCs w:val="20"/>
          <w:lang w:val="en-US"/>
        </w:rPr>
        <w:t>or</w:t>
      </w:r>
      <w:r w:rsidR="00CE59E2" w:rsidRPr="00E864BF">
        <w:rPr>
          <w:rFonts w:ascii="Times New Roman" w:hAnsi="Times New Roman" w:cs="Times New Roman"/>
          <w:sz w:val="20"/>
          <w:szCs w:val="20"/>
          <w:lang w:val="en-US"/>
        </w:rPr>
        <w:t xml:space="preserve"> </w:t>
      </w:r>
      <w:r w:rsidR="00961B89" w:rsidRPr="00E864BF">
        <w:rPr>
          <w:rFonts w:ascii="Times New Roman" w:hAnsi="Times New Roman" w:cs="Times New Roman"/>
          <w:sz w:val="20"/>
          <w:szCs w:val="20"/>
          <w:lang w:val="en-US"/>
        </w:rPr>
        <w:t xml:space="preserve">raw </w:t>
      </w:r>
      <w:r w:rsidR="00CE59E2" w:rsidRPr="00E864BF">
        <w:rPr>
          <w:rFonts w:ascii="Times New Roman" w:hAnsi="Times New Roman" w:cs="Times New Roman"/>
          <w:sz w:val="20"/>
          <w:szCs w:val="20"/>
          <w:lang w:val="en-US"/>
        </w:rPr>
        <w:t>yellow mealworm frass (MWF)</w:t>
      </w:r>
      <w:r w:rsidRPr="00E864BF">
        <w:rPr>
          <w:rFonts w:ascii="Times New Roman" w:hAnsi="Times New Roman" w:cs="Times New Roman"/>
          <w:sz w:val="20"/>
          <w:szCs w:val="20"/>
          <w:lang w:val="en-US"/>
        </w:rPr>
        <w:t xml:space="preserve">. </w:t>
      </w:r>
      <w:r w:rsidR="00C65500" w:rsidRPr="00E864BF">
        <w:rPr>
          <w:rFonts w:ascii="Times New Roman" w:hAnsi="Times New Roman" w:cs="Times New Roman"/>
          <w:sz w:val="20"/>
          <w:szCs w:val="20"/>
          <w:lang w:val="en-US"/>
        </w:rPr>
        <w:t xml:space="preserve">Boxplots show </w:t>
      </w:r>
      <w:r w:rsidR="00C63A37" w:rsidRPr="00E864BF">
        <w:rPr>
          <w:rFonts w:ascii="Times New Roman" w:hAnsi="Times New Roman" w:cs="Times New Roman"/>
          <w:sz w:val="20"/>
          <w:szCs w:val="20"/>
          <w:lang w:val="en-US"/>
        </w:rPr>
        <w:t xml:space="preserve">the </w:t>
      </w:r>
      <w:r w:rsidR="00F96F36" w:rsidRPr="00E864BF">
        <w:rPr>
          <w:rFonts w:ascii="Times New Roman" w:hAnsi="Times New Roman" w:cs="Times New Roman"/>
          <w:sz w:val="20"/>
          <w:szCs w:val="20"/>
          <w:lang w:val="en-US"/>
        </w:rPr>
        <w:t>median (horizontal bold line)</w:t>
      </w:r>
      <w:r w:rsidR="00C65500" w:rsidRPr="00E864BF">
        <w:rPr>
          <w:rFonts w:ascii="Times New Roman" w:hAnsi="Times New Roman" w:cs="Times New Roman"/>
          <w:sz w:val="20"/>
          <w:szCs w:val="20"/>
          <w:lang w:val="en-US"/>
        </w:rPr>
        <w:t>, and minimum and maximum</w:t>
      </w:r>
      <w:r w:rsidR="00C63A37" w:rsidRPr="00E864BF">
        <w:rPr>
          <w:rFonts w:ascii="Times New Roman" w:hAnsi="Times New Roman" w:cs="Times New Roman"/>
          <w:sz w:val="20"/>
          <w:szCs w:val="20"/>
          <w:lang w:val="en-US"/>
        </w:rPr>
        <w:t xml:space="preserve"> </w:t>
      </w:r>
      <w:commentRangeStart w:id="348"/>
      <w:r w:rsidR="00C63A37" w:rsidRPr="00E864BF">
        <w:rPr>
          <w:rFonts w:ascii="Times New Roman" w:hAnsi="Times New Roman" w:cs="Times New Roman"/>
          <w:sz w:val="20"/>
          <w:szCs w:val="20"/>
          <w:lang w:val="en-US"/>
        </w:rPr>
        <w:t>values</w:t>
      </w:r>
      <w:commentRangeEnd w:id="348"/>
      <w:r w:rsidR="001E7A47">
        <w:rPr>
          <w:rStyle w:val="CommentReference"/>
        </w:rPr>
        <w:commentReference w:id="348"/>
      </w:r>
      <w:r w:rsidR="00C65500" w:rsidRPr="00E864BF">
        <w:rPr>
          <w:rFonts w:ascii="Times New Roman" w:hAnsi="Times New Roman" w:cs="Times New Roman"/>
          <w:sz w:val="20"/>
          <w:szCs w:val="20"/>
          <w:lang w:val="en-US"/>
        </w:rPr>
        <w:t xml:space="preserve">. The dot represents </w:t>
      </w:r>
      <w:r w:rsidR="002F3A5D" w:rsidRPr="00E864BF">
        <w:rPr>
          <w:rFonts w:ascii="Times New Roman" w:hAnsi="Times New Roman" w:cs="Times New Roman"/>
          <w:sz w:val="20"/>
          <w:szCs w:val="20"/>
          <w:lang w:val="en-US"/>
        </w:rPr>
        <w:t>an outlier</w:t>
      </w:r>
      <w:r w:rsidR="00C65500" w:rsidRPr="00E864BF">
        <w:rPr>
          <w:rFonts w:ascii="Times New Roman" w:hAnsi="Times New Roman" w:cs="Times New Roman"/>
          <w:sz w:val="20"/>
          <w:szCs w:val="20"/>
          <w:lang w:val="en-US"/>
        </w:rPr>
        <w:t xml:space="preserve">. </w:t>
      </w:r>
      <w:r w:rsidR="002838A2" w:rsidRPr="00E864BF">
        <w:rPr>
          <w:rFonts w:ascii="Times New Roman" w:hAnsi="Times New Roman" w:cs="Times New Roman"/>
          <w:sz w:val="20"/>
          <w:szCs w:val="20"/>
          <w:lang w:val="en-US"/>
        </w:rPr>
        <w:t xml:space="preserve">The white square on each box represents the mean leaf area </w:t>
      </w:r>
      <w:r w:rsidR="00F150A4" w:rsidRPr="00E864BF">
        <w:rPr>
          <w:rFonts w:ascii="Times New Roman" w:hAnsi="Times New Roman" w:cs="Times New Roman"/>
          <w:sz w:val="20"/>
          <w:szCs w:val="20"/>
          <w:lang w:val="en-US"/>
        </w:rPr>
        <w:t xml:space="preserve">per </w:t>
      </w:r>
      <w:r w:rsidR="00FD23F2" w:rsidRPr="00E864BF">
        <w:rPr>
          <w:rFonts w:ascii="Times New Roman" w:hAnsi="Times New Roman" w:cs="Times New Roman"/>
          <w:sz w:val="20"/>
          <w:szCs w:val="20"/>
          <w:lang w:val="en-US"/>
        </w:rPr>
        <w:t>plant</w:t>
      </w:r>
      <w:r w:rsidR="002838A2" w:rsidRPr="00E864BF">
        <w:rPr>
          <w:rFonts w:ascii="Times New Roman" w:hAnsi="Times New Roman" w:cs="Times New Roman"/>
          <w:sz w:val="20"/>
          <w:szCs w:val="20"/>
          <w:lang w:val="en-US"/>
        </w:rPr>
        <w:t xml:space="preserve">. </w:t>
      </w:r>
      <w:r w:rsidRPr="00E864BF">
        <w:rPr>
          <w:rFonts w:ascii="Times New Roman" w:hAnsi="Times New Roman" w:cs="Times New Roman"/>
          <w:sz w:val="20"/>
          <w:szCs w:val="20"/>
          <w:lang w:val="en-US"/>
        </w:rPr>
        <w:t xml:space="preserve">Data </w:t>
      </w:r>
      <w:r w:rsidR="006D6232" w:rsidRPr="00E864BF">
        <w:rPr>
          <w:rFonts w:ascii="Times New Roman" w:hAnsi="Times New Roman" w:cs="Times New Roman"/>
          <w:sz w:val="20"/>
          <w:szCs w:val="20"/>
          <w:lang w:val="en-US"/>
        </w:rPr>
        <w:t xml:space="preserve">were </w:t>
      </w:r>
      <w:r w:rsidRPr="00E864BF">
        <w:rPr>
          <w:rFonts w:ascii="Times New Roman" w:hAnsi="Times New Roman" w:cs="Times New Roman"/>
          <w:sz w:val="20"/>
          <w:szCs w:val="20"/>
          <w:lang w:val="en-US"/>
        </w:rPr>
        <w:t xml:space="preserve">analysed </w:t>
      </w:r>
      <w:r w:rsidR="00CB2130" w:rsidRPr="00E864BF">
        <w:rPr>
          <w:rFonts w:ascii="Times New Roman" w:hAnsi="Times New Roman" w:cs="Times New Roman"/>
          <w:sz w:val="20"/>
          <w:szCs w:val="20"/>
          <w:lang w:val="en-US"/>
        </w:rPr>
        <w:t xml:space="preserve">with a </w:t>
      </w:r>
      <w:r w:rsidRPr="00E864BF">
        <w:rPr>
          <w:rFonts w:ascii="Times New Roman" w:hAnsi="Times New Roman" w:cs="Times New Roman"/>
          <w:sz w:val="20"/>
          <w:szCs w:val="20"/>
          <w:lang w:val="en-US"/>
        </w:rPr>
        <w:t>generali</w:t>
      </w:r>
      <w:r w:rsidR="00CB2130" w:rsidRPr="00E864BF">
        <w:rPr>
          <w:rFonts w:ascii="Times New Roman" w:hAnsi="Times New Roman" w:cs="Times New Roman"/>
          <w:sz w:val="20"/>
          <w:szCs w:val="20"/>
          <w:lang w:val="en-US"/>
        </w:rPr>
        <w:t>s</w:t>
      </w:r>
      <w:r w:rsidRPr="00E864BF">
        <w:rPr>
          <w:rFonts w:ascii="Times New Roman" w:hAnsi="Times New Roman" w:cs="Times New Roman"/>
          <w:sz w:val="20"/>
          <w:szCs w:val="20"/>
          <w:lang w:val="en-US"/>
        </w:rPr>
        <w:t xml:space="preserve">ed </w:t>
      </w:r>
      <w:r w:rsidR="0083456F" w:rsidRPr="00E864BF">
        <w:rPr>
          <w:rFonts w:ascii="Times New Roman" w:hAnsi="Times New Roman" w:cs="Times New Roman"/>
          <w:sz w:val="20"/>
          <w:szCs w:val="20"/>
          <w:lang w:val="en-US"/>
        </w:rPr>
        <w:t xml:space="preserve">linear </w:t>
      </w:r>
      <w:r w:rsidRPr="00E864BF">
        <w:rPr>
          <w:rFonts w:ascii="Times New Roman" w:hAnsi="Times New Roman" w:cs="Times New Roman"/>
          <w:sz w:val="20"/>
          <w:szCs w:val="20"/>
          <w:lang w:val="en-US"/>
        </w:rPr>
        <w:t>mixed effect model (GLMM).</w:t>
      </w:r>
      <w:r w:rsidR="00352C4B" w:rsidRPr="00E864BF">
        <w:rPr>
          <w:rFonts w:ascii="Times New Roman" w:hAnsi="Times New Roman" w:cs="Times New Roman"/>
          <w:sz w:val="20"/>
          <w:szCs w:val="20"/>
          <w:lang w:val="en-US"/>
        </w:rPr>
        <w:t xml:space="preserve"> </w:t>
      </w:r>
      <w:r w:rsidR="00305C7E" w:rsidRPr="00E864BF">
        <w:rPr>
          <w:rFonts w:ascii="Times New Roman" w:hAnsi="Times New Roman" w:cs="Times New Roman"/>
          <w:sz w:val="20"/>
          <w:szCs w:val="20"/>
          <w:lang w:val="en-US"/>
        </w:rPr>
        <w:t xml:space="preserve">n is the number </w:t>
      </w:r>
      <w:r w:rsidR="00FF497E" w:rsidRPr="00E864BF">
        <w:rPr>
          <w:rFonts w:ascii="Times New Roman" w:hAnsi="Times New Roman" w:cs="Times New Roman"/>
          <w:sz w:val="20"/>
          <w:szCs w:val="20"/>
          <w:lang w:val="en-US"/>
        </w:rPr>
        <w:t xml:space="preserve">of </w:t>
      </w:r>
      <w:commentRangeStart w:id="349"/>
      <w:r w:rsidR="00452B11">
        <w:rPr>
          <w:rFonts w:ascii="Times New Roman" w:hAnsi="Times New Roman" w:cs="Times New Roman"/>
          <w:sz w:val="20"/>
          <w:szCs w:val="20"/>
          <w:lang w:val="en-US"/>
        </w:rPr>
        <w:t>replicates</w:t>
      </w:r>
      <w:commentRangeEnd w:id="349"/>
      <w:r w:rsidR="000D74FE">
        <w:rPr>
          <w:rStyle w:val="CommentReference"/>
        </w:rPr>
        <w:commentReference w:id="349"/>
      </w:r>
      <w:r w:rsidR="00305C7E" w:rsidRPr="00E864BF">
        <w:rPr>
          <w:rFonts w:ascii="Times New Roman" w:hAnsi="Times New Roman" w:cs="Times New Roman"/>
          <w:sz w:val="20"/>
          <w:szCs w:val="20"/>
          <w:lang w:val="en-US"/>
        </w:rPr>
        <w:t xml:space="preserve">. </w:t>
      </w:r>
      <w:r w:rsidR="003C040D" w:rsidRPr="00E864BF">
        <w:rPr>
          <w:rFonts w:ascii="Times New Roman" w:hAnsi="Times New Roman" w:cs="Times New Roman"/>
          <w:sz w:val="20"/>
          <w:szCs w:val="20"/>
          <w:lang w:val="en-US"/>
        </w:rPr>
        <w:t xml:space="preserve">Boxes with different letters </w:t>
      </w:r>
      <w:r w:rsidR="00352C4B" w:rsidRPr="00E864BF">
        <w:rPr>
          <w:rFonts w:ascii="Times New Roman" w:hAnsi="Times New Roman" w:cs="Times New Roman"/>
          <w:sz w:val="20"/>
          <w:szCs w:val="20"/>
          <w:lang w:val="en-US"/>
        </w:rPr>
        <w:t>are significantly different</w:t>
      </w:r>
      <w:r w:rsidR="003C040D" w:rsidRPr="00E864BF">
        <w:rPr>
          <w:rFonts w:ascii="Times New Roman" w:hAnsi="Times New Roman" w:cs="Times New Roman"/>
          <w:sz w:val="20"/>
          <w:szCs w:val="20"/>
          <w:lang w:val="en-US"/>
        </w:rPr>
        <w:t xml:space="preserve"> (</w:t>
      </w:r>
      <w:r w:rsidR="003C040D" w:rsidRPr="00E864BF">
        <w:rPr>
          <w:rFonts w:ascii="Times New Roman" w:hAnsi="Times New Roman" w:cs="Times New Roman"/>
          <w:color w:val="1C1D1E"/>
          <w:sz w:val="20"/>
          <w:szCs w:val="20"/>
          <w:shd w:val="clear" w:color="auto" w:fill="FFFFFF"/>
        </w:rPr>
        <w:t xml:space="preserve">Tukey's </w:t>
      </w:r>
      <w:r w:rsidR="003C040D" w:rsidRPr="00E864BF">
        <w:rPr>
          <w:rFonts w:ascii="Times New Roman" w:hAnsi="Times New Roman" w:cs="Times New Roman"/>
          <w:sz w:val="20"/>
          <w:szCs w:val="20"/>
          <w:lang w:val="en-US"/>
        </w:rPr>
        <w:t>post</w:t>
      </w:r>
      <w:ins w:id="350" w:author="Joop van Loon" w:date="2023-06-20T15:20:00Z">
        <w:r w:rsidR="0034281F">
          <w:rPr>
            <w:rFonts w:ascii="Times New Roman" w:hAnsi="Times New Roman" w:cs="Times New Roman"/>
            <w:sz w:val="20"/>
            <w:szCs w:val="20"/>
            <w:lang w:val="en-US"/>
          </w:rPr>
          <w:t>-</w:t>
        </w:r>
      </w:ins>
      <w:del w:id="351" w:author="Joop van Loon" w:date="2023-06-20T15:20:00Z">
        <w:r w:rsidR="003C040D" w:rsidRPr="00E864BF" w:rsidDel="0034281F">
          <w:rPr>
            <w:rFonts w:ascii="Times New Roman" w:hAnsi="Times New Roman" w:cs="Times New Roman"/>
            <w:sz w:val="20"/>
            <w:szCs w:val="20"/>
            <w:lang w:val="en-US"/>
          </w:rPr>
          <w:delText xml:space="preserve"> </w:delText>
        </w:r>
      </w:del>
      <w:r w:rsidR="003C040D" w:rsidRPr="00E864BF">
        <w:rPr>
          <w:rFonts w:ascii="Times New Roman" w:hAnsi="Times New Roman" w:cs="Times New Roman"/>
          <w:sz w:val="20"/>
          <w:szCs w:val="20"/>
          <w:lang w:val="en-US"/>
        </w:rPr>
        <w:t>hoc test</w:t>
      </w:r>
      <w:r w:rsidR="00352C4B" w:rsidRPr="00E864BF">
        <w:rPr>
          <w:rFonts w:ascii="Times New Roman" w:hAnsi="Times New Roman" w:cs="Times New Roman"/>
          <w:sz w:val="20"/>
          <w:szCs w:val="20"/>
          <w:lang w:val="en-US"/>
        </w:rPr>
        <w:t xml:space="preserve">, </w:t>
      </w:r>
      <w:r w:rsidR="00352C4B" w:rsidRPr="00E864BF">
        <w:rPr>
          <w:rFonts w:ascii="Times New Roman" w:hAnsi="Times New Roman" w:cs="Times New Roman"/>
          <w:i/>
          <w:iCs/>
          <w:sz w:val="20"/>
          <w:szCs w:val="20"/>
          <w:lang w:val="en-US"/>
        </w:rPr>
        <w:t>p</w:t>
      </w:r>
      <w:r w:rsidR="00352C4B" w:rsidRPr="00E864BF">
        <w:rPr>
          <w:rFonts w:ascii="Times New Roman" w:hAnsi="Times New Roman" w:cs="Times New Roman"/>
          <w:sz w:val="20"/>
          <w:szCs w:val="20"/>
          <w:lang w:val="en-US"/>
        </w:rPr>
        <w:t xml:space="preserve"> &lt; </w:t>
      </w:r>
      <w:r w:rsidR="00C20529" w:rsidRPr="00E864BF">
        <w:rPr>
          <w:rFonts w:ascii="Times New Roman" w:hAnsi="Times New Roman" w:cs="Times New Roman"/>
          <w:sz w:val="20"/>
          <w:szCs w:val="20"/>
          <w:lang w:val="en-US"/>
        </w:rPr>
        <w:t>0</w:t>
      </w:r>
      <w:r w:rsidR="00352C4B" w:rsidRPr="00E864BF">
        <w:rPr>
          <w:rFonts w:ascii="Times New Roman" w:hAnsi="Times New Roman" w:cs="Times New Roman"/>
          <w:sz w:val="20"/>
          <w:szCs w:val="20"/>
          <w:lang w:val="en-US"/>
        </w:rPr>
        <w:t>.</w:t>
      </w:r>
      <w:commentRangeStart w:id="352"/>
      <w:r w:rsidR="00352C4B" w:rsidRPr="00E864BF">
        <w:rPr>
          <w:rFonts w:ascii="Times New Roman" w:hAnsi="Times New Roman" w:cs="Times New Roman"/>
          <w:sz w:val="20"/>
          <w:szCs w:val="20"/>
          <w:lang w:val="en-US"/>
        </w:rPr>
        <w:t>05</w:t>
      </w:r>
      <w:commentRangeEnd w:id="352"/>
      <w:r w:rsidR="001E7A47">
        <w:rPr>
          <w:rStyle w:val="CommentReference"/>
        </w:rPr>
        <w:commentReference w:id="352"/>
      </w:r>
      <w:r w:rsidR="002343A0" w:rsidRPr="00E864BF">
        <w:rPr>
          <w:rFonts w:ascii="Times New Roman" w:hAnsi="Times New Roman" w:cs="Times New Roman"/>
          <w:sz w:val="20"/>
          <w:szCs w:val="20"/>
          <w:lang w:val="en-US"/>
        </w:rPr>
        <w:t>)</w:t>
      </w:r>
      <w:r w:rsidR="00352C4B" w:rsidRPr="00E864BF">
        <w:rPr>
          <w:rFonts w:ascii="Times New Roman" w:hAnsi="Times New Roman" w:cs="Times New Roman"/>
          <w:sz w:val="20"/>
          <w:szCs w:val="20"/>
          <w:lang w:val="en-US"/>
        </w:rPr>
        <w:t>.</w:t>
      </w:r>
    </w:p>
    <w:p w14:paraId="1A14F007" w14:textId="77777777" w:rsidR="00DA2850" w:rsidRPr="00D664A0" w:rsidRDefault="00DA2850" w:rsidP="00DA2850">
      <w:pPr>
        <w:spacing w:after="0"/>
        <w:jc w:val="both"/>
        <w:rPr>
          <w:rFonts w:ascii="Times New Roman" w:hAnsi="Times New Roman" w:cs="Times New Roman"/>
          <w:sz w:val="12"/>
          <w:szCs w:val="12"/>
        </w:rPr>
      </w:pPr>
    </w:p>
    <w:p w14:paraId="5FC8870F" w14:textId="09D27072" w:rsidR="00DA2850" w:rsidRPr="00D664A0" w:rsidRDefault="00C6644C" w:rsidP="00D664A0">
      <w:pPr>
        <w:spacing w:after="0"/>
        <w:jc w:val="both"/>
        <w:rPr>
          <w:rFonts w:ascii="Times New Roman" w:hAnsi="Times New Roman" w:cs="Times New Roman"/>
          <w:sz w:val="24"/>
          <w:szCs w:val="24"/>
        </w:rPr>
      </w:pPr>
      <w:r w:rsidRPr="00C6644C">
        <w:rPr>
          <w:rFonts w:ascii="Times New Roman" w:hAnsi="Times New Roman" w:cs="Times New Roman"/>
          <w:sz w:val="24"/>
          <w:szCs w:val="24"/>
        </w:rPr>
        <w:t xml:space="preserve">The addition of </w:t>
      </w:r>
      <w:bookmarkStart w:id="353" w:name="_Hlk127816553"/>
      <w:r w:rsidRPr="00C6644C">
        <w:rPr>
          <w:rFonts w:ascii="Times New Roman" w:hAnsi="Times New Roman" w:cs="Times New Roman"/>
          <w:sz w:val="24"/>
          <w:szCs w:val="24"/>
        </w:rPr>
        <w:t>raw BSFF or raw MWF</w:t>
      </w:r>
      <w:bookmarkEnd w:id="353"/>
      <w:r w:rsidRPr="00C6644C">
        <w:rPr>
          <w:rFonts w:ascii="Times New Roman" w:hAnsi="Times New Roman" w:cs="Times New Roman"/>
          <w:sz w:val="24"/>
          <w:szCs w:val="24"/>
        </w:rPr>
        <w:t xml:space="preserve"> to the soil </w:t>
      </w:r>
      <w:r w:rsidR="00BE4AB3">
        <w:rPr>
          <w:rFonts w:ascii="Times New Roman" w:hAnsi="Times New Roman" w:cs="Times New Roman"/>
          <w:sz w:val="24"/>
          <w:szCs w:val="24"/>
        </w:rPr>
        <w:t xml:space="preserve">resulted in </w:t>
      </w:r>
      <w:r w:rsidRPr="00C6644C">
        <w:rPr>
          <w:rFonts w:ascii="Times New Roman" w:hAnsi="Times New Roman" w:cs="Times New Roman"/>
          <w:sz w:val="24"/>
          <w:szCs w:val="24"/>
        </w:rPr>
        <w:t xml:space="preserve">a </w:t>
      </w:r>
      <w:r>
        <w:rPr>
          <w:rFonts w:ascii="Times New Roman" w:hAnsi="Times New Roman" w:cs="Times New Roman"/>
          <w:sz w:val="24"/>
          <w:szCs w:val="24"/>
        </w:rPr>
        <w:t>significant</w:t>
      </w:r>
      <w:r w:rsidR="002D2321">
        <w:rPr>
          <w:rFonts w:ascii="Times New Roman" w:hAnsi="Times New Roman" w:cs="Times New Roman"/>
          <w:sz w:val="24"/>
          <w:szCs w:val="24"/>
        </w:rPr>
        <w:t xml:space="preserve">ly smaller </w:t>
      </w:r>
      <w:r w:rsidRPr="00C6644C">
        <w:rPr>
          <w:rFonts w:ascii="Times New Roman" w:hAnsi="Times New Roman" w:cs="Times New Roman"/>
          <w:sz w:val="24"/>
          <w:szCs w:val="24"/>
        </w:rPr>
        <w:t xml:space="preserve">number of leaves per </w:t>
      </w:r>
      <w:r w:rsidRPr="00D664A0">
        <w:rPr>
          <w:rFonts w:ascii="Times New Roman" w:hAnsi="Times New Roman" w:cs="Times New Roman"/>
          <w:i/>
          <w:iCs/>
          <w:sz w:val="24"/>
          <w:szCs w:val="24"/>
        </w:rPr>
        <w:t>B. rapa</w:t>
      </w:r>
      <w:r w:rsidRPr="00C6644C">
        <w:rPr>
          <w:rFonts w:ascii="Times New Roman" w:hAnsi="Times New Roman" w:cs="Times New Roman"/>
          <w:sz w:val="24"/>
          <w:szCs w:val="24"/>
        </w:rPr>
        <w:t xml:space="preserve"> plant when compared to the un</w:t>
      </w:r>
      <w:r>
        <w:rPr>
          <w:rFonts w:ascii="Times New Roman" w:hAnsi="Times New Roman" w:cs="Times New Roman"/>
          <w:sz w:val="24"/>
          <w:szCs w:val="24"/>
        </w:rPr>
        <w:t>amended</w:t>
      </w:r>
      <w:r w:rsidRPr="00C6644C">
        <w:rPr>
          <w:rFonts w:ascii="Times New Roman" w:hAnsi="Times New Roman" w:cs="Times New Roman"/>
          <w:sz w:val="24"/>
          <w:szCs w:val="24"/>
        </w:rPr>
        <w:t xml:space="preserve"> control</w:t>
      </w:r>
      <w:r>
        <w:rPr>
          <w:rFonts w:ascii="Times New Roman" w:hAnsi="Times New Roman" w:cs="Times New Roman"/>
          <w:sz w:val="24"/>
          <w:szCs w:val="24"/>
        </w:rPr>
        <w:t xml:space="preserve"> </w:t>
      </w:r>
      <w:r w:rsidR="00A00BCC">
        <w:rPr>
          <w:rFonts w:ascii="Times New Roman" w:hAnsi="Times New Roman" w:cs="Times New Roman"/>
          <w:sz w:val="24"/>
          <w:szCs w:val="24"/>
        </w:rPr>
        <w:t>(</w:t>
      </w:r>
      <w:r w:rsidR="00A2136A" w:rsidRPr="0003588C">
        <w:rPr>
          <w:rFonts w:ascii="Times New Roman" w:hAnsi="Times New Roman" w:cs="Times New Roman"/>
          <w:i/>
          <w:iCs/>
          <w:sz w:val="24"/>
          <w:szCs w:val="24"/>
          <w:lang w:val="el-GR"/>
        </w:rPr>
        <w:t>χ</w:t>
      </w:r>
      <w:r w:rsidR="00A2136A" w:rsidRPr="0003588C">
        <w:rPr>
          <w:rFonts w:ascii="Times New Roman" w:hAnsi="Times New Roman" w:cs="Times New Roman"/>
          <w:i/>
          <w:iCs/>
          <w:sz w:val="24"/>
          <w:szCs w:val="24"/>
          <w:vertAlign w:val="superscript"/>
          <w:lang w:val="el-GR"/>
        </w:rPr>
        <w:t>2</w:t>
      </w:r>
      <w:r w:rsidR="00A2136A">
        <w:rPr>
          <w:rFonts w:ascii="Times New Roman" w:hAnsi="Times New Roman" w:cs="Times New Roman"/>
          <w:sz w:val="24"/>
          <w:szCs w:val="24"/>
        </w:rPr>
        <w:t xml:space="preserve"> = 113.94; df = 2; </w:t>
      </w:r>
      <w:r w:rsidR="00A2136A" w:rsidRPr="0015252E">
        <w:rPr>
          <w:rFonts w:ascii="Times New Roman" w:hAnsi="Times New Roman" w:cs="Times New Roman"/>
          <w:i/>
          <w:iCs/>
          <w:sz w:val="24"/>
          <w:szCs w:val="24"/>
        </w:rPr>
        <w:t>p</w:t>
      </w:r>
      <w:r w:rsidR="00A2136A">
        <w:rPr>
          <w:rFonts w:ascii="Times New Roman" w:hAnsi="Times New Roman" w:cs="Times New Roman"/>
          <w:sz w:val="24"/>
          <w:szCs w:val="24"/>
        </w:rPr>
        <w:t xml:space="preserve"> &lt; 0</w:t>
      </w:r>
      <w:r w:rsidR="00A2136A" w:rsidRPr="00972020">
        <w:rPr>
          <w:rFonts w:ascii="Times New Roman" w:hAnsi="Times New Roman" w:cs="Times New Roman"/>
          <w:sz w:val="24"/>
          <w:szCs w:val="24"/>
          <w:lang w:val="en-US"/>
        </w:rPr>
        <w:t>.0</w:t>
      </w:r>
      <w:r w:rsidR="00A2136A">
        <w:rPr>
          <w:rFonts w:ascii="Times New Roman" w:hAnsi="Times New Roman" w:cs="Times New Roman"/>
          <w:sz w:val="24"/>
          <w:szCs w:val="24"/>
          <w:lang w:val="en-US"/>
        </w:rPr>
        <w:t xml:space="preserve">001; </w:t>
      </w:r>
      <w:r w:rsidR="00A00BCC">
        <w:rPr>
          <w:rFonts w:ascii="Times New Roman" w:hAnsi="Times New Roman" w:cs="Times New Roman"/>
          <w:sz w:val="24"/>
          <w:szCs w:val="24"/>
        </w:rPr>
        <w:t xml:space="preserve">Figure </w:t>
      </w:r>
      <w:r w:rsidR="00F05426">
        <w:rPr>
          <w:rFonts w:ascii="Times New Roman" w:hAnsi="Times New Roman" w:cs="Times New Roman"/>
          <w:sz w:val="24"/>
          <w:szCs w:val="24"/>
        </w:rPr>
        <w:t>S2A</w:t>
      </w:r>
      <w:r w:rsidR="00A00BCC">
        <w:rPr>
          <w:rFonts w:ascii="Times New Roman" w:hAnsi="Times New Roman" w:cs="Times New Roman"/>
          <w:sz w:val="24"/>
          <w:szCs w:val="24"/>
        </w:rPr>
        <w:t xml:space="preserve">). </w:t>
      </w:r>
      <w:r w:rsidR="00A2136A">
        <w:rPr>
          <w:rFonts w:ascii="Times New Roman" w:hAnsi="Times New Roman" w:cs="Times New Roman"/>
          <w:sz w:val="24"/>
          <w:szCs w:val="24"/>
        </w:rPr>
        <w:t xml:space="preserve">Similar results were recorded when this experiment was repeated under </w:t>
      </w:r>
      <w:r>
        <w:rPr>
          <w:rFonts w:ascii="Times New Roman" w:hAnsi="Times New Roman" w:cs="Times New Roman"/>
          <w:sz w:val="24"/>
          <w:szCs w:val="24"/>
        </w:rPr>
        <w:t>comparable</w:t>
      </w:r>
      <w:r w:rsidR="00A2136A">
        <w:rPr>
          <w:rFonts w:ascii="Times New Roman" w:hAnsi="Times New Roman" w:cs="Times New Roman"/>
          <w:sz w:val="24"/>
          <w:szCs w:val="24"/>
        </w:rPr>
        <w:t xml:space="preserve"> conditions (</w:t>
      </w:r>
      <w:r w:rsidR="00A2136A" w:rsidRPr="0003588C">
        <w:rPr>
          <w:rFonts w:ascii="Times New Roman" w:hAnsi="Times New Roman" w:cs="Times New Roman"/>
          <w:i/>
          <w:iCs/>
          <w:sz w:val="24"/>
          <w:szCs w:val="24"/>
          <w:lang w:val="el-GR"/>
        </w:rPr>
        <w:t>χ</w:t>
      </w:r>
      <w:r w:rsidR="00A2136A" w:rsidRPr="0003588C">
        <w:rPr>
          <w:rFonts w:ascii="Times New Roman" w:hAnsi="Times New Roman" w:cs="Times New Roman"/>
          <w:i/>
          <w:iCs/>
          <w:sz w:val="24"/>
          <w:szCs w:val="24"/>
          <w:vertAlign w:val="superscript"/>
          <w:lang w:val="el-GR"/>
        </w:rPr>
        <w:t>2</w:t>
      </w:r>
      <w:r w:rsidR="00A2136A">
        <w:rPr>
          <w:rFonts w:ascii="Times New Roman" w:hAnsi="Times New Roman" w:cs="Times New Roman"/>
          <w:sz w:val="24"/>
          <w:szCs w:val="24"/>
        </w:rPr>
        <w:t xml:space="preserve"> = 162.53; df = 2; </w:t>
      </w:r>
      <w:r w:rsidR="00A2136A" w:rsidRPr="0015252E">
        <w:rPr>
          <w:rFonts w:ascii="Times New Roman" w:hAnsi="Times New Roman" w:cs="Times New Roman"/>
          <w:i/>
          <w:iCs/>
          <w:sz w:val="24"/>
          <w:szCs w:val="24"/>
        </w:rPr>
        <w:t>p</w:t>
      </w:r>
      <w:r w:rsidR="00A2136A">
        <w:rPr>
          <w:rFonts w:ascii="Times New Roman" w:hAnsi="Times New Roman" w:cs="Times New Roman"/>
          <w:sz w:val="24"/>
          <w:szCs w:val="24"/>
        </w:rPr>
        <w:t xml:space="preserve"> &lt; 0</w:t>
      </w:r>
      <w:r w:rsidR="00A2136A" w:rsidRPr="00972020">
        <w:rPr>
          <w:rFonts w:ascii="Times New Roman" w:hAnsi="Times New Roman" w:cs="Times New Roman"/>
          <w:sz w:val="24"/>
          <w:szCs w:val="24"/>
          <w:lang w:val="en-US"/>
        </w:rPr>
        <w:t>.0</w:t>
      </w:r>
      <w:r w:rsidR="00A2136A">
        <w:rPr>
          <w:rFonts w:ascii="Times New Roman" w:hAnsi="Times New Roman" w:cs="Times New Roman"/>
          <w:sz w:val="24"/>
          <w:szCs w:val="24"/>
          <w:lang w:val="en-US"/>
        </w:rPr>
        <w:t xml:space="preserve">001; </w:t>
      </w:r>
      <w:r w:rsidR="00A2136A">
        <w:rPr>
          <w:rFonts w:ascii="Times New Roman" w:hAnsi="Times New Roman" w:cs="Times New Roman"/>
          <w:sz w:val="24"/>
          <w:szCs w:val="24"/>
        </w:rPr>
        <w:t>Figure S2</w:t>
      </w:r>
      <w:r w:rsidR="00F05426">
        <w:rPr>
          <w:rFonts w:ascii="Times New Roman" w:hAnsi="Times New Roman" w:cs="Times New Roman"/>
          <w:sz w:val="24"/>
          <w:szCs w:val="24"/>
        </w:rPr>
        <w:t>B</w:t>
      </w:r>
      <w:r w:rsidR="00A2136A">
        <w:rPr>
          <w:rFonts w:ascii="Times New Roman" w:hAnsi="Times New Roman" w:cs="Times New Roman"/>
          <w:sz w:val="24"/>
          <w:szCs w:val="24"/>
          <w:lang w:val="en-US"/>
        </w:rPr>
        <w:t>)</w:t>
      </w:r>
      <w:r w:rsidR="00DA2850">
        <w:rPr>
          <w:rFonts w:ascii="Times New Roman" w:hAnsi="Times New Roman" w:cs="Times New Roman"/>
          <w:sz w:val="24"/>
          <w:szCs w:val="24"/>
          <w:lang w:val="en-US"/>
        </w:rPr>
        <w:t>.</w:t>
      </w:r>
      <w:r w:rsidR="00A2136A">
        <w:rPr>
          <w:rFonts w:ascii="Times New Roman" w:hAnsi="Times New Roman" w:cs="Times New Roman"/>
          <w:sz w:val="24"/>
          <w:szCs w:val="24"/>
          <w:lang w:val="en-US"/>
        </w:rPr>
        <w:t xml:space="preserve"> </w:t>
      </w:r>
    </w:p>
    <w:p w14:paraId="757638D1" w14:textId="77777777" w:rsidR="0042755B" w:rsidRPr="00BA368A" w:rsidRDefault="0042755B" w:rsidP="0042755B">
      <w:pPr>
        <w:spacing w:after="0"/>
        <w:jc w:val="both"/>
        <w:rPr>
          <w:rFonts w:ascii="Times New Roman" w:hAnsi="Times New Roman" w:cs="Times New Roman"/>
          <w:sz w:val="18"/>
          <w:szCs w:val="18"/>
        </w:rPr>
      </w:pPr>
    </w:p>
    <w:p w14:paraId="7C2FDA08" w14:textId="5BFFFCE4" w:rsidR="00BC4B02" w:rsidRDefault="00C6644C" w:rsidP="00D664A0">
      <w:pPr>
        <w:spacing w:after="0"/>
        <w:jc w:val="both"/>
        <w:rPr>
          <w:rFonts w:ascii="Times New Roman" w:hAnsi="Times New Roman" w:cs="Times New Roman"/>
          <w:sz w:val="24"/>
          <w:szCs w:val="24"/>
        </w:rPr>
      </w:pPr>
      <w:r>
        <w:rPr>
          <w:rFonts w:ascii="Times New Roman" w:hAnsi="Times New Roman" w:cs="Times New Roman"/>
          <w:sz w:val="24"/>
          <w:szCs w:val="24"/>
        </w:rPr>
        <w:t xml:space="preserve">Amending soil with </w:t>
      </w:r>
      <w:r w:rsidRPr="00C6644C">
        <w:rPr>
          <w:rFonts w:ascii="Times New Roman" w:hAnsi="Times New Roman" w:cs="Times New Roman"/>
          <w:sz w:val="24"/>
          <w:szCs w:val="24"/>
        </w:rPr>
        <w:t>raw BSFF or raw MWF</w:t>
      </w:r>
      <w:r w:rsidRPr="00C6644C" w:rsidDel="00C6644C">
        <w:rPr>
          <w:rFonts w:ascii="Times New Roman" w:hAnsi="Times New Roman" w:cs="Times New Roman"/>
          <w:sz w:val="24"/>
          <w:szCs w:val="24"/>
        </w:rPr>
        <w:t xml:space="preserve"> </w:t>
      </w:r>
      <w:r>
        <w:rPr>
          <w:rFonts w:ascii="Times New Roman" w:hAnsi="Times New Roman" w:cs="Times New Roman"/>
          <w:sz w:val="24"/>
          <w:szCs w:val="24"/>
        </w:rPr>
        <w:t xml:space="preserve">resulted in </w:t>
      </w:r>
      <w:r w:rsidR="00DA2850" w:rsidRPr="00D664A0">
        <w:rPr>
          <w:rFonts w:ascii="Times New Roman" w:hAnsi="Times New Roman" w:cs="Times New Roman"/>
          <w:sz w:val="24"/>
          <w:szCs w:val="24"/>
        </w:rPr>
        <w:t xml:space="preserve">significant differences in </w:t>
      </w:r>
      <w:r w:rsidR="00E73E44">
        <w:rPr>
          <w:rFonts w:ascii="Times New Roman" w:hAnsi="Times New Roman" w:cs="Times New Roman"/>
          <w:sz w:val="24"/>
          <w:szCs w:val="24"/>
        </w:rPr>
        <w:t>the</w:t>
      </w:r>
      <w:r w:rsidR="00B14C60">
        <w:rPr>
          <w:rFonts w:ascii="Times New Roman" w:hAnsi="Times New Roman" w:cs="Times New Roman"/>
          <w:sz w:val="24"/>
          <w:szCs w:val="24"/>
        </w:rPr>
        <w:t xml:space="preserve"> time until</w:t>
      </w:r>
      <w:r w:rsidR="00E73E44">
        <w:rPr>
          <w:rFonts w:ascii="Times New Roman" w:hAnsi="Times New Roman" w:cs="Times New Roman"/>
          <w:sz w:val="24"/>
          <w:szCs w:val="24"/>
        </w:rPr>
        <w:t xml:space="preserve"> </w:t>
      </w:r>
      <w:r w:rsidR="00DA2850" w:rsidRPr="00D664A0">
        <w:rPr>
          <w:rFonts w:ascii="Times New Roman" w:hAnsi="Times New Roman" w:cs="Times New Roman"/>
          <w:sz w:val="24"/>
          <w:szCs w:val="24"/>
        </w:rPr>
        <w:t xml:space="preserve">flowering </w:t>
      </w:r>
      <w:r w:rsidR="00E73E44">
        <w:rPr>
          <w:rFonts w:ascii="Times New Roman" w:hAnsi="Times New Roman" w:cs="Times New Roman"/>
          <w:sz w:val="24"/>
          <w:szCs w:val="24"/>
        </w:rPr>
        <w:t xml:space="preserve">of </w:t>
      </w:r>
      <w:r w:rsidR="00E73E44" w:rsidRPr="00D664A0">
        <w:rPr>
          <w:rFonts w:ascii="Times New Roman" w:hAnsi="Times New Roman" w:cs="Times New Roman"/>
          <w:i/>
          <w:iCs/>
          <w:sz w:val="24"/>
          <w:szCs w:val="24"/>
        </w:rPr>
        <w:t>B. rapa</w:t>
      </w:r>
      <w:r w:rsidR="00E73E44">
        <w:rPr>
          <w:rFonts w:ascii="Times New Roman" w:hAnsi="Times New Roman" w:cs="Times New Roman"/>
          <w:sz w:val="24"/>
          <w:szCs w:val="24"/>
        </w:rPr>
        <w:t xml:space="preserve"> plants</w:t>
      </w:r>
      <w:r w:rsidR="00DA2850" w:rsidRPr="00D664A0">
        <w:rPr>
          <w:rFonts w:ascii="Times New Roman" w:hAnsi="Times New Roman" w:cs="Times New Roman"/>
          <w:sz w:val="24"/>
          <w:szCs w:val="24"/>
        </w:rPr>
        <w:t xml:space="preserve"> (</w:t>
      </w:r>
      <w:r w:rsidR="00DA2850" w:rsidRPr="00D664A0">
        <w:rPr>
          <w:rFonts w:ascii="Times New Roman" w:hAnsi="Times New Roman" w:cs="Times New Roman"/>
          <w:i/>
          <w:iCs/>
          <w:sz w:val="24"/>
          <w:szCs w:val="24"/>
          <w:lang w:val="el-GR"/>
        </w:rPr>
        <w:t>χ</w:t>
      </w:r>
      <w:r w:rsidR="00DA2850" w:rsidRPr="00D664A0">
        <w:rPr>
          <w:rFonts w:ascii="Times New Roman" w:hAnsi="Times New Roman" w:cs="Times New Roman"/>
          <w:i/>
          <w:iCs/>
          <w:sz w:val="24"/>
          <w:szCs w:val="24"/>
          <w:vertAlign w:val="superscript"/>
          <w:lang w:val="el-GR"/>
        </w:rPr>
        <w:t>2</w:t>
      </w:r>
      <w:r w:rsidR="00DA2850" w:rsidRPr="00D664A0">
        <w:rPr>
          <w:rFonts w:ascii="Times New Roman" w:hAnsi="Times New Roman" w:cs="Times New Roman"/>
          <w:sz w:val="24"/>
          <w:szCs w:val="24"/>
        </w:rPr>
        <w:t xml:space="preserve"> = 6.25; df = 2; </w:t>
      </w:r>
      <w:r w:rsidR="00DA2850" w:rsidRPr="00D664A0">
        <w:rPr>
          <w:rFonts w:ascii="Times New Roman" w:hAnsi="Times New Roman" w:cs="Times New Roman"/>
          <w:i/>
          <w:iCs/>
          <w:sz w:val="24"/>
          <w:szCs w:val="24"/>
        </w:rPr>
        <w:t>p</w:t>
      </w:r>
      <w:r w:rsidR="00DA2850" w:rsidRPr="00D664A0">
        <w:rPr>
          <w:rFonts w:ascii="Times New Roman" w:hAnsi="Times New Roman" w:cs="Times New Roman"/>
          <w:sz w:val="24"/>
          <w:szCs w:val="24"/>
        </w:rPr>
        <w:t xml:space="preserve"> = 0</w:t>
      </w:r>
      <w:r w:rsidR="00DA2850" w:rsidRPr="00D664A0">
        <w:rPr>
          <w:rFonts w:ascii="Times New Roman" w:hAnsi="Times New Roman" w:cs="Times New Roman"/>
          <w:sz w:val="24"/>
          <w:szCs w:val="24"/>
          <w:lang w:val="en-US"/>
        </w:rPr>
        <w:t>.0441</w:t>
      </w:r>
      <w:r w:rsidR="00994E27">
        <w:rPr>
          <w:rFonts w:ascii="Times New Roman" w:hAnsi="Times New Roman" w:cs="Times New Roman"/>
          <w:sz w:val="24"/>
          <w:szCs w:val="24"/>
          <w:lang w:val="en-US"/>
        </w:rPr>
        <w:t xml:space="preserve">; </w:t>
      </w:r>
      <w:r w:rsidR="00994E27" w:rsidRPr="00D217BA">
        <w:rPr>
          <w:rFonts w:ascii="Times New Roman" w:hAnsi="Times New Roman" w:cs="Times New Roman"/>
          <w:sz w:val="24"/>
          <w:szCs w:val="24"/>
        </w:rPr>
        <w:t xml:space="preserve">Figure </w:t>
      </w:r>
      <w:r w:rsidR="00994E27">
        <w:rPr>
          <w:rFonts w:ascii="Times New Roman" w:hAnsi="Times New Roman" w:cs="Times New Roman"/>
          <w:sz w:val="24"/>
          <w:szCs w:val="24"/>
        </w:rPr>
        <w:t>S3</w:t>
      </w:r>
      <w:r w:rsidR="00DA2850" w:rsidRPr="00D664A0">
        <w:rPr>
          <w:rFonts w:ascii="Times New Roman" w:hAnsi="Times New Roman" w:cs="Times New Roman"/>
          <w:sz w:val="24"/>
          <w:szCs w:val="24"/>
        </w:rPr>
        <w:t xml:space="preserve">). The application of BSFF resulted in a longer </w:t>
      </w:r>
      <w:r w:rsidR="00FE6151">
        <w:rPr>
          <w:rFonts w:ascii="Times New Roman" w:hAnsi="Times New Roman" w:cs="Times New Roman"/>
          <w:sz w:val="24"/>
          <w:szCs w:val="24"/>
        </w:rPr>
        <w:t xml:space="preserve">time until </w:t>
      </w:r>
      <w:r w:rsidR="00DA2850" w:rsidRPr="00D664A0">
        <w:rPr>
          <w:rFonts w:ascii="Times New Roman" w:hAnsi="Times New Roman" w:cs="Times New Roman"/>
          <w:sz w:val="24"/>
          <w:szCs w:val="24"/>
        </w:rPr>
        <w:t xml:space="preserve">flowering than MWF and NoFrass (Figure </w:t>
      </w:r>
      <w:r w:rsidR="00AC7A50">
        <w:rPr>
          <w:rFonts w:ascii="Times New Roman" w:hAnsi="Times New Roman" w:cs="Times New Roman"/>
          <w:sz w:val="24"/>
          <w:szCs w:val="24"/>
        </w:rPr>
        <w:t>S3A</w:t>
      </w:r>
      <w:r w:rsidR="00DA2850" w:rsidRPr="00D664A0">
        <w:rPr>
          <w:rFonts w:ascii="Times New Roman" w:hAnsi="Times New Roman" w:cs="Times New Roman"/>
          <w:sz w:val="24"/>
          <w:szCs w:val="24"/>
        </w:rPr>
        <w:t xml:space="preserve">). </w:t>
      </w:r>
      <w:r w:rsidR="0034766B">
        <w:rPr>
          <w:rFonts w:ascii="Times New Roman" w:hAnsi="Times New Roman" w:cs="Times New Roman"/>
          <w:sz w:val="24"/>
          <w:szCs w:val="24"/>
        </w:rPr>
        <w:t>T</w:t>
      </w:r>
      <w:r w:rsidR="0034766B" w:rsidRPr="0072292D">
        <w:rPr>
          <w:rFonts w:ascii="Times New Roman" w:hAnsi="Times New Roman" w:cs="Times New Roman"/>
          <w:sz w:val="24"/>
          <w:szCs w:val="24"/>
        </w:rPr>
        <w:t xml:space="preserve">here was no significant </w:t>
      </w:r>
      <w:r w:rsidR="00994E27">
        <w:rPr>
          <w:rFonts w:ascii="Times New Roman" w:hAnsi="Times New Roman" w:cs="Times New Roman"/>
          <w:sz w:val="24"/>
          <w:szCs w:val="24"/>
        </w:rPr>
        <w:t xml:space="preserve">effect of soil </w:t>
      </w:r>
      <w:r w:rsidR="0034766B" w:rsidRPr="0072292D">
        <w:rPr>
          <w:rFonts w:ascii="Times New Roman" w:hAnsi="Times New Roman" w:cs="Times New Roman"/>
          <w:sz w:val="24"/>
          <w:szCs w:val="24"/>
        </w:rPr>
        <w:t xml:space="preserve">treatment </w:t>
      </w:r>
      <w:r w:rsidR="00994E27">
        <w:rPr>
          <w:rFonts w:ascii="Times New Roman" w:hAnsi="Times New Roman" w:cs="Times New Roman"/>
          <w:sz w:val="24"/>
          <w:szCs w:val="24"/>
        </w:rPr>
        <w:t xml:space="preserve">on flowering time </w:t>
      </w:r>
      <w:r w:rsidR="0034766B">
        <w:rPr>
          <w:rFonts w:ascii="Times New Roman" w:hAnsi="Times New Roman" w:cs="Times New Roman"/>
          <w:sz w:val="24"/>
          <w:szCs w:val="24"/>
        </w:rPr>
        <w:t>whe</w:t>
      </w:r>
      <w:r w:rsidR="00DA2850" w:rsidRPr="00D664A0">
        <w:rPr>
          <w:rFonts w:ascii="Times New Roman" w:hAnsi="Times New Roman" w:cs="Times New Roman"/>
          <w:sz w:val="24"/>
          <w:szCs w:val="24"/>
        </w:rPr>
        <w:t xml:space="preserve">n </w:t>
      </w:r>
      <w:r w:rsidR="0034766B">
        <w:rPr>
          <w:rFonts w:ascii="Times New Roman" w:hAnsi="Times New Roman" w:cs="Times New Roman"/>
          <w:sz w:val="24"/>
          <w:szCs w:val="24"/>
        </w:rPr>
        <w:t xml:space="preserve">this experiment was </w:t>
      </w:r>
      <w:r w:rsidR="00DA2850" w:rsidRPr="00D664A0">
        <w:rPr>
          <w:rFonts w:ascii="Times New Roman" w:hAnsi="Times New Roman" w:cs="Times New Roman"/>
          <w:sz w:val="24"/>
          <w:szCs w:val="24"/>
        </w:rPr>
        <w:t>repeat</w:t>
      </w:r>
      <w:r w:rsidR="0034766B">
        <w:rPr>
          <w:rFonts w:ascii="Times New Roman" w:hAnsi="Times New Roman" w:cs="Times New Roman"/>
          <w:sz w:val="24"/>
          <w:szCs w:val="24"/>
        </w:rPr>
        <w:t xml:space="preserve">ed under similar conditions </w:t>
      </w:r>
      <w:r w:rsidR="0034766B" w:rsidRPr="0072292D">
        <w:rPr>
          <w:rFonts w:ascii="Times New Roman" w:hAnsi="Times New Roman" w:cs="Times New Roman"/>
          <w:sz w:val="24"/>
          <w:szCs w:val="24"/>
        </w:rPr>
        <w:t>(</w:t>
      </w:r>
      <w:r w:rsidR="0034766B" w:rsidRPr="0072292D">
        <w:rPr>
          <w:rFonts w:ascii="Times New Roman" w:hAnsi="Times New Roman" w:cs="Times New Roman"/>
          <w:i/>
          <w:iCs/>
          <w:sz w:val="24"/>
          <w:szCs w:val="24"/>
          <w:lang w:val="el-GR"/>
        </w:rPr>
        <w:t>χ</w:t>
      </w:r>
      <w:r w:rsidR="0034766B" w:rsidRPr="0072292D">
        <w:rPr>
          <w:rFonts w:ascii="Times New Roman" w:hAnsi="Times New Roman" w:cs="Times New Roman"/>
          <w:i/>
          <w:iCs/>
          <w:sz w:val="24"/>
          <w:szCs w:val="24"/>
          <w:vertAlign w:val="superscript"/>
          <w:lang w:val="el-GR"/>
        </w:rPr>
        <w:t>2</w:t>
      </w:r>
      <w:r w:rsidR="0034766B" w:rsidRPr="0072292D">
        <w:rPr>
          <w:rFonts w:ascii="Times New Roman" w:hAnsi="Times New Roman" w:cs="Times New Roman"/>
          <w:sz w:val="24"/>
          <w:szCs w:val="24"/>
        </w:rPr>
        <w:t xml:space="preserve"> = </w:t>
      </w:r>
      <w:r w:rsidR="0034766B">
        <w:rPr>
          <w:rFonts w:ascii="Times New Roman" w:hAnsi="Times New Roman" w:cs="Times New Roman"/>
          <w:sz w:val="24"/>
          <w:szCs w:val="24"/>
        </w:rPr>
        <w:t>1.44</w:t>
      </w:r>
      <w:r w:rsidR="0034766B" w:rsidRPr="0072292D">
        <w:rPr>
          <w:rFonts w:ascii="Times New Roman" w:hAnsi="Times New Roman" w:cs="Times New Roman"/>
          <w:sz w:val="24"/>
          <w:szCs w:val="24"/>
        </w:rPr>
        <w:t xml:space="preserve">; df = 2; </w:t>
      </w:r>
      <w:r w:rsidR="0034766B" w:rsidRPr="0072292D">
        <w:rPr>
          <w:rFonts w:ascii="Times New Roman" w:hAnsi="Times New Roman" w:cs="Times New Roman"/>
          <w:i/>
          <w:iCs/>
          <w:sz w:val="24"/>
          <w:szCs w:val="24"/>
        </w:rPr>
        <w:t>p</w:t>
      </w:r>
      <w:r w:rsidR="0034766B" w:rsidRPr="0072292D">
        <w:rPr>
          <w:rFonts w:ascii="Times New Roman" w:hAnsi="Times New Roman" w:cs="Times New Roman"/>
          <w:sz w:val="24"/>
          <w:szCs w:val="24"/>
        </w:rPr>
        <w:t xml:space="preserve"> = 0</w:t>
      </w:r>
      <w:r w:rsidR="0034766B" w:rsidRPr="0072292D">
        <w:rPr>
          <w:rFonts w:ascii="Times New Roman" w:hAnsi="Times New Roman" w:cs="Times New Roman"/>
          <w:sz w:val="24"/>
          <w:szCs w:val="24"/>
          <w:lang w:val="en-US"/>
        </w:rPr>
        <w:t>.</w:t>
      </w:r>
      <w:r w:rsidR="0034766B">
        <w:rPr>
          <w:rFonts w:ascii="Times New Roman" w:hAnsi="Times New Roman" w:cs="Times New Roman"/>
          <w:sz w:val="24"/>
          <w:szCs w:val="24"/>
          <w:lang w:val="en-US"/>
        </w:rPr>
        <w:t>4859</w:t>
      </w:r>
      <w:r w:rsidR="0034766B">
        <w:rPr>
          <w:rFonts w:ascii="Times New Roman" w:hAnsi="Times New Roman" w:cs="Times New Roman"/>
          <w:sz w:val="24"/>
          <w:szCs w:val="24"/>
        </w:rPr>
        <w:t xml:space="preserve">; </w:t>
      </w:r>
      <w:r w:rsidR="00DA2850" w:rsidRPr="00D664A0">
        <w:rPr>
          <w:rFonts w:ascii="Times New Roman" w:hAnsi="Times New Roman" w:cs="Times New Roman"/>
          <w:sz w:val="24"/>
          <w:szCs w:val="24"/>
        </w:rPr>
        <w:t>Figure S3</w:t>
      </w:r>
      <w:r w:rsidR="00AC7A50">
        <w:rPr>
          <w:rFonts w:ascii="Times New Roman" w:hAnsi="Times New Roman" w:cs="Times New Roman"/>
          <w:sz w:val="24"/>
          <w:szCs w:val="24"/>
        </w:rPr>
        <w:t>B</w:t>
      </w:r>
      <w:r w:rsidR="00DA2850" w:rsidRPr="00D664A0">
        <w:rPr>
          <w:rFonts w:ascii="Times New Roman" w:hAnsi="Times New Roman" w:cs="Times New Roman"/>
          <w:sz w:val="24"/>
          <w:szCs w:val="24"/>
        </w:rPr>
        <w:t>).</w:t>
      </w:r>
    </w:p>
    <w:p w14:paraId="18F853CD" w14:textId="77777777" w:rsidR="00BC4B02" w:rsidRDefault="00BC4B02" w:rsidP="00BA368A">
      <w:pPr>
        <w:spacing w:after="0"/>
        <w:jc w:val="both"/>
      </w:pPr>
    </w:p>
    <w:p w14:paraId="3029DAC2" w14:textId="2D686506" w:rsidR="00813C46" w:rsidRDefault="008F11BA" w:rsidP="00BA368A">
      <w:pPr>
        <w:pStyle w:val="NormalWeb"/>
        <w:spacing w:before="0" w:beforeAutospacing="0" w:after="0" w:afterAutospacing="0" w:line="360" w:lineRule="auto"/>
        <w:rPr>
          <w:b/>
          <w:bCs/>
        </w:rPr>
      </w:pPr>
      <w:r>
        <w:rPr>
          <w:b/>
          <w:bCs/>
        </w:rPr>
        <w:t>E</w:t>
      </w:r>
      <w:r w:rsidR="00E67F3B">
        <w:rPr>
          <w:b/>
          <w:bCs/>
        </w:rPr>
        <w:t xml:space="preserve">ffect of raw frass on the </w:t>
      </w:r>
      <w:r>
        <w:rPr>
          <w:b/>
          <w:bCs/>
        </w:rPr>
        <w:t>survival</w:t>
      </w:r>
      <w:r w:rsidR="00E67F3B">
        <w:rPr>
          <w:b/>
          <w:bCs/>
        </w:rPr>
        <w:t xml:space="preserve"> of </w:t>
      </w:r>
      <w:r w:rsidR="00E67F3B" w:rsidRPr="00E67F3B">
        <w:rPr>
          <w:b/>
          <w:bCs/>
          <w:i/>
          <w:iCs/>
        </w:rPr>
        <w:t>Delia radicum</w:t>
      </w:r>
      <w:r w:rsidR="002D6E14">
        <w:rPr>
          <w:b/>
          <w:bCs/>
          <w:i/>
          <w:iCs/>
        </w:rPr>
        <w:t xml:space="preserve"> </w:t>
      </w:r>
      <w:r w:rsidR="002D6E14" w:rsidRPr="00D664A0">
        <w:rPr>
          <w:b/>
          <w:bCs/>
        </w:rPr>
        <w:t>larvae</w:t>
      </w:r>
    </w:p>
    <w:p w14:paraId="682938DB" w14:textId="17B9587C" w:rsidR="009F3D15" w:rsidRDefault="00242C20" w:rsidP="00920599">
      <w:pPr>
        <w:spacing w:after="0"/>
        <w:jc w:val="both"/>
        <w:rPr>
          <w:rFonts w:ascii="Times New Roman" w:hAnsi="Times New Roman" w:cs="Times New Roman"/>
          <w:sz w:val="24"/>
          <w:szCs w:val="24"/>
        </w:rPr>
      </w:pPr>
      <w:bookmarkStart w:id="354" w:name="_Hlk127445319"/>
      <w:r>
        <w:rPr>
          <w:rFonts w:ascii="Times New Roman" w:hAnsi="Times New Roman" w:cs="Times New Roman"/>
          <w:sz w:val="24"/>
          <w:szCs w:val="24"/>
        </w:rPr>
        <w:lastRenderedPageBreak/>
        <w:t>Frass treatment</w:t>
      </w:r>
      <w:r w:rsidR="00823CBA">
        <w:rPr>
          <w:rFonts w:ascii="Times New Roman" w:hAnsi="Times New Roman" w:cs="Times New Roman"/>
          <w:sz w:val="24"/>
          <w:szCs w:val="24"/>
        </w:rPr>
        <w:t>s affected t</w:t>
      </w:r>
      <w:r w:rsidR="009D0294" w:rsidRPr="009D0294">
        <w:rPr>
          <w:rFonts w:ascii="Times New Roman" w:hAnsi="Times New Roman" w:cs="Times New Roman"/>
          <w:sz w:val="24"/>
          <w:szCs w:val="24"/>
        </w:rPr>
        <w:t>he</w:t>
      </w:r>
      <w:r w:rsidR="00847223">
        <w:rPr>
          <w:rFonts w:ascii="Times New Roman" w:hAnsi="Times New Roman" w:cs="Times New Roman"/>
          <w:sz w:val="24"/>
          <w:szCs w:val="24"/>
        </w:rPr>
        <w:t xml:space="preserve"> </w:t>
      </w:r>
      <w:r w:rsidR="00257083">
        <w:rPr>
          <w:rFonts w:ascii="Times New Roman" w:hAnsi="Times New Roman" w:cs="Times New Roman"/>
          <w:sz w:val="24"/>
          <w:szCs w:val="24"/>
        </w:rPr>
        <w:t xml:space="preserve">number of </w:t>
      </w:r>
      <w:r w:rsidR="009D0294" w:rsidRPr="009D0294">
        <w:rPr>
          <w:rFonts w:ascii="Times New Roman" w:hAnsi="Times New Roman" w:cs="Times New Roman"/>
          <w:i/>
          <w:iCs/>
          <w:sz w:val="24"/>
          <w:szCs w:val="24"/>
        </w:rPr>
        <w:t>D. radicum</w:t>
      </w:r>
      <w:r w:rsidR="009D0294" w:rsidRPr="009D0294">
        <w:rPr>
          <w:rFonts w:ascii="Times New Roman" w:hAnsi="Times New Roman" w:cs="Times New Roman"/>
          <w:sz w:val="24"/>
          <w:szCs w:val="24"/>
        </w:rPr>
        <w:t xml:space="preserve"> </w:t>
      </w:r>
      <w:r w:rsidR="000E5730">
        <w:rPr>
          <w:rFonts w:ascii="Times New Roman" w:hAnsi="Times New Roman" w:cs="Times New Roman"/>
          <w:sz w:val="24"/>
          <w:szCs w:val="24"/>
        </w:rPr>
        <w:t xml:space="preserve">larvae </w:t>
      </w:r>
      <w:r w:rsidR="00E73E44">
        <w:rPr>
          <w:rFonts w:ascii="Times New Roman" w:hAnsi="Times New Roman" w:cs="Times New Roman"/>
          <w:sz w:val="24"/>
          <w:szCs w:val="24"/>
        </w:rPr>
        <w:t xml:space="preserve">that </w:t>
      </w:r>
      <w:r w:rsidR="00257083">
        <w:rPr>
          <w:rFonts w:ascii="Times New Roman" w:hAnsi="Times New Roman" w:cs="Times New Roman"/>
          <w:sz w:val="24"/>
          <w:szCs w:val="24"/>
        </w:rPr>
        <w:t>surviv</w:t>
      </w:r>
      <w:r w:rsidR="00E73E44">
        <w:rPr>
          <w:rFonts w:ascii="Times New Roman" w:hAnsi="Times New Roman" w:cs="Times New Roman"/>
          <w:sz w:val="24"/>
          <w:szCs w:val="24"/>
        </w:rPr>
        <w:t>ed</w:t>
      </w:r>
      <w:r w:rsidR="00257083">
        <w:rPr>
          <w:rFonts w:ascii="Times New Roman" w:hAnsi="Times New Roman" w:cs="Times New Roman"/>
          <w:sz w:val="24"/>
          <w:szCs w:val="24"/>
        </w:rPr>
        <w:t xml:space="preserve"> </w:t>
      </w:r>
      <w:r w:rsidR="00D644F0">
        <w:rPr>
          <w:rFonts w:ascii="Times New Roman" w:hAnsi="Times New Roman" w:cs="Times New Roman"/>
          <w:sz w:val="24"/>
          <w:szCs w:val="24"/>
        </w:rPr>
        <w:t xml:space="preserve">after </w:t>
      </w:r>
      <w:r w:rsidR="00F45F8F">
        <w:rPr>
          <w:rFonts w:ascii="Times New Roman" w:hAnsi="Times New Roman" w:cs="Times New Roman"/>
          <w:sz w:val="24"/>
          <w:szCs w:val="24"/>
        </w:rPr>
        <w:t xml:space="preserve">a </w:t>
      </w:r>
      <w:r w:rsidR="00D644F0">
        <w:rPr>
          <w:rFonts w:ascii="Times New Roman" w:hAnsi="Times New Roman" w:cs="Times New Roman"/>
          <w:sz w:val="24"/>
          <w:szCs w:val="24"/>
        </w:rPr>
        <w:t xml:space="preserve">21-day </w:t>
      </w:r>
      <w:r w:rsidR="00E72636">
        <w:rPr>
          <w:rFonts w:ascii="Times New Roman" w:hAnsi="Times New Roman" w:cs="Times New Roman"/>
          <w:sz w:val="24"/>
          <w:szCs w:val="24"/>
        </w:rPr>
        <w:t xml:space="preserve">root </w:t>
      </w:r>
      <w:r w:rsidR="001C116F">
        <w:rPr>
          <w:rFonts w:ascii="Times New Roman" w:hAnsi="Times New Roman" w:cs="Times New Roman"/>
          <w:sz w:val="24"/>
          <w:szCs w:val="24"/>
        </w:rPr>
        <w:t xml:space="preserve">infestation </w:t>
      </w:r>
      <w:r w:rsidR="000A6C1E">
        <w:rPr>
          <w:rFonts w:ascii="Times New Roman" w:hAnsi="Times New Roman" w:cs="Times New Roman"/>
          <w:sz w:val="24"/>
          <w:szCs w:val="24"/>
        </w:rPr>
        <w:t xml:space="preserve">of </w:t>
      </w:r>
      <w:r w:rsidR="000A6C1E" w:rsidRPr="00793503">
        <w:rPr>
          <w:rFonts w:ascii="Times New Roman" w:hAnsi="Times New Roman" w:cs="Times New Roman"/>
          <w:i/>
          <w:iCs/>
          <w:sz w:val="24"/>
          <w:szCs w:val="24"/>
        </w:rPr>
        <w:t>B</w:t>
      </w:r>
      <w:r w:rsidR="000A6C1E">
        <w:rPr>
          <w:rFonts w:ascii="Times New Roman" w:hAnsi="Times New Roman" w:cs="Times New Roman"/>
          <w:i/>
          <w:iCs/>
          <w:sz w:val="24"/>
          <w:szCs w:val="24"/>
        </w:rPr>
        <w:t>.</w:t>
      </w:r>
      <w:r w:rsidR="000A6C1E" w:rsidRPr="00793503">
        <w:rPr>
          <w:rFonts w:ascii="Times New Roman" w:hAnsi="Times New Roman" w:cs="Times New Roman"/>
          <w:i/>
          <w:iCs/>
          <w:sz w:val="24"/>
          <w:szCs w:val="24"/>
        </w:rPr>
        <w:t xml:space="preserve"> rapa</w:t>
      </w:r>
      <w:r w:rsidR="000A6C1E" w:rsidDel="00E72636">
        <w:rPr>
          <w:rFonts w:ascii="Times New Roman" w:hAnsi="Times New Roman" w:cs="Times New Roman"/>
          <w:sz w:val="24"/>
          <w:szCs w:val="24"/>
        </w:rPr>
        <w:t xml:space="preserve"> </w:t>
      </w:r>
      <w:r w:rsidR="009D0294">
        <w:rPr>
          <w:rFonts w:ascii="Times New Roman" w:hAnsi="Times New Roman" w:cs="Times New Roman"/>
          <w:sz w:val="24"/>
          <w:szCs w:val="24"/>
        </w:rPr>
        <w:t>(</w:t>
      </w:r>
      <w:r w:rsidR="009D0294" w:rsidRPr="0003588C">
        <w:rPr>
          <w:rFonts w:ascii="Times New Roman" w:hAnsi="Times New Roman" w:cs="Times New Roman"/>
          <w:i/>
          <w:iCs/>
          <w:sz w:val="24"/>
          <w:szCs w:val="24"/>
          <w:lang w:val="el-GR"/>
        </w:rPr>
        <w:t>χ</w:t>
      </w:r>
      <w:r w:rsidR="009D0294" w:rsidRPr="0003588C">
        <w:rPr>
          <w:rFonts w:ascii="Times New Roman" w:hAnsi="Times New Roman" w:cs="Times New Roman"/>
          <w:i/>
          <w:iCs/>
          <w:sz w:val="24"/>
          <w:szCs w:val="24"/>
          <w:vertAlign w:val="superscript"/>
          <w:lang w:val="el-GR"/>
        </w:rPr>
        <w:t>2</w:t>
      </w:r>
      <w:r w:rsidR="009D0294">
        <w:rPr>
          <w:rFonts w:ascii="Times New Roman" w:hAnsi="Times New Roman" w:cs="Times New Roman"/>
          <w:sz w:val="24"/>
          <w:szCs w:val="24"/>
        </w:rPr>
        <w:t xml:space="preserve"> = </w:t>
      </w:r>
      <w:r w:rsidR="007F6EB1">
        <w:rPr>
          <w:rFonts w:ascii="Times New Roman" w:hAnsi="Times New Roman" w:cs="Times New Roman"/>
          <w:sz w:val="24"/>
          <w:szCs w:val="24"/>
        </w:rPr>
        <w:t>31</w:t>
      </w:r>
      <w:r w:rsidR="009D0294">
        <w:rPr>
          <w:rFonts w:ascii="Times New Roman" w:hAnsi="Times New Roman" w:cs="Times New Roman"/>
          <w:sz w:val="24"/>
          <w:szCs w:val="24"/>
        </w:rPr>
        <w:t>.</w:t>
      </w:r>
      <w:r w:rsidR="007F6EB1">
        <w:rPr>
          <w:rFonts w:ascii="Times New Roman" w:hAnsi="Times New Roman" w:cs="Times New Roman"/>
          <w:sz w:val="24"/>
          <w:szCs w:val="24"/>
        </w:rPr>
        <w:t>02</w:t>
      </w:r>
      <w:r w:rsidR="009D0294">
        <w:rPr>
          <w:rFonts w:ascii="Times New Roman" w:hAnsi="Times New Roman" w:cs="Times New Roman"/>
          <w:sz w:val="24"/>
          <w:szCs w:val="24"/>
        </w:rPr>
        <w:t xml:space="preserve">; df = 2; </w:t>
      </w:r>
      <w:r w:rsidR="009D0294" w:rsidRPr="00D664A0">
        <w:rPr>
          <w:rFonts w:ascii="Times New Roman" w:hAnsi="Times New Roman" w:cs="Times New Roman"/>
          <w:i/>
          <w:iCs/>
          <w:sz w:val="24"/>
          <w:szCs w:val="24"/>
        </w:rPr>
        <w:t>p</w:t>
      </w:r>
      <w:r w:rsidR="009D0294">
        <w:rPr>
          <w:rFonts w:ascii="Times New Roman" w:hAnsi="Times New Roman" w:cs="Times New Roman"/>
          <w:sz w:val="24"/>
          <w:szCs w:val="24"/>
        </w:rPr>
        <w:t xml:space="preserve"> </w:t>
      </w:r>
      <w:r w:rsidR="007F6EB1">
        <w:rPr>
          <w:rFonts w:ascii="Times New Roman" w:hAnsi="Times New Roman" w:cs="Times New Roman"/>
          <w:sz w:val="24"/>
          <w:szCs w:val="24"/>
        </w:rPr>
        <w:t>&lt; 0.0001</w:t>
      </w:r>
      <w:r w:rsidR="00994E27">
        <w:rPr>
          <w:rFonts w:ascii="Times New Roman" w:hAnsi="Times New Roman" w:cs="Times New Roman"/>
          <w:sz w:val="24"/>
          <w:szCs w:val="24"/>
        </w:rPr>
        <w:t xml:space="preserve">; </w:t>
      </w:r>
      <w:r w:rsidR="00994E27" w:rsidRPr="0082274E">
        <w:rPr>
          <w:rFonts w:ascii="Times New Roman" w:hAnsi="Times New Roman" w:cs="Times New Roman"/>
          <w:sz w:val="24"/>
          <w:szCs w:val="24"/>
        </w:rPr>
        <w:t xml:space="preserve">Figure </w:t>
      </w:r>
      <w:r w:rsidR="00994E27">
        <w:rPr>
          <w:rFonts w:ascii="Times New Roman" w:hAnsi="Times New Roman" w:cs="Times New Roman"/>
          <w:sz w:val="24"/>
          <w:szCs w:val="24"/>
        </w:rPr>
        <w:t>3</w:t>
      </w:r>
      <w:r w:rsidR="009D0294">
        <w:rPr>
          <w:rFonts w:ascii="Times New Roman" w:hAnsi="Times New Roman" w:cs="Times New Roman"/>
          <w:sz w:val="24"/>
          <w:szCs w:val="24"/>
        </w:rPr>
        <w:t>).</w:t>
      </w:r>
      <w:r w:rsidR="009D0294" w:rsidRPr="009D0294">
        <w:rPr>
          <w:rFonts w:ascii="Times New Roman" w:hAnsi="Times New Roman" w:cs="Times New Roman"/>
          <w:sz w:val="24"/>
          <w:szCs w:val="24"/>
        </w:rPr>
        <w:t xml:space="preserve"> </w:t>
      </w:r>
      <w:bookmarkEnd w:id="354"/>
      <w:r w:rsidR="00793503">
        <w:rPr>
          <w:rFonts w:ascii="Times New Roman" w:hAnsi="Times New Roman" w:cs="Times New Roman"/>
          <w:sz w:val="24"/>
          <w:szCs w:val="24"/>
        </w:rPr>
        <w:t xml:space="preserve">Amending soil with </w:t>
      </w:r>
      <w:r w:rsidR="008D0B88">
        <w:rPr>
          <w:rFonts w:ascii="Times New Roman" w:hAnsi="Times New Roman" w:cs="Times New Roman"/>
          <w:sz w:val="24"/>
          <w:szCs w:val="24"/>
        </w:rPr>
        <w:t>BSF</w:t>
      </w:r>
      <w:r w:rsidR="007F6EB1">
        <w:rPr>
          <w:rFonts w:ascii="Times New Roman" w:hAnsi="Times New Roman" w:cs="Times New Roman"/>
          <w:sz w:val="24"/>
          <w:szCs w:val="24"/>
        </w:rPr>
        <w:t>F</w:t>
      </w:r>
      <w:r w:rsidR="008D0B88">
        <w:rPr>
          <w:rFonts w:ascii="Times New Roman" w:hAnsi="Times New Roman" w:cs="Times New Roman"/>
          <w:sz w:val="24"/>
          <w:szCs w:val="24"/>
        </w:rPr>
        <w:t xml:space="preserve"> </w:t>
      </w:r>
      <w:r w:rsidR="0025327C">
        <w:rPr>
          <w:rFonts w:ascii="Times New Roman" w:hAnsi="Times New Roman" w:cs="Times New Roman"/>
          <w:sz w:val="24"/>
          <w:szCs w:val="24"/>
        </w:rPr>
        <w:t>resul</w:t>
      </w:r>
      <w:r w:rsidR="00793503">
        <w:rPr>
          <w:rFonts w:ascii="Times New Roman" w:hAnsi="Times New Roman" w:cs="Times New Roman"/>
          <w:sz w:val="24"/>
          <w:szCs w:val="24"/>
        </w:rPr>
        <w:t xml:space="preserve">ted </w:t>
      </w:r>
      <w:r w:rsidR="0025327C">
        <w:rPr>
          <w:rFonts w:ascii="Times New Roman" w:hAnsi="Times New Roman" w:cs="Times New Roman"/>
          <w:sz w:val="24"/>
          <w:szCs w:val="24"/>
        </w:rPr>
        <w:t xml:space="preserve">in </w:t>
      </w:r>
      <w:r w:rsidR="008660AA">
        <w:rPr>
          <w:rFonts w:ascii="Times New Roman" w:hAnsi="Times New Roman" w:cs="Times New Roman"/>
          <w:sz w:val="24"/>
          <w:szCs w:val="24"/>
        </w:rPr>
        <w:t xml:space="preserve">the </w:t>
      </w:r>
      <w:r w:rsidR="007F6EB1">
        <w:rPr>
          <w:rFonts w:ascii="Times New Roman" w:hAnsi="Times New Roman" w:cs="Times New Roman"/>
          <w:sz w:val="24"/>
          <w:szCs w:val="24"/>
        </w:rPr>
        <w:t xml:space="preserve">lowest </w:t>
      </w:r>
      <w:commentRangeStart w:id="355"/>
      <w:r w:rsidR="00F45F8F">
        <w:rPr>
          <w:rFonts w:ascii="Times New Roman" w:hAnsi="Times New Roman" w:cs="Times New Roman"/>
          <w:sz w:val="24"/>
          <w:szCs w:val="24"/>
        </w:rPr>
        <w:t>mean</w:t>
      </w:r>
      <w:commentRangeEnd w:id="355"/>
      <w:r w:rsidR="00AB350A">
        <w:rPr>
          <w:rStyle w:val="CommentReference"/>
        </w:rPr>
        <w:commentReference w:id="355"/>
      </w:r>
      <w:r w:rsidR="00F45F8F">
        <w:rPr>
          <w:rFonts w:ascii="Times New Roman" w:hAnsi="Times New Roman" w:cs="Times New Roman"/>
          <w:sz w:val="24"/>
          <w:szCs w:val="24"/>
        </w:rPr>
        <w:t xml:space="preserve"> </w:t>
      </w:r>
      <w:r w:rsidR="00793503">
        <w:rPr>
          <w:rFonts w:ascii="Times New Roman" w:hAnsi="Times New Roman" w:cs="Times New Roman"/>
          <w:sz w:val="24"/>
          <w:szCs w:val="24"/>
        </w:rPr>
        <w:t xml:space="preserve">survival </w:t>
      </w:r>
      <w:r w:rsidR="00257083">
        <w:rPr>
          <w:rFonts w:ascii="Times New Roman" w:hAnsi="Times New Roman" w:cs="Times New Roman"/>
          <w:sz w:val="24"/>
          <w:szCs w:val="24"/>
        </w:rPr>
        <w:t xml:space="preserve">(49%) </w:t>
      </w:r>
      <w:r w:rsidR="00793503">
        <w:rPr>
          <w:rFonts w:ascii="Times New Roman" w:hAnsi="Times New Roman" w:cs="Times New Roman"/>
          <w:sz w:val="24"/>
          <w:szCs w:val="24"/>
        </w:rPr>
        <w:t xml:space="preserve">of </w:t>
      </w:r>
      <w:r w:rsidR="00793503" w:rsidRPr="009D0294">
        <w:rPr>
          <w:rFonts w:ascii="Times New Roman" w:hAnsi="Times New Roman" w:cs="Times New Roman"/>
          <w:i/>
          <w:iCs/>
          <w:sz w:val="24"/>
          <w:szCs w:val="24"/>
        </w:rPr>
        <w:t>D. radicum</w:t>
      </w:r>
      <w:r w:rsidR="00793503">
        <w:rPr>
          <w:rFonts w:ascii="Times New Roman" w:hAnsi="Times New Roman" w:cs="Times New Roman"/>
          <w:sz w:val="24"/>
          <w:szCs w:val="24"/>
        </w:rPr>
        <w:t xml:space="preserve"> </w:t>
      </w:r>
      <w:r w:rsidR="00F45F8F">
        <w:rPr>
          <w:rFonts w:ascii="Times New Roman" w:hAnsi="Times New Roman" w:cs="Times New Roman"/>
          <w:sz w:val="24"/>
          <w:szCs w:val="24"/>
        </w:rPr>
        <w:t>larvae</w:t>
      </w:r>
      <w:r w:rsidR="007F6EB1">
        <w:rPr>
          <w:rFonts w:ascii="Times New Roman" w:hAnsi="Times New Roman" w:cs="Times New Roman"/>
          <w:sz w:val="24"/>
          <w:szCs w:val="24"/>
        </w:rPr>
        <w:t xml:space="preserve">, whereas MWF resulted in the highest </w:t>
      </w:r>
      <w:r w:rsidR="00F45F8F">
        <w:rPr>
          <w:rFonts w:ascii="Times New Roman" w:hAnsi="Times New Roman" w:cs="Times New Roman"/>
          <w:sz w:val="24"/>
          <w:szCs w:val="24"/>
        </w:rPr>
        <w:t xml:space="preserve">mean </w:t>
      </w:r>
      <w:r w:rsidR="007F6EB1">
        <w:rPr>
          <w:rFonts w:ascii="Times New Roman" w:hAnsi="Times New Roman" w:cs="Times New Roman"/>
          <w:sz w:val="24"/>
          <w:szCs w:val="24"/>
        </w:rPr>
        <w:t xml:space="preserve">larval survival </w:t>
      </w:r>
      <w:r w:rsidR="00257083">
        <w:rPr>
          <w:rFonts w:ascii="Times New Roman" w:hAnsi="Times New Roman" w:cs="Times New Roman"/>
          <w:sz w:val="24"/>
          <w:szCs w:val="24"/>
        </w:rPr>
        <w:t xml:space="preserve">(68%) </w:t>
      </w:r>
      <w:r w:rsidR="007F6EB1">
        <w:rPr>
          <w:rFonts w:ascii="Times New Roman" w:hAnsi="Times New Roman" w:cs="Times New Roman"/>
          <w:sz w:val="24"/>
          <w:szCs w:val="24"/>
        </w:rPr>
        <w:t xml:space="preserve">compared to NoFrass </w:t>
      </w:r>
      <w:r w:rsidR="00257083">
        <w:rPr>
          <w:rFonts w:ascii="Times New Roman" w:hAnsi="Times New Roman" w:cs="Times New Roman"/>
          <w:sz w:val="24"/>
          <w:szCs w:val="24"/>
        </w:rPr>
        <w:t xml:space="preserve">with 59% </w:t>
      </w:r>
      <w:r w:rsidR="00F45F8F">
        <w:rPr>
          <w:rFonts w:ascii="Times New Roman" w:hAnsi="Times New Roman" w:cs="Times New Roman"/>
          <w:sz w:val="24"/>
          <w:szCs w:val="24"/>
        </w:rPr>
        <w:t xml:space="preserve">mean </w:t>
      </w:r>
      <w:r w:rsidR="00257083" w:rsidRPr="0082274E">
        <w:rPr>
          <w:rFonts w:ascii="Times New Roman" w:hAnsi="Times New Roman" w:cs="Times New Roman"/>
          <w:sz w:val="24"/>
          <w:szCs w:val="24"/>
        </w:rPr>
        <w:t xml:space="preserve">larval survival </w:t>
      </w:r>
      <w:r w:rsidR="007F6EB1" w:rsidRPr="0082274E">
        <w:rPr>
          <w:rFonts w:ascii="Times New Roman" w:hAnsi="Times New Roman" w:cs="Times New Roman"/>
          <w:sz w:val="24"/>
          <w:szCs w:val="24"/>
        </w:rPr>
        <w:t xml:space="preserve">(Figure </w:t>
      </w:r>
      <w:r w:rsidR="00994E27">
        <w:rPr>
          <w:rFonts w:ascii="Times New Roman" w:hAnsi="Times New Roman" w:cs="Times New Roman"/>
          <w:sz w:val="24"/>
          <w:szCs w:val="24"/>
        </w:rPr>
        <w:t>3</w:t>
      </w:r>
      <w:r w:rsidR="007F6EB1" w:rsidRPr="0082274E">
        <w:rPr>
          <w:rFonts w:ascii="Times New Roman" w:hAnsi="Times New Roman" w:cs="Times New Roman"/>
          <w:sz w:val="24"/>
          <w:szCs w:val="24"/>
        </w:rPr>
        <w:t>)</w:t>
      </w:r>
      <w:r w:rsidR="00980D72" w:rsidRPr="0082274E">
        <w:rPr>
          <w:rFonts w:ascii="Times New Roman" w:hAnsi="Times New Roman" w:cs="Times New Roman"/>
          <w:sz w:val="24"/>
          <w:szCs w:val="24"/>
        </w:rPr>
        <w:t>.</w:t>
      </w:r>
      <w:r w:rsidR="00DD0D80" w:rsidRPr="0082274E">
        <w:rPr>
          <w:rFonts w:ascii="Times New Roman" w:hAnsi="Times New Roman" w:cs="Times New Roman"/>
          <w:sz w:val="24"/>
          <w:szCs w:val="24"/>
        </w:rPr>
        <w:t xml:space="preserve"> </w:t>
      </w:r>
      <w:r w:rsidR="007F6EB1" w:rsidRPr="0082274E">
        <w:rPr>
          <w:rFonts w:ascii="Times New Roman" w:hAnsi="Times New Roman" w:cs="Times New Roman"/>
          <w:sz w:val="24"/>
          <w:szCs w:val="24"/>
        </w:rPr>
        <w:t>Similar results were</w:t>
      </w:r>
      <w:r w:rsidR="00994E27">
        <w:rPr>
          <w:rFonts w:ascii="Times New Roman" w:hAnsi="Times New Roman" w:cs="Times New Roman"/>
          <w:sz w:val="24"/>
          <w:szCs w:val="24"/>
        </w:rPr>
        <w:t xml:space="preserve"> recorded </w:t>
      </w:r>
      <w:r w:rsidR="007F6EB1" w:rsidRPr="0082274E">
        <w:rPr>
          <w:rFonts w:ascii="Times New Roman" w:hAnsi="Times New Roman" w:cs="Times New Roman"/>
          <w:sz w:val="24"/>
          <w:szCs w:val="24"/>
        </w:rPr>
        <w:t xml:space="preserve">when the experiment was repeated </w:t>
      </w:r>
      <w:r w:rsidR="00994E27">
        <w:rPr>
          <w:rFonts w:ascii="Times New Roman" w:hAnsi="Times New Roman" w:cs="Times New Roman"/>
          <w:sz w:val="24"/>
          <w:szCs w:val="24"/>
        </w:rPr>
        <w:t>under comparable conditions</w:t>
      </w:r>
      <w:r w:rsidR="007F6EB1" w:rsidRPr="0082274E">
        <w:rPr>
          <w:rFonts w:ascii="Times New Roman" w:hAnsi="Times New Roman" w:cs="Times New Roman"/>
          <w:sz w:val="24"/>
          <w:szCs w:val="24"/>
        </w:rPr>
        <w:t xml:space="preserve"> (</w:t>
      </w:r>
      <w:r w:rsidR="002454B9" w:rsidRPr="00D664A0">
        <w:rPr>
          <w:rFonts w:ascii="Times New Roman" w:hAnsi="Times New Roman" w:cs="Times New Roman"/>
          <w:i/>
          <w:iCs/>
          <w:sz w:val="24"/>
          <w:szCs w:val="24"/>
          <w:lang w:val="el-GR"/>
        </w:rPr>
        <w:t>χ</w:t>
      </w:r>
      <w:r w:rsidR="002454B9" w:rsidRPr="00D664A0">
        <w:rPr>
          <w:rFonts w:ascii="Times New Roman" w:hAnsi="Times New Roman" w:cs="Times New Roman"/>
          <w:i/>
          <w:iCs/>
          <w:sz w:val="24"/>
          <w:szCs w:val="24"/>
          <w:vertAlign w:val="superscript"/>
          <w:lang w:val="el-GR"/>
        </w:rPr>
        <w:t>2</w:t>
      </w:r>
      <w:r w:rsidR="002454B9" w:rsidRPr="00D664A0">
        <w:rPr>
          <w:rFonts w:ascii="Times New Roman" w:hAnsi="Times New Roman" w:cs="Times New Roman"/>
          <w:sz w:val="24"/>
          <w:szCs w:val="24"/>
        </w:rPr>
        <w:t xml:space="preserve"> = 56.28; df = 2; </w:t>
      </w:r>
      <w:r w:rsidR="002454B9" w:rsidRPr="00D664A0">
        <w:rPr>
          <w:rFonts w:ascii="Times New Roman" w:hAnsi="Times New Roman" w:cs="Times New Roman"/>
          <w:i/>
          <w:iCs/>
          <w:sz w:val="24"/>
          <w:szCs w:val="24"/>
        </w:rPr>
        <w:t>p</w:t>
      </w:r>
      <w:r w:rsidR="002454B9" w:rsidRPr="00D664A0">
        <w:rPr>
          <w:rFonts w:ascii="Times New Roman" w:hAnsi="Times New Roman" w:cs="Times New Roman"/>
          <w:sz w:val="24"/>
          <w:szCs w:val="24"/>
        </w:rPr>
        <w:t xml:space="preserve"> &lt; 0</w:t>
      </w:r>
      <w:r w:rsidR="002454B9" w:rsidRPr="00D664A0">
        <w:rPr>
          <w:rFonts w:ascii="Times New Roman" w:hAnsi="Times New Roman" w:cs="Times New Roman"/>
          <w:sz w:val="24"/>
          <w:szCs w:val="24"/>
          <w:lang w:val="en-US"/>
        </w:rPr>
        <w:t xml:space="preserve">.0001; </w:t>
      </w:r>
      <w:r w:rsidR="007F6EB1" w:rsidRPr="0082274E">
        <w:rPr>
          <w:rFonts w:ascii="Times New Roman" w:hAnsi="Times New Roman" w:cs="Times New Roman"/>
          <w:sz w:val="24"/>
          <w:szCs w:val="24"/>
        </w:rPr>
        <w:t>Figure S4).</w:t>
      </w:r>
    </w:p>
    <w:p w14:paraId="6CFFA5EC" w14:textId="77777777" w:rsidR="0082274E" w:rsidRPr="00DD0D80" w:rsidRDefault="0082274E" w:rsidP="00920599">
      <w:pPr>
        <w:spacing w:after="0"/>
        <w:jc w:val="both"/>
        <w:rPr>
          <w:rFonts w:ascii="Times New Roman" w:hAnsi="Times New Roman" w:cs="Times New Roman"/>
          <w:sz w:val="24"/>
          <w:szCs w:val="24"/>
        </w:rPr>
      </w:pPr>
    </w:p>
    <w:p w14:paraId="48512A7F" w14:textId="6FCF4119" w:rsidR="009D0294" w:rsidRDefault="009D0294" w:rsidP="00D664A0">
      <w:pPr>
        <w:spacing w:after="0"/>
        <w:jc w:val="both"/>
        <w:rPr>
          <w:rFonts w:ascii="Times New Roman" w:hAnsi="Times New Roman" w:cs="Times New Roman"/>
          <w:sz w:val="24"/>
          <w:szCs w:val="24"/>
        </w:rPr>
      </w:pPr>
    </w:p>
    <w:p w14:paraId="7A066E50" w14:textId="7200C7FE" w:rsidR="0028425E" w:rsidRPr="007A0AB4" w:rsidRDefault="00807C01" w:rsidP="00D664A0">
      <w:pPr>
        <w:spacing w:after="0"/>
        <w:jc w:val="both"/>
        <w:rPr>
          <w:rFonts w:ascii="Times New Roman" w:hAnsi="Times New Roman" w:cs="Times New Roman"/>
          <w:sz w:val="24"/>
          <w:szCs w:val="24"/>
        </w:rPr>
      </w:pPr>
      <w:r>
        <w:rPr>
          <w:noProof/>
        </w:rPr>
        <w:drawing>
          <wp:inline distT="0" distB="0" distL="0" distR="0" wp14:anchorId="23055C01" wp14:editId="1FA7483D">
            <wp:extent cx="4619048" cy="3933333"/>
            <wp:effectExtent l="0" t="0" r="0" b="0"/>
            <wp:docPr id="14907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8261" name=""/>
                    <pic:cNvPicPr/>
                  </pic:nvPicPr>
                  <pic:blipFill>
                    <a:blip r:embed="rId14"/>
                    <a:stretch>
                      <a:fillRect/>
                    </a:stretch>
                  </pic:blipFill>
                  <pic:spPr>
                    <a:xfrm>
                      <a:off x="0" y="0"/>
                      <a:ext cx="4619048" cy="3933333"/>
                    </a:xfrm>
                    <a:prstGeom prst="rect">
                      <a:avLst/>
                    </a:prstGeom>
                  </pic:spPr>
                </pic:pic>
              </a:graphicData>
            </a:graphic>
          </wp:inline>
        </w:drawing>
      </w:r>
    </w:p>
    <w:p w14:paraId="21B28B2A" w14:textId="758265CC" w:rsidR="00F150A4" w:rsidRPr="00E864BF" w:rsidRDefault="007A0AB4" w:rsidP="00BA368A">
      <w:pPr>
        <w:pStyle w:val="NormalWeb"/>
        <w:spacing w:before="0" w:beforeAutospacing="0" w:after="0" w:afterAutospacing="0" w:line="360" w:lineRule="auto"/>
        <w:jc w:val="both"/>
        <w:rPr>
          <w:sz w:val="20"/>
          <w:szCs w:val="20"/>
          <w:lang w:val="en-US"/>
        </w:rPr>
      </w:pPr>
      <w:r w:rsidRPr="00E864BF">
        <w:rPr>
          <w:rFonts w:eastAsiaTheme="minorEastAsia"/>
          <w:b/>
          <w:bCs/>
          <w:color w:val="000000" w:themeColor="text1"/>
          <w:kern w:val="24"/>
          <w:lang w:val="en-US"/>
        </w:rPr>
        <w:t xml:space="preserve">Figure </w:t>
      </w:r>
      <w:r w:rsidR="00994E27" w:rsidRPr="00E864BF">
        <w:rPr>
          <w:rFonts w:eastAsiaTheme="minorEastAsia"/>
          <w:b/>
          <w:bCs/>
          <w:color w:val="000000" w:themeColor="text1"/>
          <w:kern w:val="24"/>
          <w:lang w:val="en-US"/>
        </w:rPr>
        <w:t>3</w:t>
      </w:r>
      <w:r w:rsidRPr="00E864BF">
        <w:rPr>
          <w:rFonts w:eastAsiaTheme="minorEastAsia"/>
          <w:b/>
          <w:bCs/>
          <w:color w:val="000000" w:themeColor="text1"/>
          <w:kern w:val="24"/>
          <w:lang w:val="en-US"/>
        </w:rPr>
        <w:t xml:space="preserve">. </w:t>
      </w:r>
      <w:r w:rsidR="00847223" w:rsidRPr="00E864BF">
        <w:rPr>
          <w:rFonts w:eastAsiaTheme="minorEastAsia"/>
          <w:color w:val="000000" w:themeColor="text1"/>
          <w:kern w:val="24"/>
          <w:sz w:val="20"/>
          <w:szCs w:val="20"/>
          <w:lang w:val="en-US"/>
        </w:rPr>
        <w:t>Survival</w:t>
      </w:r>
      <w:r w:rsidRPr="00E864BF">
        <w:rPr>
          <w:rFonts w:eastAsiaTheme="minorEastAsia"/>
          <w:color w:val="000000" w:themeColor="text1"/>
          <w:kern w:val="24"/>
          <w:sz w:val="20"/>
          <w:szCs w:val="20"/>
          <w:lang w:val="en-US"/>
        </w:rPr>
        <w:t xml:space="preserve"> of </w:t>
      </w:r>
      <w:r w:rsidR="00F94337" w:rsidRPr="00E864BF">
        <w:rPr>
          <w:rFonts w:eastAsiaTheme="minorEastAsia"/>
          <w:i/>
          <w:iCs/>
          <w:color w:val="000000" w:themeColor="text1"/>
          <w:kern w:val="24"/>
          <w:sz w:val="20"/>
          <w:szCs w:val="20"/>
          <w:lang w:val="en-US"/>
        </w:rPr>
        <w:t>Delia radicum</w:t>
      </w:r>
      <w:r w:rsidR="00F94337" w:rsidRPr="00E864BF">
        <w:rPr>
          <w:rFonts w:eastAsiaTheme="minorEastAsia"/>
          <w:color w:val="000000" w:themeColor="text1"/>
          <w:kern w:val="24"/>
          <w:sz w:val="20"/>
          <w:szCs w:val="20"/>
          <w:lang w:val="en-US"/>
        </w:rPr>
        <w:t xml:space="preserve"> </w:t>
      </w:r>
      <w:r w:rsidR="00847223" w:rsidRPr="00E864BF">
        <w:rPr>
          <w:rFonts w:eastAsiaTheme="minorEastAsia"/>
          <w:color w:val="000000" w:themeColor="text1"/>
          <w:kern w:val="24"/>
          <w:sz w:val="20"/>
          <w:szCs w:val="20"/>
          <w:lang w:val="en-US"/>
        </w:rPr>
        <w:t xml:space="preserve">larvae on </w:t>
      </w:r>
      <w:r w:rsidR="008D0B88" w:rsidRPr="00E864BF">
        <w:rPr>
          <w:rFonts w:eastAsiaTheme="minorEastAsia"/>
          <w:color w:val="000000" w:themeColor="text1"/>
          <w:kern w:val="24"/>
          <w:sz w:val="20"/>
          <w:szCs w:val="20"/>
          <w:lang w:val="en-US"/>
        </w:rPr>
        <w:t xml:space="preserve">roots of </w:t>
      </w:r>
      <w:r w:rsidRPr="00E864BF">
        <w:rPr>
          <w:rFonts w:eastAsiaTheme="minorEastAsia"/>
          <w:i/>
          <w:iCs/>
          <w:color w:val="000000" w:themeColor="text1"/>
          <w:kern w:val="24"/>
          <w:sz w:val="20"/>
          <w:szCs w:val="20"/>
          <w:lang w:val="en-US"/>
        </w:rPr>
        <w:t>B</w:t>
      </w:r>
      <w:r w:rsidR="002261F4">
        <w:rPr>
          <w:rFonts w:eastAsiaTheme="minorEastAsia"/>
          <w:i/>
          <w:iCs/>
          <w:color w:val="000000" w:themeColor="text1"/>
          <w:kern w:val="24"/>
          <w:sz w:val="20"/>
          <w:szCs w:val="20"/>
          <w:lang w:val="en-US"/>
        </w:rPr>
        <w:t>.</w:t>
      </w:r>
      <w:r w:rsidRPr="00E864BF">
        <w:rPr>
          <w:rFonts w:eastAsiaTheme="minorEastAsia"/>
          <w:i/>
          <w:iCs/>
          <w:color w:val="000000" w:themeColor="text1"/>
          <w:kern w:val="24"/>
          <w:sz w:val="20"/>
          <w:szCs w:val="20"/>
          <w:lang w:val="en-US"/>
        </w:rPr>
        <w:t xml:space="preserve"> rapa </w:t>
      </w:r>
      <w:r w:rsidR="008D0B88" w:rsidRPr="00E864BF">
        <w:rPr>
          <w:rFonts w:eastAsiaTheme="minorEastAsia"/>
          <w:color w:val="000000" w:themeColor="text1"/>
          <w:kern w:val="24"/>
          <w:sz w:val="20"/>
          <w:szCs w:val="20"/>
          <w:lang w:val="en-US"/>
        </w:rPr>
        <w:t>plants grow</w:t>
      </w:r>
      <w:r w:rsidR="001D1956" w:rsidRPr="00E864BF">
        <w:rPr>
          <w:rFonts w:eastAsiaTheme="minorEastAsia"/>
          <w:color w:val="000000" w:themeColor="text1"/>
          <w:kern w:val="24"/>
          <w:sz w:val="20"/>
          <w:szCs w:val="20"/>
          <w:lang w:val="en-US"/>
        </w:rPr>
        <w:t>n</w:t>
      </w:r>
      <w:r w:rsidR="008D0B88" w:rsidRPr="00E864BF">
        <w:rPr>
          <w:rFonts w:eastAsiaTheme="minorEastAsia"/>
          <w:color w:val="000000" w:themeColor="text1"/>
          <w:kern w:val="24"/>
          <w:sz w:val="20"/>
          <w:szCs w:val="20"/>
          <w:lang w:val="en-US"/>
        </w:rPr>
        <w:t xml:space="preserve"> </w:t>
      </w:r>
      <w:r w:rsidR="00CB2130" w:rsidRPr="00E864BF">
        <w:rPr>
          <w:rFonts w:eastAsiaTheme="minorEastAsia"/>
          <w:color w:val="000000" w:themeColor="text1"/>
          <w:kern w:val="24"/>
          <w:sz w:val="20"/>
          <w:szCs w:val="20"/>
          <w:lang w:val="en-US"/>
        </w:rPr>
        <w:t>in</w:t>
      </w:r>
      <w:r w:rsidR="008D0B88" w:rsidRPr="00E864BF">
        <w:rPr>
          <w:rFonts w:eastAsiaTheme="minorEastAsia"/>
          <w:color w:val="000000" w:themeColor="text1"/>
          <w:kern w:val="24"/>
          <w:sz w:val="20"/>
          <w:szCs w:val="20"/>
          <w:lang w:val="en-US"/>
        </w:rPr>
        <w:t xml:space="preserve"> </w:t>
      </w:r>
      <w:r w:rsidR="000A6C1E" w:rsidRPr="00E864BF">
        <w:rPr>
          <w:sz w:val="20"/>
          <w:szCs w:val="20"/>
          <w:lang w:val="en-US"/>
        </w:rPr>
        <w:t xml:space="preserve">unamended soil (NoFrass; control) or </w:t>
      </w:r>
      <w:r w:rsidR="008D0B88" w:rsidRPr="00E864BF">
        <w:rPr>
          <w:rFonts w:eastAsiaTheme="minorEastAsia"/>
          <w:color w:val="000000" w:themeColor="text1"/>
          <w:kern w:val="24"/>
          <w:sz w:val="20"/>
          <w:szCs w:val="20"/>
          <w:lang w:val="en-US"/>
        </w:rPr>
        <w:t xml:space="preserve">soil </w:t>
      </w:r>
      <w:r w:rsidR="00847223" w:rsidRPr="00E864BF">
        <w:rPr>
          <w:sz w:val="20"/>
          <w:szCs w:val="20"/>
          <w:lang w:val="en-US"/>
        </w:rPr>
        <w:t xml:space="preserve">amended with </w:t>
      </w:r>
      <w:r w:rsidR="00961B89" w:rsidRPr="00E864BF">
        <w:rPr>
          <w:sz w:val="20"/>
          <w:szCs w:val="20"/>
          <w:lang w:val="en-US"/>
        </w:rPr>
        <w:t xml:space="preserve">raw </w:t>
      </w:r>
      <w:r w:rsidR="00847223" w:rsidRPr="00E864BF">
        <w:rPr>
          <w:sz w:val="20"/>
          <w:szCs w:val="20"/>
          <w:lang w:val="en-US"/>
        </w:rPr>
        <w:t xml:space="preserve">BSF frass (BSFF) </w:t>
      </w:r>
      <w:r w:rsidR="00ED7A56" w:rsidRPr="00E864BF">
        <w:rPr>
          <w:sz w:val="20"/>
          <w:szCs w:val="20"/>
          <w:lang w:val="en-US"/>
        </w:rPr>
        <w:t>or</w:t>
      </w:r>
      <w:r w:rsidR="00847223" w:rsidRPr="00E864BF">
        <w:rPr>
          <w:sz w:val="20"/>
          <w:szCs w:val="20"/>
          <w:lang w:val="en-US"/>
        </w:rPr>
        <w:t xml:space="preserve"> </w:t>
      </w:r>
      <w:r w:rsidR="00961B89" w:rsidRPr="00E864BF">
        <w:rPr>
          <w:sz w:val="20"/>
          <w:szCs w:val="20"/>
          <w:lang w:val="en-US"/>
        </w:rPr>
        <w:t xml:space="preserve">raw </w:t>
      </w:r>
      <w:r w:rsidR="00847223" w:rsidRPr="00E864BF">
        <w:rPr>
          <w:sz w:val="20"/>
          <w:szCs w:val="20"/>
          <w:lang w:val="en-US"/>
        </w:rPr>
        <w:t xml:space="preserve">yellow mealworm frass (MWF). </w:t>
      </w:r>
      <w:bookmarkStart w:id="356" w:name="_Hlk119317419"/>
      <w:r w:rsidR="00A97748" w:rsidRPr="00AB350A">
        <w:rPr>
          <w:sz w:val="20"/>
          <w:szCs w:val="20"/>
          <w:highlight w:val="lightGray"/>
          <w:lang w:val="en-US"/>
          <w:rPrChange w:id="357" w:author="Joop van Loon" w:date="2023-06-20T15:13:00Z">
            <w:rPr>
              <w:sz w:val="20"/>
              <w:szCs w:val="20"/>
              <w:lang w:val="en-US"/>
            </w:rPr>
          </w:rPrChange>
        </w:rPr>
        <w:t xml:space="preserve">Boxplots show the median (horizontal bold line), and minimum and maximum </w:t>
      </w:r>
      <w:commentRangeStart w:id="358"/>
      <w:r w:rsidR="00A97748" w:rsidRPr="00AB350A">
        <w:rPr>
          <w:sz w:val="20"/>
          <w:szCs w:val="20"/>
          <w:highlight w:val="lightGray"/>
          <w:lang w:val="en-US"/>
          <w:rPrChange w:id="359" w:author="Joop van Loon" w:date="2023-06-20T15:13:00Z">
            <w:rPr>
              <w:sz w:val="20"/>
              <w:szCs w:val="20"/>
              <w:lang w:val="en-US"/>
            </w:rPr>
          </w:rPrChange>
        </w:rPr>
        <w:t>values</w:t>
      </w:r>
      <w:commentRangeEnd w:id="358"/>
      <w:r w:rsidR="00AB350A" w:rsidRPr="00AB350A">
        <w:rPr>
          <w:rStyle w:val="CommentReference"/>
          <w:rFonts w:asciiTheme="minorHAnsi" w:eastAsiaTheme="minorHAnsi" w:hAnsiTheme="minorHAnsi" w:cstheme="minorBidi"/>
          <w:highlight w:val="lightGray"/>
          <w:lang w:eastAsia="en-US"/>
          <w:rPrChange w:id="360" w:author="Joop van Loon" w:date="2023-06-20T15:13:00Z">
            <w:rPr>
              <w:rStyle w:val="CommentReference"/>
              <w:rFonts w:asciiTheme="minorHAnsi" w:eastAsiaTheme="minorHAnsi" w:hAnsiTheme="minorHAnsi" w:cstheme="minorBidi"/>
              <w:lang w:eastAsia="en-US"/>
            </w:rPr>
          </w:rPrChange>
        </w:rPr>
        <w:commentReference w:id="358"/>
      </w:r>
      <w:r w:rsidR="00FD23F2" w:rsidRPr="00AB350A">
        <w:rPr>
          <w:sz w:val="20"/>
          <w:szCs w:val="20"/>
          <w:highlight w:val="lightGray"/>
          <w:lang w:val="en-US"/>
          <w:rPrChange w:id="361" w:author="Joop van Loon" w:date="2023-06-20T15:13:00Z">
            <w:rPr>
              <w:sz w:val="20"/>
              <w:szCs w:val="20"/>
              <w:lang w:val="en-US"/>
            </w:rPr>
          </w:rPrChange>
        </w:rPr>
        <w:t>.</w:t>
      </w:r>
      <w:r w:rsidR="00FD23F2" w:rsidRPr="00E864BF">
        <w:rPr>
          <w:sz w:val="20"/>
          <w:szCs w:val="20"/>
          <w:lang w:val="en-US"/>
        </w:rPr>
        <w:t xml:space="preserve"> The dots represent </w:t>
      </w:r>
      <w:r w:rsidR="00A97748" w:rsidRPr="00E864BF">
        <w:rPr>
          <w:sz w:val="20"/>
          <w:szCs w:val="20"/>
          <w:lang w:val="en-US"/>
        </w:rPr>
        <w:t>outliers</w:t>
      </w:r>
      <w:r w:rsidR="00FD23F2" w:rsidRPr="00E864BF">
        <w:rPr>
          <w:sz w:val="20"/>
          <w:szCs w:val="20"/>
          <w:lang w:val="en-US"/>
        </w:rPr>
        <w:t xml:space="preserve">. The white square on each box represents the mean </w:t>
      </w:r>
      <w:r w:rsidR="006178CE" w:rsidRPr="00E864BF">
        <w:rPr>
          <w:sz w:val="20"/>
          <w:szCs w:val="20"/>
          <w:lang w:val="en-US"/>
        </w:rPr>
        <w:t>larval</w:t>
      </w:r>
      <w:r w:rsidR="0018347C" w:rsidRPr="00E864BF">
        <w:rPr>
          <w:sz w:val="20"/>
          <w:szCs w:val="20"/>
          <w:lang w:val="en-US"/>
        </w:rPr>
        <w:t xml:space="preserve"> </w:t>
      </w:r>
      <w:r w:rsidR="00FD23F2" w:rsidRPr="00E864BF">
        <w:rPr>
          <w:sz w:val="20"/>
          <w:szCs w:val="20"/>
          <w:lang w:val="en-US"/>
        </w:rPr>
        <w:t xml:space="preserve">survival per plant. </w:t>
      </w:r>
      <w:r w:rsidR="00847223" w:rsidRPr="00E864BF">
        <w:rPr>
          <w:sz w:val="20"/>
          <w:szCs w:val="20"/>
          <w:lang w:val="en-US"/>
        </w:rPr>
        <w:t xml:space="preserve">Data were analysed </w:t>
      </w:r>
      <w:r w:rsidR="00CB2130" w:rsidRPr="00E864BF">
        <w:rPr>
          <w:sz w:val="20"/>
          <w:szCs w:val="20"/>
          <w:lang w:val="en-US"/>
        </w:rPr>
        <w:t>with a</w:t>
      </w:r>
      <w:r w:rsidR="00847223" w:rsidRPr="00E864BF">
        <w:rPr>
          <w:sz w:val="20"/>
          <w:szCs w:val="20"/>
          <w:lang w:val="en-US"/>
        </w:rPr>
        <w:t xml:space="preserve"> generalised linear model (GLM). n is th</w:t>
      </w:r>
      <w:r w:rsidR="00F11585" w:rsidRPr="00E864BF">
        <w:rPr>
          <w:sz w:val="20"/>
          <w:szCs w:val="20"/>
          <w:lang w:val="en-US"/>
        </w:rPr>
        <w:t>e</w:t>
      </w:r>
      <w:r w:rsidR="00847223" w:rsidRPr="00E864BF">
        <w:rPr>
          <w:sz w:val="20"/>
          <w:szCs w:val="20"/>
          <w:lang w:val="en-US"/>
        </w:rPr>
        <w:t xml:space="preserve"> number of </w:t>
      </w:r>
      <w:commentRangeStart w:id="362"/>
      <w:r w:rsidR="002B0A4F" w:rsidRPr="00E864BF">
        <w:rPr>
          <w:sz w:val="20"/>
          <w:szCs w:val="20"/>
          <w:lang w:val="en-US"/>
        </w:rPr>
        <w:t>replicate</w:t>
      </w:r>
      <w:ins w:id="363" w:author="Dicke, Marcel" w:date="2023-06-07T21:05:00Z">
        <w:r w:rsidR="000D74FE">
          <w:rPr>
            <w:sz w:val="20"/>
            <w:szCs w:val="20"/>
            <w:lang w:val="en-US"/>
          </w:rPr>
          <w:t xml:space="preserve"> plants </w:t>
        </w:r>
        <w:r w:rsidR="00DF406E">
          <w:rPr>
            <w:sz w:val="20"/>
            <w:szCs w:val="20"/>
            <w:lang w:val="en-US"/>
          </w:rPr>
          <w:t>that had each been infested with 10 larvae</w:t>
        </w:r>
        <w:commentRangeEnd w:id="362"/>
        <w:r w:rsidR="00DF406E">
          <w:rPr>
            <w:rStyle w:val="CommentReference"/>
            <w:rFonts w:asciiTheme="minorHAnsi" w:eastAsiaTheme="minorHAnsi" w:hAnsiTheme="minorHAnsi" w:cstheme="minorBidi"/>
            <w:lang w:eastAsia="en-US"/>
          </w:rPr>
          <w:commentReference w:id="362"/>
        </w:r>
      </w:ins>
      <w:del w:id="364" w:author="Dicke, Marcel" w:date="2023-06-07T21:05:00Z">
        <w:r w:rsidR="002B0A4F" w:rsidRPr="00E864BF" w:rsidDel="000D74FE">
          <w:rPr>
            <w:sz w:val="20"/>
            <w:szCs w:val="20"/>
            <w:lang w:val="en-US"/>
          </w:rPr>
          <w:delText>s</w:delText>
        </w:r>
      </w:del>
      <w:r w:rsidR="00847223" w:rsidRPr="00E864BF">
        <w:rPr>
          <w:sz w:val="20"/>
          <w:szCs w:val="20"/>
          <w:lang w:val="en-US"/>
        </w:rPr>
        <w:t>. Boxes with different letters are significantly different (</w:t>
      </w:r>
      <w:r w:rsidR="00847223" w:rsidRPr="00E864BF">
        <w:rPr>
          <w:color w:val="1C1D1E"/>
          <w:sz w:val="20"/>
          <w:szCs w:val="20"/>
          <w:shd w:val="clear" w:color="auto" w:fill="FFFFFF"/>
        </w:rPr>
        <w:t xml:space="preserve">Tukey's </w:t>
      </w:r>
      <w:r w:rsidR="00847223" w:rsidRPr="00E864BF">
        <w:rPr>
          <w:sz w:val="20"/>
          <w:szCs w:val="20"/>
          <w:lang w:val="en-US"/>
        </w:rPr>
        <w:t>post</w:t>
      </w:r>
      <w:ins w:id="365" w:author="Joop van Loon" w:date="2023-06-20T15:20:00Z">
        <w:r w:rsidR="0034281F">
          <w:rPr>
            <w:sz w:val="20"/>
            <w:szCs w:val="20"/>
            <w:lang w:val="en-US"/>
          </w:rPr>
          <w:t>-</w:t>
        </w:r>
      </w:ins>
      <w:del w:id="366" w:author="Joop van Loon" w:date="2023-06-20T15:20:00Z">
        <w:r w:rsidR="00847223" w:rsidRPr="00E864BF" w:rsidDel="0034281F">
          <w:rPr>
            <w:sz w:val="20"/>
            <w:szCs w:val="20"/>
            <w:lang w:val="en-US"/>
          </w:rPr>
          <w:delText xml:space="preserve"> </w:delText>
        </w:r>
      </w:del>
      <w:r w:rsidR="00847223" w:rsidRPr="00E864BF">
        <w:rPr>
          <w:sz w:val="20"/>
          <w:szCs w:val="20"/>
          <w:lang w:val="en-US"/>
        </w:rPr>
        <w:t xml:space="preserve">hoc test, </w:t>
      </w:r>
      <w:r w:rsidR="00847223" w:rsidRPr="00E864BF">
        <w:rPr>
          <w:i/>
          <w:iCs/>
          <w:sz w:val="20"/>
          <w:szCs w:val="20"/>
          <w:lang w:val="en-US"/>
        </w:rPr>
        <w:t>p</w:t>
      </w:r>
      <w:r w:rsidR="00847223" w:rsidRPr="00E864BF">
        <w:rPr>
          <w:sz w:val="20"/>
          <w:szCs w:val="20"/>
          <w:lang w:val="en-US"/>
        </w:rPr>
        <w:t xml:space="preserve"> &lt; 0.05).</w:t>
      </w:r>
    </w:p>
    <w:bookmarkEnd w:id="356"/>
    <w:p w14:paraId="7D13969E" w14:textId="5254567E" w:rsidR="005E29EC" w:rsidRDefault="005E29EC" w:rsidP="00BA368A">
      <w:pPr>
        <w:pStyle w:val="NormalWeb"/>
        <w:spacing w:before="0" w:beforeAutospacing="0" w:after="0" w:afterAutospacing="0" w:line="360" w:lineRule="auto"/>
        <w:jc w:val="both"/>
      </w:pPr>
    </w:p>
    <w:p w14:paraId="3EA11C82" w14:textId="28AC5BDA" w:rsidR="005E29EC" w:rsidRPr="00342648" w:rsidRDefault="004B57A1" w:rsidP="00BA368A">
      <w:pPr>
        <w:spacing w:after="0"/>
        <w:jc w:val="both"/>
        <w:rPr>
          <w:rFonts w:ascii="Times New Roman" w:hAnsi="Times New Roman" w:cs="Times New Roman"/>
          <w:b/>
          <w:bCs/>
          <w:sz w:val="24"/>
          <w:szCs w:val="24"/>
        </w:rPr>
      </w:pPr>
      <w:bookmarkStart w:id="367" w:name="_Hlk133500535"/>
      <w:r>
        <w:rPr>
          <w:rFonts w:ascii="Times New Roman" w:hAnsi="Times New Roman" w:cs="Times New Roman"/>
          <w:b/>
          <w:bCs/>
          <w:sz w:val="24"/>
          <w:szCs w:val="24"/>
        </w:rPr>
        <w:t>E</w:t>
      </w:r>
      <w:r w:rsidR="005E29EC">
        <w:rPr>
          <w:rFonts w:ascii="Times New Roman" w:hAnsi="Times New Roman" w:cs="Times New Roman"/>
          <w:b/>
          <w:bCs/>
          <w:sz w:val="24"/>
          <w:szCs w:val="24"/>
        </w:rPr>
        <w:t xml:space="preserve">ffect of raw frass on the </w:t>
      </w:r>
      <w:r w:rsidR="004B49AD">
        <w:rPr>
          <w:rFonts w:ascii="Times New Roman" w:hAnsi="Times New Roman" w:cs="Times New Roman"/>
          <w:b/>
          <w:bCs/>
          <w:sz w:val="24"/>
          <w:szCs w:val="24"/>
        </w:rPr>
        <w:t xml:space="preserve">biomass </w:t>
      </w:r>
      <w:r w:rsidR="005E29EC">
        <w:rPr>
          <w:rFonts w:ascii="Times New Roman" w:hAnsi="Times New Roman" w:cs="Times New Roman"/>
          <w:b/>
          <w:bCs/>
          <w:sz w:val="24"/>
          <w:szCs w:val="24"/>
        </w:rPr>
        <w:t xml:space="preserve">of </w:t>
      </w:r>
      <w:r w:rsidR="005E29EC" w:rsidRPr="00E67F3B">
        <w:rPr>
          <w:rFonts w:ascii="Times New Roman" w:hAnsi="Times New Roman" w:cs="Times New Roman"/>
          <w:b/>
          <w:bCs/>
          <w:i/>
          <w:iCs/>
          <w:sz w:val="24"/>
          <w:szCs w:val="24"/>
        </w:rPr>
        <w:t>Delia radicum</w:t>
      </w:r>
      <w:r w:rsidR="00342648">
        <w:rPr>
          <w:rFonts w:ascii="Times New Roman" w:hAnsi="Times New Roman" w:cs="Times New Roman"/>
          <w:b/>
          <w:bCs/>
          <w:i/>
          <w:iCs/>
          <w:sz w:val="24"/>
          <w:szCs w:val="24"/>
        </w:rPr>
        <w:t xml:space="preserve"> </w:t>
      </w:r>
      <w:r w:rsidR="00342648">
        <w:rPr>
          <w:rFonts w:ascii="Times New Roman" w:hAnsi="Times New Roman" w:cs="Times New Roman"/>
          <w:b/>
          <w:bCs/>
          <w:sz w:val="24"/>
          <w:szCs w:val="24"/>
        </w:rPr>
        <w:t>pupae</w:t>
      </w:r>
    </w:p>
    <w:bookmarkEnd w:id="367"/>
    <w:p w14:paraId="08870395" w14:textId="6C962C69" w:rsidR="005E29EC" w:rsidRDefault="000A6C1E" w:rsidP="00BA368A">
      <w:pPr>
        <w:pStyle w:val="NormalWeb"/>
        <w:spacing w:before="0" w:beforeAutospacing="0" w:after="0" w:afterAutospacing="0" w:line="360" w:lineRule="auto"/>
        <w:jc w:val="both"/>
      </w:pPr>
      <w:r>
        <w:t xml:space="preserve">Biomass </w:t>
      </w:r>
      <w:r w:rsidR="005E29EC">
        <w:t xml:space="preserve">of </w:t>
      </w:r>
      <w:r w:rsidR="005E29EC" w:rsidRPr="005E29EC">
        <w:rPr>
          <w:i/>
          <w:iCs/>
        </w:rPr>
        <w:t>D. radicum</w:t>
      </w:r>
      <w:r w:rsidR="00B40A51">
        <w:t xml:space="preserve"> pupae </w:t>
      </w:r>
      <w:r w:rsidR="0058361A">
        <w:t xml:space="preserve">retrieved </w:t>
      </w:r>
      <w:r w:rsidR="00F2256D">
        <w:t xml:space="preserve">from the roots of </w:t>
      </w:r>
      <w:r w:rsidR="00F2256D" w:rsidRPr="00D664A0">
        <w:rPr>
          <w:i/>
          <w:iCs/>
        </w:rPr>
        <w:t>B. rapa</w:t>
      </w:r>
      <w:r w:rsidR="00F2256D">
        <w:t xml:space="preserve"> plants </w:t>
      </w:r>
      <w:r w:rsidR="00E92DB9">
        <w:t>was influenced by</w:t>
      </w:r>
      <w:r w:rsidR="00F2256D">
        <w:t xml:space="preserve"> </w:t>
      </w:r>
      <w:r w:rsidR="003F6DE8">
        <w:t xml:space="preserve">soil </w:t>
      </w:r>
      <w:r w:rsidR="00F2256D">
        <w:t>treatme</w:t>
      </w:r>
      <w:r w:rsidR="00A036AF">
        <w:t>nt (</w:t>
      </w:r>
      <w:r w:rsidR="00A036AF" w:rsidRPr="0003588C">
        <w:rPr>
          <w:i/>
          <w:iCs/>
          <w:lang w:val="el-GR"/>
        </w:rPr>
        <w:t>χ</w:t>
      </w:r>
      <w:r w:rsidR="00A036AF" w:rsidRPr="0003588C">
        <w:rPr>
          <w:i/>
          <w:iCs/>
          <w:vertAlign w:val="superscript"/>
          <w:lang w:val="el-GR"/>
        </w:rPr>
        <w:t>2</w:t>
      </w:r>
      <w:r w:rsidR="00A036AF">
        <w:t xml:space="preserve"> = </w:t>
      </w:r>
      <w:r w:rsidR="00F2256D">
        <w:t>81.</w:t>
      </w:r>
      <w:r w:rsidR="00A036AF">
        <w:t>2</w:t>
      </w:r>
      <w:r w:rsidR="00F2256D">
        <w:t>8</w:t>
      </w:r>
      <w:r w:rsidR="00A036AF">
        <w:t xml:space="preserve">; df = 2; </w:t>
      </w:r>
      <w:r w:rsidR="00A036AF" w:rsidRPr="00D664A0">
        <w:rPr>
          <w:i/>
          <w:iCs/>
        </w:rPr>
        <w:t>p</w:t>
      </w:r>
      <w:r w:rsidR="00A036AF">
        <w:t xml:space="preserve"> &lt; </w:t>
      </w:r>
      <w:r w:rsidR="002454B9">
        <w:t>0</w:t>
      </w:r>
      <w:r w:rsidR="00A036AF" w:rsidRPr="00972020">
        <w:rPr>
          <w:lang w:val="en-US"/>
        </w:rPr>
        <w:t>.</w:t>
      </w:r>
      <w:r w:rsidR="00A036AF">
        <w:rPr>
          <w:lang w:val="en-US"/>
        </w:rPr>
        <w:t>0001</w:t>
      </w:r>
      <w:r w:rsidR="003F6DE8">
        <w:rPr>
          <w:lang w:val="en-US"/>
        </w:rPr>
        <w:t xml:space="preserve">; </w:t>
      </w:r>
      <w:r w:rsidR="003F6DE8">
        <w:t xml:space="preserve">Figure </w:t>
      </w:r>
      <w:r w:rsidR="00AF5304">
        <w:t>4</w:t>
      </w:r>
      <w:r w:rsidR="00A036AF">
        <w:t>)</w:t>
      </w:r>
      <w:r w:rsidR="00F2256D">
        <w:t>.</w:t>
      </w:r>
      <w:r w:rsidR="00A036AF">
        <w:t xml:space="preserve"> </w:t>
      </w:r>
      <w:r w:rsidR="00E92DB9">
        <w:t xml:space="preserve">Treatment with </w:t>
      </w:r>
      <w:r w:rsidR="005E29EC">
        <w:t xml:space="preserve">raw </w:t>
      </w:r>
      <w:r w:rsidR="008D0B88">
        <w:t>BSF</w:t>
      </w:r>
      <w:r w:rsidR="00F2256D">
        <w:t xml:space="preserve">F </w:t>
      </w:r>
      <w:r w:rsidR="00347FDC">
        <w:t>re</w:t>
      </w:r>
      <w:r w:rsidR="00F2256D">
        <w:t>sult</w:t>
      </w:r>
      <w:r w:rsidR="00347FDC">
        <w:t xml:space="preserve">ed </w:t>
      </w:r>
      <w:r w:rsidR="00F2256D">
        <w:t xml:space="preserve">in the lowest </w:t>
      </w:r>
      <w:r w:rsidR="00347FDC">
        <w:t xml:space="preserve">pupal </w:t>
      </w:r>
      <w:r>
        <w:t>biomass</w:t>
      </w:r>
      <w:r w:rsidR="00F2256D">
        <w:t xml:space="preserve"> whereas MWF resulted in the highest </w:t>
      </w:r>
      <w:r>
        <w:t>biomass</w:t>
      </w:r>
      <w:r w:rsidR="00F2256D">
        <w:t xml:space="preserve"> (Figure </w:t>
      </w:r>
      <w:r w:rsidR="00AF5304">
        <w:t>4</w:t>
      </w:r>
      <w:r w:rsidR="00F2256D">
        <w:t xml:space="preserve">). </w:t>
      </w:r>
      <w:bookmarkStart w:id="368" w:name="_Hlk127447483"/>
      <w:del w:id="369" w:author="Dicke, Marcel" w:date="2023-06-07T21:01:00Z">
        <w:r w:rsidR="00F2256D" w:rsidDel="00501A33">
          <w:delText xml:space="preserve">However, </w:delText>
        </w:r>
        <w:r w:rsidR="00AF5304" w:rsidDel="00501A33">
          <w:lastRenderedPageBreak/>
          <w:delText>w</w:delText>
        </w:r>
      </w:del>
      <w:ins w:id="370" w:author="Dicke, Marcel" w:date="2023-06-07T21:02:00Z">
        <w:r w:rsidR="00501A33">
          <w:t>W</w:t>
        </w:r>
      </w:ins>
      <w:r w:rsidR="00AF5304">
        <w:t>hen the experiment was repeated under comparable conditions</w:t>
      </w:r>
      <w:ins w:id="371" w:author="Dicke, Marcel" w:date="2023-06-07T21:02:00Z">
        <w:r w:rsidR="001C2FEE">
          <w:t>, the</w:t>
        </w:r>
      </w:ins>
      <w:r w:rsidR="00274E26">
        <w:t xml:space="preserve"> </w:t>
      </w:r>
      <w:r w:rsidR="00D50F7E">
        <w:t xml:space="preserve">differences were only marginally significant </w:t>
      </w:r>
      <w:r w:rsidR="002454B9">
        <w:t>(</w:t>
      </w:r>
      <w:r w:rsidR="002454B9" w:rsidRPr="0003588C">
        <w:rPr>
          <w:i/>
          <w:iCs/>
          <w:lang w:val="el-GR"/>
        </w:rPr>
        <w:t>χ</w:t>
      </w:r>
      <w:r w:rsidR="002454B9" w:rsidRPr="0003588C">
        <w:rPr>
          <w:i/>
          <w:iCs/>
          <w:vertAlign w:val="superscript"/>
          <w:lang w:val="el-GR"/>
        </w:rPr>
        <w:t>2</w:t>
      </w:r>
      <w:r w:rsidR="002454B9">
        <w:t xml:space="preserve"> = 5.12; df = 2; </w:t>
      </w:r>
      <w:r w:rsidR="002454B9" w:rsidRPr="00597932">
        <w:rPr>
          <w:i/>
          <w:iCs/>
        </w:rPr>
        <w:t>p</w:t>
      </w:r>
      <w:r w:rsidR="002454B9">
        <w:t xml:space="preserve"> &lt; 0</w:t>
      </w:r>
      <w:r w:rsidR="002454B9" w:rsidRPr="00972020">
        <w:rPr>
          <w:lang w:val="en-US"/>
        </w:rPr>
        <w:t>.</w:t>
      </w:r>
      <w:r w:rsidR="002454B9">
        <w:rPr>
          <w:lang w:val="en-US"/>
        </w:rPr>
        <w:t xml:space="preserve">0773; </w:t>
      </w:r>
      <w:r w:rsidR="002454B9">
        <w:t>Figure S5).</w:t>
      </w:r>
      <w:bookmarkEnd w:id="368"/>
    </w:p>
    <w:p w14:paraId="3D7167C1" w14:textId="5B9633F1" w:rsidR="00EB0397" w:rsidRPr="00D664A0" w:rsidRDefault="00EB0397" w:rsidP="00920599">
      <w:pPr>
        <w:pStyle w:val="NormalWeb"/>
        <w:spacing w:before="0" w:beforeAutospacing="0" w:after="0" w:afterAutospacing="0" w:line="360" w:lineRule="auto"/>
        <w:jc w:val="both"/>
        <w:rPr>
          <w:sz w:val="12"/>
          <w:szCs w:val="12"/>
        </w:rPr>
      </w:pPr>
    </w:p>
    <w:p w14:paraId="330274D9" w14:textId="2686272D" w:rsidR="007A0AB4" w:rsidRDefault="00727342" w:rsidP="00D664A0">
      <w:pPr>
        <w:pStyle w:val="NormalWeb"/>
        <w:spacing w:before="0" w:beforeAutospacing="0" w:after="0" w:afterAutospacing="0" w:line="360" w:lineRule="auto"/>
        <w:jc w:val="both"/>
      </w:pPr>
      <w:r w:rsidRPr="00727342">
        <w:t xml:space="preserve"> </w:t>
      </w:r>
      <w:r w:rsidR="00362B8E">
        <w:rPr>
          <w:noProof/>
        </w:rPr>
        <w:drawing>
          <wp:inline distT="0" distB="0" distL="0" distR="0" wp14:anchorId="20E05289" wp14:editId="58CB167A">
            <wp:extent cx="4619048" cy="3933333"/>
            <wp:effectExtent l="0" t="0" r="0" b="0"/>
            <wp:docPr id="197344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44064" name=""/>
                    <pic:cNvPicPr/>
                  </pic:nvPicPr>
                  <pic:blipFill>
                    <a:blip r:embed="rId15"/>
                    <a:stretch>
                      <a:fillRect/>
                    </a:stretch>
                  </pic:blipFill>
                  <pic:spPr>
                    <a:xfrm>
                      <a:off x="0" y="0"/>
                      <a:ext cx="4619048" cy="3933333"/>
                    </a:xfrm>
                    <a:prstGeom prst="rect">
                      <a:avLst/>
                    </a:prstGeom>
                  </pic:spPr>
                </pic:pic>
              </a:graphicData>
            </a:graphic>
          </wp:inline>
        </w:drawing>
      </w:r>
    </w:p>
    <w:p w14:paraId="7F8D9897" w14:textId="09B58341" w:rsidR="00274E26" w:rsidRPr="00FB7605" w:rsidRDefault="007D46CE" w:rsidP="004B49AD">
      <w:pPr>
        <w:pStyle w:val="NormalWeb"/>
        <w:spacing w:before="0" w:beforeAutospacing="0" w:after="0" w:afterAutospacing="0" w:line="360" w:lineRule="auto"/>
        <w:jc w:val="both"/>
        <w:rPr>
          <w:sz w:val="20"/>
          <w:szCs w:val="20"/>
          <w:lang w:val="en-US"/>
        </w:rPr>
      </w:pPr>
      <w:r w:rsidRPr="00FB7605">
        <w:rPr>
          <w:rFonts w:eastAsiaTheme="minorEastAsia"/>
          <w:b/>
          <w:bCs/>
          <w:lang w:val="en-US"/>
        </w:rPr>
        <w:t xml:space="preserve">Figure </w:t>
      </w:r>
      <w:r w:rsidR="00AF5304">
        <w:rPr>
          <w:rFonts w:eastAsiaTheme="minorEastAsia"/>
          <w:b/>
          <w:bCs/>
          <w:lang w:val="en-US"/>
        </w:rPr>
        <w:t>4</w:t>
      </w:r>
      <w:r w:rsidRPr="00FB7605">
        <w:rPr>
          <w:rFonts w:eastAsiaTheme="minorEastAsia"/>
          <w:b/>
          <w:bCs/>
          <w:lang w:val="en-US"/>
        </w:rPr>
        <w:t>.</w:t>
      </w:r>
      <w:r w:rsidRPr="00FB7605">
        <w:rPr>
          <w:rFonts w:eastAsiaTheme="minorEastAsia"/>
          <w:lang w:val="en-US"/>
        </w:rPr>
        <w:t xml:space="preserve"> </w:t>
      </w:r>
      <w:r w:rsidR="000A6C1E" w:rsidRPr="00245D7D">
        <w:rPr>
          <w:rFonts w:eastAsiaTheme="minorEastAsia"/>
          <w:sz w:val="20"/>
          <w:szCs w:val="20"/>
          <w:lang w:val="en-US"/>
        </w:rPr>
        <w:t>Biomass</w:t>
      </w:r>
      <w:r w:rsidRPr="000A6C1E">
        <w:rPr>
          <w:sz w:val="20"/>
          <w:szCs w:val="20"/>
          <w:lang w:val="en-US"/>
        </w:rPr>
        <w:t xml:space="preserve"> </w:t>
      </w:r>
      <w:r w:rsidRPr="00BC4B02">
        <w:rPr>
          <w:rFonts w:eastAsiaTheme="minorEastAsia"/>
          <w:sz w:val="20"/>
          <w:szCs w:val="20"/>
          <w:lang w:val="en-US"/>
        </w:rPr>
        <w:t xml:space="preserve">(mg) of </w:t>
      </w:r>
      <w:r w:rsidR="00274E26" w:rsidRPr="00BC4B02">
        <w:rPr>
          <w:rFonts w:eastAsiaTheme="minorEastAsia"/>
          <w:i/>
          <w:iCs/>
          <w:sz w:val="20"/>
          <w:szCs w:val="20"/>
          <w:lang w:val="en-US"/>
        </w:rPr>
        <w:t>D</w:t>
      </w:r>
      <w:r w:rsidR="00AB47FE" w:rsidRPr="00BC4B02">
        <w:rPr>
          <w:rFonts w:eastAsiaTheme="minorEastAsia"/>
          <w:i/>
          <w:iCs/>
          <w:sz w:val="20"/>
          <w:szCs w:val="20"/>
          <w:lang w:val="en-US"/>
        </w:rPr>
        <w:t>elia</w:t>
      </w:r>
      <w:r w:rsidR="00274E26" w:rsidRPr="00BC4B02">
        <w:rPr>
          <w:rFonts w:eastAsiaTheme="minorEastAsia"/>
          <w:i/>
          <w:iCs/>
          <w:sz w:val="20"/>
          <w:szCs w:val="20"/>
          <w:lang w:val="en-US"/>
        </w:rPr>
        <w:t xml:space="preserve"> radicum</w:t>
      </w:r>
      <w:r w:rsidRPr="00BC4B02">
        <w:rPr>
          <w:sz w:val="20"/>
          <w:szCs w:val="20"/>
          <w:lang w:val="en-US"/>
        </w:rPr>
        <w:t xml:space="preserve"> </w:t>
      </w:r>
      <w:r w:rsidRPr="00BC4B02">
        <w:rPr>
          <w:rFonts w:eastAsiaTheme="minorEastAsia"/>
          <w:sz w:val="20"/>
          <w:szCs w:val="20"/>
          <w:lang w:val="en-US"/>
        </w:rPr>
        <w:t xml:space="preserve">pupae retrieved </w:t>
      </w:r>
      <w:r w:rsidR="00274E26" w:rsidRPr="00BC4B02">
        <w:rPr>
          <w:rFonts w:eastAsiaTheme="minorEastAsia"/>
          <w:sz w:val="20"/>
          <w:szCs w:val="20"/>
          <w:lang w:val="en-US"/>
        </w:rPr>
        <w:t xml:space="preserve">after </w:t>
      </w:r>
      <w:r w:rsidR="001D1956" w:rsidRPr="00BC4B02">
        <w:rPr>
          <w:rFonts w:eastAsiaTheme="minorEastAsia"/>
          <w:sz w:val="20"/>
          <w:szCs w:val="20"/>
          <w:lang w:val="en-US"/>
        </w:rPr>
        <w:t xml:space="preserve">a </w:t>
      </w:r>
      <w:r w:rsidR="00274E26" w:rsidRPr="00BC4B02">
        <w:rPr>
          <w:rFonts w:eastAsiaTheme="minorEastAsia"/>
          <w:sz w:val="20"/>
          <w:szCs w:val="20"/>
          <w:lang w:val="en-US"/>
        </w:rPr>
        <w:t xml:space="preserve">21-day </w:t>
      </w:r>
      <w:r w:rsidR="000A6C1E">
        <w:rPr>
          <w:rFonts w:eastAsiaTheme="minorEastAsia"/>
          <w:sz w:val="20"/>
          <w:szCs w:val="20"/>
          <w:lang w:val="en-US"/>
        </w:rPr>
        <w:t>root infestation of</w:t>
      </w:r>
      <w:r w:rsidR="00274E26" w:rsidRPr="00BC4B02">
        <w:rPr>
          <w:rFonts w:eastAsiaTheme="minorEastAsia"/>
          <w:sz w:val="20"/>
          <w:szCs w:val="20"/>
          <w:lang w:val="en-US"/>
        </w:rPr>
        <w:t xml:space="preserve"> </w:t>
      </w:r>
      <w:r w:rsidRPr="00BC4B02">
        <w:rPr>
          <w:rFonts w:eastAsiaTheme="minorEastAsia"/>
          <w:i/>
          <w:iCs/>
          <w:sz w:val="20"/>
          <w:szCs w:val="20"/>
          <w:lang w:val="en-US"/>
        </w:rPr>
        <w:t>B</w:t>
      </w:r>
      <w:r w:rsidR="00274E26" w:rsidRPr="00BC4B02">
        <w:rPr>
          <w:rFonts w:eastAsiaTheme="minorEastAsia"/>
          <w:i/>
          <w:iCs/>
          <w:sz w:val="20"/>
          <w:szCs w:val="20"/>
          <w:lang w:val="en-US"/>
        </w:rPr>
        <w:t>.</w:t>
      </w:r>
      <w:r w:rsidRPr="00BC4B02">
        <w:rPr>
          <w:rFonts w:eastAsiaTheme="minorEastAsia"/>
          <w:i/>
          <w:iCs/>
          <w:sz w:val="20"/>
          <w:szCs w:val="20"/>
          <w:lang w:val="en-US"/>
        </w:rPr>
        <w:t xml:space="preserve"> rapa </w:t>
      </w:r>
      <w:r w:rsidR="00274E26" w:rsidRPr="00BC4B02">
        <w:rPr>
          <w:rFonts w:eastAsiaTheme="minorEastAsia"/>
          <w:color w:val="000000" w:themeColor="text1"/>
          <w:kern w:val="24"/>
          <w:sz w:val="20"/>
          <w:szCs w:val="20"/>
          <w:lang w:val="en-US"/>
        </w:rPr>
        <w:t>grow</w:t>
      </w:r>
      <w:r w:rsidR="001D1956" w:rsidRPr="00BC4B02">
        <w:rPr>
          <w:rFonts w:eastAsiaTheme="minorEastAsia"/>
          <w:color w:val="000000" w:themeColor="text1"/>
          <w:kern w:val="24"/>
          <w:sz w:val="20"/>
          <w:szCs w:val="20"/>
          <w:lang w:val="en-US"/>
        </w:rPr>
        <w:t>n</w:t>
      </w:r>
      <w:r w:rsidR="00274E26" w:rsidRPr="00BC4B02">
        <w:rPr>
          <w:rFonts w:eastAsiaTheme="minorEastAsia"/>
          <w:color w:val="000000" w:themeColor="text1"/>
          <w:kern w:val="24"/>
          <w:sz w:val="20"/>
          <w:szCs w:val="20"/>
          <w:lang w:val="en-US"/>
        </w:rPr>
        <w:t xml:space="preserve"> </w:t>
      </w:r>
      <w:r w:rsidR="001C6646" w:rsidRPr="00BC4B02">
        <w:rPr>
          <w:rFonts w:eastAsiaTheme="minorEastAsia"/>
          <w:color w:val="000000" w:themeColor="text1"/>
          <w:kern w:val="24"/>
          <w:sz w:val="20"/>
          <w:szCs w:val="20"/>
          <w:lang w:val="en-US"/>
        </w:rPr>
        <w:t>i</w:t>
      </w:r>
      <w:r w:rsidR="00274E26" w:rsidRPr="00BC4B02">
        <w:rPr>
          <w:rFonts w:eastAsiaTheme="minorEastAsia"/>
          <w:color w:val="000000" w:themeColor="text1"/>
          <w:kern w:val="24"/>
          <w:sz w:val="20"/>
          <w:szCs w:val="20"/>
          <w:lang w:val="en-US"/>
        </w:rPr>
        <w:t xml:space="preserve">n </w:t>
      </w:r>
      <w:r w:rsidR="000A6C1E">
        <w:rPr>
          <w:sz w:val="20"/>
          <w:szCs w:val="20"/>
          <w:lang w:val="en-US"/>
        </w:rPr>
        <w:t xml:space="preserve">unamended </w:t>
      </w:r>
      <w:r w:rsidR="000A6C1E" w:rsidRPr="00BC4B02">
        <w:rPr>
          <w:sz w:val="20"/>
          <w:szCs w:val="20"/>
          <w:lang w:val="en-US"/>
        </w:rPr>
        <w:t xml:space="preserve">soil </w:t>
      </w:r>
      <w:r w:rsidR="000A6C1E">
        <w:rPr>
          <w:sz w:val="20"/>
          <w:szCs w:val="20"/>
          <w:lang w:val="en-US"/>
        </w:rPr>
        <w:t xml:space="preserve">(NoFrass; control) or </w:t>
      </w:r>
      <w:r w:rsidR="00274E26" w:rsidRPr="00BC4B02">
        <w:rPr>
          <w:rFonts w:eastAsiaTheme="minorEastAsia"/>
          <w:color w:val="000000" w:themeColor="text1"/>
          <w:kern w:val="24"/>
          <w:sz w:val="20"/>
          <w:szCs w:val="20"/>
          <w:lang w:val="en-US"/>
        </w:rPr>
        <w:t xml:space="preserve">soil </w:t>
      </w:r>
      <w:r w:rsidR="00274E26" w:rsidRPr="00BC4B02">
        <w:rPr>
          <w:sz w:val="20"/>
          <w:szCs w:val="20"/>
          <w:lang w:val="en-US"/>
        </w:rPr>
        <w:t xml:space="preserve">amended with </w:t>
      </w:r>
      <w:r w:rsidR="00FA3CB3">
        <w:rPr>
          <w:sz w:val="20"/>
          <w:szCs w:val="20"/>
          <w:lang w:val="en-US"/>
        </w:rPr>
        <w:t xml:space="preserve">raw </w:t>
      </w:r>
      <w:r w:rsidR="00274E26" w:rsidRPr="00BC4B02">
        <w:rPr>
          <w:sz w:val="20"/>
          <w:szCs w:val="20"/>
          <w:lang w:val="en-US"/>
        </w:rPr>
        <w:t xml:space="preserve">BSF frass (BSFF) </w:t>
      </w:r>
      <w:r w:rsidR="00AB47FE" w:rsidRPr="00BC4B02">
        <w:rPr>
          <w:sz w:val="20"/>
          <w:szCs w:val="20"/>
          <w:lang w:val="en-US"/>
        </w:rPr>
        <w:t>or</w:t>
      </w:r>
      <w:r w:rsidR="00274E26" w:rsidRPr="00BC4B02">
        <w:rPr>
          <w:sz w:val="20"/>
          <w:szCs w:val="20"/>
          <w:lang w:val="en-US"/>
        </w:rPr>
        <w:t xml:space="preserve"> </w:t>
      </w:r>
      <w:r w:rsidR="00FA3CB3">
        <w:rPr>
          <w:sz w:val="20"/>
          <w:szCs w:val="20"/>
          <w:lang w:val="en-US"/>
        </w:rPr>
        <w:t xml:space="preserve">raw </w:t>
      </w:r>
      <w:r w:rsidR="00274E26" w:rsidRPr="00BC4B02">
        <w:rPr>
          <w:sz w:val="20"/>
          <w:szCs w:val="20"/>
          <w:lang w:val="en-US"/>
        </w:rPr>
        <w:t xml:space="preserve">yellow mealworm frass (MWF). </w:t>
      </w:r>
      <w:r w:rsidR="00274E26" w:rsidRPr="0034281F">
        <w:rPr>
          <w:sz w:val="20"/>
          <w:szCs w:val="20"/>
          <w:highlight w:val="lightGray"/>
          <w:lang w:val="en-US"/>
          <w:rPrChange w:id="372" w:author="Joop van Loon" w:date="2023-06-20T15:13:00Z">
            <w:rPr>
              <w:sz w:val="20"/>
              <w:szCs w:val="20"/>
              <w:lang w:val="en-US"/>
            </w:rPr>
          </w:rPrChange>
        </w:rPr>
        <w:t xml:space="preserve">Boxplots </w:t>
      </w:r>
      <w:r w:rsidR="008C0104" w:rsidRPr="0034281F">
        <w:rPr>
          <w:sz w:val="20"/>
          <w:szCs w:val="20"/>
          <w:highlight w:val="lightGray"/>
          <w:lang w:val="en-US"/>
          <w:rPrChange w:id="373" w:author="Joop van Loon" w:date="2023-06-20T15:13:00Z">
            <w:rPr>
              <w:sz w:val="20"/>
              <w:szCs w:val="20"/>
              <w:lang w:val="en-US"/>
            </w:rPr>
          </w:rPrChange>
        </w:rPr>
        <w:t xml:space="preserve">show </w:t>
      </w:r>
      <w:r w:rsidR="0018347C" w:rsidRPr="0034281F">
        <w:rPr>
          <w:sz w:val="20"/>
          <w:szCs w:val="20"/>
          <w:highlight w:val="lightGray"/>
          <w:lang w:val="en-US"/>
          <w:rPrChange w:id="374" w:author="Joop van Loon" w:date="2023-06-20T15:13:00Z">
            <w:rPr>
              <w:sz w:val="20"/>
              <w:szCs w:val="20"/>
              <w:lang w:val="en-US"/>
            </w:rPr>
          </w:rPrChange>
        </w:rPr>
        <w:t xml:space="preserve">the </w:t>
      </w:r>
      <w:r w:rsidR="00FA3CB3" w:rsidRPr="0034281F">
        <w:rPr>
          <w:sz w:val="20"/>
          <w:szCs w:val="20"/>
          <w:highlight w:val="lightGray"/>
          <w:lang w:val="en-US"/>
          <w:rPrChange w:id="375" w:author="Joop van Loon" w:date="2023-06-20T15:13:00Z">
            <w:rPr>
              <w:sz w:val="20"/>
              <w:szCs w:val="20"/>
              <w:lang w:val="en-US"/>
            </w:rPr>
          </w:rPrChange>
        </w:rPr>
        <w:t xml:space="preserve">median </w:t>
      </w:r>
      <w:r w:rsidR="0018347C" w:rsidRPr="0034281F">
        <w:rPr>
          <w:sz w:val="20"/>
          <w:szCs w:val="20"/>
          <w:highlight w:val="lightGray"/>
          <w:lang w:val="en-US"/>
          <w:rPrChange w:id="376" w:author="Joop van Loon" w:date="2023-06-20T15:13:00Z">
            <w:rPr>
              <w:sz w:val="20"/>
              <w:szCs w:val="20"/>
              <w:lang w:val="en-US"/>
            </w:rPr>
          </w:rPrChange>
        </w:rPr>
        <w:t xml:space="preserve">(horizontal bold line), and minimum and maximum </w:t>
      </w:r>
      <w:commentRangeStart w:id="377"/>
      <w:r w:rsidR="0018347C" w:rsidRPr="0034281F">
        <w:rPr>
          <w:sz w:val="20"/>
          <w:szCs w:val="20"/>
          <w:highlight w:val="lightGray"/>
          <w:lang w:val="en-US"/>
          <w:rPrChange w:id="378" w:author="Joop van Loon" w:date="2023-06-20T15:13:00Z">
            <w:rPr>
              <w:sz w:val="20"/>
              <w:szCs w:val="20"/>
              <w:lang w:val="en-US"/>
            </w:rPr>
          </w:rPrChange>
        </w:rPr>
        <w:t>values</w:t>
      </w:r>
      <w:commentRangeEnd w:id="377"/>
      <w:r w:rsidR="0034281F" w:rsidRPr="0034281F">
        <w:rPr>
          <w:rStyle w:val="CommentReference"/>
          <w:rFonts w:asciiTheme="minorHAnsi" w:eastAsiaTheme="minorHAnsi" w:hAnsiTheme="minorHAnsi" w:cstheme="minorBidi"/>
          <w:highlight w:val="lightGray"/>
          <w:lang w:eastAsia="en-US"/>
          <w:rPrChange w:id="379" w:author="Joop van Loon" w:date="2023-06-20T15:13:00Z">
            <w:rPr>
              <w:rStyle w:val="CommentReference"/>
              <w:rFonts w:asciiTheme="minorHAnsi" w:eastAsiaTheme="minorHAnsi" w:hAnsiTheme="minorHAnsi" w:cstheme="minorBidi"/>
              <w:lang w:eastAsia="en-US"/>
            </w:rPr>
          </w:rPrChange>
        </w:rPr>
        <w:commentReference w:id="377"/>
      </w:r>
      <w:r w:rsidR="00274E26" w:rsidRPr="00BC4B02">
        <w:rPr>
          <w:sz w:val="20"/>
          <w:szCs w:val="20"/>
          <w:lang w:val="en-US"/>
        </w:rPr>
        <w:t xml:space="preserve">. The dots represent </w:t>
      </w:r>
      <w:r w:rsidR="00FA3CB3">
        <w:rPr>
          <w:sz w:val="20"/>
          <w:szCs w:val="20"/>
          <w:lang w:val="en-US"/>
        </w:rPr>
        <w:t>outliers</w:t>
      </w:r>
      <w:r w:rsidR="00274E26" w:rsidRPr="00BC4B02">
        <w:rPr>
          <w:sz w:val="20"/>
          <w:szCs w:val="20"/>
          <w:lang w:val="en-US"/>
        </w:rPr>
        <w:t xml:space="preserve">. The white square on each box represents the mean pupal weight. Data were analysed </w:t>
      </w:r>
      <w:r w:rsidR="001C6646" w:rsidRPr="00BC4B02">
        <w:rPr>
          <w:sz w:val="20"/>
          <w:szCs w:val="20"/>
          <w:lang w:val="en-US"/>
        </w:rPr>
        <w:t>with a</w:t>
      </w:r>
      <w:r w:rsidR="00274E26" w:rsidRPr="00BC4B02">
        <w:rPr>
          <w:sz w:val="20"/>
          <w:szCs w:val="20"/>
          <w:lang w:val="en-US"/>
        </w:rPr>
        <w:t xml:space="preserve"> generalised linear model (GLM). n is the number of</w:t>
      </w:r>
      <w:r w:rsidR="00AF5304" w:rsidRPr="00BC4B02">
        <w:rPr>
          <w:sz w:val="20"/>
          <w:szCs w:val="20"/>
          <w:lang w:val="en-US"/>
        </w:rPr>
        <w:t xml:space="preserve"> </w:t>
      </w:r>
      <w:r w:rsidR="00274E26" w:rsidRPr="00BC4B02">
        <w:rPr>
          <w:sz w:val="20"/>
          <w:szCs w:val="20"/>
          <w:lang w:val="en-US"/>
        </w:rPr>
        <w:t xml:space="preserve">pupae weighed per </w:t>
      </w:r>
      <w:r w:rsidR="00AF5304" w:rsidRPr="00BC4B02">
        <w:rPr>
          <w:sz w:val="20"/>
          <w:szCs w:val="20"/>
          <w:lang w:val="en-US"/>
        </w:rPr>
        <w:t xml:space="preserve">soil </w:t>
      </w:r>
      <w:r w:rsidR="00274E26" w:rsidRPr="00BC4B02">
        <w:rPr>
          <w:sz w:val="20"/>
          <w:szCs w:val="20"/>
          <w:lang w:val="en-US"/>
        </w:rPr>
        <w:t>treatment. Boxes with different letters are significantly different (</w:t>
      </w:r>
      <w:r w:rsidR="00274E26" w:rsidRPr="00BC4B02">
        <w:rPr>
          <w:color w:val="1C1D1E"/>
          <w:sz w:val="20"/>
          <w:szCs w:val="20"/>
          <w:shd w:val="clear" w:color="auto" w:fill="FFFFFF"/>
        </w:rPr>
        <w:t xml:space="preserve">Tukey's </w:t>
      </w:r>
      <w:r w:rsidR="00274E26" w:rsidRPr="00BC4B02">
        <w:rPr>
          <w:sz w:val="20"/>
          <w:szCs w:val="20"/>
          <w:lang w:val="en-US"/>
        </w:rPr>
        <w:t>post</w:t>
      </w:r>
      <w:ins w:id="380" w:author="Joop van Loon" w:date="2023-06-20T15:20:00Z">
        <w:r w:rsidR="0034281F">
          <w:rPr>
            <w:sz w:val="20"/>
            <w:szCs w:val="20"/>
            <w:lang w:val="en-US"/>
          </w:rPr>
          <w:t>-</w:t>
        </w:r>
      </w:ins>
      <w:del w:id="381" w:author="Joop van Loon" w:date="2023-06-20T15:20:00Z">
        <w:r w:rsidR="00274E26" w:rsidRPr="00BC4B02" w:rsidDel="0034281F">
          <w:rPr>
            <w:sz w:val="20"/>
            <w:szCs w:val="20"/>
            <w:lang w:val="en-US"/>
          </w:rPr>
          <w:delText xml:space="preserve"> </w:delText>
        </w:r>
      </w:del>
      <w:r w:rsidR="00274E26" w:rsidRPr="00BC4B02">
        <w:rPr>
          <w:sz w:val="20"/>
          <w:szCs w:val="20"/>
          <w:lang w:val="en-US"/>
        </w:rPr>
        <w:t xml:space="preserve">hoc test, </w:t>
      </w:r>
      <w:r w:rsidR="00274E26" w:rsidRPr="00BC4B02">
        <w:rPr>
          <w:i/>
          <w:iCs/>
          <w:sz w:val="20"/>
          <w:szCs w:val="20"/>
          <w:lang w:val="en-US"/>
        </w:rPr>
        <w:t>p</w:t>
      </w:r>
      <w:r w:rsidR="00274E26" w:rsidRPr="00BC4B02">
        <w:rPr>
          <w:sz w:val="20"/>
          <w:szCs w:val="20"/>
          <w:lang w:val="en-US"/>
        </w:rPr>
        <w:t xml:space="preserve"> &lt; 0.05).</w:t>
      </w:r>
    </w:p>
    <w:p w14:paraId="684E2836" w14:textId="10E599B9" w:rsidR="007D46CE" w:rsidRPr="002C14DF" w:rsidRDefault="007D46CE" w:rsidP="004B49AD">
      <w:pPr>
        <w:pStyle w:val="NormalWeb"/>
        <w:spacing w:before="0" w:beforeAutospacing="0" w:after="0" w:afterAutospacing="0" w:line="360" w:lineRule="auto"/>
        <w:jc w:val="both"/>
        <w:rPr>
          <w:lang w:val="en-US"/>
        </w:rPr>
      </w:pPr>
    </w:p>
    <w:p w14:paraId="67743898" w14:textId="62F19387" w:rsidR="00BD242A" w:rsidRDefault="00FB7605" w:rsidP="004B49AD">
      <w:pPr>
        <w:spacing w:after="0"/>
        <w:jc w:val="both"/>
        <w:rPr>
          <w:rFonts w:ascii="Times New Roman" w:hAnsi="Times New Roman" w:cs="Times New Roman"/>
          <w:b/>
          <w:bCs/>
          <w:sz w:val="24"/>
          <w:szCs w:val="24"/>
        </w:rPr>
      </w:pPr>
      <w:bookmarkStart w:id="382" w:name="_Hlk119325164"/>
      <w:r>
        <w:rPr>
          <w:rFonts w:ascii="Times New Roman" w:hAnsi="Times New Roman" w:cs="Times New Roman"/>
          <w:b/>
          <w:bCs/>
          <w:sz w:val="24"/>
          <w:szCs w:val="24"/>
        </w:rPr>
        <w:t>E</w:t>
      </w:r>
      <w:r w:rsidR="00BD242A">
        <w:rPr>
          <w:rFonts w:ascii="Times New Roman" w:hAnsi="Times New Roman" w:cs="Times New Roman"/>
          <w:b/>
          <w:bCs/>
          <w:sz w:val="24"/>
          <w:szCs w:val="24"/>
        </w:rPr>
        <w:t xml:space="preserve">ffect of raw frass on </w:t>
      </w:r>
      <w:r w:rsidR="00FD03A6">
        <w:rPr>
          <w:rFonts w:ascii="Times New Roman" w:hAnsi="Times New Roman" w:cs="Times New Roman"/>
          <w:b/>
          <w:bCs/>
          <w:sz w:val="24"/>
          <w:szCs w:val="24"/>
        </w:rPr>
        <w:t>the</w:t>
      </w:r>
      <w:r w:rsidR="00BD242A">
        <w:rPr>
          <w:rFonts w:ascii="Times New Roman" w:hAnsi="Times New Roman" w:cs="Times New Roman"/>
          <w:b/>
          <w:bCs/>
          <w:sz w:val="24"/>
          <w:szCs w:val="24"/>
        </w:rPr>
        <w:t xml:space="preserve"> emergence of </w:t>
      </w:r>
      <w:r w:rsidR="00BD242A" w:rsidRPr="00E67F3B">
        <w:rPr>
          <w:rFonts w:ascii="Times New Roman" w:hAnsi="Times New Roman" w:cs="Times New Roman"/>
          <w:b/>
          <w:bCs/>
          <w:i/>
          <w:iCs/>
          <w:sz w:val="24"/>
          <w:szCs w:val="24"/>
        </w:rPr>
        <w:t>Delia radicum</w:t>
      </w:r>
      <w:r w:rsidR="00BD242A">
        <w:rPr>
          <w:rFonts w:ascii="Times New Roman" w:hAnsi="Times New Roman" w:cs="Times New Roman"/>
          <w:b/>
          <w:bCs/>
          <w:i/>
          <w:iCs/>
          <w:sz w:val="24"/>
          <w:szCs w:val="24"/>
        </w:rPr>
        <w:t xml:space="preserve"> </w:t>
      </w:r>
      <w:r w:rsidR="00FC52ED" w:rsidRPr="00D664A0">
        <w:rPr>
          <w:rFonts w:ascii="Times New Roman" w:hAnsi="Times New Roman" w:cs="Times New Roman"/>
          <w:b/>
          <w:bCs/>
          <w:sz w:val="24"/>
          <w:szCs w:val="24"/>
        </w:rPr>
        <w:t>adult</w:t>
      </w:r>
      <w:r w:rsidR="001C6646">
        <w:rPr>
          <w:rFonts w:ascii="Times New Roman" w:hAnsi="Times New Roman" w:cs="Times New Roman"/>
          <w:b/>
          <w:bCs/>
          <w:sz w:val="24"/>
          <w:szCs w:val="24"/>
        </w:rPr>
        <w:t xml:space="preserve"> flies</w:t>
      </w:r>
    </w:p>
    <w:bookmarkEnd w:id="382"/>
    <w:p w14:paraId="53470AC0" w14:textId="0AB5AFA5" w:rsidR="00BD242A" w:rsidRDefault="00AF1BEE" w:rsidP="004B49AD">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002F4463">
        <w:rPr>
          <w:rFonts w:ascii="Times New Roman" w:hAnsi="Times New Roman" w:cs="Times New Roman"/>
          <w:sz w:val="24"/>
          <w:szCs w:val="24"/>
        </w:rPr>
        <w:t xml:space="preserve">proportion of </w:t>
      </w:r>
      <w:r w:rsidR="00B92F4B">
        <w:rPr>
          <w:rFonts w:ascii="Times New Roman" w:hAnsi="Times New Roman" w:cs="Times New Roman"/>
          <w:sz w:val="24"/>
          <w:szCs w:val="24"/>
        </w:rPr>
        <w:t>adult</w:t>
      </w:r>
      <w:r w:rsidR="00B92F4B" w:rsidRPr="00AF1BEE">
        <w:rPr>
          <w:rFonts w:ascii="Times New Roman" w:hAnsi="Times New Roman" w:cs="Times New Roman"/>
          <w:i/>
          <w:iCs/>
          <w:sz w:val="24"/>
          <w:szCs w:val="24"/>
        </w:rPr>
        <w:t xml:space="preserve"> </w:t>
      </w:r>
      <w:r w:rsidRPr="00AF1BEE">
        <w:rPr>
          <w:rFonts w:ascii="Times New Roman" w:hAnsi="Times New Roman" w:cs="Times New Roman"/>
          <w:i/>
          <w:iCs/>
          <w:sz w:val="24"/>
          <w:szCs w:val="24"/>
        </w:rPr>
        <w:t>D</w:t>
      </w:r>
      <w:r w:rsidR="00AB47FE">
        <w:rPr>
          <w:rFonts w:ascii="Times New Roman" w:hAnsi="Times New Roman" w:cs="Times New Roman"/>
          <w:i/>
          <w:iCs/>
          <w:sz w:val="24"/>
          <w:szCs w:val="24"/>
        </w:rPr>
        <w:t>.</w:t>
      </w:r>
      <w:r w:rsidRPr="00AF1BEE">
        <w:rPr>
          <w:rFonts w:ascii="Times New Roman" w:hAnsi="Times New Roman" w:cs="Times New Roman"/>
          <w:i/>
          <w:iCs/>
          <w:sz w:val="24"/>
          <w:szCs w:val="24"/>
        </w:rPr>
        <w:t xml:space="preserve"> radicum</w:t>
      </w:r>
      <w:r>
        <w:rPr>
          <w:rFonts w:ascii="Times New Roman" w:hAnsi="Times New Roman" w:cs="Times New Roman"/>
          <w:sz w:val="24"/>
          <w:szCs w:val="24"/>
        </w:rPr>
        <w:t xml:space="preserve"> flies </w:t>
      </w:r>
      <w:r w:rsidR="002F4463">
        <w:rPr>
          <w:rFonts w:ascii="Times New Roman" w:hAnsi="Times New Roman" w:cs="Times New Roman"/>
          <w:sz w:val="24"/>
          <w:szCs w:val="24"/>
        </w:rPr>
        <w:t xml:space="preserve">that emerged </w:t>
      </w:r>
      <w:r w:rsidR="00FB7605">
        <w:rPr>
          <w:rFonts w:ascii="Times New Roman" w:hAnsi="Times New Roman" w:cs="Times New Roman"/>
          <w:sz w:val="24"/>
          <w:szCs w:val="24"/>
        </w:rPr>
        <w:t xml:space="preserve">from pupae </w:t>
      </w:r>
      <w:r w:rsidR="00D50F7E">
        <w:rPr>
          <w:rFonts w:ascii="Times New Roman" w:hAnsi="Times New Roman" w:cs="Times New Roman"/>
          <w:sz w:val="24"/>
          <w:szCs w:val="24"/>
        </w:rPr>
        <w:t>was</w:t>
      </w:r>
      <w:r w:rsidR="00FB7605" w:rsidRPr="00D664A0">
        <w:rPr>
          <w:rFonts w:ascii="Times New Roman" w:hAnsi="Times New Roman" w:cs="Times New Roman"/>
          <w:sz w:val="24"/>
          <w:szCs w:val="24"/>
        </w:rPr>
        <w:t xml:space="preserve"> significantly </w:t>
      </w:r>
      <w:r w:rsidR="00D50F7E">
        <w:rPr>
          <w:rFonts w:ascii="Times New Roman" w:hAnsi="Times New Roman" w:cs="Times New Roman"/>
          <w:sz w:val="24"/>
          <w:szCs w:val="24"/>
        </w:rPr>
        <w:t xml:space="preserve">affected by </w:t>
      </w:r>
      <w:r w:rsidR="000D70DE">
        <w:rPr>
          <w:rFonts w:ascii="Times New Roman" w:hAnsi="Times New Roman" w:cs="Times New Roman"/>
          <w:sz w:val="24"/>
          <w:szCs w:val="24"/>
        </w:rPr>
        <w:t xml:space="preserve">soil </w:t>
      </w:r>
      <w:r w:rsidR="00FB7605" w:rsidRPr="00D664A0">
        <w:rPr>
          <w:rFonts w:ascii="Times New Roman" w:hAnsi="Times New Roman" w:cs="Times New Roman"/>
          <w:sz w:val="24"/>
          <w:szCs w:val="24"/>
        </w:rPr>
        <w:t>treatment (</w:t>
      </w:r>
      <w:r w:rsidR="00A72BF2" w:rsidRPr="002F4463">
        <w:rPr>
          <w:rFonts w:ascii="Times New Roman" w:hAnsi="Times New Roman" w:cs="Times New Roman"/>
          <w:i/>
          <w:iCs/>
          <w:sz w:val="24"/>
          <w:szCs w:val="24"/>
          <w:lang w:val="el-GR"/>
        </w:rPr>
        <w:t>χ</w:t>
      </w:r>
      <w:r w:rsidR="00A72BF2" w:rsidRPr="002F4463">
        <w:rPr>
          <w:rFonts w:ascii="Times New Roman" w:hAnsi="Times New Roman" w:cs="Times New Roman"/>
          <w:i/>
          <w:iCs/>
          <w:sz w:val="24"/>
          <w:szCs w:val="24"/>
          <w:vertAlign w:val="superscript"/>
          <w:lang w:val="el-GR"/>
        </w:rPr>
        <w:t>2</w:t>
      </w:r>
      <w:r w:rsidR="00A72BF2" w:rsidRPr="00A72BF2">
        <w:rPr>
          <w:rFonts w:ascii="Times New Roman" w:hAnsi="Times New Roman" w:cs="Times New Roman"/>
          <w:i/>
          <w:iCs/>
          <w:sz w:val="24"/>
          <w:szCs w:val="24"/>
          <w:lang w:val="el-GR"/>
        </w:rPr>
        <w:t xml:space="preserve"> </w:t>
      </w:r>
      <w:r w:rsidR="00A72BF2" w:rsidRPr="00D664A0">
        <w:rPr>
          <w:rFonts w:ascii="Times New Roman" w:hAnsi="Times New Roman" w:cs="Times New Roman"/>
          <w:sz w:val="24"/>
          <w:szCs w:val="24"/>
          <w:lang w:val="el-GR"/>
        </w:rPr>
        <w:t>= 6.0</w:t>
      </w:r>
      <w:r w:rsidR="009E6FC4" w:rsidRPr="00D664A0">
        <w:rPr>
          <w:rFonts w:ascii="Times New Roman" w:hAnsi="Times New Roman" w:cs="Times New Roman"/>
          <w:sz w:val="24"/>
          <w:szCs w:val="24"/>
          <w:lang w:val="en-US"/>
        </w:rPr>
        <w:t>6</w:t>
      </w:r>
      <w:r w:rsidR="00A72BF2" w:rsidRPr="00D664A0">
        <w:rPr>
          <w:rFonts w:ascii="Times New Roman" w:hAnsi="Times New Roman" w:cs="Times New Roman"/>
          <w:sz w:val="24"/>
          <w:szCs w:val="24"/>
          <w:lang w:val="el-GR"/>
        </w:rPr>
        <w:t>, df</w:t>
      </w:r>
      <w:r w:rsidR="00A72BF2" w:rsidRPr="00A72BF2">
        <w:rPr>
          <w:rFonts w:ascii="Times New Roman" w:hAnsi="Times New Roman" w:cs="Times New Roman"/>
          <w:i/>
          <w:iCs/>
          <w:sz w:val="24"/>
          <w:szCs w:val="24"/>
          <w:lang w:val="el-GR"/>
        </w:rPr>
        <w:t xml:space="preserve"> =</w:t>
      </w:r>
      <w:r w:rsidR="00A72BF2" w:rsidRPr="00D664A0">
        <w:rPr>
          <w:rFonts w:ascii="Times New Roman" w:hAnsi="Times New Roman" w:cs="Times New Roman"/>
          <w:sz w:val="24"/>
          <w:szCs w:val="24"/>
          <w:lang w:val="el-GR"/>
        </w:rPr>
        <w:t xml:space="preserve"> 2</w:t>
      </w:r>
      <w:r w:rsidR="00A72BF2" w:rsidRPr="00A72BF2">
        <w:rPr>
          <w:rFonts w:ascii="Times New Roman" w:hAnsi="Times New Roman" w:cs="Times New Roman"/>
          <w:i/>
          <w:iCs/>
          <w:sz w:val="24"/>
          <w:szCs w:val="24"/>
          <w:lang w:val="el-GR"/>
        </w:rPr>
        <w:t xml:space="preserve">, p </w:t>
      </w:r>
      <w:r w:rsidR="00A72BF2" w:rsidRPr="00D664A0">
        <w:rPr>
          <w:rFonts w:ascii="Times New Roman" w:hAnsi="Times New Roman" w:cs="Times New Roman"/>
          <w:sz w:val="24"/>
          <w:szCs w:val="24"/>
          <w:lang w:val="el-GR"/>
        </w:rPr>
        <w:t>= 0.0484</w:t>
      </w:r>
      <w:r w:rsidR="009E6FC4" w:rsidRPr="00D664A0">
        <w:rPr>
          <w:rFonts w:ascii="Times New Roman" w:hAnsi="Times New Roman" w:cs="Times New Roman"/>
          <w:sz w:val="24"/>
          <w:szCs w:val="24"/>
          <w:lang w:val="en-US"/>
        </w:rPr>
        <w:t>; F</w:t>
      </w:r>
      <w:r w:rsidR="009E6FC4">
        <w:rPr>
          <w:rFonts w:ascii="Times New Roman" w:hAnsi="Times New Roman" w:cs="Times New Roman"/>
          <w:sz w:val="24"/>
          <w:szCs w:val="24"/>
          <w:lang w:val="en-US"/>
        </w:rPr>
        <w:t xml:space="preserve">igure </w:t>
      </w:r>
      <w:r w:rsidR="005D79E6">
        <w:rPr>
          <w:rFonts w:ascii="Times New Roman" w:hAnsi="Times New Roman" w:cs="Times New Roman"/>
          <w:sz w:val="24"/>
          <w:szCs w:val="24"/>
          <w:lang w:val="en-US"/>
        </w:rPr>
        <w:t>S6</w:t>
      </w:r>
      <w:r w:rsidR="00203B69">
        <w:rPr>
          <w:rFonts w:ascii="Times New Roman" w:hAnsi="Times New Roman" w:cs="Times New Roman"/>
          <w:sz w:val="24"/>
          <w:szCs w:val="24"/>
          <w:lang w:val="en-US"/>
        </w:rPr>
        <w:t>A</w:t>
      </w:r>
      <w:r w:rsidR="00FB7605" w:rsidRPr="00D664A0">
        <w:rPr>
          <w:rFonts w:ascii="Times New Roman" w:hAnsi="Times New Roman" w:cs="Times New Roman"/>
          <w:sz w:val="24"/>
          <w:szCs w:val="24"/>
        </w:rPr>
        <w:t>).</w:t>
      </w:r>
      <w:r w:rsidR="00A72BF2">
        <w:rPr>
          <w:rFonts w:ascii="Times New Roman" w:hAnsi="Times New Roman" w:cs="Times New Roman"/>
          <w:sz w:val="24"/>
          <w:szCs w:val="24"/>
        </w:rPr>
        <w:t xml:space="preserve"> The </w:t>
      </w:r>
      <w:r w:rsidR="00AB47FE">
        <w:rPr>
          <w:rFonts w:ascii="Times New Roman" w:hAnsi="Times New Roman" w:cs="Times New Roman"/>
          <w:sz w:val="24"/>
          <w:szCs w:val="24"/>
        </w:rPr>
        <w:t xml:space="preserve">application of </w:t>
      </w:r>
      <w:r w:rsidR="00A72BF2">
        <w:rPr>
          <w:rFonts w:ascii="Times New Roman" w:hAnsi="Times New Roman" w:cs="Times New Roman"/>
          <w:sz w:val="24"/>
          <w:szCs w:val="24"/>
        </w:rPr>
        <w:t>BSF</w:t>
      </w:r>
      <w:r w:rsidR="00AB47FE">
        <w:rPr>
          <w:rFonts w:ascii="Times New Roman" w:hAnsi="Times New Roman" w:cs="Times New Roman"/>
          <w:sz w:val="24"/>
          <w:szCs w:val="24"/>
        </w:rPr>
        <w:t>F</w:t>
      </w:r>
      <w:r w:rsidR="00A72BF2">
        <w:rPr>
          <w:rFonts w:ascii="Times New Roman" w:hAnsi="Times New Roman" w:cs="Times New Roman"/>
          <w:sz w:val="24"/>
          <w:szCs w:val="24"/>
        </w:rPr>
        <w:t xml:space="preserve"> resulted in a significantly</w:t>
      </w:r>
      <w:del w:id="383" w:author="Dicke, Marcel" w:date="2023-06-07T21:03:00Z">
        <w:r w:rsidR="00A72BF2" w:rsidDel="003B62BD">
          <w:rPr>
            <w:rFonts w:ascii="Times New Roman" w:hAnsi="Times New Roman" w:cs="Times New Roman"/>
            <w:sz w:val="24"/>
            <w:szCs w:val="24"/>
          </w:rPr>
          <w:delText xml:space="preserve"> </w:delText>
        </w:r>
        <w:r w:rsidR="00B5474E" w:rsidDel="003B62BD">
          <w:rPr>
            <w:rFonts w:ascii="Times New Roman" w:hAnsi="Times New Roman" w:cs="Times New Roman"/>
            <w:sz w:val="24"/>
            <w:szCs w:val="24"/>
          </w:rPr>
          <w:delText>(</w:delText>
        </w:r>
        <w:r w:rsidR="00AB47FE" w:rsidDel="003B62BD">
          <w:rPr>
            <w:rFonts w:ascii="Times New Roman" w:hAnsi="Times New Roman" w:cs="Times New Roman"/>
            <w:sz w:val="24"/>
            <w:szCs w:val="24"/>
          </w:rPr>
          <w:delText xml:space="preserve">Figure </w:delText>
        </w:r>
        <w:r w:rsidR="005D79E6" w:rsidDel="003B62BD">
          <w:rPr>
            <w:rFonts w:ascii="Times New Roman" w:hAnsi="Times New Roman" w:cs="Times New Roman"/>
            <w:sz w:val="24"/>
            <w:szCs w:val="24"/>
          </w:rPr>
          <w:delText>S6</w:delText>
        </w:r>
        <w:r w:rsidR="00AB47FE" w:rsidDel="003B62BD">
          <w:rPr>
            <w:rFonts w:ascii="Times New Roman" w:hAnsi="Times New Roman" w:cs="Times New Roman"/>
            <w:sz w:val="24"/>
            <w:szCs w:val="24"/>
          </w:rPr>
          <w:delText>A</w:delText>
        </w:r>
        <w:r w:rsidR="002E2005" w:rsidDel="003B62BD">
          <w:rPr>
            <w:rFonts w:ascii="Times New Roman" w:hAnsi="Times New Roman" w:cs="Times New Roman"/>
            <w:sz w:val="24"/>
            <w:szCs w:val="24"/>
          </w:rPr>
          <w:delText>)</w:delText>
        </w:r>
      </w:del>
      <w:r w:rsidR="002E2005">
        <w:rPr>
          <w:rFonts w:ascii="Times New Roman" w:hAnsi="Times New Roman" w:cs="Times New Roman"/>
          <w:sz w:val="24"/>
          <w:szCs w:val="24"/>
        </w:rPr>
        <w:t xml:space="preserve"> </w:t>
      </w:r>
      <w:r w:rsidR="00A72BF2">
        <w:rPr>
          <w:rFonts w:ascii="Times New Roman" w:hAnsi="Times New Roman" w:cs="Times New Roman"/>
          <w:sz w:val="24"/>
          <w:szCs w:val="24"/>
        </w:rPr>
        <w:t xml:space="preserve">lower proportion of flies </w:t>
      </w:r>
      <w:r w:rsidR="00AB47FE">
        <w:rPr>
          <w:rFonts w:ascii="Times New Roman" w:hAnsi="Times New Roman" w:cs="Times New Roman"/>
          <w:sz w:val="24"/>
          <w:szCs w:val="24"/>
        </w:rPr>
        <w:t xml:space="preserve">that emerged </w:t>
      </w:r>
      <w:r w:rsidR="00A72BF2">
        <w:rPr>
          <w:rFonts w:ascii="Times New Roman" w:hAnsi="Times New Roman" w:cs="Times New Roman"/>
          <w:sz w:val="24"/>
          <w:szCs w:val="24"/>
        </w:rPr>
        <w:t>tha</w:t>
      </w:r>
      <w:r w:rsidR="00B5474E">
        <w:rPr>
          <w:rFonts w:ascii="Times New Roman" w:hAnsi="Times New Roman" w:cs="Times New Roman"/>
          <w:sz w:val="24"/>
          <w:szCs w:val="24"/>
        </w:rPr>
        <w:t xml:space="preserve">n </w:t>
      </w:r>
      <w:ins w:id="384" w:author="Joop van Loon" w:date="2023-06-20T15:14:00Z">
        <w:r w:rsidR="0034281F">
          <w:rPr>
            <w:rFonts w:ascii="Times New Roman" w:hAnsi="Times New Roman" w:cs="Times New Roman"/>
            <w:sz w:val="24"/>
            <w:szCs w:val="24"/>
          </w:rPr>
          <w:t xml:space="preserve">application of </w:t>
        </w:r>
      </w:ins>
      <w:r w:rsidR="00AB47FE">
        <w:rPr>
          <w:rFonts w:ascii="Times New Roman" w:hAnsi="Times New Roman" w:cs="Times New Roman"/>
          <w:sz w:val="24"/>
          <w:szCs w:val="24"/>
        </w:rPr>
        <w:t>MWF</w:t>
      </w:r>
      <w:r w:rsidR="00B5474E">
        <w:rPr>
          <w:rFonts w:ascii="Times New Roman" w:hAnsi="Times New Roman" w:cs="Times New Roman"/>
          <w:sz w:val="24"/>
          <w:szCs w:val="24"/>
        </w:rPr>
        <w:t xml:space="preserve">, but </w:t>
      </w:r>
      <w:r w:rsidR="00AB47FE">
        <w:rPr>
          <w:rFonts w:ascii="Times New Roman" w:hAnsi="Times New Roman" w:cs="Times New Roman"/>
          <w:sz w:val="24"/>
          <w:szCs w:val="24"/>
        </w:rPr>
        <w:t xml:space="preserve">the effect </w:t>
      </w:r>
      <w:r w:rsidR="00B5474E">
        <w:rPr>
          <w:rFonts w:ascii="Times New Roman" w:hAnsi="Times New Roman" w:cs="Times New Roman"/>
          <w:sz w:val="24"/>
          <w:szCs w:val="24"/>
        </w:rPr>
        <w:t xml:space="preserve">was not significantly different from </w:t>
      </w:r>
      <w:r w:rsidR="00D50F7E">
        <w:rPr>
          <w:rFonts w:ascii="Times New Roman" w:hAnsi="Times New Roman" w:cs="Times New Roman"/>
          <w:sz w:val="24"/>
          <w:szCs w:val="24"/>
        </w:rPr>
        <w:t>the</w:t>
      </w:r>
      <w:r w:rsidR="005D79E6">
        <w:rPr>
          <w:rFonts w:ascii="Times New Roman" w:hAnsi="Times New Roman" w:cs="Times New Roman"/>
          <w:sz w:val="24"/>
          <w:szCs w:val="24"/>
        </w:rPr>
        <w:t xml:space="preserve"> </w:t>
      </w:r>
      <w:r w:rsidR="00AB47FE">
        <w:rPr>
          <w:rFonts w:ascii="Times New Roman" w:hAnsi="Times New Roman" w:cs="Times New Roman"/>
          <w:sz w:val="24"/>
          <w:szCs w:val="24"/>
        </w:rPr>
        <w:t>NoFrass</w:t>
      </w:r>
      <w:r w:rsidR="005D79E6">
        <w:rPr>
          <w:rFonts w:ascii="Times New Roman" w:hAnsi="Times New Roman" w:cs="Times New Roman"/>
          <w:sz w:val="24"/>
          <w:szCs w:val="24"/>
        </w:rPr>
        <w:t xml:space="preserve"> </w:t>
      </w:r>
      <w:r w:rsidR="00D50F7E">
        <w:rPr>
          <w:rFonts w:ascii="Times New Roman" w:hAnsi="Times New Roman" w:cs="Times New Roman"/>
          <w:sz w:val="24"/>
          <w:szCs w:val="24"/>
        </w:rPr>
        <w:t xml:space="preserve">treatment </w:t>
      </w:r>
      <w:r w:rsidR="005F2FCD">
        <w:rPr>
          <w:rFonts w:ascii="Times New Roman" w:hAnsi="Times New Roman" w:cs="Times New Roman"/>
          <w:sz w:val="24"/>
          <w:szCs w:val="24"/>
        </w:rPr>
        <w:t>(</w:t>
      </w:r>
      <w:r w:rsidR="00AB47FE">
        <w:rPr>
          <w:rFonts w:ascii="Times New Roman" w:hAnsi="Times New Roman" w:cs="Times New Roman"/>
          <w:sz w:val="24"/>
          <w:szCs w:val="24"/>
        </w:rPr>
        <w:t xml:space="preserve">Figure </w:t>
      </w:r>
      <w:r w:rsidR="005D79E6">
        <w:rPr>
          <w:rFonts w:ascii="Times New Roman" w:hAnsi="Times New Roman" w:cs="Times New Roman"/>
          <w:sz w:val="24"/>
          <w:szCs w:val="24"/>
        </w:rPr>
        <w:t>S6</w:t>
      </w:r>
      <w:r w:rsidR="00AB47FE">
        <w:rPr>
          <w:rFonts w:ascii="Times New Roman" w:hAnsi="Times New Roman" w:cs="Times New Roman"/>
          <w:sz w:val="24"/>
          <w:szCs w:val="24"/>
        </w:rPr>
        <w:t>A</w:t>
      </w:r>
      <w:r w:rsidR="00205CDF">
        <w:rPr>
          <w:rFonts w:ascii="Times New Roman" w:hAnsi="Times New Roman" w:cs="Times New Roman"/>
          <w:sz w:val="24"/>
          <w:szCs w:val="24"/>
        </w:rPr>
        <w:t xml:space="preserve">). </w:t>
      </w:r>
      <w:r w:rsidR="00AB47FE" w:rsidRPr="00AB47FE">
        <w:rPr>
          <w:rFonts w:ascii="Times New Roman" w:hAnsi="Times New Roman" w:cs="Times New Roman"/>
          <w:sz w:val="24"/>
          <w:szCs w:val="24"/>
        </w:rPr>
        <w:t xml:space="preserve">The proportion of flies that emerged </w:t>
      </w:r>
      <w:r w:rsidR="005F2FCD">
        <w:rPr>
          <w:rFonts w:ascii="Times New Roman" w:hAnsi="Times New Roman" w:cs="Times New Roman"/>
          <w:sz w:val="24"/>
          <w:szCs w:val="24"/>
        </w:rPr>
        <w:t>from plants exposed to</w:t>
      </w:r>
      <w:r w:rsidR="00AB47FE" w:rsidRPr="00AB47FE">
        <w:rPr>
          <w:rFonts w:ascii="Times New Roman" w:hAnsi="Times New Roman" w:cs="Times New Roman"/>
          <w:sz w:val="24"/>
          <w:szCs w:val="24"/>
        </w:rPr>
        <w:t xml:space="preserve"> </w:t>
      </w:r>
      <w:r w:rsidR="00AB47FE">
        <w:rPr>
          <w:rFonts w:ascii="Times New Roman" w:hAnsi="Times New Roman" w:cs="Times New Roman"/>
          <w:sz w:val="24"/>
          <w:szCs w:val="24"/>
        </w:rPr>
        <w:t>MWF</w:t>
      </w:r>
      <w:r w:rsidR="00AB47FE" w:rsidRPr="00AB47FE">
        <w:rPr>
          <w:rFonts w:ascii="Times New Roman" w:hAnsi="Times New Roman" w:cs="Times New Roman"/>
          <w:sz w:val="24"/>
          <w:szCs w:val="24"/>
        </w:rPr>
        <w:t xml:space="preserve"> </w:t>
      </w:r>
      <w:r w:rsidR="005F2FCD">
        <w:rPr>
          <w:rFonts w:ascii="Times New Roman" w:hAnsi="Times New Roman" w:cs="Times New Roman"/>
          <w:sz w:val="24"/>
          <w:szCs w:val="24"/>
        </w:rPr>
        <w:t>was similar to that</w:t>
      </w:r>
      <w:r w:rsidR="000A6C1E">
        <w:rPr>
          <w:rFonts w:ascii="Times New Roman" w:hAnsi="Times New Roman" w:cs="Times New Roman"/>
          <w:sz w:val="24"/>
          <w:szCs w:val="24"/>
        </w:rPr>
        <w:t xml:space="preserve"> </w:t>
      </w:r>
      <w:r w:rsidR="00AB47FE" w:rsidRPr="00AB47FE">
        <w:rPr>
          <w:rFonts w:ascii="Times New Roman" w:hAnsi="Times New Roman" w:cs="Times New Roman"/>
          <w:sz w:val="24"/>
          <w:szCs w:val="24"/>
        </w:rPr>
        <w:t xml:space="preserve">from </w:t>
      </w:r>
      <w:r w:rsidR="000A6C1E">
        <w:rPr>
          <w:rFonts w:ascii="Times New Roman" w:hAnsi="Times New Roman" w:cs="Times New Roman"/>
          <w:sz w:val="24"/>
          <w:szCs w:val="24"/>
        </w:rPr>
        <w:t xml:space="preserve">plants in </w:t>
      </w:r>
      <w:r w:rsidR="008B380D">
        <w:rPr>
          <w:rFonts w:ascii="Times New Roman" w:hAnsi="Times New Roman" w:cs="Times New Roman"/>
          <w:sz w:val="24"/>
          <w:szCs w:val="24"/>
        </w:rPr>
        <w:t xml:space="preserve">the </w:t>
      </w:r>
      <w:r w:rsidR="00AB47FE">
        <w:rPr>
          <w:rFonts w:ascii="Times New Roman" w:hAnsi="Times New Roman" w:cs="Times New Roman"/>
          <w:sz w:val="24"/>
          <w:szCs w:val="24"/>
        </w:rPr>
        <w:t>NoFrass</w:t>
      </w:r>
      <w:r w:rsidR="008B380D">
        <w:rPr>
          <w:rFonts w:ascii="Times New Roman" w:hAnsi="Times New Roman" w:cs="Times New Roman"/>
          <w:sz w:val="24"/>
          <w:szCs w:val="24"/>
        </w:rPr>
        <w:t xml:space="preserve"> group</w:t>
      </w:r>
      <w:r w:rsidR="00AB47FE" w:rsidRPr="00AB47FE">
        <w:rPr>
          <w:rFonts w:ascii="Times New Roman" w:hAnsi="Times New Roman" w:cs="Times New Roman"/>
          <w:sz w:val="24"/>
          <w:szCs w:val="24"/>
        </w:rPr>
        <w:t xml:space="preserve"> </w:t>
      </w:r>
      <w:r w:rsidR="00205CDF">
        <w:rPr>
          <w:rFonts w:ascii="Times New Roman" w:hAnsi="Times New Roman" w:cs="Times New Roman"/>
          <w:sz w:val="24"/>
          <w:szCs w:val="24"/>
        </w:rPr>
        <w:t>(</w:t>
      </w:r>
      <w:r w:rsidR="00CE387D" w:rsidRPr="006651B9">
        <w:rPr>
          <w:rFonts w:ascii="Times New Roman" w:hAnsi="Times New Roman" w:cs="Times New Roman"/>
          <w:sz w:val="24"/>
          <w:szCs w:val="24"/>
          <w:lang w:val="en-US"/>
        </w:rPr>
        <w:t>F</w:t>
      </w:r>
      <w:r w:rsidR="00CE387D">
        <w:rPr>
          <w:rFonts w:ascii="Times New Roman" w:hAnsi="Times New Roman" w:cs="Times New Roman"/>
          <w:sz w:val="24"/>
          <w:szCs w:val="24"/>
          <w:lang w:val="en-US"/>
        </w:rPr>
        <w:t xml:space="preserve">igure </w:t>
      </w:r>
      <w:r w:rsidR="005D79E6">
        <w:rPr>
          <w:rFonts w:ascii="Times New Roman" w:hAnsi="Times New Roman" w:cs="Times New Roman"/>
          <w:sz w:val="24"/>
          <w:szCs w:val="24"/>
          <w:lang w:val="en-US"/>
        </w:rPr>
        <w:t>S6</w:t>
      </w:r>
      <w:r w:rsidR="00203B69">
        <w:rPr>
          <w:rFonts w:ascii="Times New Roman" w:hAnsi="Times New Roman" w:cs="Times New Roman"/>
          <w:sz w:val="24"/>
          <w:szCs w:val="24"/>
          <w:lang w:val="en-US"/>
        </w:rPr>
        <w:t>A</w:t>
      </w:r>
      <w:r w:rsidR="00205CDF">
        <w:rPr>
          <w:rFonts w:ascii="Times New Roman" w:hAnsi="Times New Roman" w:cs="Times New Roman"/>
          <w:sz w:val="24"/>
          <w:szCs w:val="24"/>
        </w:rPr>
        <w:t xml:space="preserve">). </w:t>
      </w:r>
      <w:r w:rsidR="00406383">
        <w:rPr>
          <w:rFonts w:ascii="Times New Roman" w:hAnsi="Times New Roman" w:cs="Times New Roman"/>
          <w:sz w:val="24"/>
          <w:szCs w:val="24"/>
        </w:rPr>
        <w:t xml:space="preserve">Although a similar pattern </w:t>
      </w:r>
      <w:r w:rsidR="000A6C1E">
        <w:rPr>
          <w:rFonts w:ascii="Times New Roman" w:hAnsi="Times New Roman" w:cs="Times New Roman"/>
          <w:sz w:val="24"/>
          <w:szCs w:val="24"/>
        </w:rPr>
        <w:t xml:space="preserve">of emergence </w:t>
      </w:r>
      <w:r w:rsidR="00406383">
        <w:rPr>
          <w:rFonts w:ascii="Times New Roman" w:hAnsi="Times New Roman" w:cs="Times New Roman"/>
          <w:sz w:val="24"/>
          <w:szCs w:val="24"/>
        </w:rPr>
        <w:t xml:space="preserve">was recorded </w:t>
      </w:r>
      <w:r w:rsidR="00C36F30">
        <w:rPr>
          <w:rFonts w:ascii="Times New Roman" w:hAnsi="Times New Roman" w:cs="Times New Roman"/>
          <w:sz w:val="24"/>
          <w:szCs w:val="24"/>
        </w:rPr>
        <w:t xml:space="preserve">when this experiment was repeated </w:t>
      </w:r>
      <w:r w:rsidR="00203B69">
        <w:rPr>
          <w:rFonts w:ascii="Times New Roman" w:hAnsi="Times New Roman" w:cs="Times New Roman"/>
          <w:sz w:val="24"/>
          <w:szCs w:val="24"/>
        </w:rPr>
        <w:t>under similar conditions</w:t>
      </w:r>
      <w:r w:rsidR="00406383">
        <w:rPr>
          <w:rFonts w:ascii="Times New Roman" w:hAnsi="Times New Roman" w:cs="Times New Roman"/>
          <w:sz w:val="24"/>
          <w:szCs w:val="24"/>
        </w:rPr>
        <w:t xml:space="preserve">, the </w:t>
      </w:r>
      <w:r w:rsidR="00406383" w:rsidRPr="00AB47FE">
        <w:rPr>
          <w:rFonts w:ascii="Times New Roman" w:hAnsi="Times New Roman" w:cs="Times New Roman"/>
          <w:sz w:val="24"/>
          <w:szCs w:val="24"/>
        </w:rPr>
        <w:t xml:space="preserve">proportion of flies that emerged </w:t>
      </w:r>
      <w:r w:rsidR="00406383">
        <w:rPr>
          <w:rFonts w:ascii="Times New Roman" w:hAnsi="Times New Roman" w:cs="Times New Roman"/>
          <w:sz w:val="24"/>
          <w:szCs w:val="24"/>
        </w:rPr>
        <w:t>did not differ significantly among soil treatments</w:t>
      </w:r>
      <w:r w:rsidR="00C36F30">
        <w:rPr>
          <w:rFonts w:ascii="Times New Roman" w:hAnsi="Times New Roman" w:cs="Times New Roman"/>
          <w:sz w:val="24"/>
          <w:szCs w:val="24"/>
        </w:rPr>
        <w:t xml:space="preserve"> (</w:t>
      </w:r>
      <w:r w:rsidR="00C36F30" w:rsidRPr="002F4463">
        <w:rPr>
          <w:rFonts w:ascii="Times New Roman" w:hAnsi="Times New Roman" w:cs="Times New Roman"/>
          <w:i/>
          <w:iCs/>
          <w:sz w:val="24"/>
          <w:szCs w:val="24"/>
          <w:lang w:val="el-GR"/>
        </w:rPr>
        <w:t>χ</w:t>
      </w:r>
      <w:r w:rsidR="00C36F30" w:rsidRPr="002F4463">
        <w:rPr>
          <w:rFonts w:ascii="Times New Roman" w:hAnsi="Times New Roman" w:cs="Times New Roman"/>
          <w:i/>
          <w:iCs/>
          <w:sz w:val="24"/>
          <w:szCs w:val="24"/>
          <w:vertAlign w:val="superscript"/>
          <w:lang w:val="el-GR"/>
        </w:rPr>
        <w:t>2</w:t>
      </w:r>
      <w:r w:rsidR="00C36F30" w:rsidRPr="00A72BF2">
        <w:rPr>
          <w:rFonts w:ascii="Times New Roman" w:hAnsi="Times New Roman" w:cs="Times New Roman"/>
          <w:i/>
          <w:iCs/>
          <w:sz w:val="24"/>
          <w:szCs w:val="24"/>
          <w:lang w:val="el-GR"/>
        </w:rPr>
        <w:t xml:space="preserve"> </w:t>
      </w:r>
      <w:r w:rsidR="00C36F30" w:rsidRPr="001C3A9C">
        <w:rPr>
          <w:rFonts w:ascii="Times New Roman" w:hAnsi="Times New Roman" w:cs="Times New Roman"/>
          <w:sz w:val="24"/>
          <w:szCs w:val="24"/>
          <w:lang w:val="el-GR"/>
        </w:rPr>
        <w:t xml:space="preserve">= </w:t>
      </w:r>
      <w:r w:rsidR="00C36F30">
        <w:rPr>
          <w:rFonts w:ascii="Times New Roman" w:hAnsi="Times New Roman" w:cs="Times New Roman"/>
          <w:sz w:val="24"/>
          <w:szCs w:val="24"/>
          <w:lang w:val="en-US"/>
        </w:rPr>
        <w:t>0.24</w:t>
      </w:r>
      <w:r w:rsidR="00C36F30" w:rsidRPr="001C3A9C">
        <w:rPr>
          <w:rFonts w:ascii="Times New Roman" w:hAnsi="Times New Roman" w:cs="Times New Roman"/>
          <w:sz w:val="24"/>
          <w:szCs w:val="24"/>
          <w:lang w:val="el-GR"/>
        </w:rPr>
        <w:t>, df</w:t>
      </w:r>
      <w:r w:rsidR="00C36F30" w:rsidRPr="00A72BF2">
        <w:rPr>
          <w:rFonts w:ascii="Times New Roman" w:hAnsi="Times New Roman" w:cs="Times New Roman"/>
          <w:i/>
          <w:iCs/>
          <w:sz w:val="24"/>
          <w:szCs w:val="24"/>
          <w:lang w:val="el-GR"/>
        </w:rPr>
        <w:t xml:space="preserve"> =</w:t>
      </w:r>
      <w:r w:rsidR="00C36F30" w:rsidRPr="001C3A9C">
        <w:rPr>
          <w:rFonts w:ascii="Times New Roman" w:hAnsi="Times New Roman" w:cs="Times New Roman"/>
          <w:sz w:val="24"/>
          <w:szCs w:val="24"/>
          <w:lang w:val="el-GR"/>
        </w:rPr>
        <w:t xml:space="preserve"> 2</w:t>
      </w:r>
      <w:r w:rsidR="00C36F30" w:rsidRPr="00A72BF2">
        <w:rPr>
          <w:rFonts w:ascii="Times New Roman" w:hAnsi="Times New Roman" w:cs="Times New Roman"/>
          <w:i/>
          <w:iCs/>
          <w:sz w:val="24"/>
          <w:szCs w:val="24"/>
          <w:lang w:val="el-GR"/>
        </w:rPr>
        <w:t xml:space="preserve">, p </w:t>
      </w:r>
      <w:r w:rsidR="00C36F30" w:rsidRPr="001C3A9C">
        <w:rPr>
          <w:rFonts w:ascii="Times New Roman" w:hAnsi="Times New Roman" w:cs="Times New Roman"/>
          <w:sz w:val="24"/>
          <w:szCs w:val="24"/>
          <w:lang w:val="el-GR"/>
        </w:rPr>
        <w:t>= 0.</w:t>
      </w:r>
      <w:r w:rsidR="00C36F30">
        <w:rPr>
          <w:rFonts w:ascii="Times New Roman" w:hAnsi="Times New Roman" w:cs="Times New Roman"/>
          <w:sz w:val="24"/>
          <w:szCs w:val="24"/>
          <w:lang w:val="en-US"/>
        </w:rPr>
        <w:t xml:space="preserve">8896; </w:t>
      </w:r>
      <w:r w:rsidR="00C36F30" w:rsidRPr="00D664A0">
        <w:rPr>
          <w:rFonts w:ascii="Times New Roman" w:hAnsi="Times New Roman" w:cs="Times New Roman"/>
          <w:color w:val="000000" w:themeColor="text1"/>
          <w:sz w:val="24"/>
          <w:szCs w:val="24"/>
          <w:lang w:val="en-US"/>
        </w:rPr>
        <w:t>Figure S</w:t>
      </w:r>
      <w:r w:rsidR="005D79E6" w:rsidRPr="00D664A0">
        <w:rPr>
          <w:rFonts w:ascii="Times New Roman" w:hAnsi="Times New Roman" w:cs="Times New Roman"/>
          <w:color w:val="000000" w:themeColor="text1"/>
          <w:sz w:val="24"/>
          <w:szCs w:val="24"/>
          <w:lang w:val="en-US"/>
        </w:rPr>
        <w:t>6B</w:t>
      </w:r>
      <w:r w:rsidR="00C36F30" w:rsidRPr="00D664A0">
        <w:rPr>
          <w:rFonts w:ascii="Times New Roman" w:hAnsi="Times New Roman" w:cs="Times New Roman"/>
          <w:color w:val="000000" w:themeColor="text1"/>
          <w:sz w:val="24"/>
          <w:szCs w:val="24"/>
          <w:lang w:val="en-US"/>
        </w:rPr>
        <w:t>).</w:t>
      </w:r>
      <w:r w:rsidR="00C36F30" w:rsidRPr="00D664A0">
        <w:rPr>
          <w:rFonts w:ascii="Times New Roman" w:hAnsi="Times New Roman" w:cs="Times New Roman"/>
          <w:color w:val="FF0000"/>
          <w:sz w:val="24"/>
          <w:szCs w:val="24"/>
          <w:lang w:val="en-US"/>
        </w:rPr>
        <w:t xml:space="preserve"> </w:t>
      </w:r>
      <w:r w:rsidR="001C5EE6" w:rsidRPr="001C5EE6">
        <w:rPr>
          <w:rFonts w:ascii="Times New Roman" w:hAnsi="Times New Roman" w:cs="Times New Roman"/>
          <w:sz w:val="24"/>
          <w:szCs w:val="24"/>
        </w:rPr>
        <w:t xml:space="preserve">The time it took </w:t>
      </w:r>
      <w:del w:id="385" w:author="Joop van Loon" w:date="2023-06-20T15:17:00Z">
        <w:r w:rsidR="001C5EE6" w:rsidRPr="001C5EE6" w:rsidDel="0034281F">
          <w:rPr>
            <w:rFonts w:ascii="Times New Roman" w:hAnsi="Times New Roman" w:cs="Times New Roman"/>
            <w:sz w:val="24"/>
            <w:szCs w:val="24"/>
          </w:rPr>
          <w:delText xml:space="preserve">pupae to emerge as </w:delText>
        </w:r>
      </w:del>
      <w:r w:rsidR="001C5EE6" w:rsidRPr="001C5EE6">
        <w:rPr>
          <w:rFonts w:ascii="Times New Roman" w:hAnsi="Times New Roman" w:cs="Times New Roman"/>
          <w:sz w:val="24"/>
          <w:szCs w:val="24"/>
        </w:rPr>
        <w:t xml:space="preserve">adult flies </w:t>
      </w:r>
      <w:ins w:id="386" w:author="Joop van Loon" w:date="2023-06-20T15:17:00Z">
        <w:r w:rsidR="0034281F">
          <w:rPr>
            <w:rFonts w:ascii="Times New Roman" w:hAnsi="Times New Roman" w:cs="Times New Roman"/>
            <w:sz w:val="24"/>
            <w:szCs w:val="24"/>
          </w:rPr>
          <w:t xml:space="preserve">to eclose </w:t>
        </w:r>
      </w:ins>
      <w:r w:rsidR="001C5EE6" w:rsidRPr="001C5EE6">
        <w:rPr>
          <w:rFonts w:ascii="Times New Roman" w:hAnsi="Times New Roman" w:cs="Times New Roman"/>
          <w:sz w:val="24"/>
          <w:szCs w:val="24"/>
        </w:rPr>
        <w:t xml:space="preserve">did not differ </w:t>
      </w:r>
      <w:r w:rsidR="00C36F30">
        <w:rPr>
          <w:rFonts w:ascii="Times New Roman" w:hAnsi="Times New Roman" w:cs="Times New Roman"/>
          <w:sz w:val="24"/>
          <w:szCs w:val="24"/>
        </w:rPr>
        <w:t xml:space="preserve">significantly </w:t>
      </w:r>
      <w:r w:rsidR="001C5EE6" w:rsidRPr="001C5EE6">
        <w:rPr>
          <w:rFonts w:ascii="Times New Roman" w:hAnsi="Times New Roman" w:cs="Times New Roman"/>
          <w:sz w:val="24"/>
          <w:szCs w:val="24"/>
        </w:rPr>
        <w:lastRenderedPageBreak/>
        <w:t xml:space="preserve">among soil </w:t>
      </w:r>
      <w:r w:rsidR="001C5EE6">
        <w:rPr>
          <w:rFonts w:ascii="Times New Roman" w:hAnsi="Times New Roman" w:cs="Times New Roman"/>
          <w:sz w:val="24"/>
          <w:szCs w:val="24"/>
        </w:rPr>
        <w:t>treatments</w:t>
      </w:r>
      <w:r w:rsidR="00C36F30">
        <w:rPr>
          <w:rFonts w:ascii="Times New Roman" w:hAnsi="Times New Roman" w:cs="Times New Roman"/>
          <w:sz w:val="24"/>
          <w:szCs w:val="24"/>
        </w:rPr>
        <w:t xml:space="preserve"> </w:t>
      </w:r>
      <w:r w:rsidR="005D79E6">
        <w:rPr>
          <w:rFonts w:ascii="Times New Roman" w:hAnsi="Times New Roman" w:cs="Times New Roman"/>
          <w:sz w:val="24"/>
          <w:szCs w:val="24"/>
        </w:rPr>
        <w:t>(</w:t>
      </w:r>
      <w:r w:rsidR="005D79E6" w:rsidRPr="002F4463">
        <w:rPr>
          <w:rFonts w:ascii="Times New Roman" w:hAnsi="Times New Roman" w:cs="Times New Roman"/>
          <w:i/>
          <w:iCs/>
          <w:sz w:val="24"/>
          <w:szCs w:val="24"/>
          <w:lang w:val="el-GR"/>
        </w:rPr>
        <w:t>χ</w:t>
      </w:r>
      <w:r w:rsidR="005D79E6" w:rsidRPr="002F4463">
        <w:rPr>
          <w:rFonts w:ascii="Times New Roman" w:hAnsi="Times New Roman" w:cs="Times New Roman"/>
          <w:i/>
          <w:iCs/>
          <w:sz w:val="24"/>
          <w:szCs w:val="24"/>
          <w:vertAlign w:val="superscript"/>
          <w:lang w:val="el-GR"/>
        </w:rPr>
        <w:t>2</w:t>
      </w:r>
      <w:r w:rsidR="005D79E6" w:rsidRPr="00A72BF2">
        <w:rPr>
          <w:rFonts w:ascii="Times New Roman" w:hAnsi="Times New Roman" w:cs="Times New Roman"/>
          <w:i/>
          <w:iCs/>
          <w:sz w:val="24"/>
          <w:szCs w:val="24"/>
          <w:lang w:val="el-GR"/>
        </w:rPr>
        <w:t xml:space="preserve"> </w:t>
      </w:r>
      <w:r w:rsidR="005D79E6" w:rsidRPr="001C3A9C">
        <w:rPr>
          <w:rFonts w:ascii="Times New Roman" w:hAnsi="Times New Roman" w:cs="Times New Roman"/>
          <w:sz w:val="24"/>
          <w:szCs w:val="24"/>
          <w:lang w:val="el-GR"/>
        </w:rPr>
        <w:t xml:space="preserve">= </w:t>
      </w:r>
      <w:r w:rsidR="005D79E6">
        <w:rPr>
          <w:rFonts w:ascii="Times New Roman" w:hAnsi="Times New Roman" w:cs="Times New Roman"/>
          <w:sz w:val="24"/>
          <w:szCs w:val="24"/>
          <w:lang w:val="en-US"/>
        </w:rPr>
        <w:t>0.92</w:t>
      </w:r>
      <w:r w:rsidR="005D79E6" w:rsidRPr="001C3A9C">
        <w:rPr>
          <w:rFonts w:ascii="Times New Roman" w:hAnsi="Times New Roman" w:cs="Times New Roman"/>
          <w:sz w:val="24"/>
          <w:szCs w:val="24"/>
          <w:lang w:val="el-GR"/>
        </w:rPr>
        <w:t>, df</w:t>
      </w:r>
      <w:r w:rsidR="005D79E6" w:rsidRPr="00A72BF2">
        <w:rPr>
          <w:rFonts w:ascii="Times New Roman" w:hAnsi="Times New Roman" w:cs="Times New Roman"/>
          <w:i/>
          <w:iCs/>
          <w:sz w:val="24"/>
          <w:szCs w:val="24"/>
          <w:lang w:val="el-GR"/>
        </w:rPr>
        <w:t xml:space="preserve"> =</w:t>
      </w:r>
      <w:r w:rsidR="005D79E6" w:rsidRPr="001C3A9C">
        <w:rPr>
          <w:rFonts w:ascii="Times New Roman" w:hAnsi="Times New Roman" w:cs="Times New Roman"/>
          <w:sz w:val="24"/>
          <w:szCs w:val="24"/>
          <w:lang w:val="el-GR"/>
        </w:rPr>
        <w:t xml:space="preserve"> 2</w:t>
      </w:r>
      <w:r w:rsidR="005D79E6" w:rsidRPr="00A72BF2">
        <w:rPr>
          <w:rFonts w:ascii="Times New Roman" w:hAnsi="Times New Roman" w:cs="Times New Roman"/>
          <w:i/>
          <w:iCs/>
          <w:sz w:val="24"/>
          <w:szCs w:val="24"/>
          <w:lang w:val="el-GR"/>
        </w:rPr>
        <w:t xml:space="preserve">, p </w:t>
      </w:r>
      <w:r w:rsidR="005D79E6" w:rsidRPr="001C3A9C">
        <w:rPr>
          <w:rFonts w:ascii="Times New Roman" w:hAnsi="Times New Roman" w:cs="Times New Roman"/>
          <w:sz w:val="24"/>
          <w:szCs w:val="24"/>
          <w:lang w:val="el-GR"/>
        </w:rPr>
        <w:t>= 0.</w:t>
      </w:r>
      <w:r w:rsidR="005D79E6">
        <w:rPr>
          <w:rFonts w:ascii="Times New Roman" w:hAnsi="Times New Roman" w:cs="Times New Roman"/>
          <w:sz w:val="24"/>
          <w:szCs w:val="24"/>
          <w:lang w:val="en-US"/>
        </w:rPr>
        <w:t>6314</w:t>
      </w:r>
      <w:r w:rsidR="005D79E6" w:rsidRPr="001C3A9C">
        <w:rPr>
          <w:rFonts w:ascii="Times New Roman" w:hAnsi="Times New Roman" w:cs="Times New Roman"/>
          <w:sz w:val="24"/>
          <w:szCs w:val="24"/>
          <w:lang w:val="en-US"/>
        </w:rPr>
        <w:t>; F</w:t>
      </w:r>
      <w:r w:rsidR="005D79E6">
        <w:rPr>
          <w:rFonts w:ascii="Times New Roman" w:hAnsi="Times New Roman" w:cs="Times New Roman"/>
          <w:sz w:val="24"/>
          <w:szCs w:val="24"/>
          <w:lang w:val="en-US"/>
        </w:rPr>
        <w:t xml:space="preserve">igure </w:t>
      </w:r>
      <w:r w:rsidR="005D79E6" w:rsidRPr="00D664A0">
        <w:rPr>
          <w:rFonts w:ascii="Times New Roman" w:hAnsi="Times New Roman" w:cs="Times New Roman"/>
          <w:color w:val="000000" w:themeColor="text1"/>
          <w:sz w:val="24"/>
          <w:szCs w:val="24"/>
          <w:lang w:val="en-US"/>
        </w:rPr>
        <w:t>S</w:t>
      </w:r>
      <w:r w:rsidR="008B380D" w:rsidRPr="00D664A0">
        <w:rPr>
          <w:rFonts w:ascii="Times New Roman" w:hAnsi="Times New Roman" w:cs="Times New Roman"/>
          <w:color w:val="000000" w:themeColor="text1"/>
          <w:sz w:val="24"/>
          <w:szCs w:val="24"/>
          <w:lang w:val="en-US"/>
        </w:rPr>
        <w:t>6C</w:t>
      </w:r>
      <w:r w:rsidR="005D79E6" w:rsidRPr="00D664A0">
        <w:rPr>
          <w:rFonts w:ascii="Times New Roman" w:hAnsi="Times New Roman" w:cs="Times New Roman"/>
          <w:color w:val="000000" w:themeColor="text1"/>
          <w:sz w:val="24"/>
          <w:szCs w:val="24"/>
          <w:lang w:val="en-US"/>
        </w:rPr>
        <w:t>),</w:t>
      </w:r>
      <w:r w:rsidR="005D79E6">
        <w:rPr>
          <w:rFonts w:ascii="Times New Roman" w:hAnsi="Times New Roman" w:cs="Times New Roman"/>
          <w:sz w:val="24"/>
          <w:szCs w:val="24"/>
          <w:lang w:val="en-US"/>
        </w:rPr>
        <w:t xml:space="preserve"> </w:t>
      </w:r>
      <w:r w:rsidR="00C36F30">
        <w:rPr>
          <w:rFonts w:ascii="Times New Roman" w:hAnsi="Times New Roman" w:cs="Times New Roman"/>
          <w:sz w:val="24"/>
          <w:szCs w:val="24"/>
        </w:rPr>
        <w:t xml:space="preserve">and </w:t>
      </w:r>
      <w:r w:rsidR="005D79E6">
        <w:rPr>
          <w:rFonts w:ascii="Times New Roman" w:hAnsi="Times New Roman" w:cs="Times New Roman"/>
          <w:sz w:val="24"/>
          <w:szCs w:val="24"/>
        </w:rPr>
        <w:t xml:space="preserve">similar </w:t>
      </w:r>
      <w:r w:rsidR="0055015E">
        <w:rPr>
          <w:rFonts w:ascii="Times New Roman" w:hAnsi="Times New Roman" w:cs="Times New Roman"/>
          <w:sz w:val="24"/>
          <w:szCs w:val="24"/>
        </w:rPr>
        <w:t>results</w:t>
      </w:r>
      <w:r w:rsidR="00FA2F4F">
        <w:rPr>
          <w:rFonts w:ascii="Times New Roman" w:hAnsi="Times New Roman" w:cs="Times New Roman"/>
          <w:sz w:val="24"/>
          <w:szCs w:val="24"/>
        </w:rPr>
        <w:t xml:space="preserve"> </w:t>
      </w:r>
      <w:r w:rsidR="00FD03A6">
        <w:rPr>
          <w:rFonts w:ascii="Times New Roman" w:hAnsi="Times New Roman" w:cs="Times New Roman"/>
          <w:sz w:val="24"/>
          <w:szCs w:val="24"/>
        </w:rPr>
        <w:t xml:space="preserve">were </w:t>
      </w:r>
      <w:r w:rsidR="00FA2F4F">
        <w:rPr>
          <w:rFonts w:ascii="Times New Roman" w:hAnsi="Times New Roman" w:cs="Times New Roman"/>
          <w:sz w:val="24"/>
          <w:szCs w:val="24"/>
        </w:rPr>
        <w:t>recorded</w:t>
      </w:r>
      <w:r w:rsidR="0055015E">
        <w:rPr>
          <w:rFonts w:ascii="Times New Roman" w:hAnsi="Times New Roman" w:cs="Times New Roman"/>
          <w:sz w:val="24"/>
          <w:szCs w:val="24"/>
        </w:rPr>
        <w:t xml:space="preserve"> </w:t>
      </w:r>
      <w:r w:rsidR="00C36F30">
        <w:rPr>
          <w:rFonts w:ascii="Times New Roman" w:hAnsi="Times New Roman" w:cs="Times New Roman"/>
          <w:sz w:val="24"/>
          <w:szCs w:val="24"/>
        </w:rPr>
        <w:t>when the experiment was repeated under similar conditions</w:t>
      </w:r>
      <w:r w:rsidR="001C5EE6">
        <w:rPr>
          <w:rFonts w:ascii="Times New Roman" w:hAnsi="Times New Roman" w:cs="Times New Roman"/>
          <w:sz w:val="24"/>
          <w:szCs w:val="24"/>
        </w:rPr>
        <w:t xml:space="preserve"> (</w:t>
      </w:r>
      <w:r w:rsidR="00C36F30" w:rsidRPr="002F4463">
        <w:rPr>
          <w:rFonts w:ascii="Times New Roman" w:hAnsi="Times New Roman" w:cs="Times New Roman"/>
          <w:i/>
          <w:iCs/>
          <w:sz w:val="24"/>
          <w:szCs w:val="24"/>
          <w:lang w:val="el-GR"/>
        </w:rPr>
        <w:t>χ</w:t>
      </w:r>
      <w:r w:rsidR="00C36F30" w:rsidRPr="002F4463">
        <w:rPr>
          <w:rFonts w:ascii="Times New Roman" w:hAnsi="Times New Roman" w:cs="Times New Roman"/>
          <w:i/>
          <w:iCs/>
          <w:sz w:val="24"/>
          <w:szCs w:val="24"/>
          <w:vertAlign w:val="superscript"/>
          <w:lang w:val="el-GR"/>
        </w:rPr>
        <w:t>2</w:t>
      </w:r>
      <w:r w:rsidR="00C36F30" w:rsidRPr="00A72BF2">
        <w:rPr>
          <w:rFonts w:ascii="Times New Roman" w:hAnsi="Times New Roman" w:cs="Times New Roman"/>
          <w:i/>
          <w:iCs/>
          <w:sz w:val="24"/>
          <w:szCs w:val="24"/>
          <w:lang w:val="el-GR"/>
        </w:rPr>
        <w:t xml:space="preserve"> </w:t>
      </w:r>
      <w:r w:rsidR="00C36F30" w:rsidRPr="001C3A9C">
        <w:rPr>
          <w:rFonts w:ascii="Times New Roman" w:hAnsi="Times New Roman" w:cs="Times New Roman"/>
          <w:sz w:val="24"/>
          <w:szCs w:val="24"/>
          <w:lang w:val="el-GR"/>
        </w:rPr>
        <w:t xml:space="preserve">= </w:t>
      </w:r>
      <w:r w:rsidR="00C36F30">
        <w:rPr>
          <w:rFonts w:ascii="Times New Roman" w:hAnsi="Times New Roman" w:cs="Times New Roman"/>
          <w:sz w:val="24"/>
          <w:szCs w:val="24"/>
          <w:lang w:val="en-US"/>
        </w:rPr>
        <w:t>0.11</w:t>
      </w:r>
      <w:r w:rsidR="00C36F30" w:rsidRPr="001C3A9C">
        <w:rPr>
          <w:rFonts w:ascii="Times New Roman" w:hAnsi="Times New Roman" w:cs="Times New Roman"/>
          <w:sz w:val="24"/>
          <w:szCs w:val="24"/>
          <w:lang w:val="el-GR"/>
        </w:rPr>
        <w:t>, df</w:t>
      </w:r>
      <w:r w:rsidR="00C36F30" w:rsidRPr="00A72BF2">
        <w:rPr>
          <w:rFonts w:ascii="Times New Roman" w:hAnsi="Times New Roman" w:cs="Times New Roman"/>
          <w:i/>
          <w:iCs/>
          <w:sz w:val="24"/>
          <w:szCs w:val="24"/>
          <w:lang w:val="el-GR"/>
        </w:rPr>
        <w:t xml:space="preserve"> =</w:t>
      </w:r>
      <w:r w:rsidR="00C36F30" w:rsidRPr="001C3A9C">
        <w:rPr>
          <w:rFonts w:ascii="Times New Roman" w:hAnsi="Times New Roman" w:cs="Times New Roman"/>
          <w:sz w:val="24"/>
          <w:szCs w:val="24"/>
          <w:lang w:val="el-GR"/>
        </w:rPr>
        <w:t xml:space="preserve"> 2</w:t>
      </w:r>
      <w:r w:rsidR="00C36F30" w:rsidRPr="00A72BF2">
        <w:rPr>
          <w:rFonts w:ascii="Times New Roman" w:hAnsi="Times New Roman" w:cs="Times New Roman"/>
          <w:i/>
          <w:iCs/>
          <w:sz w:val="24"/>
          <w:szCs w:val="24"/>
          <w:lang w:val="el-GR"/>
        </w:rPr>
        <w:t xml:space="preserve">, p </w:t>
      </w:r>
      <w:r w:rsidR="00C36F30" w:rsidRPr="001C3A9C">
        <w:rPr>
          <w:rFonts w:ascii="Times New Roman" w:hAnsi="Times New Roman" w:cs="Times New Roman"/>
          <w:sz w:val="24"/>
          <w:szCs w:val="24"/>
          <w:lang w:val="el-GR"/>
        </w:rPr>
        <w:t>= 0.</w:t>
      </w:r>
      <w:r w:rsidR="00C36F30">
        <w:rPr>
          <w:rFonts w:ascii="Times New Roman" w:hAnsi="Times New Roman" w:cs="Times New Roman"/>
          <w:sz w:val="24"/>
          <w:szCs w:val="24"/>
          <w:lang w:val="en-US"/>
        </w:rPr>
        <w:t>9468</w:t>
      </w:r>
      <w:r w:rsidR="00C36F30" w:rsidRPr="001C3A9C">
        <w:rPr>
          <w:rFonts w:ascii="Times New Roman" w:hAnsi="Times New Roman" w:cs="Times New Roman"/>
          <w:sz w:val="24"/>
          <w:szCs w:val="24"/>
          <w:lang w:val="en-US"/>
        </w:rPr>
        <w:t xml:space="preserve">; </w:t>
      </w:r>
      <w:r w:rsidR="00C36F30" w:rsidRPr="00D664A0">
        <w:rPr>
          <w:rFonts w:ascii="Times New Roman" w:hAnsi="Times New Roman" w:cs="Times New Roman"/>
          <w:color w:val="000000" w:themeColor="text1"/>
          <w:sz w:val="24"/>
          <w:szCs w:val="24"/>
          <w:lang w:val="en-US"/>
        </w:rPr>
        <w:t>Figure S</w:t>
      </w:r>
      <w:r w:rsidR="008B380D" w:rsidRPr="00D664A0">
        <w:rPr>
          <w:rFonts w:ascii="Times New Roman" w:hAnsi="Times New Roman" w:cs="Times New Roman"/>
          <w:color w:val="000000" w:themeColor="text1"/>
          <w:sz w:val="24"/>
          <w:szCs w:val="24"/>
          <w:lang w:val="en-US"/>
        </w:rPr>
        <w:t>6D</w:t>
      </w:r>
      <w:r w:rsidR="0055015E" w:rsidRPr="00D664A0">
        <w:rPr>
          <w:rFonts w:ascii="Times New Roman" w:hAnsi="Times New Roman" w:cs="Times New Roman"/>
          <w:color w:val="000000" w:themeColor="text1"/>
          <w:sz w:val="24"/>
          <w:szCs w:val="24"/>
          <w:lang w:val="en-US"/>
        </w:rPr>
        <w:t>)</w:t>
      </w:r>
      <w:r w:rsidR="003371BE" w:rsidRPr="00D664A0">
        <w:rPr>
          <w:rFonts w:ascii="Times New Roman" w:hAnsi="Times New Roman" w:cs="Times New Roman"/>
          <w:color w:val="000000" w:themeColor="text1"/>
          <w:sz w:val="24"/>
          <w:szCs w:val="24"/>
          <w:lang w:val="en-US"/>
        </w:rPr>
        <w:t>.</w:t>
      </w:r>
      <w:r w:rsidR="00205CDF" w:rsidRPr="00A841CC">
        <w:rPr>
          <w:rFonts w:ascii="Times New Roman" w:hAnsi="Times New Roman" w:cs="Times New Roman"/>
          <w:sz w:val="24"/>
          <w:szCs w:val="24"/>
        </w:rPr>
        <w:t xml:space="preserve"> </w:t>
      </w:r>
    </w:p>
    <w:p w14:paraId="6856F998" w14:textId="77777777" w:rsidR="00703F75" w:rsidRPr="004B49AD" w:rsidRDefault="00703F75" w:rsidP="004B49AD">
      <w:pPr>
        <w:spacing w:after="0"/>
        <w:jc w:val="both"/>
        <w:rPr>
          <w:rFonts w:ascii="Times New Roman" w:hAnsi="Times New Roman" w:cs="Times New Roman"/>
          <w:sz w:val="24"/>
          <w:szCs w:val="24"/>
        </w:rPr>
      </w:pPr>
    </w:p>
    <w:p w14:paraId="4CACCF0E" w14:textId="37D4927C" w:rsidR="001F5E00" w:rsidRDefault="005D5DE0" w:rsidP="004B49AD">
      <w:pPr>
        <w:spacing w:after="0"/>
        <w:jc w:val="both"/>
        <w:rPr>
          <w:rFonts w:ascii="Times New Roman" w:hAnsi="Times New Roman" w:cs="Times New Roman"/>
          <w:b/>
          <w:bCs/>
          <w:sz w:val="24"/>
          <w:szCs w:val="24"/>
        </w:rPr>
      </w:pPr>
      <w:r>
        <w:rPr>
          <w:rFonts w:ascii="Times New Roman" w:hAnsi="Times New Roman" w:cs="Times New Roman"/>
          <w:b/>
          <w:bCs/>
          <w:sz w:val="24"/>
          <w:szCs w:val="24"/>
        </w:rPr>
        <w:t>E</w:t>
      </w:r>
      <w:r w:rsidR="001F5E00">
        <w:rPr>
          <w:rFonts w:ascii="Times New Roman" w:hAnsi="Times New Roman" w:cs="Times New Roman"/>
          <w:b/>
          <w:bCs/>
          <w:sz w:val="24"/>
          <w:szCs w:val="24"/>
        </w:rPr>
        <w:t xml:space="preserve">ffect of raw frass on the </w:t>
      </w:r>
      <w:r w:rsidR="002D6E14">
        <w:rPr>
          <w:rFonts w:ascii="Times New Roman" w:hAnsi="Times New Roman" w:cs="Times New Roman"/>
          <w:b/>
          <w:bCs/>
          <w:sz w:val="24"/>
          <w:szCs w:val="24"/>
        </w:rPr>
        <w:t xml:space="preserve">survival </w:t>
      </w:r>
      <w:r w:rsidR="001F5E00">
        <w:rPr>
          <w:rFonts w:ascii="Times New Roman" w:hAnsi="Times New Roman" w:cs="Times New Roman"/>
          <w:b/>
          <w:bCs/>
          <w:sz w:val="24"/>
          <w:szCs w:val="24"/>
        </w:rPr>
        <w:t xml:space="preserve">of </w:t>
      </w:r>
      <w:r w:rsidR="001F5E00" w:rsidRPr="001F5E00">
        <w:rPr>
          <w:rFonts w:ascii="Times New Roman" w:hAnsi="Times New Roman" w:cs="Times New Roman"/>
          <w:b/>
          <w:bCs/>
          <w:i/>
          <w:iCs/>
          <w:sz w:val="24"/>
          <w:szCs w:val="24"/>
        </w:rPr>
        <w:t>P</w:t>
      </w:r>
      <w:r w:rsidR="001F5E00">
        <w:rPr>
          <w:rFonts w:ascii="Times New Roman" w:hAnsi="Times New Roman" w:cs="Times New Roman"/>
          <w:b/>
          <w:bCs/>
          <w:i/>
          <w:iCs/>
          <w:sz w:val="24"/>
          <w:szCs w:val="24"/>
        </w:rPr>
        <w:t>lutella</w:t>
      </w:r>
      <w:r w:rsidR="001F5E00" w:rsidRPr="001F5E00">
        <w:rPr>
          <w:rFonts w:ascii="Times New Roman" w:hAnsi="Times New Roman" w:cs="Times New Roman"/>
          <w:b/>
          <w:bCs/>
          <w:i/>
          <w:iCs/>
          <w:sz w:val="24"/>
          <w:szCs w:val="24"/>
        </w:rPr>
        <w:t xml:space="preserve"> xylostella </w:t>
      </w:r>
      <w:r w:rsidR="001F5E00">
        <w:rPr>
          <w:rFonts w:ascii="Times New Roman" w:hAnsi="Times New Roman" w:cs="Times New Roman"/>
          <w:b/>
          <w:bCs/>
          <w:sz w:val="24"/>
          <w:szCs w:val="24"/>
        </w:rPr>
        <w:t>larv</w:t>
      </w:r>
      <w:r w:rsidR="001F5E00" w:rsidRPr="00BD242A">
        <w:rPr>
          <w:rFonts w:ascii="Times New Roman" w:hAnsi="Times New Roman" w:cs="Times New Roman"/>
          <w:b/>
          <w:bCs/>
          <w:sz w:val="24"/>
          <w:szCs w:val="24"/>
        </w:rPr>
        <w:t>ae</w:t>
      </w:r>
      <w:r w:rsidR="001F5E00">
        <w:rPr>
          <w:rFonts w:ascii="Times New Roman" w:hAnsi="Times New Roman" w:cs="Times New Roman"/>
          <w:b/>
          <w:bCs/>
          <w:sz w:val="24"/>
          <w:szCs w:val="24"/>
        </w:rPr>
        <w:t xml:space="preserve"> on </w:t>
      </w:r>
      <w:r w:rsidR="001F5E00" w:rsidRPr="001F5E00">
        <w:rPr>
          <w:rFonts w:ascii="Times New Roman" w:hAnsi="Times New Roman" w:cs="Times New Roman"/>
          <w:b/>
          <w:bCs/>
          <w:i/>
          <w:iCs/>
          <w:sz w:val="24"/>
          <w:szCs w:val="24"/>
        </w:rPr>
        <w:t>Brassica rapa</w:t>
      </w:r>
      <w:r w:rsidR="001F5E00">
        <w:rPr>
          <w:rFonts w:ascii="Times New Roman" w:hAnsi="Times New Roman" w:cs="Times New Roman"/>
          <w:b/>
          <w:bCs/>
          <w:i/>
          <w:iCs/>
          <w:sz w:val="24"/>
          <w:szCs w:val="24"/>
        </w:rPr>
        <w:t xml:space="preserve"> </w:t>
      </w:r>
      <w:r w:rsidR="001F5E00" w:rsidRPr="001F5E00">
        <w:rPr>
          <w:rFonts w:ascii="Times New Roman" w:hAnsi="Times New Roman" w:cs="Times New Roman"/>
          <w:b/>
          <w:bCs/>
          <w:sz w:val="24"/>
          <w:szCs w:val="24"/>
        </w:rPr>
        <w:t>plants</w:t>
      </w:r>
    </w:p>
    <w:p w14:paraId="235D8749" w14:textId="3ECCFF42" w:rsidR="00934CE5" w:rsidRPr="000B452C" w:rsidRDefault="008660AA" w:rsidP="004B49AD">
      <w:pPr>
        <w:spacing w:after="0"/>
        <w:jc w:val="both"/>
        <w:rPr>
          <w:rFonts w:ascii="Times New Roman" w:hAnsi="Times New Roman" w:cs="Times New Roman"/>
          <w:sz w:val="24"/>
          <w:szCs w:val="24"/>
        </w:rPr>
      </w:pPr>
      <w:r w:rsidRPr="008660AA">
        <w:rPr>
          <w:rFonts w:ascii="Times New Roman" w:hAnsi="Times New Roman" w:cs="Times New Roman"/>
          <w:sz w:val="24"/>
          <w:szCs w:val="24"/>
        </w:rPr>
        <w:t xml:space="preserve">The number of </w:t>
      </w:r>
      <w:r w:rsidRPr="00D664A0">
        <w:rPr>
          <w:rFonts w:ascii="Times New Roman" w:hAnsi="Times New Roman" w:cs="Times New Roman"/>
          <w:i/>
          <w:iCs/>
          <w:sz w:val="24"/>
          <w:szCs w:val="24"/>
        </w:rPr>
        <w:t>P. xylostella</w:t>
      </w:r>
      <w:r w:rsidRPr="008660AA">
        <w:rPr>
          <w:rFonts w:ascii="Times New Roman" w:hAnsi="Times New Roman" w:cs="Times New Roman"/>
          <w:sz w:val="24"/>
          <w:szCs w:val="24"/>
        </w:rPr>
        <w:t xml:space="preserve"> larvae </w:t>
      </w:r>
      <w:r w:rsidR="002F4A5B">
        <w:rPr>
          <w:rFonts w:ascii="Times New Roman" w:hAnsi="Times New Roman" w:cs="Times New Roman"/>
          <w:sz w:val="24"/>
          <w:szCs w:val="24"/>
        </w:rPr>
        <w:t xml:space="preserve">that </w:t>
      </w:r>
      <w:r w:rsidRPr="008660AA">
        <w:rPr>
          <w:rFonts w:ascii="Times New Roman" w:hAnsi="Times New Roman" w:cs="Times New Roman"/>
          <w:sz w:val="24"/>
          <w:szCs w:val="24"/>
        </w:rPr>
        <w:t>survi</w:t>
      </w:r>
      <w:r w:rsidR="002F4A5B">
        <w:rPr>
          <w:rFonts w:ascii="Times New Roman" w:hAnsi="Times New Roman" w:cs="Times New Roman"/>
          <w:sz w:val="24"/>
          <w:szCs w:val="24"/>
        </w:rPr>
        <w:t>ved</w:t>
      </w:r>
      <w:r w:rsidRPr="008660AA">
        <w:rPr>
          <w:rFonts w:ascii="Times New Roman" w:hAnsi="Times New Roman" w:cs="Times New Roman"/>
          <w:sz w:val="24"/>
          <w:szCs w:val="24"/>
        </w:rPr>
        <w:t xml:space="preserve"> on </w:t>
      </w:r>
      <w:r w:rsidRPr="00D664A0">
        <w:rPr>
          <w:rFonts w:ascii="Times New Roman" w:hAnsi="Times New Roman" w:cs="Times New Roman"/>
          <w:i/>
          <w:iCs/>
          <w:sz w:val="24"/>
          <w:szCs w:val="24"/>
        </w:rPr>
        <w:t>B. rapa</w:t>
      </w:r>
      <w:r w:rsidRPr="008660AA">
        <w:rPr>
          <w:rFonts w:ascii="Times New Roman" w:hAnsi="Times New Roman" w:cs="Times New Roman"/>
          <w:sz w:val="24"/>
          <w:szCs w:val="24"/>
        </w:rPr>
        <w:t xml:space="preserve"> plants differed significantly among </w:t>
      </w:r>
      <w:r w:rsidR="005F2FCD">
        <w:rPr>
          <w:rFonts w:ascii="Times New Roman" w:hAnsi="Times New Roman" w:cs="Times New Roman"/>
          <w:sz w:val="24"/>
          <w:szCs w:val="24"/>
        </w:rPr>
        <w:t>treatments</w:t>
      </w:r>
      <w:r w:rsidRPr="008660AA">
        <w:rPr>
          <w:rFonts w:ascii="Times New Roman" w:hAnsi="Times New Roman" w:cs="Times New Roman"/>
          <w:sz w:val="24"/>
          <w:szCs w:val="24"/>
        </w:rPr>
        <w:t xml:space="preserve"> (</w:t>
      </w:r>
      <w:r w:rsidR="00905ED6" w:rsidRPr="000B452C">
        <w:rPr>
          <w:rFonts w:ascii="Times New Roman" w:hAnsi="Times New Roman" w:cs="Times New Roman"/>
          <w:i/>
          <w:iCs/>
          <w:sz w:val="24"/>
          <w:szCs w:val="24"/>
          <w:lang w:val="el-GR"/>
        </w:rPr>
        <w:t>χ</w:t>
      </w:r>
      <w:r w:rsidR="00905ED6" w:rsidRPr="000B452C">
        <w:rPr>
          <w:rFonts w:ascii="Times New Roman" w:hAnsi="Times New Roman" w:cs="Times New Roman"/>
          <w:i/>
          <w:iCs/>
          <w:sz w:val="24"/>
          <w:szCs w:val="24"/>
          <w:vertAlign w:val="superscript"/>
          <w:lang w:val="el-GR"/>
        </w:rPr>
        <w:t>2</w:t>
      </w:r>
      <w:r w:rsidRPr="008660AA">
        <w:rPr>
          <w:rFonts w:ascii="Times New Roman" w:hAnsi="Times New Roman" w:cs="Times New Roman"/>
          <w:sz w:val="24"/>
          <w:szCs w:val="24"/>
        </w:rPr>
        <w:t xml:space="preserve"> = </w:t>
      </w:r>
      <w:r w:rsidR="00905ED6">
        <w:rPr>
          <w:rFonts w:ascii="Times New Roman" w:hAnsi="Times New Roman" w:cs="Times New Roman"/>
          <w:sz w:val="24"/>
          <w:szCs w:val="24"/>
        </w:rPr>
        <w:t>129.23</w:t>
      </w:r>
      <w:r w:rsidRPr="008660AA">
        <w:rPr>
          <w:rFonts w:ascii="Times New Roman" w:hAnsi="Times New Roman" w:cs="Times New Roman"/>
          <w:sz w:val="24"/>
          <w:szCs w:val="24"/>
        </w:rPr>
        <w:t xml:space="preserve">; df = 2; </w:t>
      </w:r>
      <w:r w:rsidRPr="00D664A0">
        <w:rPr>
          <w:rFonts w:ascii="Times New Roman" w:hAnsi="Times New Roman" w:cs="Times New Roman"/>
          <w:i/>
          <w:iCs/>
          <w:sz w:val="24"/>
          <w:szCs w:val="24"/>
        </w:rPr>
        <w:t>p</w:t>
      </w:r>
      <w:r w:rsidRPr="008660AA">
        <w:rPr>
          <w:rFonts w:ascii="Times New Roman" w:hAnsi="Times New Roman" w:cs="Times New Roman"/>
          <w:sz w:val="24"/>
          <w:szCs w:val="24"/>
        </w:rPr>
        <w:t xml:space="preserve"> &lt; 0.0001</w:t>
      </w:r>
      <w:r w:rsidR="00905ED6">
        <w:rPr>
          <w:rFonts w:ascii="Times New Roman" w:hAnsi="Times New Roman" w:cs="Times New Roman"/>
          <w:sz w:val="24"/>
          <w:szCs w:val="24"/>
        </w:rPr>
        <w:t xml:space="preserve">; Figure </w:t>
      </w:r>
      <w:r w:rsidR="00595754">
        <w:rPr>
          <w:rFonts w:ascii="Times New Roman" w:hAnsi="Times New Roman" w:cs="Times New Roman"/>
          <w:sz w:val="24"/>
          <w:szCs w:val="24"/>
        </w:rPr>
        <w:t>5</w:t>
      </w:r>
      <w:r w:rsidRPr="008660AA">
        <w:rPr>
          <w:rFonts w:ascii="Times New Roman" w:hAnsi="Times New Roman" w:cs="Times New Roman"/>
          <w:sz w:val="24"/>
          <w:szCs w:val="24"/>
        </w:rPr>
        <w:t xml:space="preserve">). </w:t>
      </w:r>
      <w:r w:rsidR="008B5157" w:rsidRPr="000B452C">
        <w:rPr>
          <w:rFonts w:ascii="Times New Roman" w:hAnsi="Times New Roman" w:cs="Times New Roman"/>
          <w:sz w:val="24"/>
          <w:szCs w:val="24"/>
        </w:rPr>
        <w:t xml:space="preserve">Amending soil with </w:t>
      </w:r>
      <w:r w:rsidR="00905ED6">
        <w:rPr>
          <w:rFonts w:ascii="Times New Roman" w:hAnsi="Times New Roman" w:cs="Times New Roman"/>
          <w:sz w:val="24"/>
          <w:szCs w:val="24"/>
        </w:rPr>
        <w:t xml:space="preserve">BSFF resulted in the lowest mean larval survival whereas MWF resulted in the highest mean larval survival (pupae retrieved) (Figure </w:t>
      </w:r>
      <w:r w:rsidR="00595754">
        <w:rPr>
          <w:rFonts w:ascii="Times New Roman" w:hAnsi="Times New Roman" w:cs="Times New Roman"/>
          <w:sz w:val="24"/>
          <w:szCs w:val="24"/>
        </w:rPr>
        <w:t>5</w:t>
      </w:r>
      <w:r w:rsidR="00905ED6">
        <w:rPr>
          <w:rFonts w:ascii="Times New Roman" w:hAnsi="Times New Roman" w:cs="Times New Roman"/>
          <w:sz w:val="24"/>
          <w:szCs w:val="24"/>
        </w:rPr>
        <w:t xml:space="preserve">). </w:t>
      </w:r>
      <w:r w:rsidR="00FC0DD4">
        <w:rPr>
          <w:rFonts w:ascii="Times New Roman" w:hAnsi="Times New Roman" w:cs="Times New Roman"/>
          <w:sz w:val="24"/>
          <w:szCs w:val="24"/>
        </w:rPr>
        <w:t xml:space="preserve">A </w:t>
      </w:r>
      <w:r w:rsidR="00905ED6" w:rsidRPr="00905ED6">
        <w:rPr>
          <w:rFonts w:ascii="Times New Roman" w:hAnsi="Times New Roman" w:cs="Times New Roman"/>
          <w:sz w:val="24"/>
          <w:szCs w:val="24"/>
        </w:rPr>
        <w:t xml:space="preserve">marginally different </w:t>
      </w:r>
      <w:r w:rsidR="00905ED6">
        <w:rPr>
          <w:rFonts w:ascii="Times New Roman" w:hAnsi="Times New Roman" w:cs="Times New Roman"/>
          <w:sz w:val="24"/>
          <w:szCs w:val="24"/>
        </w:rPr>
        <w:t>mean larval survival was</w:t>
      </w:r>
      <w:r w:rsidR="00905ED6" w:rsidRPr="00905ED6">
        <w:rPr>
          <w:rFonts w:ascii="Times New Roman" w:hAnsi="Times New Roman" w:cs="Times New Roman"/>
          <w:sz w:val="24"/>
          <w:szCs w:val="24"/>
        </w:rPr>
        <w:t xml:space="preserve"> recorded </w:t>
      </w:r>
      <w:r w:rsidR="00905ED6">
        <w:rPr>
          <w:rFonts w:ascii="Times New Roman" w:hAnsi="Times New Roman" w:cs="Times New Roman"/>
          <w:sz w:val="24"/>
          <w:szCs w:val="24"/>
        </w:rPr>
        <w:t xml:space="preserve">when this experiment was repeated under similar conditions </w:t>
      </w:r>
      <w:r w:rsidR="00905ED6" w:rsidRPr="00905ED6">
        <w:rPr>
          <w:rFonts w:ascii="Times New Roman" w:hAnsi="Times New Roman" w:cs="Times New Roman"/>
          <w:sz w:val="24"/>
          <w:szCs w:val="24"/>
        </w:rPr>
        <w:t>(</w:t>
      </w:r>
      <w:r w:rsidR="00905ED6" w:rsidRPr="000B452C">
        <w:rPr>
          <w:rFonts w:ascii="Times New Roman" w:hAnsi="Times New Roman" w:cs="Times New Roman"/>
          <w:i/>
          <w:iCs/>
          <w:sz w:val="24"/>
          <w:szCs w:val="24"/>
          <w:lang w:val="el-GR"/>
        </w:rPr>
        <w:t>χ</w:t>
      </w:r>
      <w:r w:rsidR="00905ED6" w:rsidRPr="000B452C">
        <w:rPr>
          <w:rFonts w:ascii="Times New Roman" w:hAnsi="Times New Roman" w:cs="Times New Roman"/>
          <w:i/>
          <w:iCs/>
          <w:sz w:val="24"/>
          <w:szCs w:val="24"/>
          <w:vertAlign w:val="superscript"/>
          <w:lang w:val="el-GR"/>
        </w:rPr>
        <w:t>2</w:t>
      </w:r>
      <w:r w:rsidR="00905ED6" w:rsidRPr="000B452C">
        <w:rPr>
          <w:rFonts w:ascii="Times New Roman" w:hAnsi="Times New Roman" w:cs="Times New Roman"/>
          <w:sz w:val="24"/>
          <w:szCs w:val="24"/>
        </w:rPr>
        <w:t xml:space="preserve"> </w:t>
      </w:r>
      <w:r w:rsidR="00905ED6" w:rsidRPr="00905ED6">
        <w:rPr>
          <w:rFonts w:ascii="Times New Roman" w:hAnsi="Times New Roman" w:cs="Times New Roman"/>
          <w:sz w:val="24"/>
          <w:szCs w:val="24"/>
        </w:rPr>
        <w:t>= 5.</w:t>
      </w:r>
      <w:r w:rsidR="00905ED6">
        <w:rPr>
          <w:rFonts w:ascii="Times New Roman" w:hAnsi="Times New Roman" w:cs="Times New Roman"/>
          <w:sz w:val="24"/>
          <w:szCs w:val="24"/>
        </w:rPr>
        <w:t>84</w:t>
      </w:r>
      <w:r w:rsidR="00905ED6" w:rsidRPr="00905ED6">
        <w:rPr>
          <w:rFonts w:ascii="Times New Roman" w:hAnsi="Times New Roman" w:cs="Times New Roman"/>
          <w:sz w:val="24"/>
          <w:szCs w:val="24"/>
        </w:rPr>
        <w:t xml:space="preserve">; df = 2; </w:t>
      </w:r>
      <w:r w:rsidR="00905ED6" w:rsidRPr="00D664A0">
        <w:rPr>
          <w:rFonts w:ascii="Times New Roman" w:hAnsi="Times New Roman" w:cs="Times New Roman"/>
          <w:i/>
          <w:iCs/>
          <w:sz w:val="24"/>
          <w:szCs w:val="24"/>
        </w:rPr>
        <w:t>p</w:t>
      </w:r>
      <w:r w:rsidR="00905ED6" w:rsidRPr="00905ED6">
        <w:rPr>
          <w:rFonts w:ascii="Times New Roman" w:hAnsi="Times New Roman" w:cs="Times New Roman"/>
          <w:sz w:val="24"/>
          <w:szCs w:val="24"/>
        </w:rPr>
        <w:t xml:space="preserve"> &lt; 0.0</w:t>
      </w:r>
      <w:r w:rsidR="00905ED6">
        <w:rPr>
          <w:rFonts w:ascii="Times New Roman" w:hAnsi="Times New Roman" w:cs="Times New Roman"/>
          <w:sz w:val="24"/>
          <w:szCs w:val="24"/>
        </w:rPr>
        <w:t>540</w:t>
      </w:r>
      <w:r w:rsidR="00905ED6" w:rsidRPr="00905ED6">
        <w:rPr>
          <w:rFonts w:ascii="Times New Roman" w:hAnsi="Times New Roman" w:cs="Times New Roman"/>
          <w:sz w:val="24"/>
          <w:szCs w:val="24"/>
        </w:rPr>
        <w:t>; Figure S</w:t>
      </w:r>
      <w:r w:rsidR="00905ED6">
        <w:rPr>
          <w:rFonts w:ascii="Times New Roman" w:hAnsi="Times New Roman" w:cs="Times New Roman"/>
          <w:sz w:val="24"/>
          <w:szCs w:val="24"/>
        </w:rPr>
        <w:t>7</w:t>
      </w:r>
      <w:r w:rsidR="00905ED6" w:rsidRPr="00905ED6">
        <w:rPr>
          <w:rFonts w:ascii="Times New Roman" w:hAnsi="Times New Roman" w:cs="Times New Roman"/>
          <w:sz w:val="24"/>
          <w:szCs w:val="24"/>
        </w:rPr>
        <w:t>).</w:t>
      </w:r>
      <w:r w:rsidR="00905ED6">
        <w:rPr>
          <w:rFonts w:ascii="Times New Roman" w:hAnsi="Times New Roman" w:cs="Times New Roman"/>
          <w:sz w:val="24"/>
          <w:szCs w:val="24"/>
        </w:rPr>
        <w:t xml:space="preserve"> </w:t>
      </w:r>
    </w:p>
    <w:p w14:paraId="00B112C4" w14:textId="2825C9AE" w:rsidR="00F17333" w:rsidRDefault="00F17333" w:rsidP="00756437">
      <w:pPr>
        <w:jc w:val="both"/>
        <w:rPr>
          <w:rFonts w:ascii="Times New Roman" w:hAnsi="Times New Roman" w:cs="Times New Roman"/>
          <w:sz w:val="24"/>
          <w:szCs w:val="24"/>
        </w:rPr>
      </w:pPr>
    </w:p>
    <w:p w14:paraId="172F137C" w14:textId="7AD8261A" w:rsidR="00446394" w:rsidRDefault="0019073F" w:rsidP="00756437">
      <w:pPr>
        <w:jc w:val="both"/>
        <w:rPr>
          <w:rFonts w:ascii="Times New Roman" w:hAnsi="Times New Roman" w:cs="Times New Roman"/>
          <w:sz w:val="24"/>
          <w:szCs w:val="24"/>
        </w:rPr>
      </w:pPr>
      <w:r>
        <w:rPr>
          <w:noProof/>
        </w:rPr>
        <w:drawing>
          <wp:inline distT="0" distB="0" distL="0" distR="0" wp14:anchorId="513AB260" wp14:editId="53D9DB53">
            <wp:extent cx="4619048" cy="3933333"/>
            <wp:effectExtent l="0" t="0" r="0" b="0"/>
            <wp:docPr id="1728669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69073" name=""/>
                    <pic:cNvPicPr/>
                  </pic:nvPicPr>
                  <pic:blipFill>
                    <a:blip r:embed="rId16"/>
                    <a:stretch>
                      <a:fillRect/>
                    </a:stretch>
                  </pic:blipFill>
                  <pic:spPr>
                    <a:xfrm>
                      <a:off x="0" y="0"/>
                      <a:ext cx="4619048" cy="3933333"/>
                    </a:xfrm>
                    <a:prstGeom prst="rect">
                      <a:avLst/>
                    </a:prstGeom>
                  </pic:spPr>
                </pic:pic>
              </a:graphicData>
            </a:graphic>
          </wp:inline>
        </w:drawing>
      </w:r>
    </w:p>
    <w:p w14:paraId="47047197" w14:textId="246C9145" w:rsidR="00905ED6" w:rsidRPr="004C5F8A" w:rsidRDefault="00905ED6" w:rsidP="004B49AD">
      <w:pPr>
        <w:pStyle w:val="NormalWeb"/>
        <w:spacing w:before="0" w:beforeAutospacing="0" w:after="0" w:afterAutospacing="0" w:line="360" w:lineRule="auto"/>
        <w:jc w:val="both"/>
        <w:rPr>
          <w:sz w:val="20"/>
          <w:szCs w:val="20"/>
          <w:lang w:val="en-US"/>
        </w:rPr>
      </w:pPr>
      <w:bookmarkStart w:id="387" w:name="_Hlk127451932"/>
      <w:r w:rsidRPr="007E1FE7">
        <w:rPr>
          <w:rFonts w:eastAsiaTheme="minorEastAsia"/>
          <w:b/>
          <w:bCs/>
          <w:color w:val="000000" w:themeColor="text1"/>
          <w:kern w:val="24"/>
          <w:lang w:val="en-US"/>
        </w:rPr>
        <w:t xml:space="preserve">Figure </w:t>
      </w:r>
      <w:r w:rsidR="00595754">
        <w:rPr>
          <w:rFonts w:eastAsiaTheme="minorEastAsia"/>
          <w:b/>
          <w:bCs/>
          <w:color w:val="000000" w:themeColor="text1"/>
          <w:kern w:val="24"/>
          <w:lang w:val="en-US"/>
        </w:rPr>
        <w:t>5</w:t>
      </w:r>
      <w:r w:rsidRPr="007E1FE7">
        <w:rPr>
          <w:rFonts w:eastAsiaTheme="minorEastAsia"/>
          <w:b/>
          <w:bCs/>
          <w:color w:val="000000" w:themeColor="text1"/>
          <w:kern w:val="24"/>
          <w:lang w:val="en-US"/>
        </w:rPr>
        <w:t xml:space="preserve">. </w:t>
      </w:r>
      <w:r w:rsidRPr="005B6566">
        <w:rPr>
          <w:rFonts w:eastAsiaTheme="minorEastAsia"/>
          <w:color w:val="000000" w:themeColor="text1"/>
          <w:kern w:val="24"/>
          <w:sz w:val="20"/>
          <w:szCs w:val="20"/>
          <w:lang w:val="en-US"/>
        </w:rPr>
        <w:t xml:space="preserve">Survival of </w:t>
      </w:r>
      <w:r w:rsidRPr="005B6566">
        <w:rPr>
          <w:rFonts w:eastAsiaTheme="minorEastAsia"/>
          <w:i/>
          <w:iCs/>
          <w:color w:val="000000" w:themeColor="text1"/>
          <w:kern w:val="24"/>
          <w:sz w:val="20"/>
          <w:szCs w:val="20"/>
          <w:lang w:val="en-US"/>
        </w:rPr>
        <w:t>Plutella xylostella</w:t>
      </w:r>
      <w:r w:rsidRPr="005B6566">
        <w:rPr>
          <w:rFonts w:eastAsiaTheme="minorEastAsia"/>
          <w:color w:val="000000" w:themeColor="text1"/>
          <w:kern w:val="24"/>
          <w:sz w:val="20"/>
          <w:szCs w:val="20"/>
          <w:lang w:val="en-US"/>
        </w:rPr>
        <w:t xml:space="preserve"> larvae on </w:t>
      </w:r>
      <w:r w:rsidRPr="005B6566">
        <w:rPr>
          <w:rFonts w:eastAsiaTheme="minorEastAsia"/>
          <w:i/>
          <w:iCs/>
          <w:color w:val="000000" w:themeColor="text1"/>
          <w:kern w:val="24"/>
          <w:sz w:val="20"/>
          <w:szCs w:val="20"/>
          <w:lang w:val="en-US"/>
        </w:rPr>
        <w:t>B</w:t>
      </w:r>
      <w:r w:rsidR="00223B38">
        <w:rPr>
          <w:rFonts w:eastAsiaTheme="minorEastAsia"/>
          <w:i/>
          <w:iCs/>
          <w:color w:val="000000" w:themeColor="text1"/>
          <w:kern w:val="24"/>
          <w:sz w:val="20"/>
          <w:szCs w:val="20"/>
          <w:lang w:val="en-US"/>
        </w:rPr>
        <w:t>.</w:t>
      </w:r>
      <w:r w:rsidRPr="005B6566">
        <w:rPr>
          <w:rFonts w:eastAsiaTheme="minorEastAsia"/>
          <w:i/>
          <w:iCs/>
          <w:color w:val="000000" w:themeColor="text1"/>
          <w:kern w:val="24"/>
          <w:sz w:val="20"/>
          <w:szCs w:val="20"/>
          <w:lang w:val="en-US"/>
        </w:rPr>
        <w:t xml:space="preserve"> rapa </w:t>
      </w:r>
      <w:r w:rsidRPr="005B6566">
        <w:rPr>
          <w:rFonts w:eastAsiaTheme="minorEastAsia"/>
          <w:color w:val="000000" w:themeColor="text1"/>
          <w:kern w:val="24"/>
          <w:sz w:val="20"/>
          <w:szCs w:val="20"/>
          <w:lang w:val="en-US"/>
        </w:rPr>
        <w:t>grow</w:t>
      </w:r>
      <w:r w:rsidR="002F4A5B" w:rsidRPr="005B6566">
        <w:rPr>
          <w:rFonts w:eastAsiaTheme="minorEastAsia"/>
          <w:color w:val="000000" w:themeColor="text1"/>
          <w:kern w:val="24"/>
          <w:sz w:val="20"/>
          <w:szCs w:val="20"/>
          <w:lang w:val="en-US"/>
        </w:rPr>
        <w:t>n</w:t>
      </w:r>
      <w:r w:rsidRPr="005B6566">
        <w:rPr>
          <w:rFonts w:eastAsiaTheme="minorEastAsia"/>
          <w:color w:val="000000" w:themeColor="text1"/>
          <w:kern w:val="24"/>
          <w:sz w:val="20"/>
          <w:szCs w:val="20"/>
          <w:lang w:val="en-US"/>
        </w:rPr>
        <w:t xml:space="preserve"> </w:t>
      </w:r>
      <w:r w:rsidR="00223B38" w:rsidRPr="00223B38">
        <w:rPr>
          <w:rFonts w:eastAsiaTheme="minorEastAsia"/>
          <w:color w:val="000000" w:themeColor="text1"/>
          <w:kern w:val="24"/>
          <w:sz w:val="20"/>
          <w:szCs w:val="20"/>
          <w:lang w:val="en-US"/>
        </w:rPr>
        <w:t>in unamended soil (NoFrass; control) or soil amended with raw BSF frass (BSFF) or raw yellow mealworm frass (MWF)</w:t>
      </w:r>
      <w:r w:rsidR="00223B38">
        <w:rPr>
          <w:rFonts w:eastAsiaTheme="minorEastAsia"/>
          <w:color w:val="000000" w:themeColor="text1"/>
          <w:kern w:val="24"/>
          <w:sz w:val="20"/>
          <w:szCs w:val="20"/>
          <w:lang w:val="en-US"/>
        </w:rPr>
        <w:t>.</w:t>
      </w:r>
      <w:r w:rsidRPr="005B6566">
        <w:rPr>
          <w:rFonts w:eastAsiaTheme="minorEastAsia"/>
          <w:color w:val="000000" w:themeColor="text1"/>
          <w:kern w:val="24"/>
          <w:sz w:val="20"/>
          <w:szCs w:val="20"/>
          <w:lang w:val="en-US"/>
        </w:rPr>
        <w:t xml:space="preserve"> </w:t>
      </w:r>
      <w:r w:rsidRPr="0034281F">
        <w:rPr>
          <w:sz w:val="20"/>
          <w:szCs w:val="20"/>
          <w:highlight w:val="lightGray"/>
          <w:lang w:val="en-US"/>
          <w:rPrChange w:id="388" w:author="Joop van Loon" w:date="2023-06-20T15:20:00Z">
            <w:rPr>
              <w:sz w:val="20"/>
              <w:szCs w:val="20"/>
              <w:lang w:val="en-US"/>
            </w:rPr>
          </w:rPrChange>
        </w:rPr>
        <w:t xml:space="preserve">Boxplots show the </w:t>
      </w:r>
      <w:r w:rsidR="00223B38" w:rsidRPr="0034281F">
        <w:rPr>
          <w:sz w:val="20"/>
          <w:szCs w:val="20"/>
          <w:highlight w:val="lightGray"/>
          <w:lang w:val="en-US"/>
          <w:rPrChange w:id="389" w:author="Joop van Loon" w:date="2023-06-20T15:20:00Z">
            <w:rPr>
              <w:sz w:val="20"/>
              <w:szCs w:val="20"/>
              <w:lang w:val="en-US"/>
            </w:rPr>
          </w:rPrChange>
        </w:rPr>
        <w:t>median</w:t>
      </w:r>
      <w:r w:rsidRPr="0034281F">
        <w:rPr>
          <w:sz w:val="20"/>
          <w:szCs w:val="20"/>
          <w:highlight w:val="lightGray"/>
          <w:lang w:val="en-US"/>
          <w:rPrChange w:id="390" w:author="Joop van Loon" w:date="2023-06-20T15:20:00Z">
            <w:rPr>
              <w:sz w:val="20"/>
              <w:szCs w:val="20"/>
              <w:lang w:val="en-US"/>
            </w:rPr>
          </w:rPrChange>
        </w:rPr>
        <w:t xml:space="preserve"> (horizontal bold line), and minimum and maximum values.</w:t>
      </w:r>
      <w:r w:rsidRPr="005B6566">
        <w:rPr>
          <w:sz w:val="20"/>
          <w:szCs w:val="20"/>
          <w:lang w:val="en-US"/>
        </w:rPr>
        <w:t xml:space="preserve"> The dots represent </w:t>
      </w:r>
      <w:r w:rsidR="00223B38">
        <w:rPr>
          <w:sz w:val="20"/>
          <w:szCs w:val="20"/>
          <w:lang w:val="en-US"/>
        </w:rPr>
        <w:t>outliers</w:t>
      </w:r>
      <w:r w:rsidRPr="005B6566">
        <w:rPr>
          <w:sz w:val="20"/>
          <w:szCs w:val="20"/>
          <w:lang w:val="en-US"/>
        </w:rPr>
        <w:t xml:space="preserve">. The white square on each box represents the </w:t>
      </w:r>
      <w:r w:rsidR="00635767" w:rsidRPr="005B6566">
        <w:rPr>
          <w:sz w:val="20"/>
          <w:szCs w:val="20"/>
          <w:lang w:val="en-US"/>
        </w:rPr>
        <w:t xml:space="preserve">mean larval survival </w:t>
      </w:r>
      <w:r w:rsidRPr="005B6566">
        <w:rPr>
          <w:sz w:val="20"/>
          <w:szCs w:val="20"/>
          <w:lang w:val="en-US"/>
        </w:rPr>
        <w:t xml:space="preserve">per plant. Data were analysed by generalised linear models (GLM). n is the number of </w:t>
      </w:r>
      <w:r w:rsidR="00FC0DD4">
        <w:rPr>
          <w:sz w:val="20"/>
          <w:szCs w:val="20"/>
          <w:lang w:val="en-US"/>
        </w:rPr>
        <w:t>replicates</w:t>
      </w:r>
      <w:r w:rsidRPr="005B6566">
        <w:rPr>
          <w:sz w:val="20"/>
          <w:szCs w:val="20"/>
          <w:lang w:val="en-US"/>
        </w:rPr>
        <w:t>. Boxes with different letters are significantly different (</w:t>
      </w:r>
      <w:r w:rsidRPr="005B6566">
        <w:rPr>
          <w:color w:val="1C1D1E"/>
          <w:sz w:val="20"/>
          <w:szCs w:val="20"/>
          <w:shd w:val="clear" w:color="auto" w:fill="FFFFFF"/>
        </w:rPr>
        <w:t xml:space="preserve">Tukey's </w:t>
      </w:r>
      <w:r w:rsidRPr="005B6566">
        <w:rPr>
          <w:sz w:val="20"/>
          <w:szCs w:val="20"/>
          <w:lang w:val="en-US"/>
        </w:rPr>
        <w:t>post</w:t>
      </w:r>
      <w:ins w:id="391" w:author="Joop van Loon" w:date="2023-06-20T15:20:00Z">
        <w:r w:rsidR="0034281F">
          <w:rPr>
            <w:sz w:val="20"/>
            <w:szCs w:val="20"/>
            <w:lang w:val="en-US"/>
          </w:rPr>
          <w:t>-</w:t>
        </w:r>
      </w:ins>
      <w:del w:id="392" w:author="Joop van Loon" w:date="2023-06-20T15:20:00Z">
        <w:r w:rsidRPr="005B6566" w:rsidDel="0034281F">
          <w:rPr>
            <w:sz w:val="20"/>
            <w:szCs w:val="20"/>
            <w:lang w:val="en-US"/>
          </w:rPr>
          <w:delText xml:space="preserve"> </w:delText>
        </w:r>
      </w:del>
      <w:r w:rsidRPr="005B6566">
        <w:rPr>
          <w:sz w:val="20"/>
          <w:szCs w:val="20"/>
          <w:lang w:val="en-US"/>
        </w:rPr>
        <w:t xml:space="preserve">hoc test, </w:t>
      </w:r>
      <w:r w:rsidRPr="005B6566">
        <w:rPr>
          <w:i/>
          <w:iCs/>
          <w:sz w:val="20"/>
          <w:szCs w:val="20"/>
          <w:lang w:val="en-US"/>
        </w:rPr>
        <w:t>p</w:t>
      </w:r>
      <w:r w:rsidRPr="005B6566">
        <w:rPr>
          <w:sz w:val="20"/>
          <w:szCs w:val="20"/>
          <w:lang w:val="en-US"/>
        </w:rPr>
        <w:t xml:space="preserve"> &lt; 0.05</w:t>
      </w:r>
      <w:commentRangeStart w:id="393"/>
      <w:r w:rsidRPr="005B6566">
        <w:rPr>
          <w:sz w:val="20"/>
          <w:szCs w:val="20"/>
          <w:lang w:val="en-US"/>
        </w:rPr>
        <w:t>).</w:t>
      </w:r>
      <w:commentRangeEnd w:id="393"/>
      <w:r w:rsidR="007607D4">
        <w:rPr>
          <w:rStyle w:val="CommentReference"/>
          <w:rFonts w:asciiTheme="minorHAnsi" w:eastAsiaTheme="minorHAnsi" w:hAnsiTheme="minorHAnsi" w:cstheme="minorBidi"/>
          <w:lang w:eastAsia="en-US"/>
        </w:rPr>
        <w:commentReference w:id="393"/>
      </w:r>
    </w:p>
    <w:bookmarkEnd w:id="387"/>
    <w:p w14:paraId="4E668A4C" w14:textId="27581FEB" w:rsidR="001355C2" w:rsidRDefault="001355C2" w:rsidP="004B49AD">
      <w:pPr>
        <w:spacing w:after="0"/>
        <w:jc w:val="both"/>
        <w:rPr>
          <w:rFonts w:ascii="Times New Roman" w:hAnsi="Times New Roman" w:cs="Times New Roman"/>
          <w:sz w:val="24"/>
          <w:szCs w:val="24"/>
          <w:lang w:val="en-US"/>
        </w:rPr>
      </w:pPr>
    </w:p>
    <w:p w14:paraId="30E27BC6" w14:textId="40B9AE93" w:rsidR="000E7715" w:rsidRDefault="00072305" w:rsidP="004B49AD">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E</w:t>
      </w:r>
      <w:r w:rsidR="000E7715">
        <w:rPr>
          <w:rFonts w:ascii="Times New Roman" w:hAnsi="Times New Roman" w:cs="Times New Roman"/>
          <w:b/>
          <w:bCs/>
          <w:sz w:val="24"/>
          <w:szCs w:val="24"/>
        </w:rPr>
        <w:t xml:space="preserve">ffect of raw frass on feeding damage by </w:t>
      </w:r>
      <w:r w:rsidR="000E7715" w:rsidRPr="001F5E00">
        <w:rPr>
          <w:rFonts w:ascii="Times New Roman" w:hAnsi="Times New Roman" w:cs="Times New Roman"/>
          <w:b/>
          <w:bCs/>
          <w:i/>
          <w:iCs/>
          <w:sz w:val="24"/>
          <w:szCs w:val="24"/>
        </w:rPr>
        <w:t>P</w:t>
      </w:r>
      <w:r w:rsidR="000E7715">
        <w:rPr>
          <w:rFonts w:ascii="Times New Roman" w:hAnsi="Times New Roman" w:cs="Times New Roman"/>
          <w:b/>
          <w:bCs/>
          <w:i/>
          <w:iCs/>
          <w:sz w:val="24"/>
          <w:szCs w:val="24"/>
        </w:rPr>
        <w:t>lutella</w:t>
      </w:r>
      <w:r w:rsidR="000E7715" w:rsidRPr="001F5E00">
        <w:rPr>
          <w:rFonts w:ascii="Times New Roman" w:hAnsi="Times New Roman" w:cs="Times New Roman"/>
          <w:b/>
          <w:bCs/>
          <w:i/>
          <w:iCs/>
          <w:sz w:val="24"/>
          <w:szCs w:val="24"/>
        </w:rPr>
        <w:t xml:space="preserve"> xylostella </w:t>
      </w:r>
      <w:r w:rsidR="000E7715">
        <w:rPr>
          <w:rFonts w:ascii="Times New Roman" w:hAnsi="Times New Roman" w:cs="Times New Roman"/>
          <w:b/>
          <w:bCs/>
          <w:sz w:val="24"/>
          <w:szCs w:val="24"/>
        </w:rPr>
        <w:t>larv</w:t>
      </w:r>
      <w:r w:rsidR="000E7715" w:rsidRPr="00BD242A">
        <w:rPr>
          <w:rFonts w:ascii="Times New Roman" w:hAnsi="Times New Roman" w:cs="Times New Roman"/>
          <w:b/>
          <w:bCs/>
          <w:sz w:val="24"/>
          <w:szCs w:val="24"/>
        </w:rPr>
        <w:t>ae</w:t>
      </w:r>
      <w:r w:rsidR="000E7715">
        <w:rPr>
          <w:rFonts w:ascii="Times New Roman" w:hAnsi="Times New Roman" w:cs="Times New Roman"/>
          <w:b/>
          <w:bCs/>
          <w:sz w:val="24"/>
          <w:szCs w:val="24"/>
        </w:rPr>
        <w:t xml:space="preserve"> on </w:t>
      </w:r>
      <w:r w:rsidR="000E7715" w:rsidRPr="001F5E00">
        <w:rPr>
          <w:rFonts w:ascii="Times New Roman" w:hAnsi="Times New Roman" w:cs="Times New Roman"/>
          <w:b/>
          <w:bCs/>
          <w:i/>
          <w:iCs/>
          <w:sz w:val="24"/>
          <w:szCs w:val="24"/>
        </w:rPr>
        <w:t>Brassica rapa</w:t>
      </w:r>
      <w:r w:rsidR="000E7715">
        <w:rPr>
          <w:rFonts w:ascii="Times New Roman" w:hAnsi="Times New Roman" w:cs="Times New Roman"/>
          <w:b/>
          <w:bCs/>
          <w:i/>
          <w:iCs/>
          <w:sz w:val="24"/>
          <w:szCs w:val="24"/>
        </w:rPr>
        <w:t xml:space="preserve"> </w:t>
      </w:r>
      <w:commentRangeStart w:id="394"/>
      <w:r w:rsidR="000E7715" w:rsidRPr="001F5E00">
        <w:rPr>
          <w:rFonts w:ascii="Times New Roman" w:hAnsi="Times New Roman" w:cs="Times New Roman"/>
          <w:b/>
          <w:bCs/>
          <w:sz w:val="24"/>
          <w:szCs w:val="24"/>
        </w:rPr>
        <w:t>plants</w:t>
      </w:r>
      <w:commentRangeEnd w:id="394"/>
      <w:r w:rsidR="0034281F">
        <w:rPr>
          <w:rStyle w:val="CommentReference"/>
        </w:rPr>
        <w:commentReference w:id="394"/>
      </w:r>
      <w:r w:rsidR="008359B9">
        <w:rPr>
          <w:rFonts w:ascii="Times New Roman" w:hAnsi="Times New Roman" w:cs="Times New Roman"/>
          <w:b/>
          <w:bCs/>
          <w:sz w:val="24"/>
          <w:szCs w:val="24"/>
        </w:rPr>
        <w:t xml:space="preserve"> </w:t>
      </w:r>
    </w:p>
    <w:p w14:paraId="4FEBF82A" w14:textId="585396F7" w:rsidR="002D2DF9" w:rsidRDefault="00D84F4C" w:rsidP="004B49AD">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Soil amendment </w:t>
      </w:r>
      <w:r w:rsidR="00406383">
        <w:rPr>
          <w:rFonts w:ascii="Times New Roman" w:eastAsia="Calibri" w:hAnsi="Times New Roman" w:cs="Times New Roman"/>
          <w:sz w:val="24"/>
          <w:szCs w:val="24"/>
        </w:rPr>
        <w:t xml:space="preserve">with raw frass </w:t>
      </w:r>
      <w:r>
        <w:rPr>
          <w:rFonts w:ascii="Times New Roman" w:eastAsia="Calibri" w:hAnsi="Times New Roman" w:cs="Times New Roman"/>
          <w:sz w:val="24"/>
          <w:szCs w:val="24"/>
        </w:rPr>
        <w:t>did not affect l</w:t>
      </w:r>
      <w:r w:rsidR="000C5504">
        <w:rPr>
          <w:rFonts w:ascii="Times New Roman" w:eastAsia="Calibri" w:hAnsi="Times New Roman" w:cs="Times New Roman"/>
          <w:sz w:val="24"/>
          <w:szCs w:val="24"/>
        </w:rPr>
        <w:t>arval feeding d</w:t>
      </w:r>
      <w:r w:rsidR="002D2DF9" w:rsidRPr="003133BB">
        <w:rPr>
          <w:rFonts w:ascii="Times New Roman" w:eastAsia="Calibri" w:hAnsi="Times New Roman" w:cs="Times New Roman"/>
          <w:sz w:val="24"/>
          <w:szCs w:val="24"/>
        </w:rPr>
        <w:t xml:space="preserve">amage on the leaves of </w:t>
      </w:r>
      <w:r w:rsidR="002D2DF9" w:rsidRPr="003133BB">
        <w:rPr>
          <w:rFonts w:ascii="Times New Roman" w:eastAsia="Calibri" w:hAnsi="Times New Roman" w:cs="Times New Roman"/>
          <w:i/>
          <w:iCs/>
          <w:sz w:val="24"/>
          <w:szCs w:val="24"/>
        </w:rPr>
        <w:t>B</w:t>
      </w:r>
      <w:r w:rsidR="003133BB" w:rsidRPr="003133BB">
        <w:rPr>
          <w:rFonts w:ascii="Times New Roman" w:eastAsia="Calibri" w:hAnsi="Times New Roman" w:cs="Times New Roman"/>
          <w:i/>
          <w:iCs/>
          <w:sz w:val="24"/>
          <w:szCs w:val="24"/>
        </w:rPr>
        <w:t>.</w:t>
      </w:r>
      <w:r w:rsidR="002D2DF9" w:rsidRPr="003133BB">
        <w:rPr>
          <w:rFonts w:ascii="Times New Roman" w:eastAsia="Calibri" w:hAnsi="Times New Roman" w:cs="Times New Roman"/>
          <w:i/>
          <w:iCs/>
          <w:sz w:val="24"/>
          <w:szCs w:val="24"/>
        </w:rPr>
        <w:t xml:space="preserve"> rapa</w:t>
      </w:r>
      <w:r w:rsidR="002D2DF9" w:rsidRPr="003133BB">
        <w:rPr>
          <w:rFonts w:ascii="Times New Roman" w:eastAsia="Calibri" w:hAnsi="Times New Roman" w:cs="Times New Roman"/>
          <w:sz w:val="24"/>
          <w:szCs w:val="24"/>
        </w:rPr>
        <w:t xml:space="preserve"> plants </w:t>
      </w:r>
      <w:ins w:id="395" w:author="Dicke, Marcel" w:date="2023-06-07T21:08:00Z">
        <w:r w:rsidR="007607D4">
          <w:rPr>
            <w:rFonts w:ascii="Times New Roman" w:eastAsia="Calibri" w:hAnsi="Times New Roman" w:cs="Times New Roman"/>
            <w:sz w:val="24"/>
            <w:szCs w:val="24"/>
          </w:rPr>
          <w:t>in eith</w:t>
        </w:r>
      </w:ins>
      <w:ins w:id="396" w:author="Dicke, Marcel" w:date="2023-06-07T21:09:00Z">
        <w:r w:rsidR="007607D4">
          <w:rPr>
            <w:rFonts w:ascii="Times New Roman" w:eastAsia="Calibri" w:hAnsi="Times New Roman" w:cs="Times New Roman"/>
            <w:sz w:val="24"/>
            <w:szCs w:val="24"/>
          </w:rPr>
          <w:t xml:space="preserve">er of the two trials </w:t>
        </w:r>
      </w:ins>
      <w:r w:rsidR="002D2DF9" w:rsidRPr="003133BB">
        <w:rPr>
          <w:rFonts w:ascii="Times New Roman" w:hAnsi="Times New Roman" w:cs="Times New Roman"/>
          <w:sz w:val="24"/>
          <w:szCs w:val="24"/>
        </w:rPr>
        <w:t>(</w:t>
      </w:r>
      <w:ins w:id="397" w:author="Dicke, Marcel" w:date="2023-06-07T21:09:00Z">
        <w:r w:rsidR="007607D4">
          <w:rPr>
            <w:rFonts w:ascii="Times New Roman" w:hAnsi="Times New Roman" w:cs="Times New Roman"/>
            <w:sz w:val="24"/>
            <w:szCs w:val="24"/>
          </w:rPr>
          <w:t xml:space="preserve">Trial 1: </w:t>
        </w:r>
      </w:ins>
      <w:r w:rsidR="002D2DF9" w:rsidRPr="003133BB">
        <w:rPr>
          <w:rFonts w:ascii="Times New Roman" w:hAnsi="Times New Roman" w:cs="Times New Roman"/>
          <w:i/>
          <w:iCs/>
          <w:sz w:val="24"/>
          <w:szCs w:val="24"/>
          <w:lang w:val="el-GR"/>
        </w:rPr>
        <w:t>χ</w:t>
      </w:r>
      <w:r w:rsidR="002D2DF9" w:rsidRPr="003133BB">
        <w:rPr>
          <w:rFonts w:ascii="Times New Roman" w:hAnsi="Times New Roman" w:cs="Times New Roman"/>
          <w:i/>
          <w:iCs/>
          <w:sz w:val="24"/>
          <w:szCs w:val="24"/>
          <w:vertAlign w:val="superscript"/>
          <w:lang w:val="el-GR"/>
        </w:rPr>
        <w:t>2</w:t>
      </w:r>
      <w:r w:rsidR="002D2DF9" w:rsidRPr="003133BB">
        <w:rPr>
          <w:rFonts w:ascii="Times New Roman" w:hAnsi="Times New Roman" w:cs="Times New Roman"/>
          <w:sz w:val="24"/>
          <w:szCs w:val="24"/>
        </w:rPr>
        <w:t xml:space="preserve"> = </w:t>
      </w:r>
      <w:r w:rsidR="003133BB" w:rsidRPr="003133BB">
        <w:rPr>
          <w:rFonts w:ascii="Times New Roman" w:hAnsi="Times New Roman" w:cs="Times New Roman"/>
          <w:sz w:val="24"/>
          <w:szCs w:val="24"/>
        </w:rPr>
        <w:t>2.46</w:t>
      </w:r>
      <w:r w:rsidR="002D2DF9" w:rsidRPr="003133BB">
        <w:rPr>
          <w:rFonts w:ascii="Times New Roman" w:hAnsi="Times New Roman" w:cs="Times New Roman"/>
          <w:sz w:val="24"/>
          <w:szCs w:val="24"/>
        </w:rPr>
        <w:t xml:space="preserve">; df = 2; </w:t>
      </w:r>
      <w:r w:rsidR="002D2DF9" w:rsidRPr="00D664A0">
        <w:rPr>
          <w:rFonts w:ascii="Times New Roman" w:hAnsi="Times New Roman" w:cs="Times New Roman"/>
          <w:i/>
          <w:iCs/>
          <w:sz w:val="24"/>
          <w:szCs w:val="24"/>
        </w:rPr>
        <w:t>p</w:t>
      </w:r>
      <w:r w:rsidR="002D2DF9" w:rsidRPr="003133BB">
        <w:rPr>
          <w:rFonts w:ascii="Times New Roman" w:hAnsi="Times New Roman" w:cs="Times New Roman"/>
          <w:sz w:val="24"/>
          <w:szCs w:val="24"/>
        </w:rPr>
        <w:t xml:space="preserve"> =</w:t>
      </w:r>
      <w:r w:rsidR="002D2DF9" w:rsidRPr="00D664A0">
        <w:rPr>
          <w:rFonts w:ascii="Times New Roman" w:eastAsia="Times New Roman" w:hAnsi="Times New Roman" w:cs="Times New Roman"/>
          <w:sz w:val="24"/>
          <w:szCs w:val="24"/>
        </w:rPr>
        <w:t xml:space="preserve"> </w:t>
      </w:r>
      <w:r w:rsidR="003133BB" w:rsidRPr="00D664A0">
        <w:rPr>
          <w:rFonts w:ascii="Times New Roman" w:eastAsia="Times New Roman" w:hAnsi="Times New Roman" w:cs="Times New Roman"/>
          <w:sz w:val="24"/>
          <w:szCs w:val="24"/>
        </w:rPr>
        <w:t xml:space="preserve">0.2931; </w:t>
      </w:r>
      <w:ins w:id="398" w:author="Dicke, Marcel" w:date="2023-06-07T21:09:00Z">
        <w:r w:rsidR="007607D4">
          <w:rPr>
            <w:rFonts w:ascii="Times New Roman" w:eastAsia="Times New Roman" w:hAnsi="Times New Roman" w:cs="Times New Roman"/>
            <w:sz w:val="24"/>
            <w:szCs w:val="24"/>
          </w:rPr>
          <w:t xml:space="preserve">Trial 2: </w:t>
        </w:r>
        <w:r w:rsidR="007607D4" w:rsidRPr="003133BB">
          <w:rPr>
            <w:rFonts w:ascii="Times New Roman" w:hAnsi="Times New Roman" w:cs="Times New Roman"/>
            <w:i/>
            <w:iCs/>
            <w:sz w:val="24"/>
            <w:szCs w:val="24"/>
            <w:lang w:val="el-GR"/>
          </w:rPr>
          <w:t>χ</w:t>
        </w:r>
        <w:r w:rsidR="007607D4" w:rsidRPr="003133BB">
          <w:rPr>
            <w:rFonts w:ascii="Times New Roman" w:hAnsi="Times New Roman" w:cs="Times New Roman"/>
            <w:i/>
            <w:iCs/>
            <w:sz w:val="24"/>
            <w:szCs w:val="24"/>
            <w:vertAlign w:val="superscript"/>
            <w:lang w:val="el-GR"/>
          </w:rPr>
          <w:t>2</w:t>
        </w:r>
        <w:r w:rsidR="007607D4" w:rsidRPr="003133BB">
          <w:rPr>
            <w:rFonts w:ascii="Times New Roman" w:hAnsi="Times New Roman" w:cs="Times New Roman"/>
            <w:sz w:val="24"/>
            <w:szCs w:val="24"/>
          </w:rPr>
          <w:t xml:space="preserve"> = </w:t>
        </w:r>
        <w:r w:rsidR="007607D4">
          <w:rPr>
            <w:rFonts w:ascii="Times New Roman" w:hAnsi="Times New Roman" w:cs="Times New Roman"/>
            <w:sz w:val="24"/>
            <w:szCs w:val="24"/>
          </w:rPr>
          <w:t>5</w:t>
        </w:r>
        <w:r w:rsidR="007607D4" w:rsidRPr="003133BB">
          <w:rPr>
            <w:rFonts w:ascii="Times New Roman" w:hAnsi="Times New Roman" w:cs="Times New Roman"/>
            <w:sz w:val="24"/>
            <w:szCs w:val="24"/>
          </w:rPr>
          <w:t>.4</w:t>
        </w:r>
        <w:r w:rsidR="007607D4">
          <w:rPr>
            <w:rFonts w:ascii="Times New Roman" w:hAnsi="Times New Roman" w:cs="Times New Roman"/>
            <w:sz w:val="24"/>
            <w:szCs w:val="24"/>
          </w:rPr>
          <w:t>0</w:t>
        </w:r>
        <w:r w:rsidR="007607D4" w:rsidRPr="003133BB">
          <w:rPr>
            <w:rFonts w:ascii="Times New Roman" w:hAnsi="Times New Roman" w:cs="Times New Roman"/>
            <w:sz w:val="24"/>
            <w:szCs w:val="24"/>
          </w:rPr>
          <w:t xml:space="preserve">; df = 2; </w:t>
        </w:r>
        <w:r w:rsidR="007607D4" w:rsidRPr="00A74077">
          <w:rPr>
            <w:rFonts w:ascii="Times New Roman" w:hAnsi="Times New Roman" w:cs="Times New Roman"/>
            <w:i/>
            <w:iCs/>
            <w:sz w:val="24"/>
            <w:szCs w:val="24"/>
          </w:rPr>
          <w:t>p</w:t>
        </w:r>
        <w:r w:rsidR="007607D4" w:rsidRPr="003133BB">
          <w:rPr>
            <w:rFonts w:ascii="Times New Roman" w:hAnsi="Times New Roman" w:cs="Times New Roman"/>
            <w:sz w:val="24"/>
            <w:szCs w:val="24"/>
          </w:rPr>
          <w:t xml:space="preserve"> =</w:t>
        </w:r>
        <w:r w:rsidR="007607D4" w:rsidRPr="00A74077">
          <w:rPr>
            <w:rFonts w:ascii="Times New Roman" w:eastAsia="Times New Roman" w:hAnsi="Times New Roman" w:cs="Times New Roman"/>
            <w:sz w:val="24"/>
            <w:szCs w:val="24"/>
          </w:rPr>
          <w:t xml:space="preserve"> 0.</w:t>
        </w:r>
        <w:r w:rsidR="007607D4">
          <w:rPr>
            <w:rFonts w:ascii="Times New Roman" w:eastAsia="Times New Roman" w:hAnsi="Times New Roman" w:cs="Times New Roman"/>
            <w:sz w:val="24"/>
            <w:szCs w:val="24"/>
          </w:rPr>
          <w:t xml:space="preserve">0672; </w:t>
        </w:r>
      </w:ins>
      <w:r w:rsidR="003133BB" w:rsidRPr="00D664A0">
        <w:rPr>
          <w:rFonts w:ascii="Times New Roman" w:eastAsia="Times New Roman" w:hAnsi="Times New Roman" w:cs="Times New Roman"/>
          <w:sz w:val="24"/>
          <w:szCs w:val="24"/>
        </w:rPr>
        <w:t xml:space="preserve">Figure </w:t>
      </w:r>
      <w:r w:rsidR="002728C6">
        <w:rPr>
          <w:rFonts w:ascii="Times New Roman" w:eastAsia="Times New Roman" w:hAnsi="Times New Roman" w:cs="Times New Roman"/>
          <w:sz w:val="24"/>
          <w:szCs w:val="24"/>
        </w:rPr>
        <w:t>S8</w:t>
      </w:r>
      <w:del w:id="399" w:author="Dicke, Marcel" w:date="2023-06-07T21:09:00Z">
        <w:r w:rsidR="002728C6" w:rsidDel="007607D4">
          <w:rPr>
            <w:rFonts w:ascii="Times New Roman" w:eastAsia="Times New Roman" w:hAnsi="Times New Roman" w:cs="Times New Roman"/>
            <w:sz w:val="24"/>
            <w:szCs w:val="24"/>
          </w:rPr>
          <w:delText>A</w:delText>
        </w:r>
      </w:del>
      <w:r w:rsidR="002D2DF9" w:rsidRPr="003133BB">
        <w:rPr>
          <w:rFonts w:ascii="Times New Roman" w:hAnsi="Times New Roman" w:cs="Times New Roman"/>
          <w:sz w:val="24"/>
          <w:szCs w:val="24"/>
        </w:rPr>
        <w:t>).</w:t>
      </w:r>
      <w:r w:rsidR="00EA66BA">
        <w:rPr>
          <w:rFonts w:ascii="Times New Roman" w:hAnsi="Times New Roman" w:cs="Times New Roman"/>
          <w:sz w:val="24"/>
          <w:szCs w:val="24"/>
        </w:rPr>
        <w:t xml:space="preserve"> </w:t>
      </w:r>
      <w:del w:id="400" w:author="Dicke, Marcel" w:date="2023-06-07T21:09:00Z">
        <w:r w:rsidR="008359B9" w:rsidDel="007607D4">
          <w:rPr>
            <w:rFonts w:ascii="Times New Roman" w:hAnsi="Times New Roman" w:cs="Times New Roman"/>
            <w:sz w:val="24"/>
            <w:szCs w:val="24"/>
          </w:rPr>
          <w:delText xml:space="preserve">A </w:delText>
        </w:r>
        <w:r w:rsidR="008359B9" w:rsidRPr="00905ED6" w:rsidDel="007607D4">
          <w:rPr>
            <w:rFonts w:ascii="Times New Roman" w:hAnsi="Times New Roman" w:cs="Times New Roman"/>
            <w:sz w:val="24"/>
            <w:szCs w:val="24"/>
          </w:rPr>
          <w:delText xml:space="preserve">marginally different </w:delText>
        </w:r>
        <w:r w:rsidR="008359B9" w:rsidDel="007607D4">
          <w:rPr>
            <w:rFonts w:ascii="Times New Roman" w:hAnsi="Times New Roman" w:cs="Times New Roman"/>
            <w:sz w:val="24"/>
            <w:szCs w:val="24"/>
          </w:rPr>
          <w:delText>larval</w:delText>
        </w:r>
        <w:r w:rsidR="00553E70" w:rsidDel="007607D4">
          <w:rPr>
            <w:rFonts w:ascii="Times New Roman" w:hAnsi="Times New Roman" w:cs="Times New Roman"/>
            <w:sz w:val="24"/>
            <w:szCs w:val="24"/>
          </w:rPr>
          <w:delText xml:space="preserve"> feeding damage</w:delText>
        </w:r>
        <w:r w:rsidR="00406383" w:rsidDel="007607D4">
          <w:rPr>
            <w:rFonts w:ascii="Times New Roman" w:hAnsi="Times New Roman" w:cs="Times New Roman"/>
            <w:sz w:val="24"/>
            <w:szCs w:val="24"/>
          </w:rPr>
          <w:delText xml:space="preserve"> </w:delText>
        </w:r>
        <w:r w:rsidR="000C5504" w:rsidDel="007607D4">
          <w:rPr>
            <w:rFonts w:ascii="Times New Roman" w:hAnsi="Times New Roman" w:cs="Times New Roman"/>
            <w:sz w:val="24"/>
            <w:szCs w:val="24"/>
          </w:rPr>
          <w:delText xml:space="preserve">was </w:delText>
        </w:r>
        <w:r w:rsidR="00EA66BA" w:rsidDel="007607D4">
          <w:rPr>
            <w:rFonts w:ascii="Times New Roman" w:hAnsi="Times New Roman" w:cs="Times New Roman"/>
            <w:sz w:val="24"/>
            <w:szCs w:val="24"/>
          </w:rPr>
          <w:delText xml:space="preserve">recorded when the experiment was repeated under similar conditions </w:delText>
        </w:r>
        <w:r w:rsidR="00EA66BA" w:rsidRPr="003133BB" w:rsidDel="007607D4">
          <w:rPr>
            <w:rFonts w:ascii="Times New Roman" w:hAnsi="Times New Roman" w:cs="Times New Roman"/>
            <w:sz w:val="24"/>
            <w:szCs w:val="24"/>
          </w:rPr>
          <w:delText>(</w:delText>
        </w:r>
        <w:r w:rsidR="00EA66BA" w:rsidRPr="003133BB" w:rsidDel="007607D4">
          <w:rPr>
            <w:rFonts w:ascii="Times New Roman" w:hAnsi="Times New Roman" w:cs="Times New Roman"/>
            <w:i/>
            <w:iCs/>
            <w:sz w:val="24"/>
            <w:szCs w:val="24"/>
            <w:lang w:val="el-GR"/>
          </w:rPr>
          <w:delText>χ</w:delText>
        </w:r>
        <w:r w:rsidR="00EA66BA" w:rsidRPr="003133BB" w:rsidDel="007607D4">
          <w:rPr>
            <w:rFonts w:ascii="Times New Roman" w:hAnsi="Times New Roman" w:cs="Times New Roman"/>
            <w:i/>
            <w:iCs/>
            <w:sz w:val="24"/>
            <w:szCs w:val="24"/>
            <w:vertAlign w:val="superscript"/>
            <w:lang w:val="el-GR"/>
          </w:rPr>
          <w:delText>2</w:delText>
        </w:r>
        <w:r w:rsidR="00EA66BA" w:rsidRPr="003133BB" w:rsidDel="007607D4">
          <w:rPr>
            <w:rFonts w:ascii="Times New Roman" w:hAnsi="Times New Roman" w:cs="Times New Roman"/>
            <w:sz w:val="24"/>
            <w:szCs w:val="24"/>
          </w:rPr>
          <w:delText xml:space="preserve"> = </w:delText>
        </w:r>
        <w:r w:rsidR="00E13693" w:rsidDel="007607D4">
          <w:rPr>
            <w:rFonts w:ascii="Times New Roman" w:hAnsi="Times New Roman" w:cs="Times New Roman"/>
            <w:sz w:val="24"/>
            <w:szCs w:val="24"/>
          </w:rPr>
          <w:delText>5</w:delText>
        </w:r>
        <w:r w:rsidR="00EA66BA" w:rsidRPr="003133BB" w:rsidDel="007607D4">
          <w:rPr>
            <w:rFonts w:ascii="Times New Roman" w:hAnsi="Times New Roman" w:cs="Times New Roman"/>
            <w:sz w:val="24"/>
            <w:szCs w:val="24"/>
          </w:rPr>
          <w:delText>.4</w:delText>
        </w:r>
        <w:r w:rsidR="00E13693" w:rsidDel="007607D4">
          <w:rPr>
            <w:rFonts w:ascii="Times New Roman" w:hAnsi="Times New Roman" w:cs="Times New Roman"/>
            <w:sz w:val="24"/>
            <w:szCs w:val="24"/>
          </w:rPr>
          <w:delText>0</w:delText>
        </w:r>
        <w:r w:rsidR="00EA66BA" w:rsidRPr="003133BB" w:rsidDel="007607D4">
          <w:rPr>
            <w:rFonts w:ascii="Times New Roman" w:hAnsi="Times New Roman" w:cs="Times New Roman"/>
            <w:sz w:val="24"/>
            <w:szCs w:val="24"/>
          </w:rPr>
          <w:delText xml:space="preserve">; df = 2; </w:delText>
        </w:r>
        <w:r w:rsidR="00EA66BA" w:rsidRPr="00A74077" w:rsidDel="007607D4">
          <w:rPr>
            <w:rFonts w:ascii="Times New Roman" w:hAnsi="Times New Roman" w:cs="Times New Roman"/>
            <w:i/>
            <w:iCs/>
            <w:sz w:val="24"/>
            <w:szCs w:val="24"/>
          </w:rPr>
          <w:delText>p</w:delText>
        </w:r>
        <w:r w:rsidR="00EA66BA" w:rsidRPr="003133BB" w:rsidDel="007607D4">
          <w:rPr>
            <w:rFonts w:ascii="Times New Roman" w:hAnsi="Times New Roman" w:cs="Times New Roman"/>
            <w:sz w:val="24"/>
            <w:szCs w:val="24"/>
          </w:rPr>
          <w:delText xml:space="preserve"> =</w:delText>
        </w:r>
        <w:r w:rsidR="00EA66BA" w:rsidRPr="00A74077" w:rsidDel="007607D4">
          <w:rPr>
            <w:rFonts w:ascii="Times New Roman" w:eastAsia="Times New Roman" w:hAnsi="Times New Roman" w:cs="Times New Roman"/>
            <w:sz w:val="24"/>
            <w:szCs w:val="24"/>
          </w:rPr>
          <w:delText xml:space="preserve"> 0.</w:delText>
        </w:r>
        <w:r w:rsidR="00E13693" w:rsidDel="007607D4">
          <w:rPr>
            <w:rFonts w:ascii="Times New Roman" w:eastAsia="Times New Roman" w:hAnsi="Times New Roman" w:cs="Times New Roman"/>
            <w:sz w:val="24"/>
            <w:szCs w:val="24"/>
          </w:rPr>
          <w:delText>0672</w:delText>
        </w:r>
        <w:r w:rsidR="00EA66BA" w:rsidRPr="00A74077" w:rsidDel="007607D4">
          <w:rPr>
            <w:rFonts w:ascii="Times New Roman" w:eastAsia="Times New Roman" w:hAnsi="Times New Roman" w:cs="Times New Roman"/>
            <w:sz w:val="24"/>
            <w:szCs w:val="24"/>
          </w:rPr>
          <w:delText xml:space="preserve">; Figure </w:delText>
        </w:r>
        <w:r w:rsidR="00E13693" w:rsidDel="007607D4">
          <w:rPr>
            <w:rFonts w:ascii="Times New Roman" w:eastAsia="Times New Roman" w:hAnsi="Times New Roman" w:cs="Times New Roman"/>
            <w:sz w:val="24"/>
            <w:szCs w:val="24"/>
          </w:rPr>
          <w:delText>S8</w:delText>
        </w:r>
        <w:r w:rsidR="002728C6" w:rsidDel="007607D4">
          <w:rPr>
            <w:rFonts w:ascii="Times New Roman" w:eastAsia="Times New Roman" w:hAnsi="Times New Roman" w:cs="Times New Roman"/>
            <w:sz w:val="24"/>
            <w:szCs w:val="24"/>
          </w:rPr>
          <w:delText>B</w:delText>
        </w:r>
        <w:r w:rsidR="00EA66BA" w:rsidRPr="003133BB" w:rsidDel="007607D4">
          <w:rPr>
            <w:rFonts w:ascii="Times New Roman" w:hAnsi="Times New Roman" w:cs="Times New Roman"/>
            <w:sz w:val="24"/>
            <w:szCs w:val="24"/>
          </w:rPr>
          <w:delText>)</w:delText>
        </w:r>
        <w:r w:rsidR="00E13693" w:rsidDel="007607D4">
          <w:rPr>
            <w:rFonts w:ascii="Times New Roman" w:hAnsi="Times New Roman" w:cs="Times New Roman"/>
            <w:sz w:val="24"/>
            <w:szCs w:val="24"/>
          </w:rPr>
          <w:delText>.</w:delText>
        </w:r>
      </w:del>
    </w:p>
    <w:p w14:paraId="6E633AF8" w14:textId="77777777" w:rsidR="005B6566" w:rsidRPr="004C5F8A" w:rsidRDefault="005B6566" w:rsidP="004B49AD">
      <w:pPr>
        <w:pStyle w:val="NormalWeb"/>
        <w:spacing w:before="0" w:beforeAutospacing="0" w:after="0" w:afterAutospacing="0" w:line="360" w:lineRule="auto"/>
        <w:jc w:val="both"/>
        <w:rPr>
          <w:sz w:val="20"/>
          <w:szCs w:val="20"/>
          <w:lang w:val="en-US"/>
        </w:rPr>
      </w:pPr>
    </w:p>
    <w:p w14:paraId="4F3F2B40" w14:textId="7BF830C5" w:rsidR="009F3D15" w:rsidRDefault="009F3D15" w:rsidP="004B49AD">
      <w:pPr>
        <w:spacing w:after="0"/>
        <w:jc w:val="both"/>
        <w:rPr>
          <w:rFonts w:ascii="Times New Roman" w:hAnsi="Times New Roman" w:cs="Times New Roman"/>
          <w:b/>
          <w:bCs/>
          <w:sz w:val="24"/>
          <w:szCs w:val="24"/>
        </w:rPr>
      </w:pPr>
      <w:r>
        <w:rPr>
          <w:rFonts w:ascii="Times New Roman" w:hAnsi="Times New Roman" w:cs="Times New Roman"/>
          <w:b/>
          <w:bCs/>
          <w:sz w:val="24"/>
          <w:szCs w:val="24"/>
        </w:rPr>
        <w:t>Effect</w:t>
      </w:r>
      <w:r w:rsidR="00406383">
        <w:rPr>
          <w:rFonts w:ascii="Times New Roman" w:hAnsi="Times New Roman" w:cs="Times New Roman"/>
          <w:b/>
          <w:bCs/>
          <w:sz w:val="24"/>
          <w:szCs w:val="24"/>
        </w:rPr>
        <w:t>s</w:t>
      </w:r>
      <w:r>
        <w:rPr>
          <w:rFonts w:ascii="Times New Roman" w:hAnsi="Times New Roman" w:cs="Times New Roman"/>
          <w:b/>
          <w:bCs/>
          <w:sz w:val="24"/>
          <w:szCs w:val="24"/>
        </w:rPr>
        <w:t xml:space="preserve"> of </w:t>
      </w:r>
      <w:r w:rsidR="00406383">
        <w:rPr>
          <w:rFonts w:ascii="Times New Roman" w:hAnsi="Times New Roman" w:cs="Times New Roman"/>
          <w:b/>
          <w:bCs/>
          <w:sz w:val="24"/>
          <w:szCs w:val="24"/>
        </w:rPr>
        <w:t>incubated and composted</w:t>
      </w:r>
      <w:r>
        <w:rPr>
          <w:rFonts w:ascii="Times New Roman" w:hAnsi="Times New Roman" w:cs="Times New Roman"/>
          <w:b/>
          <w:bCs/>
          <w:sz w:val="24"/>
          <w:szCs w:val="24"/>
        </w:rPr>
        <w:t xml:space="preserve"> </w:t>
      </w:r>
      <w:r w:rsidR="004017CD">
        <w:rPr>
          <w:rFonts w:ascii="Times New Roman" w:hAnsi="Times New Roman" w:cs="Times New Roman"/>
          <w:b/>
          <w:bCs/>
          <w:sz w:val="24"/>
          <w:szCs w:val="24"/>
        </w:rPr>
        <w:t xml:space="preserve">frass </w:t>
      </w:r>
      <w:r>
        <w:rPr>
          <w:rFonts w:ascii="Times New Roman" w:hAnsi="Times New Roman" w:cs="Times New Roman"/>
          <w:b/>
          <w:bCs/>
          <w:sz w:val="24"/>
          <w:szCs w:val="24"/>
        </w:rPr>
        <w:t xml:space="preserve">on the growth of </w:t>
      </w:r>
      <w:r w:rsidRPr="007611C2">
        <w:rPr>
          <w:rFonts w:ascii="Times New Roman" w:hAnsi="Times New Roman" w:cs="Times New Roman"/>
          <w:b/>
          <w:bCs/>
          <w:i/>
          <w:iCs/>
          <w:sz w:val="24"/>
          <w:szCs w:val="24"/>
        </w:rPr>
        <w:t>Brassica rapa</w:t>
      </w:r>
      <w:r>
        <w:rPr>
          <w:rFonts w:ascii="Times New Roman" w:hAnsi="Times New Roman" w:cs="Times New Roman"/>
          <w:b/>
          <w:bCs/>
          <w:sz w:val="24"/>
          <w:szCs w:val="24"/>
        </w:rPr>
        <w:t xml:space="preserve"> plants</w:t>
      </w:r>
    </w:p>
    <w:p w14:paraId="7B5EC699" w14:textId="77777777" w:rsidR="000C1B6B" w:rsidRDefault="009F3D15" w:rsidP="004B49AD">
      <w:pPr>
        <w:spacing w:after="0"/>
        <w:jc w:val="both"/>
        <w:rPr>
          <w:ins w:id="401" w:author="Joop van Loon" w:date="2023-06-20T15:26:00Z"/>
          <w:rFonts w:ascii="Times New Roman" w:hAnsi="Times New Roman" w:cs="Times New Roman"/>
          <w:sz w:val="24"/>
          <w:szCs w:val="24"/>
        </w:rPr>
      </w:pPr>
      <w:r>
        <w:rPr>
          <w:rFonts w:ascii="Times New Roman" w:hAnsi="Times New Roman" w:cs="Times New Roman"/>
          <w:sz w:val="24"/>
          <w:szCs w:val="24"/>
        </w:rPr>
        <w:t xml:space="preserve">BSFF or MWF </w:t>
      </w:r>
      <w:r w:rsidR="009579D9">
        <w:rPr>
          <w:rFonts w:ascii="Times New Roman" w:hAnsi="Times New Roman" w:cs="Times New Roman"/>
          <w:sz w:val="24"/>
          <w:szCs w:val="24"/>
        </w:rPr>
        <w:t xml:space="preserve">that had been incubated </w:t>
      </w:r>
      <w:r>
        <w:rPr>
          <w:rFonts w:ascii="Times New Roman" w:hAnsi="Times New Roman" w:cs="Times New Roman"/>
          <w:sz w:val="24"/>
          <w:szCs w:val="24"/>
        </w:rPr>
        <w:t xml:space="preserve">in the soil </w:t>
      </w:r>
      <w:r w:rsidR="009579D9">
        <w:rPr>
          <w:rFonts w:ascii="Times New Roman" w:hAnsi="Times New Roman" w:cs="Times New Roman"/>
          <w:sz w:val="24"/>
          <w:szCs w:val="24"/>
        </w:rPr>
        <w:t xml:space="preserve">for </w:t>
      </w:r>
      <w:r w:rsidR="00C430CC">
        <w:rPr>
          <w:rFonts w:ascii="Times New Roman" w:hAnsi="Times New Roman" w:cs="Times New Roman"/>
          <w:sz w:val="24"/>
          <w:szCs w:val="24"/>
        </w:rPr>
        <w:t>16</w:t>
      </w:r>
      <w:r w:rsidR="009579D9">
        <w:rPr>
          <w:rFonts w:ascii="Times New Roman" w:hAnsi="Times New Roman" w:cs="Times New Roman"/>
          <w:sz w:val="24"/>
          <w:szCs w:val="24"/>
        </w:rPr>
        <w:t xml:space="preserve"> days </w:t>
      </w:r>
      <w:r>
        <w:rPr>
          <w:rFonts w:ascii="Times New Roman" w:hAnsi="Times New Roman" w:cs="Times New Roman"/>
          <w:sz w:val="24"/>
          <w:szCs w:val="24"/>
        </w:rPr>
        <w:t xml:space="preserve">significantly affected the growth of </w:t>
      </w:r>
      <w:r w:rsidRPr="0003588C">
        <w:rPr>
          <w:rFonts w:ascii="Times New Roman" w:hAnsi="Times New Roman" w:cs="Times New Roman"/>
          <w:i/>
          <w:iCs/>
          <w:sz w:val="24"/>
          <w:szCs w:val="24"/>
        </w:rPr>
        <w:t>B</w:t>
      </w:r>
      <w:r>
        <w:rPr>
          <w:rFonts w:ascii="Times New Roman" w:hAnsi="Times New Roman" w:cs="Times New Roman"/>
          <w:i/>
          <w:iCs/>
          <w:sz w:val="24"/>
          <w:szCs w:val="24"/>
        </w:rPr>
        <w:t>.</w:t>
      </w:r>
      <w:r w:rsidRPr="0003588C">
        <w:rPr>
          <w:rFonts w:ascii="Times New Roman" w:hAnsi="Times New Roman" w:cs="Times New Roman"/>
          <w:i/>
          <w:iCs/>
          <w:sz w:val="24"/>
          <w:szCs w:val="24"/>
        </w:rPr>
        <w:t xml:space="preserve"> rapa</w:t>
      </w:r>
      <w:r>
        <w:rPr>
          <w:rFonts w:ascii="Times New Roman" w:hAnsi="Times New Roman" w:cs="Times New Roman"/>
          <w:sz w:val="24"/>
          <w:szCs w:val="24"/>
        </w:rPr>
        <w:t xml:space="preserve"> plants </w:t>
      </w:r>
      <w:bookmarkStart w:id="402" w:name="_Hlk127544593"/>
      <w:r>
        <w:rPr>
          <w:rFonts w:ascii="Times New Roman" w:hAnsi="Times New Roman" w:cs="Times New Roman"/>
          <w:sz w:val="24"/>
          <w:szCs w:val="24"/>
        </w:rPr>
        <w:t>(</w:t>
      </w:r>
      <w:r w:rsidRPr="0003588C">
        <w:rPr>
          <w:rFonts w:ascii="Times New Roman" w:hAnsi="Times New Roman" w:cs="Times New Roman"/>
          <w:i/>
          <w:iCs/>
          <w:sz w:val="24"/>
          <w:szCs w:val="24"/>
          <w:lang w:val="el-GR"/>
        </w:rPr>
        <w:t>χ</w:t>
      </w:r>
      <w:r w:rsidRPr="0003588C">
        <w:rPr>
          <w:rFonts w:ascii="Times New Roman" w:hAnsi="Times New Roman" w:cs="Times New Roman"/>
          <w:i/>
          <w:iCs/>
          <w:sz w:val="24"/>
          <w:szCs w:val="24"/>
          <w:vertAlign w:val="superscript"/>
          <w:lang w:val="el-GR"/>
        </w:rPr>
        <w:t>2</w:t>
      </w:r>
      <w:r>
        <w:rPr>
          <w:rFonts w:ascii="Times New Roman" w:hAnsi="Times New Roman" w:cs="Times New Roman"/>
          <w:sz w:val="24"/>
          <w:szCs w:val="24"/>
        </w:rPr>
        <w:t xml:space="preserve"> = 32.36; df = 2; </w:t>
      </w:r>
      <w:r w:rsidRPr="002E5F6A">
        <w:rPr>
          <w:rFonts w:ascii="Times New Roman" w:hAnsi="Times New Roman" w:cs="Times New Roman"/>
          <w:i/>
          <w:iCs/>
          <w:sz w:val="24"/>
          <w:szCs w:val="24"/>
        </w:rPr>
        <w:t>p</w:t>
      </w:r>
      <w:r>
        <w:rPr>
          <w:rFonts w:ascii="Times New Roman" w:hAnsi="Times New Roman" w:cs="Times New Roman"/>
          <w:sz w:val="24"/>
          <w:szCs w:val="24"/>
        </w:rPr>
        <w:t xml:space="preserve"> &lt; 0.0001</w:t>
      </w:r>
      <w:r w:rsidR="005B3DC0">
        <w:rPr>
          <w:rFonts w:ascii="Times New Roman" w:hAnsi="Times New Roman" w:cs="Times New Roman"/>
          <w:sz w:val="24"/>
          <w:szCs w:val="24"/>
        </w:rPr>
        <w:t>;</w:t>
      </w:r>
      <w:r>
        <w:rPr>
          <w:rFonts w:ascii="Times New Roman" w:hAnsi="Times New Roman" w:cs="Times New Roman"/>
          <w:sz w:val="24"/>
          <w:szCs w:val="24"/>
        </w:rPr>
        <w:t xml:space="preserve"> Figure </w:t>
      </w:r>
      <w:r w:rsidR="002728C6">
        <w:rPr>
          <w:rFonts w:ascii="Times New Roman" w:hAnsi="Times New Roman" w:cs="Times New Roman"/>
          <w:sz w:val="24"/>
          <w:szCs w:val="24"/>
        </w:rPr>
        <w:t>6</w:t>
      </w:r>
      <w:r w:rsidR="004C1EFC">
        <w:rPr>
          <w:rFonts w:ascii="Times New Roman" w:hAnsi="Times New Roman" w:cs="Times New Roman"/>
          <w:sz w:val="24"/>
          <w:szCs w:val="24"/>
        </w:rPr>
        <w:t>A</w:t>
      </w:r>
      <w:r>
        <w:rPr>
          <w:rFonts w:ascii="Times New Roman" w:hAnsi="Times New Roman" w:cs="Times New Roman"/>
          <w:sz w:val="24"/>
          <w:szCs w:val="24"/>
        </w:rPr>
        <w:t xml:space="preserve">). </w:t>
      </w:r>
      <w:bookmarkEnd w:id="402"/>
      <w:r w:rsidRPr="00A47A29">
        <w:rPr>
          <w:rFonts w:ascii="Times New Roman" w:hAnsi="Times New Roman" w:cs="Times New Roman"/>
          <w:sz w:val="24"/>
          <w:szCs w:val="24"/>
        </w:rPr>
        <w:t xml:space="preserve">Compared to </w:t>
      </w:r>
      <w:r w:rsidR="008C0868">
        <w:rPr>
          <w:rFonts w:ascii="Times New Roman" w:hAnsi="Times New Roman" w:cs="Times New Roman"/>
          <w:sz w:val="24"/>
          <w:szCs w:val="24"/>
        </w:rPr>
        <w:t>the control (</w:t>
      </w:r>
      <w:r>
        <w:rPr>
          <w:rFonts w:ascii="Times New Roman" w:hAnsi="Times New Roman" w:cs="Times New Roman"/>
          <w:sz w:val="24"/>
          <w:szCs w:val="24"/>
        </w:rPr>
        <w:t>NoFrass</w:t>
      </w:r>
      <w:r w:rsidR="008C0868">
        <w:rPr>
          <w:rFonts w:ascii="Times New Roman" w:hAnsi="Times New Roman" w:cs="Times New Roman"/>
          <w:sz w:val="24"/>
          <w:szCs w:val="24"/>
        </w:rPr>
        <w:t>)</w:t>
      </w:r>
      <w:r>
        <w:rPr>
          <w:rFonts w:ascii="Times New Roman" w:hAnsi="Times New Roman" w:cs="Times New Roman"/>
          <w:sz w:val="24"/>
          <w:szCs w:val="24"/>
        </w:rPr>
        <w:t xml:space="preserve"> and BSFF</w:t>
      </w:r>
      <w:r w:rsidRPr="00A47A29">
        <w:rPr>
          <w:rFonts w:ascii="Times New Roman" w:hAnsi="Times New Roman" w:cs="Times New Roman"/>
          <w:sz w:val="24"/>
          <w:szCs w:val="24"/>
        </w:rPr>
        <w:t xml:space="preserve">, </w:t>
      </w:r>
      <w:r w:rsidR="005B3DC0">
        <w:rPr>
          <w:rFonts w:ascii="Times New Roman" w:hAnsi="Times New Roman" w:cs="Times New Roman"/>
          <w:sz w:val="24"/>
          <w:szCs w:val="24"/>
        </w:rPr>
        <w:t>incubating</w:t>
      </w:r>
      <w:r>
        <w:rPr>
          <w:rFonts w:ascii="Times New Roman" w:hAnsi="Times New Roman" w:cs="Times New Roman"/>
          <w:sz w:val="24"/>
          <w:szCs w:val="24"/>
        </w:rPr>
        <w:t xml:space="preserve"> MWF</w:t>
      </w:r>
      <w:r w:rsidRPr="00A47A29">
        <w:rPr>
          <w:rFonts w:ascii="Times New Roman" w:hAnsi="Times New Roman" w:cs="Times New Roman"/>
          <w:sz w:val="24"/>
          <w:szCs w:val="24"/>
        </w:rPr>
        <w:t xml:space="preserve"> </w:t>
      </w:r>
      <w:r w:rsidR="005B3DC0">
        <w:rPr>
          <w:rFonts w:ascii="Times New Roman" w:hAnsi="Times New Roman" w:cs="Times New Roman"/>
          <w:sz w:val="24"/>
          <w:szCs w:val="24"/>
        </w:rPr>
        <w:t xml:space="preserve">in the soil </w:t>
      </w:r>
      <w:r>
        <w:rPr>
          <w:rFonts w:ascii="Times New Roman" w:hAnsi="Times New Roman" w:cs="Times New Roman"/>
          <w:sz w:val="24"/>
          <w:szCs w:val="24"/>
        </w:rPr>
        <w:t xml:space="preserve">resulted in the highest </w:t>
      </w:r>
      <w:r w:rsidR="008C0868">
        <w:rPr>
          <w:rFonts w:ascii="Times New Roman" w:hAnsi="Times New Roman" w:cs="Times New Roman"/>
          <w:sz w:val="24"/>
          <w:szCs w:val="24"/>
        </w:rPr>
        <w:t xml:space="preserve">mean </w:t>
      </w:r>
      <w:r>
        <w:rPr>
          <w:rFonts w:ascii="Times New Roman" w:hAnsi="Times New Roman" w:cs="Times New Roman"/>
          <w:sz w:val="24"/>
          <w:szCs w:val="24"/>
        </w:rPr>
        <w:t>leaf area</w:t>
      </w:r>
      <w:r w:rsidR="008C0868">
        <w:rPr>
          <w:rFonts w:ascii="Times New Roman" w:hAnsi="Times New Roman" w:cs="Times New Roman"/>
          <w:sz w:val="24"/>
          <w:szCs w:val="24"/>
        </w:rPr>
        <w:t xml:space="preserve"> </w:t>
      </w:r>
      <w:r>
        <w:rPr>
          <w:rFonts w:ascii="Times New Roman" w:hAnsi="Times New Roman" w:cs="Times New Roman"/>
          <w:sz w:val="24"/>
          <w:szCs w:val="24"/>
        </w:rPr>
        <w:t xml:space="preserve">(Figure </w:t>
      </w:r>
      <w:r w:rsidR="002728C6">
        <w:rPr>
          <w:rFonts w:ascii="Times New Roman" w:hAnsi="Times New Roman" w:cs="Times New Roman"/>
          <w:sz w:val="24"/>
          <w:szCs w:val="24"/>
        </w:rPr>
        <w:t>6</w:t>
      </w:r>
      <w:r w:rsidR="004C1EFC">
        <w:rPr>
          <w:rFonts w:ascii="Times New Roman" w:hAnsi="Times New Roman" w:cs="Times New Roman"/>
          <w:sz w:val="24"/>
          <w:szCs w:val="24"/>
        </w:rPr>
        <w:t>A</w:t>
      </w:r>
      <w:r>
        <w:rPr>
          <w:rFonts w:ascii="Times New Roman" w:hAnsi="Times New Roman" w:cs="Times New Roman"/>
          <w:sz w:val="24"/>
          <w:szCs w:val="24"/>
        </w:rPr>
        <w:t>).</w:t>
      </w:r>
      <w:r w:rsidR="008C0868">
        <w:rPr>
          <w:rFonts w:ascii="Times New Roman" w:hAnsi="Times New Roman" w:cs="Times New Roman"/>
          <w:sz w:val="24"/>
          <w:szCs w:val="24"/>
        </w:rPr>
        <w:t xml:space="preserve"> </w:t>
      </w:r>
      <w:r w:rsidR="00406383">
        <w:rPr>
          <w:rFonts w:ascii="Times New Roman" w:hAnsi="Times New Roman" w:cs="Times New Roman"/>
          <w:sz w:val="24"/>
          <w:szCs w:val="24"/>
        </w:rPr>
        <w:t xml:space="preserve">Plants exposed to incubated </w:t>
      </w:r>
      <w:r w:rsidR="008C0868">
        <w:rPr>
          <w:rFonts w:ascii="Times New Roman" w:hAnsi="Times New Roman" w:cs="Times New Roman"/>
          <w:sz w:val="24"/>
          <w:szCs w:val="24"/>
        </w:rPr>
        <w:t xml:space="preserve">BSFF </w:t>
      </w:r>
      <w:r w:rsidR="00406383">
        <w:rPr>
          <w:rFonts w:ascii="Times New Roman" w:hAnsi="Times New Roman" w:cs="Times New Roman"/>
          <w:sz w:val="24"/>
          <w:szCs w:val="24"/>
        </w:rPr>
        <w:t>had a similar leaf area as plants exposed to</w:t>
      </w:r>
      <w:r w:rsidR="008C0868">
        <w:rPr>
          <w:rFonts w:ascii="Times New Roman" w:hAnsi="Times New Roman" w:cs="Times New Roman"/>
          <w:sz w:val="24"/>
          <w:szCs w:val="24"/>
        </w:rPr>
        <w:t xml:space="preserve"> the </w:t>
      </w:r>
      <w:r w:rsidR="00FC0DD4">
        <w:rPr>
          <w:rFonts w:ascii="Times New Roman" w:hAnsi="Times New Roman" w:cs="Times New Roman"/>
          <w:sz w:val="24"/>
          <w:szCs w:val="24"/>
        </w:rPr>
        <w:t>NoFrass</w:t>
      </w:r>
      <w:r w:rsidR="00406383">
        <w:rPr>
          <w:rFonts w:ascii="Times New Roman" w:hAnsi="Times New Roman" w:cs="Times New Roman"/>
          <w:sz w:val="24"/>
          <w:szCs w:val="24"/>
        </w:rPr>
        <w:t xml:space="preserve"> </w:t>
      </w:r>
      <w:r w:rsidR="008C0868">
        <w:rPr>
          <w:rFonts w:ascii="Times New Roman" w:hAnsi="Times New Roman" w:cs="Times New Roman"/>
          <w:sz w:val="24"/>
          <w:szCs w:val="24"/>
        </w:rPr>
        <w:t>control.</w:t>
      </w:r>
      <w:r>
        <w:rPr>
          <w:rFonts w:ascii="Times New Roman" w:hAnsi="Times New Roman" w:cs="Times New Roman"/>
          <w:sz w:val="24"/>
          <w:szCs w:val="24"/>
        </w:rPr>
        <w:t xml:space="preserve"> </w:t>
      </w:r>
      <w:bookmarkStart w:id="403" w:name="_Hlk127784575"/>
    </w:p>
    <w:p w14:paraId="1D00C9C3" w14:textId="3F0B7E31" w:rsidR="00591C05" w:rsidRDefault="009579D9" w:rsidP="004B49AD">
      <w:pPr>
        <w:spacing w:after="0"/>
        <w:jc w:val="both"/>
        <w:rPr>
          <w:rFonts w:ascii="Times New Roman" w:hAnsi="Times New Roman" w:cs="Times New Roman"/>
          <w:sz w:val="24"/>
          <w:szCs w:val="24"/>
        </w:rPr>
      </w:pPr>
      <w:r>
        <w:rPr>
          <w:rFonts w:ascii="Times New Roman" w:hAnsi="Times New Roman" w:cs="Times New Roman"/>
          <w:sz w:val="24"/>
          <w:szCs w:val="24"/>
        </w:rPr>
        <w:t>W</w:t>
      </w:r>
      <w:r w:rsidR="004C1EFC" w:rsidRPr="004C1EFC">
        <w:rPr>
          <w:rFonts w:ascii="Times New Roman" w:hAnsi="Times New Roman" w:cs="Times New Roman"/>
          <w:sz w:val="24"/>
          <w:szCs w:val="24"/>
        </w:rPr>
        <w:t xml:space="preserve">hen </w:t>
      </w:r>
      <w:r w:rsidR="0091333E">
        <w:rPr>
          <w:rFonts w:ascii="Times New Roman" w:hAnsi="Times New Roman" w:cs="Times New Roman"/>
          <w:sz w:val="24"/>
          <w:szCs w:val="24"/>
        </w:rPr>
        <w:t>BSFF or MWF</w:t>
      </w:r>
      <w:r w:rsidR="004C1EFC">
        <w:rPr>
          <w:rFonts w:ascii="Times New Roman" w:hAnsi="Times New Roman" w:cs="Times New Roman"/>
          <w:sz w:val="24"/>
          <w:szCs w:val="24"/>
        </w:rPr>
        <w:t xml:space="preserve"> </w:t>
      </w:r>
      <w:r w:rsidR="004C1EFC" w:rsidRPr="004C1EFC">
        <w:rPr>
          <w:rFonts w:ascii="Times New Roman" w:hAnsi="Times New Roman" w:cs="Times New Roman"/>
          <w:sz w:val="24"/>
          <w:szCs w:val="24"/>
        </w:rPr>
        <w:t xml:space="preserve">was composted before being added to the soil </w:t>
      </w:r>
      <w:r>
        <w:rPr>
          <w:rFonts w:ascii="Times New Roman" w:hAnsi="Times New Roman" w:cs="Times New Roman"/>
          <w:sz w:val="24"/>
          <w:szCs w:val="24"/>
        </w:rPr>
        <w:t xml:space="preserve">this also affected leaf area </w:t>
      </w:r>
      <w:r w:rsidR="004C1EFC" w:rsidRPr="004C1EFC">
        <w:rPr>
          <w:rFonts w:ascii="Times New Roman" w:hAnsi="Times New Roman" w:cs="Times New Roman"/>
          <w:sz w:val="24"/>
          <w:szCs w:val="24"/>
        </w:rPr>
        <w:t>(</w:t>
      </w:r>
      <w:r w:rsidR="004C1EFC" w:rsidRPr="004C1EFC">
        <w:rPr>
          <w:rFonts w:ascii="Times New Roman" w:hAnsi="Times New Roman" w:cs="Times New Roman"/>
          <w:i/>
          <w:iCs/>
          <w:sz w:val="24"/>
          <w:szCs w:val="24"/>
        </w:rPr>
        <w:t>χ</w:t>
      </w:r>
      <w:r w:rsidR="004C1EFC" w:rsidRPr="004C1EFC">
        <w:rPr>
          <w:rFonts w:ascii="Times New Roman" w:hAnsi="Times New Roman" w:cs="Times New Roman"/>
          <w:i/>
          <w:iCs/>
          <w:sz w:val="24"/>
          <w:szCs w:val="24"/>
          <w:vertAlign w:val="superscript"/>
        </w:rPr>
        <w:t xml:space="preserve">2 </w:t>
      </w:r>
      <w:r w:rsidR="004C1EFC" w:rsidRPr="004C1EFC">
        <w:rPr>
          <w:rFonts w:ascii="Times New Roman" w:hAnsi="Times New Roman" w:cs="Times New Roman"/>
          <w:sz w:val="24"/>
          <w:szCs w:val="24"/>
        </w:rPr>
        <w:t xml:space="preserve">= 13.15; df = 2; </w:t>
      </w:r>
      <w:r w:rsidR="004C1EFC" w:rsidRPr="004C1EFC">
        <w:rPr>
          <w:rFonts w:ascii="Times New Roman" w:hAnsi="Times New Roman" w:cs="Times New Roman"/>
          <w:i/>
          <w:iCs/>
          <w:sz w:val="24"/>
          <w:szCs w:val="24"/>
        </w:rPr>
        <w:t>p</w:t>
      </w:r>
      <w:r w:rsidR="004C1EFC" w:rsidRPr="004C1EFC">
        <w:rPr>
          <w:rFonts w:ascii="Times New Roman" w:hAnsi="Times New Roman" w:cs="Times New Roman"/>
          <w:sz w:val="24"/>
          <w:szCs w:val="24"/>
        </w:rPr>
        <w:t xml:space="preserve"> = 0.0014; Figure </w:t>
      </w:r>
      <w:r w:rsidR="002728C6">
        <w:rPr>
          <w:rFonts w:ascii="Times New Roman" w:hAnsi="Times New Roman" w:cs="Times New Roman"/>
          <w:sz w:val="24"/>
          <w:szCs w:val="24"/>
        </w:rPr>
        <w:t>6</w:t>
      </w:r>
      <w:r w:rsidR="004C1EFC">
        <w:rPr>
          <w:rFonts w:ascii="Times New Roman" w:hAnsi="Times New Roman" w:cs="Times New Roman"/>
          <w:sz w:val="24"/>
          <w:szCs w:val="24"/>
        </w:rPr>
        <w:t>B</w:t>
      </w:r>
      <w:r w:rsidR="004C1EFC" w:rsidRPr="004C1EFC">
        <w:rPr>
          <w:rFonts w:ascii="Times New Roman" w:hAnsi="Times New Roman" w:cs="Times New Roman"/>
          <w:sz w:val="24"/>
          <w:szCs w:val="24"/>
        </w:rPr>
        <w:t xml:space="preserve">). </w:t>
      </w:r>
      <w:r w:rsidR="0091333E">
        <w:rPr>
          <w:rFonts w:ascii="Times New Roman" w:hAnsi="Times New Roman" w:cs="Times New Roman"/>
          <w:sz w:val="24"/>
          <w:szCs w:val="24"/>
        </w:rPr>
        <w:t>Amen</w:t>
      </w:r>
      <w:r w:rsidR="0091333E" w:rsidRPr="004C1EFC">
        <w:rPr>
          <w:rFonts w:ascii="Times New Roman" w:hAnsi="Times New Roman" w:cs="Times New Roman"/>
          <w:sz w:val="24"/>
          <w:szCs w:val="24"/>
        </w:rPr>
        <w:t>ding</w:t>
      </w:r>
      <w:r w:rsidR="004C1EFC" w:rsidRPr="004C1EFC">
        <w:rPr>
          <w:rFonts w:ascii="Times New Roman" w:hAnsi="Times New Roman" w:cs="Times New Roman"/>
          <w:sz w:val="24"/>
          <w:szCs w:val="24"/>
        </w:rPr>
        <w:t xml:space="preserve"> </w:t>
      </w:r>
      <w:r w:rsidR="0091333E">
        <w:rPr>
          <w:rFonts w:ascii="Times New Roman" w:hAnsi="Times New Roman" w:cs="Times New Roman"/>
          <w:sz w:val="24"/>
          <w:szCs w:val="24"/>
        </w:rPr>
        <w:t xml:space="preserve">the </w:t>
      </w:r>
      <w:r w:rsidR="004C1EFC" w:rsidRPr="004C1EFC">
        <w:rPr>
          <w:rFonts w:ascii="Times New Roman" w:hAnsi="Times New Roman" w:cs="Times New Roman"/>
          <w:sz w:val="24"/>
          <w:szCs w:val="24"/>
        </w:rPr>
        <w:t xml:space="preserve">soil with </w:t>
      </w:r>
      <w:r w:rsidR="0091333E">
        <w:rPr>
          <w:rFonts w:ascii="Times New Roman" w:hAnsi="Times New Roman" w:cs="Times New Roman"/>
          <w:sz w:val="24"/>
          <w:szCs w:val="24"/>
        </w:rPr>
        <w:t xml:space="preserve">composted </w:t>
      </w:r>
      <w:r w:rsidR="004C1EFC" w:rsidRPr="004C1EFC">
        <w:rPr>
          <w:rFonts w:ascii="Times New Roman" w:hAnsi="Times New Roman" w:cs="Times New Roman"/>
          <w:sz w:val="24"/>
          <w:szCs w:val="24"/>
        </w:rPr>
        <w:t xml:space="preserve">BSFF </w:t>
      </w:r>
      <w:r w:rsidR="00FC0DD4">
        <w:rPr>
          <w:rFonts w:ascii="Times New Roman" w:hAnsi="Times New Roman" w:cs="Times New Roman"/>
          <w:sz w:val="24"/>
          <w:szCs w:val="24"/>
        </w:rPr>
        <w:t xml:space="preserve">resulted in </w:t>
      </w:r>
      <w:r w:rsidR="004C1EFC" w:rsidRPr="004C1EFC">
        <w:rPr>
          <w:rFonts w:ascii="Times New Roman" w:hAnsi="Times New Roman" w:cs="Times New Roman"/>
          <w:sz w:val="24"/>
          <w:szCs w:val="24"/>
        </w:rPr>
        <w:t>the lowest mean leaf area</w:t>
      </w:r>
      <w:r w:rsidR="0091333E">
        <w:rPr>
          <w:rFonts w:ascii="Times New Roman" w:hAnsi="Times New Roman" w:cs="Times New Roman"/>
          <w:sz w:val="24"/>
          <w:szCs w:val="24"/>
        </w:rPr>
        <w:t xml:space="preserve">, which was significantly different from </w:t>
      </w:r>
      <w:r w:rsidR="008C0868">
        <w:rPr>
          <w:rFonts w:ascii="Times New Roman" w:hAnsi="Times New Roman" w:cs="Times New Roman"/>
          <w:sz w:val="24"/>
          <w:szCs w:val="24"/>
        </w:rPr>
        <w:t xml:space="preserve">plants grown in </w:t>
      </w:r>
      <w:r w:rsidR="004C1EFC" w:rsidRPr="004C1EFC">
        <w:rPr>
          <w:rFonts w:ascii="Times New Roman" w:hAnsi="Times New Roman" w:cs="Times New Roman"/>
          <w:sz w:val="24"/>
          <w:szCs w:val="24"/>
        </w:rPr>
        <w:t>composted MWF</w:t>
      </w:r>
      <w:r w:rsidR="008C0868">
        <w:rPr>
          <w:rFonts w:ascii="Times New Roman" w:hAnsi="Times New Roman" w:cs="Times New Roman"/>
          <w:sz w:val="24"/>
          <w:szCs w:val="24"/>
        </w:rPr>
        <w:t>.</w:t>
      </w:r>
      <w:r w:rsidR="00FC0DD4">
        <w:rPr>
          <w:rFonts w:ascii="Times New Roman" w:hAnsi="Times New Roman" w:cs="Times New Roman"/>
          <w:sz w:val="24"/>
          <w:szCs w:val="24"/>
        </w:rPr>
        <w:t xml:space="preserve"> </w:t>
      </w:r>
      <w:r w:rsidR="00991EB5">
        <w:rPr>
          <w:rFonts w:ascii="Times New Roman" w:hAnsi="Times New Roman" w:cs="Times New Roman"/>
          <w:sz w:val="24"/>
          <w:szCs w:val="24"/>
        </w:rPr>
        <w:t>N</w:t>
      </w:r>
      <w:r w:rsidR="008C0868">
        <w:rPr>
          <w:rFonts w:ascii="Times New Roman" w:hAnsi="Times New Roman" w:cs="Times New Roman"/>
          <w:sz w:val="24"/>
          <w:szCs w:val="24"/>
        </w:rPr>
        <w:t>either</w:t>
      </w:r>
      <w:r w:rsidR="00991EB5">
        <w:rPr>
          <w:rFonts w:ascii="Times New Roman" w:hAnsi="Times New Roman" w:cs="Times New Roman"/>
          <w:sz w:val="24"/>
          <w:szCs w:val="24"/>
        </w:rPr>
        <w:t xml:space="preserve"> c</w:t>
      </w:r>
      <w:r>
        <w:rPr>
          <w:rFonts w:ascii="Times New Roman" w:hAnsi="Times New Roman" w:cs="Times New Roman"/>
          <w:sz w:val="24"/>
          <w:szCs w:val="24"/>
        </w:rPr>
        <w:t>omposted</w:t>
      </w:r>
      <w:r w:rsidR="008C0868">
        <w:rPr>
          <w:rFonts w:ascii="Times New Roman" w:hAnsi="Times New Roman" w:cs="Times New Roman"/>
          <w:sz w:val="24"/>
          <w:szCs w:val="24"/>
        </w:rPr>
        <w:t xml:space="preserve"> BSFF nor </w:t>
      </w:r>
      <w:r w:rsidR="00991EB5">
        <w:rPr>
          <w:rFonts w:ascii="Times New Roman" w:hAnsi="Times New Roman" w:cs="Times New Roman"/>
          <w:sz w:val="24"/>
          <w:szCs w:val="24"/>
        </w:rPr>
        <w:t xml:space="preserve">composted </w:t>
      </w:r>
      <w:r w:rsidR="008C0868">
        <w:rPr>
          <w:rFonts w:ascii="Times New Roman" w:hAnsi="Times New Roman" w:cs="Times New Roman"/>
          <w:sz w:val="24"/>
          <w:szCs w:val="24"/>
        </w:rPr>
        <w:t xml:space="preserve">MWF </w:t>
      </w:r>
      <w:r w:rsidR="00E477CC">
        <w:rPr>
          <w:rFonts w:ascii="Times New Roman" w:hAnsi="Times New Roman" w:cs="Times New Roman"/>
          <w:sz w:val="24"/>
          <w:szCs w:val="24"/>
        </w:rPr>
        <w:t xml:space="preserve">resulted in a </w:t>
      </w:r>
      <w:r>
        <w:rPr>
          <w:rFonts w:ascii="Times New Roman" w:hAnsi="Times New Roman" w:cs="Times New Roman"/>
          <w:sz w:val="24"/>
          <w:szCs w:val="24"/>
        </w:rPr>
        <w:t xml:space="preserve">leaf </w:t>
      </w:r>
      <w:ins w:id="404" w:author="Joop van Loon" w:date="2023-06-20T15:28:00Z">
        <w:r w:rsidR="000C1B6B">
          <w:rPr>
            <w:rFonts w:ascii="Times New Roman" w:hAnsi="Times New Roman" w:cs="Times New Roman"/>
            <w:sz w:val="24"/>
            <w:szCs w:val="24"/>
          </w:rPr>
          <w:t xml:space="preserve">area </w:t>
        </w:r>
      </w:ins>
      <w:del w:id="405" w:author="Joop van Loon" w:date="2023-06-20T15:28:00Z">
        <w:r w:rsidDel="000C1B6B">
          <w:rPr>
            <w:rFonts w:ascii="Times New Roman" w:hAnsi="Times New Roman" w:cs="Times New Roman"/>
            <w:sz w:val="24"/>
            <w:szCs w:val="24"/>
          </w:rPr>
          <w:delText xml:space="preserve">number </w:delText>
        </w:r>
      </w:del>
      <w:r w:rsidR="008C0868">
        <w:rPr>
          <w:rFonts w:ascii="Times New Roman" w:hAnsi="Times New Roman" w:cs="Times New Roman"/>
          <w:sz w:val="24"/>
          <w:szCs w:val="24"/>
        </w:rPr>
        <w:t>significant</w:t>
      </w:r>
      <w:r w:rsidR="00E477CC">
        <w:rPr>
          <w:rFonts w:ascii="Times New Roman" w:hAnsi="Times New Roman" w:cs="Times New Roman"/>
          <w:sz w:val="24"/>
          <w:szCs w:val="24"/>
        </w:rPr>
        <w:t>ly</w:t>
      </w:r>
      <w:r w:rsidR="008C0868">
        <w:rPr>
          <w:rFonts w:ascii="Times New Roman" w:hAnsi="Times New Roman" w:cs="Times New Roman"/>
          <w:sz w:val="24"/>
          <w:szCs w:val="24"/>
        </w:rPr>
        <w:t xml:space="preserve"> differen</w:t>
      </w:r>
      <w:r w:rsidR="00E477CC">
        <w:rPr>
          <w:rFonts w:ascii="Times New Roman" w:hAnsi="Times New Roman" w:cs="Times New Roman"/>
          <w:sz w:val="24"/>
          <w:szCs w:val="24"/>
        </w:rPr>
        <w:t xml:space="preserve">t </w:t>
      </w:r>
      <w:r w:rsidR="00991EB5">
        <w:rPr>
          <w:rFonts w:ascii="Times New Roman" w:hAnsi="Times New Roman" w:cs="Times New Roman"/>
          <w:sz w:val="24"/>
          <w:szCs w:val="24"/>
        </w:rPr>
        <w:t>from plants exposed</w:t>
      </w:r>
      <w:r w:rsidR="00E477CC">
        <w:rPr>
          <w:rFonts w:ascii="Times New Roman" w:hAnsi="Times New Roman" w:cs="Times New Roman"/>
          <w:sz w:val="24"/>
          <w:szCs w:val="24"/>
        </w:rPr>
        <w:t xml:space="preserve"> to </w:t>
      </w:r>
      <w:r w:rsidR="004C1EFC" w:rsidRPr="004C1EFC">
        <w:rPr>
          <w:rFonts w:ascii="Times New Roman" w:hAnsi="Times New Roman" w:cs="Times New Roman"/>
          <w:sz w:val="24"/>
          <w:szCs w:val="24"/>
        </w:rPr>
        <w:t xml:space="preserve">the control (Figure </w:t>
      </w:r>
      <w:r w:rsidR="002728C6">
        <w:rPr>
          <w:rFonts w:ascii="Times New Roman" w:hAnsi="Times New Roman" w:cs="Times New Roman"/>
          <w:sz w:val="24"/>
          <w:szCs w:val="24"/>
        </w:rPr>
        <w:t>6</w:t>
      </w:r>
      <w:r w:rsidR="0091333E">
        <w:rPr>
          <w:rFonts w:ascii="Times New Roman" w:hAnsi="Times New Roman" w:cs="Times New Roman"/>
          <w:sz w:val="24"/>
          <w:szCs w:val="24"/>
        </w:rPr>
        <w:t>B</w:t>
      </w:r>
      <w:r w:rsidR="004C1EFC" w:rsidRPr="004C1EFC">
        <w:rPr>
          <w:rFonts w:ascii="Times New Roman" w:hAnsi="Times New Roman" w:cs="Times New Roman"/>
          <w:sz w:val="24"/>
          <w:szCs w:val="24"/>
        </w:rPr>
        <w:t>).</w:t>
      </w:r>
      <w:bookmarkEnd w:id="403"/>
    </w:p>
    <w:p w14:paraId="5D51944F" w14:textId="77777777" w:rsidR="007B6B5E" w:rsidRDefault="007B6B5E" w:rsidP="004B49AD">
      <w:pPr>
        <w:spacing w:after="0"/>
        <w:jc w:val="both"/>
        <w:rPr>
          <w:rFonts w:ascii="Times New Roman" w:hAnsi="Times New Roman" w:cs="Times New Roman"/>
          <w:sz w:val="24"/>
          <w:szCs w:val="24"/>
        </w:rPr>
      </w:pPr>
    </w:p>
    <w:p w14:paraId="1CFBD8DA" w14:textId="431D5157" w:rsidR="00591C05" w:rsidRDefault="00991EB5" w:rsidP="004B49AD">
      <w:pPr>
        <w:spacing w:after="0"/>
        <w:jc w:val="both"/>
        <w:rPr>
          <w:rFonts w:ascii="Times New Roman" w:hAnsi="Times New Roman" w:cs="Times New Roman"/>
          <w:sz w:val="24"/>
          <w:szCs w:val="24"/>
        </w:rPr>
      </w:pPr>
      <w:r>
        <w:rPr>
          <w:rFonts w:ascii="Times New Roman" w:hAnsi="Times New Roman" w:cs="Times New Roman"/>
          <w:sz w:val="24"/>
          <w:szCs w:val="24"/>
        </w:rPr>
        <w:t>T</w:t>
      </w:r>
      <w:r w:rsidR="009F3546">
        <w:rPr>
          <w:rFonts w:ascii="Times New Roman" w:hAnsi="Times New Roman" w:cs="Times New Roman"/>
          <w:sz w:val="24"/>
          <w:szCs w:val="24"/>
        </w:rPr>
        <w:t xml:space="preserve">he number of leaves per </w:t>
      </w:r>
      <w:r w:rsidR="009F3546" w:rsidRPr="00D664A0">
        <w:rPr>
          <w:rFonts w:ascii="Times New Roman" w:hAnsi="Times New Roman" w:cs="Times New Roman"/>
          <w:i/>
          <w:iCs/>
          <w:sz w:val="24"/>
          <w:szCs w:val="24"/>
        </w:rPr>
        <w:t>B. rapa</w:t>
      </w:r>
      <w:r w:rsidR="009F3546">
        <w:rPr>
          <w:rFonts w:ascii="Times New Roman" w:hAnsi="Times New Roman" w:cs="Times New Roman"/>
          <w:sz w:val="24"/>
          <w:szCs w:val="24"/>
        </w:rPr>
        <w:t xml:space="preserve"> plant </w:t>
      </w:r>
      <w:r w:rsidR="004A49BE">
        <w:rPr>
          <w:rFonts w:ascii="Times New Roman" w:hAnsi="Times New Roman" w:cs="Times New Roman"/>
          <w:sz w:val="24"/>
          <w:szCs w:val="24"/>
        </w:rPr>
        <w:t xml:space="preserve">was not affected by </w:t>
      </w:r>
      <w:r>
        <w:rPr>
          <w:rFonts w:ascii="Times New Roman" w:hAnsi="Times New Roman" w:cs="Times New Roman"/>
          <w:sz w:val="24"/>
          <w:szCs w:val="24"/>
        </w:rPr>
        <w:t>incubated</w:t>
      </w:r>
      <w:r w:rsidR="00591C05" w:rsidRPr="00591C05">
        <w:rPr>
          <w:rFonts w:ascii="Times New Roman" w:hAnsi="Times New Roman" w:cs="Times New Roman"/>
          <w:sz w:val="24"/>
          <w:szCs w:val="24"/>
        </w:rPr>
        <w:t xml:space="preserve"> BSFF or MWF</w:t>
      </w:r>
      <w:r w:rsidR="00591C05">
        <w:rPr>
          <w:rFonts w:ascii="Times New Roman" w:hAnsi="Times New Roman" w:cs="Times New Roman"/>
          <w:sz w:val="24"/>
          <w:szCs w:val="24"/>
        </w:rPr>
        <w:t xml:space="preserve"> </w:t>
      </w:r>
      <w:r w:rsidR="00591C05" w:rsidRPr="00591C05">
        <w:rPr>
          <w:rFonts w:ascii="Times New Roman" w:hAnsi="Times New Roman" w:cs="Times New Roman"/>
          <w:sz w:val="24"/>
          <w:szCs w:val="24"/>
        </w:rPr>
        <w:t>(</w:t>
      </w:r>
      <w:r w:rsidR="00591C05" w:rsidRPr="00591C05">
        <w:rPr>
          <w:rFonts w:ascii="Times New Roman" w:hAnsi="Times New Roman" w:cs="Times New Roman"/>
          <w:i/>
          <w:iCs/>
          <w:sz w:val="24"/>
          <w:szCs w:val="24"/>
        </w:rPr>
        <w:t>χ</w:t>
      </w:r>
      <w:r w:rsidR="00591C05" w:rsidRPr="00591C05">
        <w:rPr>
          <w:rFonts w:ascii="Times New Roman" w:hAnsi="Times New Roman" w:cs="Times New Roman"/>
          <w:i/>
          <w:iCs/>
          <w:sz w:val="24"/>
          <w:szCs w:val="24"/>
          <w:vertAlign w:val="superscript"/>
        </w:rPr>
        <w:t xml:space="preserve">2 </w:t>
      </w:r>
      <w:r w:rsidR="00591C05" w:rsidRPr="00591C05">
        <w:rPr>
          <w:rFonts w:ascii="Times New Roman" w:hAnsi="Times New Roman" w:cs="Times New Roman"/>
          <w:sz w:val="24"/>
          <w:szCs w:val="24"/>
        </w:rPr>
        <w:t xml:space="preserve">= 2.10; df = 2; </w:t>
      </w:r>
      <w:r w:rsidR="00591C05" w:rsidRPr="00591C05">
        <w:rPr>
          <w:rFonts w:ascii="Times New Roman" w:hAnsi="Times New Roman" w:cs="Times New Roman"/>
          <w:i/>
          <w:iCs/>
          <w:sz w:val="24"/>
          <w:szCs w:val="24"/>
        </w:rPr>
        <w:t>p</w:t>
      </w:r>
      <w:r w:rsidR="00591C05" w:rsidRPr="00591C05">
        <w:rPr>
          <w:rFonts w:ascii="Times New Roman" w:hAnsi="Times New Roman" w:cs="Times New Roman"/>
          <w:sz w:val="24"/>
          <w:szCs w:val="24"/>
        </w:rPr>
        <w:t xml:space="preserve"> = 0.3506; Figure S9A). </w:t>
      </w:r>
      <w:bookmarkStart w:id="406" w:name="_Hlk127787836"/>
      <w:r w:rsidR="00D25F66">
        <w:rPr>
          <w:rFonts w:ascii="Times New Roman" w:hAnsi="Times New Roman" w:cs="Times New Roman"/>
          <w:sz w:val="24"/>
          <w:szCs w:val="24"/>
        </w:rPr>
        <w:t>However,</w:t>
      </w:r>
      <w:r w:rsidR="00FC0DD4">
        <w:rPr>
          <w:rFonts w:ascii="Times New Roman" w:hAnsi="Times New Roman" w:cs="Times New Roman"/>
          <w:sz w:val="24"/>
          <w:szCs w:val="24"/>
        </w:rPr>
        <w:t xml:space="preserve"> </w:t>
      </w:r>
      <w:r w:rsidR="009F3546">
        <w:rPr>
          <w:rFonts w:ascii="Times New Roman" w:hAnsi="Times New Roman" w:cs="Times New Roman"/>
          <w:sz w:val="24"/>
          <w:szCs w:val="24"/>
        </w:rPr>
        <w:t xml:space="preserve">both </w:t>
      </w:r>
      <w:r w:rsidR="00CD3DA0">
        <w:rPr>
          <w:rFonts w:ascii="Times New Roman" w:hAnsi="Times New Roman" w:cs="Times New Roman"/>
          <w:sz w:val="24"/>
          <w:szCs w:val="24"/>
        </w:rPr>
        <w:t xml:space="preserve">composted </w:t>
      </w:r>
      <w:r w:rsidR="009F3546">
        <w:rPr>
          <w:rFonts w:ascii="Times New Roman" w:hAnsi="Times New Roman" w:cs="Times New Roman"/>
          <w:sz w:val="24"/>
          <w:szCs w:val="24"/>
        </w:rPr>
        <w:t xml:space="preserve">BSFF and </w:t>
      </w:r>
      <w:r w:rsidR="009579D9">
        <w:rPr>
          <w:rFonts w:ascii="Times New Roman" w:hAnsi="Times New Roman" w:cs="Times New Roman"/>
          <w:sz w:val="24"/>
          <w:szCs w:val="24"/>
        </w:rPr>
        <w:t xml:space="preserve">composted </w:t>
      </w:r>
      <w:r w:rsidR="009F3546" w:rsidRPr="00591C05">
        <w:rPr>
          <w:rFonts w:ascii="Times New Roman" w:hAnsi="Times New Roman" w:cs="Times New Roman"/>
          <w:sz w:val="24"/>
          <w:szCs w:val="24"/>
        </w:rPr>
        <w:t>MWF significantly increased the number of leaves</w:t>
      </w:r>
      <w:r w:rsidR="009F3546">
        <w:rPr>
          <w:rFonts w:ascii="Times New Roman" w:hAnsi="Times New Roman" w:cs="Times New Roman"/>
          <w:sz w:val="24"/>
          <w:szCs w:val="24"/>
        </w:rPr>
        <w:t xml:space="preserve"> per plant </w:t>
      </w:r>
      <w:r w:rsidR="00591C05" w:rsidRPr="00591C05">
        <w:rPr>
          <w:rFonts w:ascii="Times New Roman" w:hAnsi="Times New Roman" w:cs="Times New Roman"/>
          <w:sz w:val="24"/>
          <w:szCs w:val="24"/>
        </w:rPr>
        <w:t>(</w:t>
      </w:r>
      <w:r w:rsidR="00591C05" w:rsidRPr="00591C05">
        <w:rPr>
          <w:rFonts w:ascii="Times New Roman" w:hAnsi="Times New Roman" w:cs="Times New Roman"/>
          <w:i/>
          <w:iCs/>
          <w:sz w:val="24"/>
          <w:szCs w:val="24"/>
        </w:rPr>
        <w:t>χ</w:t>
      </w:r>
      <w:r w:rsidR="00591C05" w:rsidRPr="00591C05">
        <w:rPr>
          <w:rFonts w:ascii="Times New Roman" w:hAnsi="Times New Roman" w:cs="Times New Roman"/>
          <w:i/>
          <w:iCs/>
          <w:sz w:val="24"/>
          <w:szCs w:val="24"/>
          <w:vertAlign w:val="superscript"/>
        </w:rPr>
        <w:t xml:space="preserve">2 </w:t>
      </w:r>
      <w:r w:rsidR="00591C05" w:rsidRPr="00591C05">
        <w:rPr>
          <w:rFonts w:ascii="Times New Roman" w:hAnsi="Times New Roman" w:cs="Times New Roman"/>
          <w:sz w:val="24"/>
          <w:szCs w:val="24"/>
        </w:rPr>
        <w:t>= 1</w:t>
      </w:r>
      <w:r w:rsidR="00591C05">
        <w:rPr>
          <w:rFonts w:ascii="Times New Roman" w:hAnsi="Times New Roman" w:cs="Times New Roman"/>
          <w:sz w:val="24"/>
          <w:szCs w:val="24"/>
        </w:rPr>
        <w:t>7</w:t>
      </w:r>
      <w:r w:rsidR="00591C05" w:rsidRPr="00591C05">
        <w:rPr>
          <w:rFonts w:ascii="Times New Roman" w:hAnsi="Times New Roman" w:cs="Times New Roman"/>
          <w:sz w:val="24"/>
          <w:szCs w:val="24"/>
        </w:rPr>
        <w:t>.</w:t>
      </w:r>
      <w:r w:rsidR="00591C05">
        <w:rPr>
          <w:rFonts w:ascii="Times New Roman" w:hAnsi="Times New Roman" w:cs="Times New Roman"/>
          <w:sz w:val="24"/>
          <w:szCs w:val="24"/>
        </w:rPr>
        <w:t>6</w:t>
      </w:r>
      <w:r w:rsidR="00591C05" w:rsidRPr="00591C05">
        <w:rPr>
          <w:rFonts w:ascii="Times New Roman" w:hAnsi="Times New Roman" w:cs="Times New Roman"/>
          <w:sz w:val="24"/>
          <w:szCs w:val="24"/>
        </w:rPr>
        <w:t xml:space="preserve">5; df = 2; </w:t>
      </w:r>
      <w:r w:rsidR="00591C05" w:rsidRPr="00591C05">
        <w:rPr>
          <w:rFonts w:ascii="Times New Roman" w:hAnsi="Times New Roman" w:cs="Times New Roman"/>
          <w:i/>
          <w:iCs/>
          <w:sz w:val="24"/>
          <w:szCs w:val="24"/>
        </w:rPr>
        <w:t>p</w:t>
      </w:r>
      <w:r w:rsidR="00591C05" w:rsidRPr="00591C05">
        <w:rPr>
          <w:rFonts w:ascii="Times New Roman" w:hAnsi="Times New Roman" w:cs="Times New Roman"/>
          <w:sz w:val="24"/>
          <w:szCs w:val="24"/>
        </w:rPr>
        <w:t xml:space="preserve"> = 0.00</w:t>
      </w:r>
      <w:r w:rsidR="00591C05">
        <w:rPr>
          <w:rFonts w:ascii="Times New Roman" w:hAnsi="Times New Roman" w:cs="Times New Roman"/>
          <w:sz w:val="24"/>
          <w:szCs w:val="24"/>
        </w:rPr>
        <w:t>02</w:t>
      </w:r>
      <w:r w:rsidR="00591C05" w:rsidRPr="00591C05">
        <w:rPr>
          <w:rFonts w:ascii="Times New Roman" w:hAnsi="Times New Roman" w:cs="Times New Roman"/>
          <w:sz w:val="24"/>
          <w:szCs w:val="24"/>
        </w:rPr>
        <w:t xml:space="preserve">; Figure </w:t>
      </w:r>
      <w:r w:rsidR="00591C05">
        <w:rPr>
          <w:rFonts w:ascii="Times New Roman" w:hAnsi="Times New Roman" w:cs="Times New Roman"/>
          <w:sz w:val="24"/>
          <w:szCs w:val="24"/>
        </w:rPr>
        <w:t>S9B</w:t>
      </w:r>
      <w:r w:rsidR="00591C05" w:rsidRPr="00591C05">
        <w:rPr>
          <w:rFonts w:ascii="Times New Roman" w:hAnsi="Times New Roman" w:cs="Times New Roman"/>
          <w:sz w:val="24"/>
          <w:szCs w:val="24"/>
        </w:rPr>
        <w:t>)</w:t>
      </w:r>
      <w:r w:rsidR="009F3546">
        <w:rPr>
          <w:rFonts w:ascii="Times New Roman" w:hAnsi="Times New Roman" w:cs="Times New Roman"/>
          <w:sz w:val="24"/>
          <w:szCs w:val="24"/>
        </w:rPr>
        <w:t>, with the highest value for MWF</w:t>
      </w:r>
      <w:r w:rsidR="00591C05" w:rsidRPr="00591C05">
        <w:rPr>
          <w:rFonts w:ascii="Times New Roman" w:hAnsi="Times New Roman" w:cs="Times New Roman"/>
          <w:sz w:val="24"/>
          <w:szCs w:val="24"/>
        </w:rPr>
        <w:t xml:space="preserve"> </w:t>
      </w:r>
      <w:bookmarkEnd w:id="406"/>
      <w:r w:rsidR="009F3546">
        <w:rPr>
          <w:rFonts w:ascii="Times New Roman" w:hAnsi="Times New Roman" w:cs="Times New Roman"/>
          <w:sz w:val="24"/>
          <w:szCs w:val="24"/>
        </w:rPr>
        <w:t xml:space="preserve">and the lowest for NoFrass </w:t>
      </w:r>
      <w:r w:rsidR="00591C05">
        <w:rPr>
          <w:rFonts w:ascii="Times New Roman" w:hAnsi="Times New Roman" w:cs="Times New Roman"/>
          <w:sz w:val="24"/>
          <w:szCs w:val="24"/>
        </w:rPr>
        <w:t>(</w:t>
      </w:r>
      <w:r w:rsidR="00591C05" w:rsidRPr="00591C05">
        <w:rPr>
          <w:rFonts w:ascii="Times New Roman" w:hAnsi="Times New Roman" w:cs="Times New Roman"/>
          <w:sz w:val="24"/>
          <w:szCs w:val="24"/>
        </w:rPr>
        <w:t xml:space="preserve">Figure </w:t>
      </w:r>
      <w:r w:rsidR="00591C05">
        <w:rPr>
          <w:rFonts w:ascii="Times New Roman" w:hAnsi="Times New Roman" w:cs="Times New Roman"/>
          <w:sz w:val="24"/>
          <w:szCs w:val="24"/>
        </w:rPr>
        <w:t>S9B)</w:t>
      </w:r>
      <w:r w:rsidR="00591C05" w:rsidRPr="00591C05">
        <w:rPr>
          <w:rFonts w:ascii="Times New Roman" w:hAnsi="Times New Roman" w:cs="Times New Roman"/>
          <w:sz w:val="24"/>
          <w:szCs w:val="24"/>
        </w:rPr>
        <w:t>.</w:t>
      </w:r>
    </w:p>
    <w:p w14:paraId="2C5E4499" w14:textId="77777777" w:rsidR="00591C05" w:rsidRDefault="00591C05" w:rsidP="00591C05">
      <w:pPr>
        <w:spacing w:after="0"/>
        <w:jc w:val="both"/>
        <w:rPr>
          <w:rFonts w:ascii="Times New Roman" w:hAnsi="Times New Roman" w:cs="Times New Roman"/>
          <w:sz w:val="24"/>
          <w:szCs w:val="24"/>
        </w:rPr>
      </w:pPr>
    </w:p>
    <w:p w14:paraId="49254493" w14:textId="576FBE32" w:rsidR="00591C05" w:rsidRPr="00591C05" w:rsidRDefault="009579D9" w:rsidP="00591C05">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00FC0DD4">
        <w:rPr>
          <w:rFonts w:ascii="Times New Roman" w:hAnsi="Times New Roman" w:cs="Times New Roman"/>
          <w:sz w:val="24"/>
          <w:szCs w:val="24"/>
        </w:rPr>
        <w:t>time</w:t>
      </w:r>
      <w:r>
        <w:rPr>
          <w:rFonts w:ascii="Times New Roman" w:hAnsi="Times New Roman" w:cs="Times New Roman"/>
          <w:sz w:val="24"/>
          <w:szCs w:val="24"/>
        </w:rPr>
        <w:t xml:space="preserve"> until the start</w:t>
      </w:r>
      <w:r w:rsidR="00FF7C1C">
        <w:rPr>
          <w:rFonts w:ascii="Times New Roman" w:hAnsi="Times New Roman" w:cs="Times New Roman"/>
          <w:sz w:val="24"/>
          <w:szCs w:val="24"/>
        </w:rPr>
        <w:t xml:space="preserve"> of flowering was not significantly affected by t</w:t>
      </w:r>
      <w:r w:rsidR="007B6B5E" w:rsidRPr="007B6B5E">
        <w:rPr>
          <w:rFonts w:ascii="Times New Roman" w:hAnsi="Times New Roman" w:cs="Times New Roman"/>
          <w:sz w:val="24"/>
          <w:szCs w:val="24"/>
        </w:rPr>
        <w:t>he</w:t>
      </w:r>
      <w:r w:rsidR="007B6B5E">
        <w:rPr>
          <w:rFonts w:ascii="Times New Roman" w:hAnsi="Times New Roman" w:cs="Times New Roman"/>
          <w:sz w:val="24"/>
          <w:szCs w:val="24"/>
        </w:rPr>
        <w:t xml:space="preserve"> </w:t>
      </w:r>
      <w:r w:rsidR="000010E7">
        <w:rPr>
          <w:rFonts w:ascii="Times New Roman" w:hAnsi="Times New Roman" w:cs="Times New Roman"/>
          <w:sz w:val="24"/>
          <w:szCs w:val="24"/>
        </w:rPr>
        <w:t xml:space="preserve">incubation of frass in the soil </w:t>
      </w:r>
      <w:r w:rsidR="00FF7C1C">
        <w:rPr>
          <w:rFonts w:ascii="Times New Roman" w:hAnsi="Times New Roman" w:cs="Times New Roman"/>
          <w:sz w:val="24"/>
          <w:szCs w:val="24"/>
        </w:rPr>
        <w:t xml:space="preserve">when compared to the </w:t>
      </w:r>
      <w:r w:rsidR="00F32A44">
        <w:rPr>
          <w:rFonts w:ascii="Times New Roman" w:hAnsi="Times New Roman" w:cs="Times New Roman"/>
          <w:sz w:val="24"/>
          <w:szCs w:val="24"/>
        </w:rPr>
        <w:t>No</w:t>
      </w:r>
      <w:ins w:id="407" w:author="Dicke, Marcel" w:date="2023-06-07T21:11:00Z">
        <w:r w:rsidR="007607D4">
          <w:rPr>
            <w:rFonts w:ascii="Times New Roman" w:hAnsi="Times New Roman" w:cs="Times New Roman"/>
            <w:sz w:val="24"/>
            <w:szCs w:val="24"/>
          </w:rPr>
          <w:t>F</w:t>
        </w:r>
      </w:ins>
      <w:del w:id="408" w:author="Dicke, Marcel" w:date="2023-06-07T21:11:00Z">
        <w:r w:rsidR="00F32A44" w:rsidDel="007607D4">
          <w:rPr>
            <w:rFonts w:ascii="Times New Roman" w:hAnsi="Times New Roman" w:cs="Times New Roman"/>
            <w:sz w:val="24"/>
            <w:szCs w:val="24"/>
          </w:rPr>
          <w:delText>f</w:delText>
        </w:r>
      </w:del>
      <w:r w:rsidR="00F32A44">
        <w:rPr>
          <w:rFonts w:ascii="Times New Roman" w:hAnsi="Times New Roman" w:cs="Times New Roman"/>
          <w:sz w:val="24"/>
          <w:szCs w:val="24"/>
        </w:rPr>
        <w:t>rass</w:t>
      </w:r>
      <w:r w:rsidR="00FF7C1C">
        <w:rPr>
          <w:rFonts w:ascii="Times New Roman" w:hAnsi="Times New Roman" w:cs="Times New Roman"/>
          <w:sz w:val="24"/>
          <w:szCs w:val="24"/>
        </w:rPr>
        <w:t xml:space="preserve"> </w:t>
      </w:r>
      <w:r w:rsidR="007B6B5E" w:rsidRPr="007B6B5E">
        <w:rPr>
          <w:rFonts w:ascii="Times New Roman" w:hAnsi="Times New Roman" w:cs="Times New Roman"/>
          <w:sz w:val="24"/>
          <w:szCs w:val="24"/>
        </w:rPr>
        <w:t>control</w:t>
      </w:r>
      <w:r w:rsidR="00591C05" w:rsidRPr="00591C05">
        <w:rPr>
          <w:rFonts w:ascii="Times New Roman" w:hAnsi="Times New Roman" w:cs="Times New Roman"/>
          <w:sz w:val="24"/>
          <w:szCs w:val="24"/>
        </w:rPr>
        <w:t xml:space="preserve"> </w:t>
      </w:r>
      <w:r w:rsidR="000010E7">
        <w:rPr>
          <w:rFonts w:ascii="Times New Roman" w:hAnsi="Times New Roman" w:cs="Times New Roman"/>
          <w:sz w:val="24"/>
          <w:szCs w:val="24"/>
        </w:rPr>
        <w:t>(</w:t>
      </w:r>
      <w:r w:rsidR="000010E7" w:rsidRPr="00591C05">
        <w:rPr>
          <w:rFonts w:ascii="Times New Roman" w:hAnsi="Times New Roman" w:cs="Times New Roman"/>
          <w:i/>
          <w:iCs/>
          <w:sz w:val="24"/>
          <w:szCs w:val="24"/>
        </w:rPr>
        <w:t>χ</w:t>
      </w:r>
      <w:r w:rsidR="000010E7" w:rsidRPr="00591C05">
        <w:rPr>
          <w:rFonts w:ascii="Times New Roman" w:hAnsi="Times New Roman" w:cs="Times New Roman"/>
          <w:i/>
          <w:iCs/>
          <w:sz w:val="24"/>
          <w:szCs w:val="24"/>
          <w:vertAlign w:val="superscript"/>
        </w:rPr>
        <w:t>2</w:t>
      </w:r>
      <w:r w:rsidR="000010E7" w:rsidRPr="00591C05">
        <w:rPr>
          <w:rFonts w:ascii="Times New Roman" w:hAnsi="Times New Roman" w:cs="Times New Roman"/>
          <w:sz w:val="24"/>
          <w:szCs w:val="24"/>
          <w:vertAlign w:val="superscript"/>
        </w:rPr>
        <w:t xml:space="preserve"> </w:t>
      </w:r>
      <w:r w:rsidR="000010E7" w:rsidRPr="00591C05">
        <w:rPr>
          <w:rFonts w:ascii="Times New Roman" w:hAnsi="Times New Roman" w:cs="Times New Roman"/>
          <w:sz w:val="24"/>
          <w:szCs w:val="24"/>
        </w:rPr>
        <w:t xml:space="preserve">= 0.13; df = 2; </w:t>
      </w:r>
      <w:r w:rsidR="000010E7" w:rsidRPr="00591C05">
        <w:rPr>
          <w:rFonts w:ascii="Times New Roman" w:hAnsi="Times New Roman" w:cs="Times New Roman"/>
          <w:i/>
          <w:iCs/>
          <w:sz w:val="24"/>
          <w:szCs w:val="24"/>
        </w:rPr>
        <w:t>p</w:t>
      </w:r>
      <w:r w:rsidR="000010E7" w:rsidRPr="00591C05">
        <w:rPr>
          <w:rFonts w:ascii="Times New Roman" w:hAnsi="Times New Roman" w:cs="Times New Roman"/>
          <w:sz w:val="24"/>
          <w:szCs w:val="24"/>
        </w:rPr>
        <w:t xml:space="preserve"> = 0.9355; Figure S10</w:t>
      </w:r>
      <w:r w:rsidR="000010E7">
        <w:rPr>
          <w:rFonts w:ascii="Times New Roman" w:hAnsi="Times New Roman" w:cs="Times New Roman"/>
          <w:sz w:val="24"/>
          <w:szCs w:val="24"/>
        </w:rPr>
        <w:t>A</w:t>
      </w:r>
      <w:r w:rsidR="00591C05" w:rsidRPr="00591C05">
        <w:rPr>
          <w:rFonts w:ascii="Times New Roman" w:hAnsi="Times New Roman" w:cs="Times New Roman"/>
          <w:sz w:val="24"/>
          <w:szCs w:val="24"/>
        </w:rPr>
        <w:t>).</w:t>
      </w:r>
      <w:r w:rsidR="000010E7">
        <w:rPr>
          <w:rFonts w:ascii="Times New Roman" w:hAnsi="Times New Roman" w:cs="Times New Roman"/>
          <w:sz w:val="24"/>
          <w:szCs w:val="24"/>
        </w:rPr>
        <w:t xml:space="preserve"> </w:t>
      </w:r>
      <w:r w:rsidR="007B6B5E">
        <w:rPr>
          <w:rFonts w:ascii="Times New Roman" w:hAnsi="Times New Roman" w:cs="Times New Roman"/>
          <w:sz w:val="24"/>
          <w:szCs w:val="24"/>
        </w:rPr>
        <w:t xml:space="preserve">Similarly, the </w:t>
      </w:r>
      <w:r w:rsidR="00F32A44">
        <w:rPr>
          <w:rFonts w:ascii="Times New Roman" w:hAnsi="Times New Roman" w:cs="Times New Roman"/>
          <w:sz w:val="24"/>
          <w:szCs w:val="24"/>
        </w:rPr>
        <w:t xml:space="preserve">time until </w:t>
      </w:r>
      <w:r w:rsidR="007B6B5E" w:rsidRPr="007B6B5E">
        <w:rPr>
          <w:rFonts w:ascii="Times New Roman" w:hAnsi="Times New Roman" w:cs="Times New Roman"/>
          <w:sz w:val="24"/>
          <w:szCs w:val="24"/>
        </w:rPr>
        <w:t xml:space="preserve">flowering of </w:t>
      </w:r>
      <w:r w:rsidR="007B6B5E" w:rsidRPr="0072292D">
        <w:rPr>
          <w:rFonts w:ascii="Times New Roman" w:hAnsi="Times New Roman" w:cs="Times New Roman"/>
          <w:i/>
          <w:iCs/>
          <w:sz w:val="24"/>
          <w:szCs w:val="24"/>
        </w:rPr>
        <w:t>B. rapa</w:t>
      </w:r>
      <w:r w:rsidR="007B6B5E" w:rsidRPr="007B6B5E">
        <w:rPr>
          <w:rFonts w:ascii="Times New Roman" w:hAnsi="Times New Roman" w:cs="Times New Roman"/>
          <w:sz w:val="24"/>
          <w:szCs w:val="24"/>
        </w:rPr>
        <w:t xml:space="preserve"> plants </w:t>
      </w:r>
      <w:del w:id="409" w:author="Dicke, Marcel" w:date="2023-06-07T21:12:00Z">
        <w:r w:rsidR="007B6B5E" w:rsidDel="007607D4">
          <w:rPr>
            <w:rFonts w:ascii="Times New Roman" w:hAnsi="Times New Roman" w:cs="Times New Roman"/>
            <w:sz w:val="24"/>
            <w:szCs w:val="24"/>
          </w:rPr>
          <w:delText>did not differ</w:delText>
        </w:r>
      </w:del>
      <w:ins w:id="410" w:author="Dicke, Marcel" w:date="2023-06-07T21:12:00Z">
        <w:r w:rsidR="007607D4">
          <w:rPr>
            <w:rFonts w:ascii="Times New Roman" w:hAnsi="Times New Roman" w:cs="Times New Roman"/>
            <w:sz w:val="24"/>
            <w:szCs w:val="24"/>
          </w:rPr>
          <w:t>was not</w:t>
        </w:r>
      </w:ins>
      <w:r w:rsidR="007B6B5E">
        <w:rPr>
          <w:rFonts w:ascii="Times New Roman" w:hAnsi="Times New Roman" w:cs="Times New Roman"/>
          <w:sz w:val="24"/>
          <w:szCs w:val="24"/>
        </w:rPr>
        <w:t xml:space="preserve"> significantly </w:t>
      </w:r>
      <w:ins w:id="411" w:author="Dicke, Marcel" w:date="2023-06-07T21:12:00Z">
        <w:r w:rsidR="007607D4">
          <w:rPr>
            <w:rFonts w:ascii="Times New Roman" w:hAnsi="Times New Roman" w:cs="Times New Roman"/>
            <w:sz w:val="24"/>
            <w:szCs w:val="24"/>
          </w:rPr>
          <w:t xml:space="preserve">affected by adding </w:t>
        </w:r>
      </w:ins>
      <w:del w:id="412" w:author="Dicke, Marcel" w:date="2023-06-07T21:12:00Z">
        <w:r w:rsidR="007B6B5E" w:rsidDel="007607D4">
          <w:rPr>
            <w:rFonts w:ascii="Times New Roman" w:hAnsi="Times New Roman" w:cs="Times New Roman"/>
            <w:sz w:val="24"/>
            <w:szCs w:val="24"/>
          </w:rPr>
          <w:delText>w</w:delText>
        </w:r>
        <w:r w:rsidR="007B6B5E" w:rsidRPr="007B6B5E" w:rsidDel="007607D4">
          <w:rPr>
            <w:rFonts w:ascii="Times New Roman" w:hAnsi="Times New Roman" w:cs="Times New Roman"/>
            <w:sz w:val="24"/>
            <w:szCs w:val="24"/>
          </w:rPr>
          <w:delText>hen</w:delText>
        </w:r>
      </w:del>
      <w:r w:rsidR="007B6B5E" w:rsidRPr="007B6B5E">
        <w:rPr>
          <w:rFonts w:ascii="Times New Roman" w:hAnsi="Times New Roman" w:cs="Times New Roman"/>
          <w:sz w:val="24"/>
          <w:szCs w:val="24"/>
        </w:rPr>
        <w:t xml:space="preserve"> </w:t>
      </w:r>
      <w:r w:rsidR="00FF7C1C">
        <w:rPr>
          <w:rFonts w:ascii="Times New Roman" w:hAnsi="Times New Roman" w:cs="Times New Roman"/>
          <w:sz w:val="24"/>
          <w:szCs w:val="24"/>
        </w:rPr>
        <w:t xml:space="preserve">either </w:t>
      </w:r>
      <w:ins w:id="413" w:author="Dicke, Marcel" w:date="2023-06-07T21:12:00Z">
        <w:r w:rsidR="007607D4">
          <w:rPr>
            <w:rFonts w:ascii="Times New Roman" w:hAnsi="Times New Roman" w:cs="Times New Roman"/>
            <w:sz w:val="24"/>
            <w:szCs w:val="24"/>
          </w:rPr>
          <w:t xml:space="preserve">composted </w:t>
        </w:r>
      </w:ins>
      <w:r w:rsidR="007B6B5E" w:rsidRPr="007B6B5E">
        <w:rPr>
          <w:rFonts w:ascii="Times New Roman" w:hAnsi="Times New Roman" w:cs="Times New Roman"/>
          <w:sz w:val="24"/>
          <w:szCs w:val="24"/>
        </w:rPr>
        <w:t xml:space="preserve">BSFF or MWF </w:t>
      </w:r>
      <w:del w:id="414" w:author="Dicke, Marcel" w:date="2023-06-07T21:12:00Z">
        <w:r w:rsidR="007B6B5E" w:rsidRPr="007B6B5E" w:rsidDel="007607D4">
          <w:rPr>
            <w:rFonts w:ascii="Times New Roman" w:hAnsi="Times New Roman" w:cs="Times New Roman"/>
            <w:sz w:val="24"/>
            <w:szCs w:val="24"/>
          </w:rPr>
          <w:delText xml:space="preserve">was composted before being added </w:delText>
        </w:r>
      </w:del>
      <w:r w:rsidR="007B6B5E" w:rsidRPr="007B6B5E">
        <w:rPr>
          <w:rFonts w:ascii="Times New Roman" w:hAnsi="Times New Roman" w:cs="Times New Roman"/>
          <w:sz w:val="24"/>
          <w:szCs w:val="24"/>
        </w:rPr>
        <w:t>to the</w:t>
      </w:r>
      <w:r w:rsidR="000010E7">
        <w:rPr>
          <w:rFonts w:ascii="Times New Roman" w:hAnsi="Times New Roman" w:cs="Times New Roman"/>
          <w:sz w:val="24"/>
          <w:szCs w:val="24"/>
        </w:rPr>
        <w:t xml:space="preserve"> soil</w:t>
      </w:r>
      <w:r w:rsidR="007B6B5E" w:rsidRPr="007B6B5E">
        <w:rPr>
          <w:rFonts w:ascii="Times New Roman" w:hAnsi="Times New Roman" w:cs="Times New Roman"/>
          <w:sz w:val="24"/>
          <w:szCs w:val="24"/>
        </w:rPr>
        <w:t xml:space="preserve"> (</w:t>
      </w:r>
      <w:r w:rsidR="007B6B5E" w:rsidRPr="00591C05">
        <w:rPr>
          <w:rFonts w:ascii="Times New Roman" w:hAnsi="Times New Roman" w:cs="Times New Roman"/>
          <w:i/>
          <w:iCs/>
          <w:sz w:val="24"/>
          <w:szCs w:val="24"/>
        </w:rPr>
        <w:t>χ</w:t>
      </w:r>
      <w:r w:rsidR="007B6B5E" w:rsidRPr="00591C05">
        <w:rPr>
          <w:rFonts w:ascii="Times New Roman" w:hAnsi="Times New Roman" w:cs="Times New Roman"/>
          <w:i/>
          <w:iCs/>
          <w:sz w:val="24"/>
          <w:szCs w:val="24"/>
          <w:vertAlign w:val="superscript"/>
        </w:rPr>
        <w:t>2</w:t>
      </w:r>
      <w:r w:rsidR="007B6B5E" w:rsidRPr="00591C05">
        <w:rPr>
          <w:rFonts w:ascii="Times New Roman" w:hAnsi="Times New Roman" w:cs="Times New Roman"/>
          <w:sz w:val="24"/>
          <w:szCs w:val="24"/>
          <w:vertAlign w:val="superscript"/>
        </w:rPr>
        <w:t xml:space="preserve"> </w:t>
      </w:r>
      <w:r w:rsidR="007B6B5E" w:rsidRPr="00591C05">
        <w:rPr>
          <w:rFonts w:ascii="Times New Roman" w:hAnsi="Times New Roman" w:cs="Times New Roman"/>
          <w:sz w:val="24"/>
          <w:szCs w:val="24"/>
        </w:rPr>
        <w:t>= 0.</w:t>
      </w:r>
      <w:r w:rsidR="007B6B5E">
        <w:rPr>
          <w:rFonts w:ascii="Times New Roman" w:hAnsi="Times New Roman" w:cs="Times New Roman"/>
          <w:sz w:val="24"/>
          <w:szCs w:val="24"/>
        </w:rPr>
        <w:t>26</w:t>
      </w:r>
      <w:r w:rsidR="007B6B5E" w:rsidRPr="00591C05">
        <w:rPr>
          <w:rFonts w:ascii="Times New Roman" w:hAnsi="Times New Roman" w:cs="Times New Roman"/>
          <w:sz w:val="24"/>
          <w:szCs w:val="24"/>
        </w:rPr>
        <w:t xml:space="preserve">; df = 2; </w:t>
      </w:r>
      <w:r w:rsidR="007B6B5E" w:rsidRPr="00591C05">
        <w:rPr>
          <w:rFonts w:ascii="Times New Roman" w:hAnsi="Times New Roman" w:cs="Times New Roman"/>
          <w:i/>
          <w:iCs/>
          <w:sz w:val="24"/>
          <w:szCs w:val="24"/>
        </w:rPr>
        <w:t>p</w:t>
      </w:r>
      <w:r w:rsidR="007B6B5E" w:rsidRPr="00591C05">
        <w:rPr>
          <w:rFonts w:ascii="Times New Roman" w:hAnsi="Times New Roman" w:cs="Times New Roman"/>
          <w:sz w:val="24"/>
          <w:szCs w:val="24"/>
        </w:rPr>
        <w:t xml:space="preserve"> = 0.</w:t>
      </w:r>
      <w:r w:rsidR="007B6B5E">
        <w:rPr>
          <w:rFonts w:ascii="Times New Roman" w:hAnsi="Times New Roman" w:cs="Times New Roman"/>
          <w:sz w:val="24"/>
          <w:szCs w:val="24"/>
        </w:rPr>
        <w:t>8782</w:t>
      </w:r>
      <w:r w:rsidR="007B6B5E" w:rsidRPr="00591C05">
        <w:rPr>
          <w:rFonts w:ascii="Times New Roman" w:hAnsi="Times New Roman" w:cs="Times New Roman"/>
          <w:sz w:val="24"/>
          <w:szCs w:val="24"/>
        </w:rPr>
        <w:t>; Figure S10</w:t>
      </w:r>
      <w:r w:rsidR="007B6B5E">
        <w:rPr>
          <w:rFonts w:ascii="Times New Roman" w:hAnsi="Times New Roman" w:cs="Times New Roman"/>
          <w:sz w:val="24"/>
          <w:szCs w:val="24"/>
        </w:rPr>
        <w:t>B</w:t>
      </w:r>
      <w:r w:rsidR="007B6B5E" w:rsidRPr="007B6B5E">
        <w:rPr>
          <w:rFonts w:ascii="Times New Roman" w:hAnsi="Times New Roman" w:cs="Times New Roman"/>
          <w:sz w:val="24"/>
          <w:szCs w:val="24"/>
        </w:rPr>
        <w:t>).</w:t>
      </w:r>
    </w:p>
    <w:p w14:paraId="608CD4F8" w14:textId="77777777" w:rsidR="00085E71" w:rsidRDefault="00085E71" w:rsidP="00920599">
      <w:pPr>
        <w:spacing w:after="0"/>
        <w:jc w:val="both"/>
        <w:rPr>
          <w:rFonts w:ascii="Times New Roman" w:hAnsi="Times New Roman" w:cs="Times New Roman"/>
          <w:sz w:val="24"/>
          <w:szCs w:val="24"/>
          <w:lang w:val="en-US"/>
        </w:rPr>
      </w:pPr>
    </w:p>
    <w:p w14:paraId="523562E0" w14:textId="00AFE3AD" w:rsidR="00085E71" w:rsidRDefault="00085E71" w:rsidP="00920599">
      <w:pPr>
        <w:spacing w:after="0"/>
        <w:jc w:val="both"/>
        <w:rPr>
          <w:rFonts w:ascii="Times New Roman" w:hAnsi="Times New Roman" w:cs="Times New Roman"/>
          <w:sz w:val="24"/>
          <w:szCs w:val="24"/>
          <w:lang w:val="en-US"/>
        </w:rPr>
      </w:pPr>
      <w:r>
        <w:rPr>
          <w:noProof/>
        </w:rPr>
        <w:lastRenderedPageBreak/>
        <w:drawing>
          <wp:inline distT="0" distB="0" distL="0" distR="0" wp14:anchorId="51CC76CD" wp14:editId="49A39FF6">
            <wp:extent cx="2819117" cy="2770632"/>
            <wp:effectExtent l="0" t="0" r="0" b="0"/>
            <wp:docPr id="153637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70726" name=""/>
                    <pic:cNvPicPr/>
                  </pic:nvPicPr>
                  <pic:blipFill>
                    <a:blip r:embed="rId17"/>
                    <a:stretch>
                      <a:fillRect/>
                    </a:stretch>
                  </pic:blipFill>
                  <pic:spPr>
                    <a:xfrm>
                      <a:off x="0" y="0"/>
                      <a:ext cx="2819117" cy="2770632"/>
                    </a:xfrm>
                    <a:prstGeom prst="rect">
                      <a:avLst/>
                    </a:prstGeom>
                  </pic:spPr>
                </pic:pic>
              </a:graphicData>
            </a:graphic>
          </wp:inline>
        </w:drawing>
      </w:r>
      <w:r w:rsidRPr="00085E71">
        <w:rPr>
          <w:noProof/>
        </w:rPr>
        <w:t xml:space="preserve"> </w:t>
      </w:r>
      <w:r>
        <w:rPr>
          <w:noProof/>
        </w:rPr>
        <w:drawing>
          <wp:inline distT="0" distB="0" distL="0" distR="0" wp14:anchorId="00125829" wp14:editId="3581158D">
            <wp:extent cx="2819120" cy="2770632"/>
            <wp:effectExtent l="0" t="0" r="0" b="0"/>
            <wp:docPr id="169525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56263" name=""/>
                    <pic:cNvPicPr/>
                  </pic:nvPicPr>
                  <pic:blipFill>
                    <a:blip r:embed="rId18"/>
                    <a:stretch>
                      <a:fillRect/>
                    </a:stretch>
                  </pic:blipFill>
                  <pic:spPr>
                    <a:xfrm>
                      <a:off x="0" y="0"/>
                      <a:ext cx="2819120" cy="2770632"/>
                    </a:xfrm>
                    <a:prstGeom prst="rect">
                      <a:avLst/>
                    </a:prstGeom>
                  </pic:spPr>
                </pic:pic>
              </a:graphicData>
            </a:graphic>
          </wp:inline>
        </w:drawing>
      </w:r>
    </w:p>
    <w:p w14:paraId="6A18B52E" w14:textId="3978B745" w:rsidR="00FE7109" w:rsidRPr="001E6C8F" w:rsidRDefault="00FE7109" w:rsidP="00D664A0">
      <w:pPr>
        <w:spacing w:before="240" w:after="0"/>
        <w:jc w:val="both"/>
        <w:rPr>
          <w:rFonts w:ascii="Times New Roman" w:hAnsi="Times New Roman" w:cs="Times New Roman"/>
          <w:sz w:val="18"/>
          <w:szCs w:val="18"/>
          <w:lang w:val="en-US"/>
        </w:rPr>
      </w:pPr>
      <w:r w:rsidRPr="00D664A0">
        <w:rPr>
          <w:rFonts w:ascii="Times New Roman" w:hAnsi="Times New Roman" w:cs="Times New Roman"/>
          <w:b/>
          <w:bCs/>
          <w:sz w:val="24"/>
          <w:szCs w:val="24"/>
          <w:lang w:val="en-US"/>
        </w:rPr>
        <w:t xml:space="preserve">Figure </w:t>
      </w:r>
      <w:r w:rsidR="002728C6">
        <w:rPr>
          <w:rFonts w:ascii="Times New Roman" w:hAnsi="Times New Roman" w:cs="Times New Roman"/>
          <w:b/>
          <w:bCs/>
          <w:sz w:val="24"/>
          <w:szCs w:val="24"/>
          <w:lang w:val="en-US"/>
        </w:rPr>
        <w:t>6</w:t>
      </w:r>
      <w:r w:rsidRPr="00D664A0">
        <w:rPr>
          <w:rFonts w:ascii="Times New Roman" w:hAnsi="Times New Roman" w:cs="Times New Roman"/>
          <w:sz w:val="24"/>
          <w:szCs w:val="24"/>
          <w:lang w:val="en-US"/>
        </w:rPr>
        <w:t>.</w:t>
      </w:r>
      <w:r w:rsidRPr="00D664A0">
        <w:rPr>
          <w:rFonts w:ascii="Times New Roman" w:hAnsi="Times New Roman" w:cs="Times New Roman"/>
          <w:lang w:val="en-US"/>
        </w:rPr>
        <w:t xml:space="preserve"> </w:t>
      </w:r>
      <w:r w:rsidRPr="0087612C">
        <w:rPr>
          <w:rFonts w:ascii="Times New Roman" w:hAnsi="Times New Roman" w:cs="Times New Roman"/>
          <w:sz w:val="20"/>
          <w:szCs w:val="20"/>
          <w:lang w:val="en-US"/>
        </w:rPr>
        <w:t xml:space="preserve">Leaf area </w:t>
      </w:r>
      <w:r w:rsidR="00D25F66" w:rsidRPr="0087612C">
        <w:rPr>
          <w:rFonts w:ascii="Times New Roman" w:hAnsi="Times New Roman" w:cs="Times New Roman"/>
          <w:sz w:val="20"/>
          <w:szCs w:val="20"/>
          <w:lang w:val="en-US"/>
        </w:rPr>
        <w:t>(</w:t>
      </w:r>
      <w:del w:id="415" w:author="Joop van Loon" w:date="2023-06-20T15:29:00Z">
        <w:r w:rsidR="00D25F66" w:rsidRPr="0087612C" w:rsidDel="000C1B6B">
          <w:rPr>
            <w:rFonts w:ascii="Times New Roman" w:hAnsi="Times New Roman" w:cs="Times New Roman"/>
            <w:sz w:val="20"/>
            <w:szCs w:val="20"/>
            <w:lang w:val="en-US"/>
          </w:rPr>
          <w:delText xml:space="preserve">sq </w:delText>
        </w:r>
      </w:del>
      <w:r w:rsidR="00D25F66" w:rsidRPr="0087612C">
        <w:rPr>
          <w:rFonts w:ascii="Times New Roman" w:hAnsi="Times New Roman" w:cs="Times New Roman"/>
          <w:sz w:val="20"/>
          <w:szCs w:val="20"/>
          <w:lang w:val="en-US"/>
        </w:rPr>
        <w:t>cm</w:t>
      </w:r>
      <w:ins w:id="416" w:author="Joop van Loon" w:date="2023-06-20T15:29:00Z">
        <w:r w:rsidR="000C1B6B" w:rsidRPr="000C1B6B">
          <w:rPr>
            <w:rFonts w:ascii="Times New Roman" w:hAnsi="Times New Roman" w:cs="Times New Roman"/>
            <w:sz w:val="20"/>
            <w:szCs w:val="20"/>
            <w:vertAlign w:val="superscript"/>
            <w:lang w:val="en-US"/>
            <w:rPrChange w:id="417" w:author="Joop van Loon" w:date="2023-06-20T15:29:00Z">
              <w:rPr>
                <w:rFonts w:ascii="Times New Roman" w:hAnsi="Times New Roman" w:cs="Times New Roman"/>
                <w:sz w:val="20"/>
                <w:szCs w:val="20"/>
                <w:lang w:val="en-US"/>
              </w:rPr>
            </w:rPrChange>
          </w:rPr>
          <w:t>2</w:t>
        </w:r>
      </w:ins>
      <w:r w:rsidR="00D25F66" w:rsidRPr="0087612C">
        <w:rPr>
          <w:rFonts w:ascii="Times New Roman" w:hAnsi="Times New Roman" w:cs="Times New Roman"/>
          <w:sz w:val="20"/>
          <w:szCs w:val="20"/>
          <w:lang w:val="en-US"/>
        </w:rPr>
        <w:t xml:space="preserve">) </w:t>
      </w:r>
      <w:r w:rsidRPr="0087612C">
        <w:rPr>
          <w:rFonts w:ascii="Times New Roman" w:hAnsi="Times New Roman" w:cs="Times New Roman"/>
          <w:sz w:val="20"/>
          <w:szCs w:val="20"/>
          <w:lang w:val="en-US"/>
        </w:rPr>
        <w:t xml:space="preserve">of </w:t>
      </w:r>
      <w:r w:rsidRPr="0087612C">
        <w:rPr>
          <w:rFonts w:ascii="Times New Roman" w:hAnsi="Times New Roman" w:cs="Times New Roman"/>
          <w:i/>
          <w:iCs/>
          <w:sz w:val="20"/>
          <w:szCs w:val="20"/>
          <w:lang w:val="en-US"/>
        </w:rPr>
        <w:t>B</w:t>
      </w:r>
      <w:r w:rsidR="00497CF1">
        <w:rPr>
          <w:rFonts w:ascii="Times New Roman" w:hAnsi="Times New Roman" w:cs="Times New Roman"/>
          <w:i/>
          <w:iCs/>
          <w:sz w:val="20"/>
          <w:szCs w:val="20"/>
          <w:lang w:val="en-US"/>
        </w:rPr>
        <w:t>.</w:t>
      </w:r>
      <w:r w:rsidRPr="0087612C">
        <w:rPr>
          <w:rFonts w:ascii="Times New Roman" w:hAnsi="Times New Roman" w:cs="Times New Roman"/>
          <w:i/>
          <w:iCs/>
          <w:sz w:val="20"/>
          <w:szCs w:val="20"/>
          <w:lang w:val="en-US"/>
        </w:rPr>
        <w:t xml:space="preserve"> rapa</w:t>
      </w:r>
      <w:r w:rsidRPr="0087612C">
        <w:rPr>
          <w:rFonts w:ascii="Times New Roman" w:hAnsi="Times New Roman" w:cs="Times New Roman"/>
          <w:sz w:val="20"/>
          <w:szCs w:val="20"/>
          <w:lang w:val="en-US"/>
        </w:rPr>
        <w:t xml:space="preserve"> </w:t>
      </w:r>
      <w:ins w:id="418" w:author="Joop van Loon" w:date="2023-06-20T15:29:00Z">
        <w:r w:rsidR="000C1B6B">
          <w:rPr>
            <w:rFonts w:ascii="Times New Roman" w:hAnsi="Times New Roman" w:cs="Times New Roman"/>
            <w:sz w:val="20"/>
            <w:szCs w:val="20"/>
            <w:lang w:val="en-US"/>
          </w:rPr>
          <w:t>p</w:t>
        </w:r>
      </w:ins>
      <w:ins w:id="419" w:author="Joop van Loon" w:date="2023-06-20T15:30:00Z">
        <w:r w:rsidR="000C1B6B">
          <w:rPr>
            <w:rFonts w:ascii="Times New Roman" w:hAnsi="Times New Roman" w:cs="Times New Roman"/>
            <w:sz w:val="20"/>
            <w:szCs w:val="20"/>
            <w:lang w:val="en-US"/>
          </w:rPr>
          <w:t xml:space="preserve">lants </w:t>
        </w:r>
      </w:ins>
      <w:r w:rsidRPr="0087612C">
        <w:rPr>
          <w:rFonts w:ascii="Times New Roman" w:hAnsi="Times New Roman" w:cs="Times New Roman"/>
          <w:sz w:val="20"/>
          <w:szCs w:val="20"/>
          <w:lang w:val="en-US"/>
        </w:rPr>
        <w:t>grow</w:t>
      </w:r>
      <w:r w:rsidR="00497CF1">
        <w:rPr>
          <w:rFonts w:ascii="Times New Roman" w:hAnsi="Times New Roman" w:cs="Times New Roman"/>
          <w:sz w:val="20"/>
          <w:szCs w:val="20"/>
          <w:lang w:val="en-US"/>
        </w:rPr>
        <w:t>n</w:t>
      </w:r>
      <w:r w:rsidRPr="0087612C">
        <w:rPr>
          <w:rFonts w:ascii="Times New Roman" w:hAnsi="Times New Roman" w:cs="Times New Roman"/>
          <w:sz w:val="20"/>
          <w:szCs w:val="20"/>
          <w:lang w:val="en-US"/>
        </w:rPr>
        <w:t xml:space="preserve"> on </w:t>
      </w:r>
      <w:r w:rsidRPr="00A24949">
        <w:rPr>
          <w:rFonts w:ascii="Times New Roman" w:hAnsi="Times New Roman" w:cs="Times New Roman"/>
          <w:sz w:val="20"/>
          <w:szCs w:val="20"/>
          <w:lang w:val="en-US"/>
        </w:rPr>
        <w:t xml:space="preserve">soil </w:t>
      </w:r>
      <w:r w:rsidR="00BF2CB5" w:rsidRPr="00A24949">
        <w:rPr>
          <w:rFonts w:ascii="Times New Roman" w:hAnsi="Times New Roman" w:cs="Times New Roman"/>
          <w:sz w:val="20"/>
          <w:szCs w:val="20"/>
          <w:lang w:val="en-US"/>
        </w:rPr>
        <w:t xml:space="preserve">either </w:t>
      </w:r>
      <w:r w:rsidRPr="00A24949">
        <w:rPr>
          <w:rFonts w:ascii="Times New Roman" w:hAnsi="Times New Roman" w:cs="Times New Roman"/>
          <w:sz w:val="20"/>
          <w:szCs w:val="20"/>
          <w:lang w:val="en-US"/>
        </w:rPr>
        <w:t>amended or not amended</w:t>
      </w:r>
      <w:r w:rsidR="00497CF1" w:rsidRPr="00A24949">
        <w:rPr>
          <w:rFonts w:ascii="Times New Roman" w:hAnsi="Times New Roman" w:cs="Times New Roman"/>
          <w:sz w:val="20"/>
          <w:szCs w:val="20"/>
          <w:lang w:val="en-US"/>
        </w:rPr>
        <w:t xml:space="preserve"> (NoFrass; control)</w:t>
      </w:r>
      <w:r w:rsidR="00BF2CB5" w:rsidRPr="00A24949">
        <w:rPr>
          <w:rFonts w:ascii="Times New Roman" w:hAnsi="Times New Roman" w:cs="Times New Roman"/>
          <w:sz w:val="20"/>
          <w:szCs w:val="20"/>
          <w:lang w:val="en-US"/>
        </w:rPr>
        <w:t xml:space="preserve">: </w:t>
      </w:r>
      <w:r w:rsidRPr="00A24949">
        <w:rPr>
          <w:rFonts w:ascii="Times New Roman" w:hAnsi="Times New Roman" w:cs="Times New Roman"/>
          <w:sz w:val="20"/>
          <w:szCs w:val="20"/>
          <w:lang w:val="en-US"/>
        </w:rPr>
        <w:t xml:space="preserve">(A) </w:t>
      </w:r>
      <w:ins w:id="420" w:author="Joop van Loon" w:date="2023-06-20T15:30:00Z">
        <w:r w:rsidR="000C1B6B">
          <w:rPr>
            <w:rFonts w:ascii="Times New Roman" w:hAnsi="Times New Roman" w:cs="Times New Roman"/>
            <w:sz w:val="20"/>
            <w:szCs w:val="20"/>
            <w:lang w:val="en-US"/>
          </w:rPr>
          <w:t xml:space="preserve">after </w:t>
        </w:r>
      </w:ins>
      <w:del w:id="421" w:author="Joop van Loon" w:date="2023-06-20T15:30:00Z">
        <w:r w:rsidR="00BF2CB5" w:rsidRPr="00A24949" w:rsidDel="000C1B6B">
          <w:rPr>
            <w:rFonts w:ascii="Times New Roman" w:hAnsi="Times New Roman" w:cs="Times New Roman"/>
            <w:sz w:val="20"/>
            <w:szCs w:val="20"/>
            <w:lang w:val="en-US"/>
          </w:rPr>
          <w:delText xml:space="preserve">by </w:delText>
        </w:r>
      </w:del>
      <w:r w:rsidRPr="00A24949">
        <w:rPr>
          <w:rFonts w:ascii="Times New Roman" w:hAnsi="Times New Roman" w:cs="Times New Roman"/>
          <w:sz w:val="20"/>
          <w:szCs w:val="20"/>
          <w:lang w:val="en-US"/>
        </w:rPr>
        <w:t>incubat</w:t>
      </w:r>
      <w:r w:rsidR="00BF2CB5" w:rsidRPr="00A24949">
        <w:rPr>
          <w:rFonts w:ascii="Times New Roman" w:hAnsi="Times New Roman" w:cs="Times New Roman"/>
          <w:sz w:val="20"/>
          <w:szCs w:val="20"/>
          <w:lang w:val="en-US"/>
        </w:rPr>
        <w:t>ing</w:t>
      </w:r>
      <w:r w:rsidR="006809FD" w:rsidRPr="00A24949">
        <w:rPr>
          <w:rFonts w:ascii="Times New Roman" w:hAnsi="Times New Roman" w:cs="Times New Roman"/>
          <w:sz w:val="20"/>
          <w:szCs w:val="20"/>
          <w:lang w:val="en-US"/>
        </w:rPr>
        <w:t>;</w:t>
      </w:r>
      <w:r w:rsidRPr="00A24949">
        <w:rPr>
          <w:rFonts w:ascii="Times New Roman" w:hAnsi="Times New Roman" w:cs="Times New Roman"/>
          <w:sz w:val="20"/>
          <w:szCs w:val="20"/>
          <w:lang w:val="en-US"/>
        </w:rPr>
        <w:t xml:space="preserve"> (B) </w:t>
      </w:r>
      <w:ins w:id="422" w:author="Joop van Loon" w:date="2023-06-20T15:30:00Z">
        <w:r w:rsidR="000C1B6B">
          <w:rPr>
            <w:rFonts w:ascii="Times New Roman" w:hAnsi="Times New Roman" w:cs="Times New Roman"/>
            <w:sz w:val="20"/>
            <w:szCs w:val="20"/>
            <w:lang w:val="en-US"/>
          </w:rPr>
          <w:t xml:space="preserve">after </w:t>
        </w:r>
      </w:ins>
      <w:del w:id="423" w:author="Joop van Loon" w:date="2023-06-20T15:30:00Z">
        <w:r w:rsidR="00BF2CB5" w:rsidRPr="00A24949" w:rsidDel="000C1B6B">
          <w:rPr>
            <w:rFonts w:ascii="Times New Roman" w:hAnsi="Times New Roman" w:cs="Times New Roman"/>
            <w:sz w:val="20"/>
            <w:szCs w:val="20"/>
            <w:lang w:val="en-US"/>
          </w:rPr>
          <w:delText xml:space="preserve">with </w:delText>
        </w:r>
      </w:del>
      <w:r w:rsidR="0015447E" w:rsidRPr="00A24949">
        <w:rPr>
          <w:rFonts w:ascii="Times New Roman" w:hAnsi="Times New Roman" w:cs="Times New Roman"/>
          <w:sz w:val="20"/>
          <w:szCs w:val="20"/>
          <w:lang w:val="en-US"/>
        </w:rPr>
        <w:t>compost</w:t>
      </w:r>
      <w:ins w:id="424" w:author="Joop van Loon" w:date="2023-06-20T15:30:00Z">
        <w:r w:rsidR="000C1B6B">
          <w:rPr>
            <w:rFonts w:ascii="Times New Roman" w:hAnsi="Times New Roman" w:cs="Times New Roman"/>
            <w:sz w:val="20"/>
            <w:szCs w:val="20"/>
            <w:lang w:val="en-US"/>
          </w:rPr>
          <w:t>ing</w:t>
        </w:r>
      </w:ins>
      <w:del w:id="425" w:author="Joop van Loon" w:date="2023-06-20T15:30:00Z">
        <w:r w:rsidR="0015447E" w:rsidRPr="00A24949" w:rsidDel="000C1B6B">
          <w:rPr>
            <w:rFonts w:ascii="Times New Roman" w:hAnsi="Times New Roman" w:cs="Times New Roman"/>
            <w:sz w:val="20"/>
            <w:szCs w:val="20"/>
            <w:lang w:val="en-US"/>
          </w:rPr>
          <w:delText>ed</w:delText>
        </w:r>
      </w:del>
      <w:r w:rsidR="0015447E" w:rsidRPr="00A24949">
        <w:rPr>
          <w:rFonts w:ascii="Times New Roman" w:hAnsi="Times New Roman" w:cs="Times New Roman"/>
          <w:sz w:val="20"/>
          <w:szCs w:val="20"/>
          <w:lang w:val="en-US"/>
        </w:rPr>
        <w:t xml:space="preserve"> </w:t>
      </w:r>
      <w:r w:rsidR="00497CF1" w:rsidRPr="00A24949">
        <w:rPr>
          <w:rFonts w:ascii="Times New Roman" w:hAnsi="Times New Roman" w:cs="Times New Roman"/>
          <w:sz w:val="20"/>
          <w:szCs w:val="20"/>
          <w:lang w:val="en-US"/>
        </w:rPr>
        <w:t xml:space="preserve">BSF </w:t>
      </w:r>
      <w:r w:rsidR="0015447E" w:rsidRPr="00A24949">
        <w:rPr>
          <w:rFonts w:ascii="Times New Roman" w:hAnsi="Times New Roman" w:cs="Times New Roman"/>
          <w:sz w:val="20"/>
          <w:szCs w:val="20"/>
          <w:lang w:val="en-US"/>
        </w:rPr>
        <w:t xml:space="preserve">frass </w:t>
      </w:r>
      <w:r w:rsidRPr="00A24949">
        <w:rPr>
          <w:rFonts w:ascii="Times New Roman" w:hAnsi="Times New Roman" w:cs="Times New Roman"/>
          <w:sz w:val="20"/>
          <w:szCs w:val="20"/>
          <w:lang w:val="en-US"/>
        </w:rPr>
        <w:t xml:space="preserve">(BSFF) </w:t>
      </w:r>
      <w:r w:rsidR="00497CF1" w:rsidRPr="00A24949">
        <w:rPr>
          <w:rFonts w:ascii="Times New Roman" w:hAnsi="Times New Roman" w:cs="Times New Roman"/>
          <w:sz w:val="20"/>
          <w:szCs w:val="20"/>
          <w:lang w:val="en-US"/>
        </w:rPr>
        <w:t xml:space="preserve">or </w:t>
      </w:r>
      <w:r w:rsidRPr="00A24949">
        <w:rPr>
          <w:rFonts w:ascii="Times New Roman" w:hAnsi="Times New Roman" w:cs="Times New Roman"/>
          <w:sz w:val="20"/>
          <w:szCs w:val="20"/>
          <w:lang w:val="en-US"/>
        </w:rPr>
        <w:t>yellow mealworm</w:t>
      </w:r>
      <w:r w:rsidR="00497CF1" w:rsidRPr="00A24949">
        <w:rPr>
          <w:rFonts w:ascii="Times New Roman" w:hAnsi="Times New Roman" w:cs="Times New Roman"/>
          <w:sz w:val="20"/>
          <w:szCs w:val="20"/>
          <w:lang w:val="en-US"/>
        </w:rPr>
        <w:t xml:space="preserve"> frass </w:t>
      </w:r>
      <w:r w:rsidRPr="00A24949">
        <w:rPr>
          <w:rFonts w:ascii="Times New Roman" w:hAnsi="Times New Roman" w:cs="Times New Roman"/>
          <w:sz w:val="20"/>
          <w:szCs w:val="20"/>
          <w:lang w:val="en-US"/>
        </w:rPr>
        <w:t>(MWF).</w:t>
      </w:r>
      <w:r w:rsidRPr="0087612C">
        <w:rPr>
          <w:rFonts w:ascii="Times New Roman" w:hAnsi="Times New Roman" w:cs="Times New Roman"/>
          <w:sz w:val="20"/>
          <w:szCs w:val="20"/>
          <w:lang w:val="en-US"/>
        </w:rPr>
        <w:t xml:space="preserve"> Incubation involved frass mixed with soil in 0.5 L plastic pots and moistened, and seeds were only sown after sixteen days under greenhouse conditions</w:t>
      </w:r>
      <w:r w:rsidR="003879D9" w:rsidRPr="0087612C">
        <w:rPr>
          <w:rFonts w:ascii="Times New Roman" w:hAnsi="Times New Roman" w:cs="Times New Roman"/>
          <w:sz w:val="20"/>
          <w:szCs w:val="20"/>
          <w:lang w:val="en-US"/>
        </w:rPr>
        <w:t>.</w:t>
      </w:r>
      <w:ins w:id="426" w:author="Joop van Loon" w:date="2023-06-20T15:31:00Z">
        <w:r w:rsidR="000C1B6B">
          <w:rPr>
            <w:rFonts w:ascii="Times New Roman" w:hAnsi="Times New Roman" w:cs="Times New Roman"/>
            <w:sz w:val="20"/>
            <w:szCs w:val="20"/>
            <w:lang w:val="en-US"/>
          </w:rPr>
          <w:t xml:space="preserve"> </w:t>
        </w:r>
        <w:r w:rsidR="000C1B6B" w:rsidRPr="000C1B6B">
          <w:rPr>
            <w:rFonts w:ascii="Times New Roman" w:hAnsi="Times New Roman" w:cs="Times New Roman"/>
            <w:i/>
            <w:iCs/>
            <w:sz w:val="20"/>
            <w:szCs w:val="20"/>
            <w:lang w:val="en-US"/>
            <w:rPrChange w:id="427" w:author="Joop van Loon" w:date="2023-06-20T15:31:00Z">
              <w:rPr>
                <w:rFonts w:ascii="Times New Roman" w:hAnsi="Times New Roman" w:cs="Times New Roman"/>
                <w:sz w:val="20"/>
                <w:szCs w:val="20"/>
                <w:lang w:val="en-US"/>
              </w:rPr>
            </w:rPrChange>
          </w:rPr>
          <w:t>Describe the compo</w:t>
        </w:r>
        <w:r w:rsidR="000C1B6B">
          <w:rPr>
            <w:rFonts w:ascii="Times New Roman" w:hAnsi="Times New Roman" w:cs="Times New Roman"/>
            <w:i/>
            <w:iCs/>
            <w:sz w:val="20"/>
            <w:szCs w:val="20"/>
            <w:lang w:val="en-US"/>
          </w:rPr>
          <w:t>s</w:t>
        </w:r>
        <w:r w:rsidR="000C1B6B" w:rsidRPr="000C1B6B">
          <w:rPr>
            <w:rFonts w:ascii="Times New Roman" w:hAnsi="Times New Roman" w:cs="Times New Roman"/>
            <w:i/>
            <w:iCs/>
            <w:sz w:val="20"/>
            <w:szCs w:val="20"/>
            <w:lang w:val="en-US"/>
            <w:rPrChange w:id="428" w:author="Joop van Loon" w:date="2023-06-20T15:31:00Z">
              <w:rPr>
                <w:rFonts w:ascii="Times New Roman" w:hAnsi="Times New Roman" w:cs="Times New Roman"/>
                <w:sz w:val="20"/>
                <w:szCs w:val="20"/>
                <w:lang w:val="en-US"/>
              </w:rPr>
            </w:rPrChange>
          </w:rPr>
          <w:t>ting procedure</w:t>
        </w:r>
        <w:r w:rsidR="000C1B6B">
          <w:rPr>
            <w:rFonts w:ascii="Times New Roman" w:hAnsi="Times New Roman" w:cs="Times New Roman"/>
            <w:sz w:val="20"/>
            <w:szCs w:val="20"/>
            <w:lang w:val="en-US"/>
          </w:rPr>
          <w:t xml:space="preserve"> </w:t>
        </w:r>
      </w:ins>
      <w:r w:rsidR="003879D9" w:rsidRPr="0087612C">
        <w:rPr>
          <w:rFonts w:ascii="Times New Roman" w:hAnsi="Times New Roman" w:cs="Times New Roman"/>
          <w:sz w:val="20"/>
          <w:szCs w:val="20"/>
          <w:lang w:val="en-US"/>
        </w:rPr>
        <w:t xml:space="preserve"> </w:t>
      </w:r>
      <w:r w:rsidRPr="000C1B6B">
        <w:rPr>
          <w:rFonts w:ascii="Times New Roman" w:hAnsi="Times New Roman" w:cs="Times New Roman"/>
          <w:sz w:val="20"/>
          <w:szCs w:val="20"/>
          <w:highlight w:val="lightGray"/>
          <w:lang w:val="en-US"/>
          <w:rPrChange w:id="429" w:author="Joop van Loon" w:date="2023-06-20T15:28:00Z">
            <w:rPr>
              <w:rFonts w:ascii="Times New Roman" w:hAnsi="Times New Roman" w:cs="Times New Roman"/>
              <w:sz w:val="20"/>
              <w:szCs w:val="20"/>
              <w:lang w:val="en-US"/>
            </w:rPr>
          </w:rPrChange>
        </w:rPr>
        <w:t xml:space="preserve">Boxplots show the </w:t>
      </w:r>
      <w:r w:rsidR="00C37CB3" w:rsidRPr="000C1B6B">
        <w:rPr>
          <w:rFonts w:ascii="Times New Roman" w:hAnsi="Times New Roman" w:cs="Times New Roman"/>
          <w:sz w:val="20"/>
          <w:szCs w:val="20"/>
          <w:highlight w:val="lightGray"/>
          <w:lang w:val="en-US"/>
          <w:rPrChange w:id="430" w:author="Joop van Loon" w:date="2023-06-20T15:28:00Z">
            <w:rPr>
              <w:rFonts w:ascii="Times New Roman" w:hAnsi="Times New Roman" w:cs="Times New Roman"/>
              <w:sz w:val="20"/>
              <w:szCs w:val="20"/>
              <w:lang w:val="en-US"/>
            </w:rPr>
          </w:rPrChange>
        </w:rPr>
        <w:t>median</w:t>
      </w:r>
      <w:r w:rsidRPr="000C1B6B">
        <w:rPr>
          <w:rFonts w:ascii="Times New Roman" w:hAnsi="Times New Roman" w:cs="Times New Roman"/>
          <w:sz w:val="20"/>
          <w:szCs w:val="20"/>
          <w:highlight w:val="lightGray"/>
          <w:lang w:val="en-US"/>
          <w:rPrChange w:id="431" w:author="Joop van Loon" w:date="2023-06-20T15:28:00Z">
            <w:rPr>
              <w:rFonts w:ascii="Times New Roman" w:hAnsi="Times New Roman" w:cs="Times New Roman"/>
              <w:sz w:val="20"/>
              <w:szCs w:val="20"/>
              <w:lang w:val="en-US"/>
            </w:rPr>
          </w:rPrChange>
        </w:rPr>
        <w:t xml:space="preserve"> (horizontal bold line), and minimum and maximum values.</w:t>
      </w:r>
      <w:r w:rsidRPr="0087612C">
        <w:rPr>
          <w:rFonts w:ascii="Times New Roman" w:hAnsi="Times New Roman" w:cs="Times New Roman"/>
          <w:sz w:val="20"/>
          <w:szCs w:val="20"/>
          <w:lang w:val="en-US"/>
        </w:rPr>
        <w:t xml:space="preserve"> The white square on each box represents the mean leaf area per plant. Data were analysed </w:t>
      </w:r>
      <w:r w:rsidR="00A54044" w:rsidRPr="0087612C">
        <w:rPr>
          <w:rFonts w:ascii="Times New Roman" w:hAnsi="Times New Roman" w:cs="Times New Roman"/>
          <w:sz w:val="20"/>
          <w:szCs w:val="20"/>
          <w:lang w:val="en-US"/>
        </w:rPr>
        <w:t xml:space="preserve">with a </w:t>
      </w:r>
      <w:r w:rsidRPr="0087612C">
        <w:rPr>
          <w:rFonts w:ascii="Times New Roman" w:hAnsi="Times New Roman" w:cs="Times New Roman"/>
          <w:sz w:val="20"/>
          <w:szCs w:val="20"/>
          <w:lang w:val="en-US"/>
        </w:rPr>
        <w:t>generali</w:t>
      </w:r>
      <w:r w:rsidR="003317AE" w:rsidRPr="0087612C">
        <w:rPr>
          <w:rFonts w:ascii="Times New Roman" w:hAnsi="Times New Roman" w:cs="Times New Roman"/>
          <w:sz w:val="20"/>
          <w:szCs w:val="20"/>
          <w:lang w:val="en-US"/>
        </w:rPr>
        <w:t>se</w:t>
      </w:r>
      <w:r w:rsidRPr="0087612C">
        <w:rPr>
          <w:rFonts w:ascii="Times New Roman" w:hAnsi="Times New Roman" w:cs="Times New Roman"/>
          <w:sz w:val="20"/>
          <w:szCs w:val="20"/>
          <w:lang w:val="en-US"/>
        </w:rPr>
        <w:t xml:space="preserve">d linear mixed effect model (GLMM). n is the number </w:t>
      </w:r>
      <w:commentRangeStart w:id="432"/>
      <w:r w:rsidRPr="0087612C">
        <w:rPr>
          <w:rFonts w:ascii="Times New Roman" w:hAnsi="Times New Roman" w:cs="Times New Roman"/>
          <w:sz w:val="20"/>
          <w:szCs w:val="20"/>
          <w:lang w:val="en-US"/>
        </w:rPr>
        <w:t xml:space="preserve">of </w:t>
      </w:r>
      <w:r w:rsidR="00A24949">
        <w:rPr>
          <w:rFonts w:ascii="Times New Roman" w:hAnsi="Times New Roman" w:cs="Times New Roman"/>
          <w:sz w:val="20"/>
          <w:szCs w:val="20"/>
          <w:lang w:val="en-US"/>
        </w:rPr>
        <w:t>replica</w:t>
      </w:r>
      <w:r w:rsidRPr="0087612C">
        <w:rPr>
          <w:rFonts w:ascii="Times New Roman" w:hAnsi="Times New Roman" w:cs="Times New Roman"/>
          <w:sz w:val="20"/>
          <w:szCs w:val="20"/>
          <w:lang w:val="en-US"/>
        </w:rPr>
        <w:t>t</w:t>
      </w:r>
      <w:r w:rsidR="00A24949">
        <w:rPr>
          <w:rFonts w:ascii="Times New Roman" w:hAnsi="Times New Roman" w:cs="Times New Roman"/>
          <w:sz w:val="20"/>
          <w:szCs w:val="20"/>
          <w:lang w:val="en-US"/>
        </w:rPr>
        <w:t>e</w:t>
      </w:r>
      <w:r w:rsidRPr="0087612C">
        <w:rPr>
          <w:rFonts w:ascii="Times New Roman" w:hAnsi="Times New Roman" w:cs="Times New Roman"/>
          <w:sz w:val="20"/>
          <w:szCs w:val="20"/>
          <w:lang w:val="en-US"/>
        </w:rPr>
        <w:t>s</w:t>
      </w:r>
      <w:commentRangeEnd w:id="432"/>
      <w:r w:rsidR="007607D4">
        <w:rPr>
          <w:rStyle w:val="CommentReference"/>
        </w:rPr>
        <w:commentReference w:id="432"/>
      </w:r>
      <w:r w:rsidRPr="0087612C">
        <w:rPr>
          <w:rFonts w:ascii="Times New Roman" w:hAnsi="Times New Roman" w:cs="Times New Roman"/>
          <w:sz w:val="20"/>
          <w:szCs w:val="20"/>
          <w:lang w:val="en-US"/>
        </w:rPr>
        <w:t>. Boxes with different letters are significantly different (</w:t>
      </w:r>
      <w:r w:rsidRPr="0087612C">
        <w:rPr>
          <w:rFonts w:ascii="Times New Roman" w:hAnsi="Times New Roman" w:cs="Times New Roman"/>
          <w:color w:val="1C1D1E"/>
          <w:sz w:val="20"/>
          <w:szCs w:val="20"/>
          <w:shd w:val="clear" w:color="auto" w:fill="FFFFFF"/>
        </w:rPr>
        <w:t xml:space="preserve">Tukey's </w:t>
      </w:r>
      <w:r w:rsidRPr="0087612C">
        <w:rPr>
          <w:rFonts w:ascii="Times New Roman" w:hAnsi="Times New Roman" w:cs="Times New Roman"/>
          <w:sz w:val="20"/>
          <w:szCs w:val="20"/>
          <w:lang w:val="en-US"/>
        </w:rPr>
        <w:t xml:space="preserve">post hoc test, </w:t>
      </w:r>
      <w:r w:rsidRPr="0087612C">
        <w:rPr>
          <w:rFonts w:ascii="Times New Roman" w:hAnsi="Times New Roman" w:cs="Times New Roman"/>
          <w:i/>
          <w:iCs/>
          <w:sz w:val="20"/>
          <w:szCs w:val="20"/>
          <w:lang w:val="en-US"/>
        </w:rPr>
        <w:t>p</w:t>
      </w:r>
      <w:r w:rsidRPr="0087612C">
        <w:rPr>
          <w:rFonts w:ascii="Times New Roman" w:hAnsi="Times New Roman" w:cs="Times New Roman"/>
          <w:sz w:val="20"/>
          <w:szCs w:val="20"/>
          <w:lang w:val="en-US"/>
        </w:rPr>
        <w:t xml:space="preserve"> &lt; 0.05).</w:t>
      </w:r>
    </w:p>
    <w:p w14:paraId="03093485" w14:textId="77777777" w:rsidR="0087612C" w:rsidRDefault="0087612C" w:rsidP="00920599">
      <w:pPr>
        <w:jc w:val="both"/>
        <w:rPr>
          <w:rFonts w:ascii="Times New Roman" w:hAnsi="Times New Roman" w:cs="Times New Roman"/>
          <w:b/>
          <w:bCs/>
          <w:sz w:val="28"/>
          <w:szCs w:val="28"/>
        </w:rPr>
      </w:pPr>
    </w:p>
    <w:p w14:paraId="56BA7B53" w14:textId="77777777" w:rsidR="00A77E43" w:rsidRDefault="00E508BD">
      <w:pPr>
        <w:spacing w:line="276" w:lineRule="auto"/>
        <w:jc w:val="both"/>
        <w:rPr>
          <w:rFonts w:ascii="Times New Roman" w:hAnsi="Times New Roman" w:cs="Times New Roman"/>
          <w:b/>
          <w:bCs/>
          <w:sz w:val="28"/>
          <w:szCs w:val="28"/>
        </w:rPr>
      </w:pPr>
      <w:r w:rsidRPr="003A46FE">
        <w:rPr>
          <w:rFonts w:ascii="Times New Roman" w:hAnsi="Times New Roman" w:cs="Times New Roman"/>
          <w:b/>
          <w:bCs/>
          <w:sz w:val="28"/>
          <w:szCs w:val="28"/>
        </w:rPr>
        <w:t>Discussion</w:t>
      </w:r>
    </w:p>
    <w:p w14:paraId="73013BBD" w14:textId="13A8CC4E" w:rsidR="00D266AF" w:rsidRPr="00161C9F" w:rsidRDefault="00D32F8E" w:rsidP="00042AA5">
      <w:pPr>
        <w:spacing w:after="0"/>
        <w:jc w:val="both"/>
        <w:rPr>
          <w:rFonts w:ascii="Times New Roman" w:hAnsi="Times New Roman" w:cs="Times New Roman"/>
          <w:sz w:val="24"/>
          <w:szCs w:val="24"/>
        </w:rPr>
      </w:pPr>
      <w:bookmarkStart w:id="433" w:name="_Hlk133189004"/>
      <w:r>
        <w:rPr>
          <w:rFonts w:ascii="Times New Roman" w:hAnsi="Times New Roman" w:cs="Times New Roman"/>
          <w:sz w:val="24"/>
          <w:szCs w:val="24"/>
        </w:rPr>
        <w:t>This study</w:t>
      </w:r>
      <w:r w:rsidR="00D266AF" w:rsidRPr="00161C9F">
        <w:rPr>
          <w:rFonts w:ascii="Times New Roman" w:hAnsi="Times New Roman" w:cs="Times New Roman"/>
          <w:sz w:val="24"/>
          <w:szCs w:val="24"/>
        </w:rPr>
        <w:t xml:space="preserve"> investigated the effect of soil amendment with raw</w:t>
      </w:r>
      <w:ins w:id="434" w:author="Joop van Loon" w:date="2023-06-20T15:33:00Z">
        <w:r w:rsidR="000C1B6B">
          <w:rPr>
            <w:rFonts w:ascii="Times New Roman" w:hAnsi="Times New Roman" w:cs="Times New Roman"/>
            <w:sz w:val="24"/>
            <w:szCs w:val="24"/>
          </w:rPr>
          <w:t xml:space="preserve">, incubated and composted frass of </w:t>
        </w:r>
      </w:ins>
      <w:del w:id="435" w:author="Joop van Loon" w:date="2023-06-20T15:33:00Z">
        <w:r w:rsidR="00D266AF" w:rsidRPr="00161C9F" w:rsidDel="000C1B6B">
          <w:rPr>
            <w:rFonts w:ascii="Times New Roman" w:hAnsi="Times New Roman" w:cs="Times New Roman"/>
            <w:sz w:val="24"/>
            <w:szCs w:val="24"/>
          </w:rPr>
          <w:delText xml:space="preserve"> </w:delText>
        </w:r>
      </w:del>
      <w:r w:rsidR="00D266AF" w:rsidRPr="00161C9F">
        <w:rPr>
          <w:rFonts w:ascii="Times New Roman" w:hAnsi="Times New Roman" w:cs="Times New Roman"/>
          <w:sz w:val="24"/>
          <w:szCs w:val="24"/>
        </w:rPr>
        <w:t xml:space="preserve">black soldier fly </w:t>
      </w:r>
      <w:del w:id="436" w:author="Joop van Loon" w:date="2023-06-20T15:33:00Z">
        <w:r w:rsidR="00D266AF" w:rsidRPr="00161C9F" w:rsidDel="000C1B6B">
          <w:rPr>
            <w:rFonts w:ascii="Times New Roman" w:hAnsi="Times New Roman" w:cs="Times New Roman"/>
            <w:sz w:val="24"/>
            <w:szCs w:val="24"/>
          </w:rPr>
          <w:delText xml:space="preserve">frass </w:delText>
        </w:r>
      </w:del>
      <w:r w:rsidR="00D266AF" w:rsidRPr="00161C9F">
        <w:rPr>
          <w:rFonts w:ascii="Times New Roman" w:hAnsi="Times New Roman" w:cs="Times New Roman"/>
          <w:sz w:val="24"/>
          <w:szCs w:val="24"/>
        </w:rPr>
        <w:t xml:space="preserve">(BSFF) and mealworm </w:t>
      </w:r>
      <w:del w:id="437" w:author="Joop van Loon" w:date="2023-06-20T15:33:00Z">
        <w:r w:rsidR="00D266AF" w:rsidRPr="00161C9F" w:rsidDel="000C1B6B">
          <w:rPr>
            <w:rFonts w:ascii="Times New Roman" w:hAnsi="Times New Roman" w:cs="Times New Roman"/>
            <w:sz w:val="24"/>
            <w:szCs w:val="24"/>
          </w:rPr>
          <w:delText xml:space="preserve">frass </w:delText>
        </w:r>
      </w:del>
      <w:r w:rsidR="00D266AF" w:rsidRPr="00161C9F">
        <w:rPr>
          <w:rFonts w:ascii="Times New Roman" w:hAnsi="Times New Roman" w:cs="Times New Roman"/>
          <w:sz w:val="24"/>
          <w:szCs w:val="24"/>
        </w:rPr>
        <w:t xml:space="preserve">(MWF) on the growth of </w:t>
      </w:r>
      <w:r w:rsidR="00D266AF" w:rsidRPr="00161C9F">
        <w:rPr>
          <w:rFonts w:ascii="Times New Roman" w:hAnsi="Times New Roman" w:cs="Times New Roman"/>
          <w:i/>
          <w:iCs/>
          <w:sz w:val="24"/>
          <w:szCs w:val="24"/>
        </w:rPr>
        <w:t>B</w:t>
      </w:r>
      <w:r w:rsidR="00515C2D" w:rsidRPr="00161C9F">
        <w:rPr>
          <w:rFonts w:ascii="Times New Roman" w:hAnsi="Times New Roman" w:cs="Times New Roman"/>
          <w:i/>
          <w:iCs/>
          <w:sz w:val="24"/>
          <w:szCs w:val="24"/>
        </w:rPr>
        <w:t>.</w:t>
      </w:r>
      <w:r w:rsidR="00D266AF" w:rsidRPr="00161C9F">
        <w:rPr>
          <w:rFonts w:ascii="Times New Roman" w:hAnsi="Times New Roman" w:cs="Times New Roman"/>
          <w:i/>
          <w:iCs/>
          <w:sz w:val="24"/>
          <w:szCs w:val="24"/>
        </w:rPr>
        <w:t xml:space="preserve"> rapa</w:t>
      </w:r>
      <w:ins w:id="438" w:author="Joop van Loon" w:date="2023-06-20T15:33:00Z">
        <w:r w:rsidR="000C1B6B">
          <w:rPr>
            <w:rFonts w:ascii="Times New Roman" w:hAnsi="Times New Roman" w:cs="Times New Roman"/>
            <w:i/>
            <w:iCs/>
            <w:sz w:val="24"/>
            <w:szCs w:val="24"/>
          </w:rPr>
          <w:t xml:space="preserve"> </w:t>
        </w:r>
        <w:r w:rsidR="000C1B6B" w:rsidRPr="000C1B6B">
          <w:rPr>
            <w:rFonts w:ascii="Times New Roman" w:hAnsi="Times New Roman" w:cs="Times New Roman"/>
            <w:sz w:val="24"/>
            <w:szCs w:val="24"/>
            <w:rPrChange w:id="439" w:author="Joop van Loon" w:date="2023-06-20T15:33:00Z">
              <w:rPr>
                <w:rFonts w:ascii="Times New Roman" w:hAnsi="Times New Roman" w:cs="Times New Roman"/>
                <w:i/>
                <w:iCs/>
                <w:sz w:val="24"/>
                <w:szCs w:val="24"/>
              </w:rPr>
            </w:rPrChange>
          </w:rPr>
          <w:t>plants</w:t>
        </w:r>
      </w:ins>
      <w:ins w:id="440" w:author="Joop van Loon" w:date="2023-06-20T15:38:00Z">
        <w:r w:rsidR="000F1CFC">
          <w:rPr>
            <w:rFonts w:ascii="Times New Roman" w:hAnsi="Times New Roman" w:cs="Times New Roman"/>
            <w:sz w:val="24"/>
            <w:szCs w:val="24"/>
          </w:rPr>
          <w:t xml:space="preserve">. In addition, feeding damage inflicted by </w:t>
        </w:r>
      </w:ins>
      <w:del w:id="441" w:author="Joop van Loon" w:date="2023-06-20T15:33:00Z">
        <w:r w:rsidDel="000F1CFC">
          <w:rPr>
            <w:rFonts w:ascii="Times New Roman" w:hAnsi="Times New Roman" w:cs="Times New Roman"/>
            <w:i/>
            <w:iCs/>
            <w:sz w:val="24"/>
            <w:szCs w:val="24"/>
          </w:rPr>
          <w:delText>,</w:delText>
        </w:r>
      </w:del>
      <w:del w:id="442" w:author="Joop van Loon" w:date="2023-06-20T15:37:00Z">
        <w:r w:rsidR="00D266AF" w:rsidRPr="00161C9F" w:rsidDel="000F1CFC">
          <w:rPr>
            <w:rFonts w:ascii="Times New Roman" w:hAnsi="Times New Roman" w:cs="Times New Roman"/>
            <w:sz w:val="24"/>
            <w:szCs w:val="24"/>
          </w:rPr>
          <w:delText xml:space="preserve"> </w:delText>
        </w:r>
      </w:del>
      <w:ins w:id="443" w:author="Joop van Loon" w:date="2023-06-20T15:35:00Z">
        <w:r w:rsidR="000F1CFC" w:rsidRPr="00161C9F">
          <w:rPr>
            <w:rFonts w:ascii="Times New Roman" w:hAnsi="Times New Roman" w:cs="Times New Roman"/>
            <w:sz w:val="24"/>
            <w:szCs w:val="24"/>
          </w:rPr>
          <w:t>diamondback moth (</w:t>
        </w:r>
        <w:r w:rsidR="000F1CFC" w:rsidRPr="00161C9F">
          <w:rPr>
            <w:rFonts w:ascii="Times New Roman" w:hAnsi="Times New Roman" w:cs="Times New Roman"/>
            <w:i/>
            <w:iCs/>
            <w:sz w:val="24"/>
            <w:szCs w:val="24"/>
          </w:rPr>
          <w:t>P. xylostella</w:t>
        </w:r>
        <w:r w:rsidR="000F1CFC" w:rsidRPr="00161C9F">
          <w:rPr>
            <w:rFonts w:ascii="Times New Roman" w:hAnsi="Times New Roman" w:cs="Times New Roman"/>
            <w:sz w:val="24"/>
            <w:szCs w:val="24"/>
          </w:rPr>
          <w:t>)</w:t>
        </w:r>
        <w:r w:rsidR="000F1CFC">
          <w:rPr>
            <w:rFonts w:ascii="Times New Roman" w:hAnsi="Times New Roman" w:cs="Times New Roman"/>
            <w:sz w:val="24"/>
            <w:szCs w:val="24"/>
          </w:rPr>
          <w:t xml:space="preserve"> larvae</w:t>
        </w:r>
      </w:ins>
      <w:ins w:id="444" w:author="Joop van Loon" w:date="2023-06-20T15:38:00Z">
        <w:r w:rsidR="000F1CFC">
          <w:rPr>
            <w:rFonts w:ascii="Times New Roman" w:hAnsi="Times New Roman" w:cs="Times New Roman"/>
            <w:sz w:val="24"/>
            <w:szCs w:val="24"/>
          </w:rPr>
          <w:t xml:space="preserve">, </w:t>
        </w:r>
      </w:ins>
      <w:ins w:id="445" w:author="Joop van Loon" w:date="2023-06-20T15:35:00Z">
        <w:r w:rsidR="000F1CFC">
          <w:rPr>
            <w:rFonts w:ascii="Times New Roman" w:hAnsi="Times New Roman" w:cs="Times New Roman"/>
            <w:sz w:val="24"/>
            <w:szCs w:val="24"/>
          </w:rPr>
          <w:t xml:space="preserve">their </w:t>
        </w:r>
      </w:ins>
      <w:r w:rsidR="00D266AF" w:rsidRPr="00161C9F">
        <w:rPr>
          <w:rFonts w:ascii="Times New Roman" w:hAnsi="Times New Roman" w:cs="Times New Roman"/>
          <w:sz w:val="24"/>
          <w:szCs w:val="24"/>
        </w:rPr>
        <w:t>survival and development</w:t>
      </w:r>
      <w:ins w:id="446" w:author="Joop van Loon" w:date="2023-06-20T15:39:00Z">
        <w:r w:rsidR="000F1CFC">
          <w:rPr>
            <w:rFonts w:ascii="Times New Roman" w:hAnsi="Times New Roman" w:cs="Times New Roman"/>
            <w:sz w:val="24"/>
            <w:szCs w:val="24"/>
          </w:rPr>
          <w:t xml:space="preserve"> and </w:t>
        </w:r>
      </w:ins>
      <w:ins w:id="447" w:author="Joop van Loon" w:date="2023-06-20T15:36:00Z">
        <w:r w:rsidR="000F1CFC">
          <w:rPr>
            <w:rFonts w:ascii="Times New Roman" w:hAnsi="Times New Roman" w:cs="Times New Roman"/>
            <w:sz w:val="24"/>
            <w:szCs w:val="24"/>
          </w:rPr>
          <w:t xml:space="preserve">survival, growth and </w:t>
        </w:r>
      </w:ins>
      <w:ins w:id="448" w:author="Joop van Loon" w:date="2023-06-20T15:37:00Z">
        <w:r w:rsidR="000F1CFC">
          <w:rPr>
            <w:rFonts w:ascii="Times New Roman" w:hAnsi="Times New Roman" w:cs="Times New Roman"/>
            <w:sz w:val="24"/>
            <w:szCs w:val="24"/>
          </w:rPr>
          <w:t xml:space="preserve">adult eclosion of </w:t>
        </w:r>
      </w:ins>
      <w:ins w:id="449" w:author="Joop van Loon" w:date="2023-06-20T15:39:00Z">
        <w:r w:rsidR="000F1CFC">
          <w:rPr>
            <w:rFonts w:ascii="Times New Roman" w:hAnsi="Times New Roman" w:cs="Times New Roman"/>
            <w:sz w:val="24"/>
            <w:szCs w:val="24"/>
          </w:rPr>
          <w:t xml:space="preserve">the </w:t>
        </w:r>
      </w:ins>
      <w:del w:id="450" w:author="Joop van Loon" w:date="2023-06-20T15:37:00Z">
        <w:r w:rsidR="00D266AF" w:rsidRPr="00161C9F" w:rsidDel="000F1CFC">
          <w:rPr>
            <w:rFonts w:ascii="Times New Roman" w:hAnsi="Times New Roman" w:cs="Times New Roman"/>
            <w:sz w:val="24"/>
            <w:szCs w:val="24"/>
          </w:rPr>
          <w:delText xml:space="preserve"> </w:delText>
        </w:r>
      </w:del>
      <w:del w:id="451" w:author="Joop van Loon" w:date="2023-06-20T15:35:00Z">
        <w:r w:rsidR="00D266AF" w:rsidRPr="00161C9F" w:rsidDel="000F1CFC">
          <w:rPr>
            <w:rFonts w:ascii="Times New Roman" w:hAnsi="Times New Roman" w:cs="Times New Roman"/>
            <w:sz w:val="24"/>
            <w:szCs w:val="24"/>
          </w:rPr>
          <w:delText>of diamondback moth (</w:delText>
        </w:r>
        <w:r w:rsidR="00D266AF" w:rsidRPr="00161C9F" w:rsidDel="000F1CFC">
          <w:rPr>
            <w:rFonts w:ascii="Times New Roman" w:hAnsi="Times New Roman" w:cs="Times New Roman"/>
            <w:i/>
            <w:iCs/>
            <w:sz w:val="24"/>
            <w:szCs w:val="24"/>
          </w:rPr>
          <w:delText>P</w:delText>
        </w:r>
        <w:r w:rsidR="00515C2D" w:rsidRPr="00161C9F" w:rsidDel="000F1CFC">
          <w:rPr>
            <w:rFonts w:ascii="Times New Roman" w:hAnsi="Times New Roman" w:cs="Times New Roman"/>
            <w:i/>
            <w:iCs/>
            <w:sz w:val="24"/>
            <w:szCs w:val="24"/>
          </w:rPr>
          <w:delText>.</w:delText>
        </w:r>
        <w:r w:rsidR="00D266AF" w:rsidRPr="00161C9F" w:rsidDel="000F1CFC">
          <w:rPr>
            <w:rFonts w:ascii="Times New Roman" w:hAnsi="Times New Roman" w:cs="Times New Roman"/>
            <w:i/>
            <w:iCs/>
            <w:sz w:val="24"/>
            <w:szCs w:val="24"/>
          </w:rPr>
          <w:delText xml:space="preserve"> xylostella</w:delText>
        </w:r>
        <w:r w:rsidR="00D266AF" w:rsidRPr="00161C9F" w:rsidDel="000F1CFC">
          <w:rPr>
            <w:rFonts w:ascii="Times New Roman" w:hAnsi="Times New Roman" w:cs="Times New Roman"/>
            <w:sz w:val="24"/>
            <w:szCs w:val="24"/>
          </w:rPr>
          <w:delText xml:space="preserve">) </w:delText>
        </w:r>
      </w:del>
      <w:del w:id="452" w:author="Joop van Loon" w:date="2023-06-20T15:37:00Z">
        <w:r w:rsidR="00D266AF" w:rsidRPr="00161C9F" w:rsidDel="000F1CFC">
          <w:rPr>
            <w:rFonts w:ascii="Times New Roman" w:hAnsi="Times New Roman" w:cs="Times New Roman"/>
            <w:sz w:val="24"/>
            <w:szCs w:val="24"/>
          </w:rPr>
          <w:delText xml:space="preserve">and </w:delText>
        </w:r>
      </w:del>
      <w:r w:rsidR="00515C2D" w:rsidRPr="00161C9F">
        <w:rPr>
          <w:rFonts w:ascii="Times New Roman" w:hAnsi="Times New Roman" w:cs="Times New Roman"/>
          <w:sz w:val="24"/>
          <w:szCs w:val="24"/>
        </w:rPr>
        <w:t xml:space="preserve">cabbage </w:t>
      </w:r>
      <w:r w:rsidR="00D266AF" w:rsidRPr="00161C9F">
        <w:rPr>
          <w:rFonts w:ascii="Times New Roman" w:hAnsi="Times New Roman" w:cs="Times New Roman"/>
          <w:sz w:val="24"/>
          <w:szCs w:val="24"/>
        </w:rPr>
        <w:t xml:space="preserve">root </w:t>
      </w:r>
      <w:r w:rsidR="00515C2D" w:rsidRPr="00161C9F">
        <w:rPr>
          <w:rFonts w:ascii="Times New Roman" w:hAnsi="Times New Roman" w:cs="Times New Roman"/>
          <w:sz w:val="24"/>
          <w:szCs w:val="24"/>
        </w:rPr>
        <w:t xml:space="preserve">fly </w:t>
      </w:r>
      <w:r w:rsidR="00D266AF" w:rsidRPr="00161C9F">
        <w:rPr>
          <w:rFonts w:ascii="Times New Roman" w:hAnsi="Times New Roman" w:cs="Times New Roman"/>
          <w:sz w:val="24"/>
          <w:szCs w:val="24"/>
        </w:rPr>
        <w:t>(</w:t>
      </w:r>
      <w:r w:rsidR="00D266AF" w:rsidRPr="00161C9F">
        <w:rPr>
          <w:rFonts w:ascii="Times New Roman" w:hAnsi="Times New Roman" w:cs="Times New Roman"/>
          <w:i/>
          <w:iCs/>
          <w:sz w:val="24"/>
          <w:szCs w:val="24"/>
        </w:rPr>
        <w:t>D</w:t>
      </w:r>
      <w:r w:rsidR="00515C2D" w:rsidRPr="00161C9F">
        <w:rPr>
          <w:rFonts w:ascii="Times New Roman" w:hAnsi="Times New Roman" w:cs="Times New Roman"/>
          <w:i/>
          <w:iCs/>
          <w:sz w:val="24"/>
          <w:szCs w:val="24"/>
        </w:rPr>
        <w:t>.</w:t>
      </w:r>
      <w:r w:rsidR="00D266AF" w:rsidRPr="00161C9F">
        <w:rPr>
          <w:rFonts w:ascii="Times New Roman" w:hAnsi="Times New Roman" w:cs="Times New Roman"/>
          <w:i/>
          <w:iCs/>
          <w:sz w:val="24"/>
          <w:szCs w:val="24"/>
        </w:rPr>
        <w:t xml:space="preserve"> radicum</w:t>
      </w:r>
      <w:r w:rsidR="00D266AF" w:rsidRPr="00161C9F">
        <w:rPr>
          <w:rFonts w:ascii="Times New Roman" w:hAnsi="Times New Roman" w:cs="Times New Roman"/>
          <w:sz w:val="24"/>
          <w:szCs w:val="24"/>
        </w:rPr>
        <w:t>)</w:t>
      </w:r>
      <w:ins w:id="453" w:author="Joop van Loon" w:date="2023-06-20T15:37:00Z">
        <w:r w:rsidR="000F1CFC">
          <w:rPr>
            <w:rFonts w:ascii="Times New Roman" w:hAnsi="Times New Roman" w:cs="Times New Roman"/>
            <w:sz w:val="24"/>
            <w:szCs w:val="24"/>
          </w:rPr>
          <w:t xml:space="preserve"> were quantified</w:t>
        </w:r>
      </w:ins>
      <w:r w:rsidR="00D266AF" w:rsidRPr="00161C9F">
        <w:rPr>
          <w:rFonts w:ascii="Times New Roman" w:hAnsi="Times New Roman" w:cs="Times New Roman"/>
          <w:sz w:val="24"/>
          <w:szCs w:val="24"/>
        </w:rPr>
        <w:t xml:space="preserve">. </w:t>
      </w:r>
      <w:r w:rsidR="00515C2D" w:rsidRPr="00161C9F">
        <w:rPr>
          <w:rFonts w:ascii="Times New Roman" w:hAnsi="Times New Roman" w:cs="Times New Roman"/>
          <w:sz w:val="24"/>
          <w:szCs w:val="24"/>
        </w:rPr>
        <w:t>Our</w:t>
      </w:r>
      <w:r w:rsidR="00D266AF" w:rsidRPr="00161C9F">
        <w:rPr>
          <w:rFonts w:ascii="Times New Roman" w:hAnsi="Times New Roman" w:cs="Times New Roman"/>
          <w:sz w:val="24"/>
          <w:szCs w:val="24"/>
        </w:rPr>
        <w:t xml:space="preserve"> results show that amending soil with </w:t>
      </w:r>
      <w:ins w:id="454" w:author="Joop van Loon" w:date="2023-06-20T15:40:00Z">
        <w:r w:rsidR="000F1CFC">
          <w:rPr>
            <w:rFonts w:ascii="Times New Roman" w:hAnsi="Times New Roman" w:cs="Times New Roman"/>
            <w:sz w:val="24"/>
            <w:szCs w:val="24"/>
          </w:rPr>
          <w:t xml:space="preserve">raw </w:t>
        </w:r>
      </w:ins>
      <w:r w:rsidR="00D266AF" w:rsidRPr="00161C9F">
        <w:rPr>
          <w:rFonts w:ascii="Times New Roman" w:hAnsi="Times New Roman" w:cs="Times New Roman"/>
          <w:sz w:val="24"/>
          <w:szCs w:val="24"/>
        </w:rPr>
        <w:t xml:space="preserve">BSFF and MWF </w:t>
      </w:r>
      <w:ins w:id="455" w:author="Joop van Loon" w:date="2023-06-20T15:40:00Z">
        <w:r w:rsidR="000F1CFC">
          <w:rPr>
            <w:rFonts w:ascii="Times New Roman" w:hAnsi="Times New Roman" w:cs="Times New Roman"/>
            <w:sz w:val="24"/>
            <w:szCs w:val="24"/>
          </w:rPr>
          <w:t xml:space="preserve">frass </w:t>
        </w:r>
      </w:ins>
      <w:r w:rsidR="00D266AF" w:rsidRPr="00161C9F">
        <w:rPr>
          <w:rFonts w:ascii="Times New Roman" w:hAnsi="Times New Roman" w:cs="Times New Roman"/>
          <w:sz w:val="24"/>
          <w:szCs w:val="24"/>
        </w:rPr>
        <w:t xml:space="preserve">resulted in smaller leaf area, fewer leaves, and </w:t>
      </w:r>
      <w:ins w:id="456" w:author="Joop van Loon" w:date="2023-06-20T15:44:00Z">
        <w:r w:rsidR="00E929B4">
          <w:rPr>
            <w:rFonts w:ascii="Times New Roman" w:hAnsi="Times New Roman" w:cs="Times New Roman"/>
            <w:sz w:val="24"/>
            <w:szCs w:val="24"/>
          </w:rPr>
          <w:t xml:space="preserve">for BSFF </w:t>
        </w:r>
      </w:ins>
      <w:r w:rsidR="00D266AF" w:rsidRPr="00161C9F">
        <w:rPr>
          <w:rFonts w:ascii="Times New Roman" w:hAnsi="Times New Roman" w:cs="Times New Roman"/>
          <w:sz w:val="24"/>
          <w:szCs w:val="24"/>
        </w:rPr>
        <w:t xml:space="preserve">longer time until flowering compared to the </w:t>
      </w:r>
      <w:r w:rsidR="00515C2D" w:rsidRPr="00161C9F">
        <w:rPr>
          <w:rFonts w:ascii="Times New Roman" w:hAnsi="Times New Roman" w:cs="Times New Roman"/>
          <w:sz w:val="24"/>
          <w:szCs w:val="24"/>
        </w:rPr>
        <w:t xml:space="preserve">NoFrass </w:t>
      </w:r>
      <w:r w:rsidR="00D266AF" w:rsidRPr="00161C9F">
        <w:rPr>
          <w:rFonts w:ascii="Times New Roman" w:hAnsi="Times New Roman" w:cs="Times New Roman"/>
          <w:sz w:val="24"/>
          <w:szCs w:val="24"/>
        </w:rPr>
        <w:t xml:space="preserve">control. </w:t>
      </w:r>
      <w:r w:rsidR="00D9309E" w:rsidRPr="00E929B4">
        <w:rPr>
          <w:rFonts w:ascii="Times New Roman" w:hAnsi="Times New Roman" w:cs="Times New Roman"/>
          <w:sz w:val="24"/>
          <w:szCs w:val="24"/>
          <w:highlight w:val="lightGray"/>
          <w:rPrChange w:id="457" w:author="Joop van Loon" w:date="2023-06-20T15:47:00Z">
            <w:rPr>
              <w:rFonts w:ascii="Times New Roman" w:hAnsi="Times New Roman" w:cs="Times New Roman"/>
              <w:sz w:val="24"/>
              <w:szCs w:val="24"/>
            </w:rPr>
          </w:rPrChange>
        </w:rPr>
        <w:t xml:space="preserve">Soil amendment with </w:t>
      </w:r>
      <w:r w:rsidR="00D266AF" w:rsidRPr="00E929B4">
        <w:rPr>
          <w:rFonts w:ascii="Times New Roman" w:hAnsi="Times New Roman" w:cs="Times New Roman"/>
          <w:sz w:val="24"/>
          <w:szCs w:val="24"/>
          <w:highlight w:val="lightGray"/>
          <w:rPrChange w:id="458" w:author="Joop van Loon" w:date="2023-06-20T15:47:00Z">
            <w:rPr>
              <w:rFonts w:ascii="Times New Roman" w:hAnsi="Times New Roman" w:cs="Times New Roman"/>
              <w:sz w:val="24"/>
              <w:szCs w:val="24"/>
            </w:rPr>
          </w:rPrChange>
        </w:rPr>
        <w:t xml:space="preserve">BSFF resulted in </w:t>
      </w:r>
      <w:ins w:id="459" w:author="Joop van Loon" w:date="2023-06-20T15:45:00Z">
        <w:r w:rsidR="00E929B4" w:rsidRPr="00E929B4">
          <w:rPr>
            <w:rFonts w:ascii="Times New Roman" w:hAnsi="Times New Roman" w:cs="Times New Roman"/>
            <w:sz w:val="24"/>
            <w:szCs w:val="24"/>
            <w:highlight w:val="lightGray"/>
            <w:rPrChange w:id="460" w:author="Joop van Loon" w:date="2023-06-20T15:47:00Z">
              <w:rPr>
                <w:rFonts w:ascii="Times New Roman" w:hAnsi="Times New Roman" w:cs="Times New Roman"/>
                <w:sz w:val="24"/>
                <w:szCs w:val="24"/>
              </w:rPr>
            </w:rPrChange>
          </w:rPr>
          <w:t xml:space="preserve">a significantly lower </w:t>
        </w:r>
      </w:ins>
      <w:del w:id="461" w:author="Joop van Loon" w:date="2023-06-20T15:45:00Z">
        <w:r w:rsidR="00D266AF" w:rsidRPr="00E929B4" w:rsidDel="00E929B4">
          <w:rPr>
            <w:rFonts w:ascii="Times New Roman" w:hAnsi="Times New Roman" w:cs="Times New Roman"/>
            <w:sz w:val="24"/>
            <w:szCs w:val="24"/>
            <w:highlight w:val="lightGray"/>
            <w:rPrChange w:id="462" w:author="Joop van Loon" w:date="2023-06-20T15:47:00Z">
              <w:rPr>
                <w:rFonts w:ascii="Times New Roman" w:hAnsi="Times New Roman" w:cs="Times New Roman"/>
                <w:sz w:val="24"/>
                <w:szCs w:val="24"/>
              </w:rPr>
            </w:rPrChange>
          </w:rPr>
          <w:delText xml:space="preserve">the lowest </w:delText>
        </w:r>
      </w:del>
      <w:r w:rsidR="00D266AF" w:rsidRPr="00E929B4">
        <w:rPr>
          <w:rFonts w:ascii="Times New Roman" w:hAnsi="Times New Roman" w:cs="Times New Roman"/>
          <w:sz w:val="24"/>
          <w:szCs w:val="24"/>
          <w:highlight w:val="lightGray"/>
          <w:rPrChange w:id="463" w:author="Joop van Loon" w:date="2023-06-20T15:47:00Z">
            <w:rPr>
              <w:rFonts w:ascii="Times New Roman" w:hAnsi="Times New Roman" w:cs="Times New Roman"/>
              <w:sz w:val="24"/>
              <w:szCs w:val="24"/>
            </w:rPr>
          </w:rPrChange>
        </w:rPr>
        <w:t xml:space="preserve">survival </w:t>
      </w:r>
      <w:r w:rsidR="00746A95" w:rsidRPr="00E929B4">
        <w:rPr>
          <w:rFonts w:ascii="Times New Roman" w:hAnsi="Times New Roman" w:cs="Times New Roman"/>
          <w:sz w:val="24"/>
          <w:szCs w:val="24"/>
          <w:highlight w:val="lightGray"/>
          <w:rPrChange w:id="464" w:author="Joop van Loon" w:date="2023-06-20T15:47:00Z">
            <w:rPr>
              <w:rFonts w:ascii="Times New Roman" w:hAnsi="Times New Roman" w:cs="Times New Roman"/>
              <w:sz w:val="24"/>
              <w:szCs w:val="24"/>
            </w:rPr>
          </w:rPrChange>
        </w:rPr>
        <w:t xml:space="preserve">and biomass </w:t>
      </w:r>
      <w:r w:rsidR="00D266AF" w:rsidRPr="00E929B4">
        <w:rPr>
          <w:rFonts w:ascii="Times New Roman" w:hAnsi="Times New Roman" w:cs="Times New Roman"/>
          <w:sz w:val="24"/>
          <w:szCs w:val="24"/>
          <w:highlight w:val="lightGray"/>
          <w:rPrChange w:id="465" w:author="Joop van Loon" w:date="2023-06-20T15:47:00Z">
            <w:rPr>
              <w:rFonts w:ascii="Times New Roman" w:hAnsi="Times New Roman" w:cs="Times New Roman"/>
              <w:sz w:val="24"/>
              <w:szCs w:val="24"/>
            </w:rPr>
          </w:rPrChange>
        </w:rPr>
        <w:t xml:space="preserve">of </w:t>
      </w:r>
      <w:r w:rsidR="00D266AF" w:rsidRPr="00E929B4">
        <w:rPr>
          <w:rFonts w:ascii="Times New Roman" w:hAnsi="Times New Roman" w:cs="Times New Roman"/>
          <w:i/>
          <w:iCs/>
          <w:sz w:val="24"/>
          <w:szCs w:val="24"/>
          <w:highlight w:val="lightGray"/>
          <w:rPrChange w:id="466" w:author="Joop van Loon" w:date="2023-06-20T15:47:00Z">
            <w:rPr>
              <w:rFonts w:ascii="Times New Roman" w:hAnsi="Times New Roman" w:cs="Times New Roman"/>
              <w:i/>
              <w:iCs/>
              <w:sz w:val="24"/>
              <w:szCs w:val="24"/>
            </w:rPr>
          </w:rPrChange>
        </w:rPr>
        <w:t>D. radicum</w:t>
      </w:r>
      <w:r w:rsidR="00D266AF" w:rsidRPr="00E929B4">
        <w:rPr>
          <w:rFonts w:ascii="Times New Roman" w:hAnsi="Times New Roman" w:cs="Times New Roman"/>
          <w:sz w:val="24"/>
          <w:szCs w:val="24"/>
          <w:highlight w:val="lightGray"/>
          <w:rPrChange w:id="467" w:author="Joop van Loon" w:date="2023-06-20T15:47:00Z">
            <w:rPr>
              <w:rFonts w:ascii="Times New Roman" w:hAnsi="Times New Roman" w:cs="Times New Roman"/>
              <w:sz w:val="24"/>
              <w:szCs w:val="24"/>
            </w:rPr>
          </w:rPrChange>
        </w:rPr>
        <w:t xml:space="preserve"> larvae</w:t>
      </w:r>
      <w:r w:rsidR="00746A95" w:rsidRPr="00E929B4">
        <w:rPr>
          <w:rFonts w:ascii="Times New Roman" w:hAnsi="Times New Roman" w:cs="Times New Roman"/>
          <w:sz w:val="24"/>
          <w:szCs w:val="24"/>
          <w:highlight w:val="lightGray"/>
          <w:rPrChange w:id="468" w:author="Joop van Loon" w:date="2023-06-20T15:47:00Z">
            <w:rPr>
              <w:rFonts w:ascii="Times New Roman" w:hAnsi="Times New Roman" w:cs="Times New Roman"/>
              <w:sz w:val="24"/>
              <w:szCs w:val="24"/>
            </w:rPr>
          </w:rPrChange>
        </w:rPr>
        <w:t xml:space="preserve"> and pupae respectively</w:t>
      </w:r>
      <w:r w:rsidR="00D266AF" w:rsidRPr="00E929B4">
        <w:rPr>
          <w:rFonts w:ascii="Times New Roman" w:hAnsi="Times New Roman" w:cs="Times New Roman"/>
          <w:sz w:val="24"/>
          <w:szCs w:val="24"/>
          <w:highlight w:val="lightGray"/>
          <w:rPrChange w:id="469" w:author="Joop van Loon" w:date="2023-06-20T15:47:00Z">
            <w:rPr>
              <w:rFonts w:ascii="Times New Roman" w:hAnsi="Times New Roman" w:cs="Times New Roman"/>
              <w:sz w:val="24"/>
              <w:szCs w:val="24"/>
            </w:rPr>
          </w:rPrChange>
        </w:rPr>
        <w:t xml:space="preserve">, while </w:t>
      </w:r>
      <w:ins w:id="470" w:author="Joop van Loon" w:date="2023-06-20T15:40:00Z">
        <w:r w:rsidR="000F1CFC" w:rsidRPr="00E929B4">
          <w:rPr>
            <w:rFonts w:ascii="Times New Roman" w:hAnsi="Times New Roman" w:cs="Times New Roman"/>
            <w:sz w:val="24"/>
            <w:szCs w:val="24"/>
            <w:highlight w:val="lightGray"/>
            <w:rPrChange w:id="471" w:author="Joop van Loon" w:date="2023-06-20T15:47:00Z">
              <w:rPr>
                <w:rFonts w:ascii="Times New Roman" w:hAnsi="Times New Roman" w:cs="Times New Roman"/>
                <w:sz w:val="24"/>
                <w:szCs w:val="24"/>
              </w:rPr>
            </w:rPrChange>
          </w:rPr>
          <w:t xml:space="preserve">amendment with </w:t>
        </w:r>
      </w:ins>
      <w:r w:rsidR="00D266AF" w:rsidRPr="00E929B4">
        <w:rPr>
          <w:rFonts w:ascii="Times New Roman" w:hAnsi="Times New Roman" w:cs="Times New Roman"/>
          <w:sz w:val="24"/>
          <w:szCs w:val="24"/>
          <w:highlight w:val="lightGray"/>
          <w:rPrChange w:id="472" w:author="Joop van Loon" w:date="2023-06-20T15:47:00Z">
            <w:rPr>
              <w:rFonts w:ascii="Times New Roman" w:hAnsi="Times New Roman" w:cs="Times New Roman"/>
              <w:sz w:val="24"/>
              <w:szCs w:val="24"/>
            </w:rPr>
          </w:rPrChange>
        </w:rPr>
        <w:t xml:space="preserve">MWF </w:t>
      </w:r>
      <w:ins w:id="473" w:author="Joop van Loon" w:date="2023-06-20T15:40:00Z">
        <w:r w:rsidR="000F1CFC" w:rsidRPr="00E929B4">
          <w:rPr>
            <w:rFonts w:ascii="Times New Roman" w:hAnsi="Times New Roman" w:cs="Times New Roman"/>
            <w:sz w:val="24"/>
            <w:szCs w:val="24"/>
            <w:highlight w:val="lightGray"/>
            <w:rPrChange w:id="474" w:author="Joop van Loon" w:date="2023-06-20T15:47:00Z">
              <w:rPr>
                <w:rFonts w:ascii="Times New Roman" w:hAnsi="Times New Roman" w:cs="Times New Roman"/>
                <w:sz w:val="24"/>
                <w:szCs w:val="24"/>
              </w:rPr>
            </w:rPrChange>
          </w:rPr>
          <w:t xml:space="preserve">frass </w:t>
        </w:r>
      </w:ins>
      <w:r w:rsidR="00D266AF" w:rsidRPr="00E929B4">
        <w:rPr>
          <w:rFonts w:ascii="Times New Roman" w:hAnsi="Times New Roman" w:cs="Times New Roman"/>
          <w:sz w:val="24"/>
          <w:szCs w:val="24"/>
          <w:highlight w:val="lightGray"/>
          <w:rPrChange w:id="475" w:author="Joop van Loon" w:date="2023-06-20T15:47:00Z">
            <w:rPr>
              <w:rFonts w:ascii="Times New Roman" w:hAnsi="Times New Roman" w:cs="Times New Roman"/>
              <w:sz w:val="24"/>
              <w:szCs w:val="24"/>
            </w:rPr>
          </w:rPrChange>
        </w:rPr>
        <w:t xml:space="preserve">resulted in </w:t>
      </w:r>
      <w:ins w:id="476" w:author="Joop van Loon" w:date="2023-06-20T15:45:00Z">
        <w:r w:rsidR="00E929B4" w:rsidRPr="00E929B4">
          <w:rPr>
            <w:rFonts w:ascii="Times New Roman" w:hAnsi="Times New Roman" w:cs="Times New Roman"/>
            <w:sz w:val="24"/>
            <w:szCs w:val="24"/>
            <w:highlight w:val="lightGray"/>
            <w:rPrChange w:id="477" w:author="Joop van Loon" w:date="2023-06-20T15:47:00Z">
              <w:rPr>
                <w:rFonts w:ascii="Times New Roman" w:hAnsi="Times New Roman" w:cs="Times New Roman"/>
                <w:sz w:val="24"/>
                <w:szCs w:val="24"/>
              </w:rPr>
            </w:rPrChange>
          </w:rPr>
          <w:t>a sign</w:t>
        </w:r>
      </w:ins>
      <w:ins w:id="478" w:author="Joop van Loon" w:date="2023-06-20T15:46:00Z">
        <w:r w:rsidR="00E929B4" w:rsidRPr="00E929B4">
          <w:rPr>
            <w:rFonts w:ascii="Times New Roman" w:hAnsi="Times New Roman" w:cs="Times New Roman"/>
            <w:sz w:val="24"/>
            <w:szCs w:val="24"/>
            <w:highlight w:val="lightGray"/>
            <w:rPrChange w:id="479" w:author="Joop van Loon" w:date="2023-06-20T15:47:00Z">
              <w:rPr>
                <w:rFonts w:ascii="Times New Roman" w:hAnsi="Times New Roman" w:cs="Times New Roman"/>
                <w:sz w:val="24"/>
                <w:szCs w:val="24"/>
              </w:rPr>
            </w:rPrChange>
          </w:rPr>
          <w:t xml:space="preserve">ificantly higher </w:t>
        </w:r>
      </w:ins>
      <w:del w:id="480" w:author="Joop van Loon" w:date="2023-06-20T15:46:00Z">
        <w:r w:rsidR="00D266AF" w:rsidRPr="00E929B4" w:rsidDel="00E929B4">
          <w:rPr>
            <w:rFonts w:ascii="Times New Roman" w:hAnsi="Times New Roman" w:cs="Times New Roman"/>
            <w:sz w:val="24"/>
            <w:szCs w:val="24"/>
            <w:highlight w:val="lightGray"/>
            <w:rPrChange w:id="481" w:author="Joop van Loon" w:date="2023-06-20T15:47:00Z">
              <w:rPr>
                <w:rFonts w:ascii="Times New Roman" w:hAnsi="Times New Roman" w:cs="Times New Roman"/>
                <w:sz w:val="24"/>
                <w:szCs w:val="24"/>
              </w:rPr>
            </w:rPrChange>
          </w:rPr>
          <w:delText xml:space="preserve">the highest </w:delText>
        </w:r>
      </w:del>
      <w:ins w:id="482" w:author="Dicke, Marcel" w:date="2023-06-07T21:13:00Z">
        <w:r w:rsidR="007607D4" w:rsidRPr="00E929B4">
          <w:rPr>
            <w:rFonts w:ascii="Times New Roman" w:hAnsi="Times New Roman" w:cs="Times New Roman"/>
            <w:i/>
            <w:iCs/>
            <w:sz w:val="24"/>
            <w:szCs w:val="24"/>
            <w:highlight w:val="lightGray"/>
            <w:rPrChange w:id="483" w:author="Joop van Loon" w:date="2023-06-20T15:47:00Z">
              <w:rPr>
                <w:rFonts w:ascii="Times New Roman" w:hAnsi="Times New Roman" w:cs="Times New Roman"/>
                <w:i/>
                <w:iCs/>
                <w:sz w:val="24"/>
                <w:szCs w:val="24"/>
              </w:rPr>
            </w:rPrChange>
          </w:rPr>
          <w:t>D. radicum</w:t>
        </w:r>
        <w:r w:rsidR="007607D4" w:rsidRPr="00E929B4">
          <w:rPr>
            <w:rFonts w:ascii="Times New Roman" w:hAnsi="Times New Roman" w:cs="Times New Roman"/>
            <w:sz w:val="24"/>
            <w:szCs w:val="24"/>
            <w:highlight w:val="lightGray"/>
            <w:rPrChange w:id="484" w:author="Joop van Loon" w:date="2023-06-20T15:47:00Z">
              <w:rPr>
                <w:rFonts w:ascii="Times New Roman" w:hAnsi="Times New Roman" w:cs="Times New Roman"/>
                <w:sz w:val="24"/>
                <w:szCs w:val="24"/>
              </w:rPr>
            </w:rPrChange>
          </w:rPr>
          <w:t xml:space="preserve"> </w:t>
        </w:r>
      </w:ins>
      <w:r w:rsidR="00D266AF" w:rsidRPr="00E929B4">
        <w:rPr>
          <w:rFonts w:ascii="Times New Roman" w:hAnsi="Times New Roman" w:cs="Times New Roman"/>
          <w:sz w:val="24"/>
          <w:szCs w:val="24"/>
          <w:highlight w:val="lightGray"/>
          <w:rPrChange w:id="485" w:author="Joop van Loon" w:date="2023-06-20T15:47:00Z">
            <w:rPr>
              <w:rFonts w:ascii="Times New Roman" w:hAnsi="Times New Roman" w:cs="Times New Roman"/>
              <w:sz w:val="24"/>
              <w:szCs w:val="24"/>
            </w:rPr>
          </w:rPrChange>
        </w:rPr>
        <w:t>larval survival</w:t>
      </w:r>
      <w:r w:rsidR="00ED25B8" w:rsidRPr="00E929B4">
        <w:rPr>
          <w:rFonts w:ascii="Times New Roman" w:hAnsi="Times New Roman" w:cs="Times New Roman"/>
          <w:sz w:val="24"/>
          <w:szCs w:val="24"/>
          <w:highlight w:val="lightGray"/>
          <w:rPrChange w:id="486" w:author="Joop van Loon" w:date="2023-06-20T15:47:00Z">
            <w:rPr>
              <w:rFonts w:ascii="Times New Roman" w:hAnsi="Times New Roman" w:cs="Times New Roman"/>
              <w:sz w:val="24"/>
              <w:szCs w:val="24"/>
            </w:rPr>
          </w:rPrChange>
        </w:rPr>
        <w:t xml:space="preserve"> and biomass</w:t>
      </w:r>
      <w:ins w:id="487" w:author="Joop van Loon" w:date="2023-06-20T15:46:00Z">
        <w:r w:rsidR="00E929B4" w:rsidRPr="00E929B4">
          <w:rPr>
            <w:rFonts w:ascii="Times New Roman" w:hAnsi="Times New Roman" w:cs="Times New Roman"/>
            <w:sz w:val="24"/>
            <w:szCs w:val="24"/>
            <w:highlight w:val="lightGray"/>
            <w:rPrChange w:id="488" w:author="Joop van Loon" w:date="2023-06-20T15:47:00Z">
              <w:rPr>
                <w:rFonts w:ascii="Times New Roman" w:hAnsi="Times New Roman" w:cs="Times New Roman"/>
                <w:sz w:val="24"/>
                <w:szCs w:val="24"/>
              </w:rPr>
            </w:rPrChange>
          </w:rPr>
          <w:t xml:space="preserve"> than on NoFrass control </w:t>
        </w:r>
        <w:commentRangeStart w:id="489"/>
        <w:r w:rsidR="00E929B4" w:rsidRPr="00E929B4">
          <w:rPr>
            <w:rFonts w:ascii="Times New Roman" w:hAnsi="Times New Roman" w:cs="Times New Roman"/>
            <w:sz w:val="24"/>
            <w:szCs w:val="24"/>
            <w:highlight w:val="lightGray"/>
            <w:rPrChange w:id="490" w:author="Joop van Loon" w:date="2023-06-20T15:47:00Z">
              <w:rPr>
                <w:rFonts w:ascii="Times New Roman" w:hAnsi="Times New Roman" w:cs="Times New Roman"/>
                <w:sz w:val="24"/>
                <w:szCs w:val="24"/>
              </w:rPr>
            </w:rPrChange>
          </w:rPr>
          <w:t>plants</w:t>
        </w:r>
      </w:ins>
      <w:commentRangeEnd w:id="489"/>
      <w:ins w:id="491" w:author="Joop van Loon" w:date="2023-06-20T15:47:00Z">
        <w:r w:rsidR="00E929B4">
          <w:rPr>
            <w:rStyle w:val="CommentReference"/>
          </w:rPr>
          <w:commentReference w:id="489"/>
        </w:r>
      </w:ins>
      <w:r w:rsidR="00D266AF" w:rsidRPr="00E929B4">
        <w:rPr>
          <w:rFonts w:ascii="Times New Roman" w:hAnsi="Times New Roman" w:cs="Times New Roman"/>
          <w:sz w:val="24"/>
          <w:szCs w:val="24"/>
          <w:highlight w:val="lightGray"/>
          <w:rPrChange w:id="492" w:author="Joop van Loon" w:date="2023-06-20T15:47:00Z">
            <w:rPr>
              <w:rFonts w:ascii="Times New Roman" w:hAnsi="Times New Roman" w:cs="Times New Roman"/>
              <w:sz w:val="24"/>
              <w:szCs w:val="24"/>
            </w:rPr>
          </w:rPrChange>
        </w:rPr>
        <w:t>.</w:t>
      </w:r>
      <w:r w:rsidR="00D266AF" w:rsidRPr="00161C9F">
        <w:rPr>
          <w:rFonts w:ascii="Times New Roman" w:hAnsi="Times New Roman" w:cs="Times New Roman"/>
          <w:sz w:val="24"/>
          <w:szCs w:val="24"/>
        </w:rPr>
        <w:t xml:space="preserve"> </w:t>
      </w:r>
      <w:r w:rsidR="00746A95" w:rsidRPr="00161C9F">
        <w:rPr>
          <w:rFonts w:ascii="Times New Roman" w:hAnsi="Times New Roman" w:cs="Times New Roman"/>
          <w:sz w:val="24"/>
          <w:szCs w:val="24"/>
        </w:rPr>
        <w:t xml:space="preserve">Similarly, soil amendment with BSFF resulted in a lower survival </w:t>
      </w:r>
      <w:del w:id="493" w:author="Joop van Loon" w:date="2023-06-20T15:48:00Z">
        <w:r w:rsidR="00746A95" w:rsidRPr="00161C9F" w:rsidDel="00E929B4">
          <w:rPr>
            <w:rFonts w:ascii="Times New Roman" w:hAnsi="Times New Roman" w:cs="Times New Roman"/>
            <w:sz w:val="24"/>
            <w:szCs w:val="24"/>
          </w:rPr>
          <w:delText xml:space="preserve">rate </w:delText>
        </w:r>
      </w:del>
      <w:r w:rsidR="00746A95" w:rsidRPr="00161C9F">
        <w:rPr>
          <w:rFonts w:ascii="Times New Roman" w:hAnsi="Times New Roman" w:cs="Times New Roman"/>
          <w:sz w:val="24"/>
          <w:szCs w:val="24"/>
        </w:rPr>
        <w:t xml:space="preserve">of </w:t>
      </w:r>
      <w:r w:rsidR="00746A95" w:rsidRPr="00161C9F">
        <w:rPr>
          <w:rFonts w:ascii="Times New Roman" w:hAnsi="Times New Roman" w:cs="Times New Roman"/>
          <w:i/>
          <w:iCs/>
          <w:sz w:val="24"/>
          <w:szCs w:val="24"/>
        </w:rPr>
        <w:t>P. xylostella</w:t>
      </w:r>
      <w:r w:rsidR="00746A95" w:rsidRPr="00161C9F">
        <w:rPr>
          <w:rFonts w:ascii="Times New Roman" w:hAnsi="Times New Roman" w:cs="Times New Roman"/>
          <w:sz w:val="24"/>
          <w:szCs w:val="24"/>
        </w:rPr>
        <w:t xml:space="preserve"> larvae compared to the control and MWF. Larval feeding damage on the leaves of </w:t>
      </w:r>
      <w:r w:rsidR="00746A95" w:rsidRPr="00161C9F">
        <w:rPr>
          <w:rFonts w:ascii="Times New Roman" w:hAnsi="Times New Roman" w:cs="Times New Roman"/>
          <w:i/>
          <w:iCs/>
          <w:sz w:val="24"/>
          <w:szCs w:val="24"/>
        </w:rPr>
        <w:t>B. rapa</w:t>
      </w:r>
      <w:r w:rsidR="00746A95" w:rsidRPr="00161C9F">
        <w:rPr>
          <w:rFonts w:ascii="Times New Roman" w:hAnsi="Times New Roman" w:cs="Times New Roman"/>
          <w:sz w:val="24"/>
          <w:szCs w:val="24"/>
        </w:rPr>
        <w:t xml:space="preserve"> was not significantly affected by frass treatments</w:t>
      </w:r>
      <w:r w:rsidR="00D266AF" w:rsidRPr="00161C9F">
        <w:rPr>
          <w:rFonts w:ascii="Times New Roman" w:hAnsi="Times New Roman" w:cs="Times New Roman"/>
          <w:sz w:val="24"/>
          <w:szCs w:val="24"/>
        </w:rPr>
        <w:t xml:space="preserve">. </w:t>
      </w:r>
      <w:r w:rsidR="005A7959" w:rsidRPr="00161C9F">
        <w:rPr>
          <w:rFonts w:ascii="Times New Roman" w:hAnsi="Times New Roman" w:cs="Times New Roman"/>
          <w:sz w:val="24"/>
          <w:szCs w:val="24"/>
        </w:rPr>
        <w:t>Interestingly, w</w:t>
      </w:r>
      <w:r w:rsidR="00D266AF" w:rsidRPr="00161C9F">
        <w:rPr>
          <w:rFonts w:ascii="Times New Roman" w:hAnsi="Times New Roman" w:cs="Times New Roman"/>
          <w:sz w:val="24"/>
          <w:szCs w:val="24"/>
        </w:rPr>
        <w:t>hen frass was incubated</w:t>
      </w:r>
      <w:r w:rsidR="00974AB5" w:rsidRPr="00161C9F">
        <w:rPr>
          <w:rFonts w:ascii="Times New Roman" w:hAnsi="Times New Roman" w:cs="Times New Roman"/>
          <w:sz w:val="24"/>
          <w:szCs w:val="24"/>
        </w:rPr>
        <w:t xml:space="preserve"> in the soil or composted </w:t>
      </w:r>
      <w:r w:rsidR="00974AB5" w:rsidRPr="00161C9F">
        <w:rPr>
          <w:rFonts w:ascii="Times New Roman" w:hAnsi="Times New Roman" w:cs="Times New Roman"/>
          <w:sz w:val="24"/>
          <w:szCs w:val="24"/>
        </w:rPr>
        <w:lastRenderedPageBreak/>
        <w:t>before being added to the soil</w:t>
      </w:r>
      <w:r w:rsidR="00D266AF" w:rsidRPr="00161C9F">
        <w:rPr>
          <w:rFonts w:ascii="Times New Roman" w:hAnsi="Times New Roman" w:cs="Times New Roman"/>
          <w:sz w:val="24"/>
          <w:szCs w:val="24"/>
        </w:rPr>
        <w:t xml:space="preserve">, it </w:t>
      </w:r>
      <w:r>
        <w:rPr>
          <w:rFonts w:ascii="Times New Roman" w:hAnsi="Times New Roman" w:cs="Times New Roman"/>
          <w:sz w:val="24"/>
          <w:szCs w:val="24"/>
        </w:rPr>
        <w:t>promoted</w:t>
      </w:r>
      <w:r w:rsidR="00D266AF" w:rsidRPr="00161C9F">
        <w:rPr>
          <w:rFonts w:ascii="Times New Roman" w:hAnsi="Times New Roman" w:cs="Times New Roman"/>
          <w:sz w:val="24"/>
          <w:szCs w:val="24"/>
        </w:rPr>
        <w:t xml:space="preserve"> the growth of </w:t>
      </w:r>
      <w:r w:rsidR="00D266AF" w:rsidRPr="00161C9F">
        <w:rPr>
          <w:rFonts w:ascii="Times New Roman" w:hAnsi="Times New Roman" w:cs="Times New Roman"/>
          <w:i/>
          <w:iCs/>
          <w:sz w:val="24"/>
          <w:szCs w:val="24"/>
        </w:rPr>
        <w:t>B. rapa</w:t>
      </w:r>
      <w:r w:rsidR="005A7959" w:rsidRPr="00161C9F">
        <w:rPr>
          <w:rFonts w:ascii="Times New Roman" w:hAnsi="Times New Roman" w:cs="Times New Roman"/>
          <w:sz w:val="24"/>
          <w:szCs w:val="24"/>
        </w:rPr>
        <w:t xml:space="preserve">. </w:t>
      </w:r>
      <w:r>
        <w:rPr>
          <w:rFonts w:ascii="Times New Roman" w:hAnsi="Times New Roman" w:cs="Times New Roman"/>
          <w:sz w:val="24"/>
          <w:szCs w:val="24"/>
        </w:rPr>
        <w:t>Not</w:t>
      </w:r>
      <w:r w:rsidRPr="00161C9F">
        <w:rPr>
          <w:rFonts w:ascii="Times New Roman" w:hAnsi="Times New Roman" w:cs="Times New Roman"/>
          <w:sz w:val="24"/>
          <w:szCs w:val="24"/>
        </w:rPr>
        <w:t>a</w:t>
      </w:r>
      <w:r>
        <w:rPr>
          <w:rFonts w:ascii="Times New Roman" w:hAnsi="Times New Roman" w:cs="Times New Roman"/>
          <w:sz w:val="24"/>
          <w:szCs w:val="24"/>
        </w:rPr>
        <w:t>b</w:t>
      </w:r>
      <w:r w:rsidRPr="00161C9F">
        <w:rPr>
          <w:rFonts w:ascii="Times New Roman" w:hAnsi="Times New Roman" w:cs="Times New Roman"/>
          <w:sz w:val="24"/>
          <w:szCs w:val="24"/>
        </w:rPr>
        <w:t>ly</w:t>
      </w:r>
      <w:r w:rsidR="005A7959" w:rsidRPr="00161C9F">
        <w:rPr>
          <w:rFonts w:ascii="Times New Roman" w:hAnsi="Times New Roman" w:cs="Times New Roman"/>
          <w:sz w:val="24"/>
          <w:szCs w:val="24"/>
        </w:rPr>
        <w:t>, the growth inhibition that was previously observed for raw BSFF and MWF ha</w:t>
      </w:r>
      <w:r w:rsidR="00974AB5" w:rsidRPr="00161C9F">
        <w:rPr>
          <w:rFonts w:ascii="Times New Roman" w:hAnsi="Times New Roman" w:cs="Times New Roman"/>
          <w:sz w:val="24"/>
          <w:szCs w:val="24"/>
        </w:rPr>
        <w:t>d</w:t>
      </w:r>
      <w:r w:rsidR="005A7959" w:rsidRPr="00161C9F">
        <w:rPr>
          <w:rFonts w:ascii="Times New Roman" w:hAnsi="Times New Roman" w:cs="Times New Roman"/>
          <w:sz w:val="24"/>
          <w:szCs w:val="24"/>
        </w:rPr>
        <w:t xml:space="preserve"> been eliminated</w:t>
      </w:r>
      <w:r w:rsidR="00974AB5" w:rsidRPr="00161C9F">
        <w:rPr>
          <w:rFonts w:ascii="Times New Roman" w:hAnsi="Times New Roman" w:cs="Times New Roman"/>
          <w:sz w:val="24"/>
          <w:szCs w:val="24"/>
        </w:rPr>
        <w:t>.</w:t>
      </w:r>
    </w:p>
    <w:p w14:paraId="52B0636C" w14:textId="77777777" w:rsidR="00D266AF" w:rsidRPr="00161C9F" w:rsidRDefault="00D266AF" w:rsidP="00042AA5">
      <w:pPr>
        <w:spacing w:after="0"/>
        <w:jc w:val="both"/>
        <w:rPr>
          <w:rFonts w:ascii="Times New Roman" w:hAnsi="Times New Roman" w:cs="Times New Roman"/>
          <w:sz w:val="24"/>
          <w:szCs w:val="24"/>
        </w:rPr>
      </w:pPr>
    </w:p>
    <w:bookmarkEnd w:id="433"/>
    <w:p w14:paraId="6F101313" w14:textId="562F611A" w:rsidR="006627EF" w:rsidRPr="00161C9F" w:rsidRDefault="005361CA"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The plant growth inhibition by raw frass</w:t>
      </w:r>
      <w:r w:rsidR="00444291">
        <w:rPr>
          <w:rFonts w:ascii="Times New Roman" w:hAnsi="Times New Roman" w:cs="Times New Roman"/>
          <w:sz w:val="24"/>
          <w:szCs w:val="24"/>
        </w:rPr>
        <w:t xml:space="preserve"> use</w:t>
      </w:r>
      <w:r w:rsidRPr="00161C9F">
        <w:rPr>
          <w:rFonts w:ascii="Times New Roman" w:hAnsi="Times New Roman" w:cs="Times New Roman"/>
          <w:sz w:val="24"/>
          <w:szCs w:val="24"/>
        </w:rPr>
        <w:t xml:space="preserve"> in our study is consistent with previous studies. For example, </w:t>
      </w:r>
      <w:r w:rsidR="008712D5" w:rsidRPr="00161C9F">
        <w:rPr>
          <w:rFonts w:ascii="Times New Roman" w:hAnsi="Times New Roman" w:cs="Times New Roman"/>
          <w:sz w:val="24"/>
          <w:szCs w:val="24"/>
        </w:rPr>
        <w:t xml:space="preserve">maize plant growth trials showed that </w:t>
      </w:r>
      <w:r w:rsidRPr="00161C9F">
        <w:rPr>
          <w:rFonts w:ascii="Times New Roman" w:hAnsi="Times New Roman" w:cs="Times New Roman"/>
          <w:sz w:val="24"/>
          <w:szCs w:val="24"/>
        </w:rPr>
        <w:t>soil amendment with  BSF</w:t>
      </w:r>
      <w:r w:rsidR="008712D5" w:rsidRPr="00161C9F">
        <w:rPr>
          <w:rFonts w:ascii="Times New Roman" w:hAnsi="Times New Roman" w:cs="Times New Roman"/>
          <w:sz w:val="24"/>
          <w:szCs w:val="24"/>
        </w:rPr>
        <w:t>F</w:t>
      </w:r>
      <w:r w:rsidRPr="00161C9F">
        <w:rPr>
          <w:rFonts w:ascii="Times New Roman" w:hAnsi="Times New Roman" w:cs="Times New Roman"/>
          <w:sz w:val="24"/>
          <w:szCs w:val="24"/>
        </w:rPr>
        <w:t xml:space="preserve"> resulted in stunted growth, fewer plant leaves, smaller leaf area, and lower </w:t>
      </w:r>
      <w:r w:rsidR="00444291">
        <w:rPr>
          <w:rFonts w:ascii="Times New Roman" w:hAnsi="Times New Roman" w:cs="Times New Roman"/>
          <w:sz w:val="24"/>
          <w:szCs w:val="24"/>
        </w:rPr>
        <w:t>N</w:t>
      </w:r>
      <w:r w:rsidR="00444291" w:rsidRPr="00161C9F">
        <w:rPr>
          <w:rFonts w:ascii="Times New Roman" w:hAnsi="Times New Roman" w:cs="Times New Roman"/>
          <w:sz w:val="24"/>
          <w:szCs w:val="24"/>
        </w:rPr>
        <w:t xml:space="preserve"> </w:t>
      </w:r>
      <w:r w:rsidRPr="00161C9F">
        <w:rPr>
          <w:rFonts w:ascii="Times New Roman" w:hAnsi="Times New Roman" w:cs="Times New Roman"/>
          <w:sz w:val="24"/>
          <w:szCs w:val="24"/>
        </w:rPr>
        <w:t xml:space="preserve">use efficiencies </w:t>
      </w:r>
      <w:r w:rsidRPr="00161C9F">
        <w:rPr>
          <w:rFonts w:ascii="Times New Roman" w:hAnsi="Times New Roman" w:cs="Times New Roman"/>
          <w:sz w:val="24"/>
          <w:szCs w:val="24"/>
        </w:rPr>
        <w:fldChar w:fldCharType="begin"/>
      </w:r>
      <w:r w:rsidRPr="00161C9F">
        <w:rPr>
          <w:rFonts w:ascii="Times New Roman" w:hAnsi="Times New Roman" w:cs="Times New Roman"/>
          <w:sz w:val="24"/>
          <w:szCs w:val="24"/>
        </w:rPr>
        <w:instrText xml:space="preserve"> ADDIN EN.CITE &lt;EndNote&gt;&lt;Cite&gt;&lt;Author&gt;Alattar&lt;/Author&gt;&lt;Year&gt;2016&lt;/Year&gt;&lt;RecNum&gt;309&lt;/RecNum&gt;&lt;DisplayText&gt;(Alattar et al., 2016; Gärttling et al., 2020)&lt;/DisplayText&gt;&lt;record&gt;&lt;rec-number&gt;309&lt;/rec-number&gt;&lt;foreign-keys&gt;&lt;key app="EN" db-id="0wtrz5reafv20zepz5gxztdga5x9tzz2z22z" timestamp="1681373394"&gt;309&lt;/key&gt;&lt;/foreign-keys&gt;&lt;ref-type name="Journal Article"&gt;17&lt;/ref-type&gt;&lt;contributors&gt;&lt;authors&gt;&lt;author&gt;Alattar, Manar Arica&lt;/author&gt;&lt;author&gt;Alattar, Fetheya Nancy&lt;/author&gt;&lt;author&gt;Popa, Radu&lt;/author&gt;&lt;/authors&gt;&lt;/contributors&gt;&lt;titles&gt;&lt;title&gt;Effects of microaerobic fermentation and black soldier fly larvae food scrap processing residues on the growth of corn plants (Zea mays)&lt;/title&gt;&lt;secondary-title&gt;Plant Science Today&lt;/secondary-title&gt;&lt;/titles&gt;&lt;periodical&gt;&lt;full-title&gt;Plant Science Today&lt;/full-title&gt;&lt;/periodical&gt;&lt;pages&gt;57-62&lt;/pages&gt;&lt;volume&gt;3&lt;/volume&gt;&lt;number&gt;1&lt;/number&gt;&lt;dates&gt;&lt;year&gt;2016&lt;/year&gt;&lt;/dates&gt;&lt;isbn&gt;2348-1900&lt;/isbn&gt;&lt;urls&gt;&lt;/urls&gt;&lt;/record&gt;&lt;/Cite&gt;&lt;Cite&gt;&lt;Author&gt;Gärttling&lt;/Author&gt;&lt;Year&gt;2020&lt;/Year&gt;&lt;RecNum&gt;81&lt;/RecNum&gt;&lt;record&gt;&lt;rec-number&gt;81&lt;/rec-number&gt;&lt;foreign-keys&gt;&lt;key app="EN" db-id="0wtrz5reafv20zepz5gxztdga5x9tzz2z22z" timestamp="1671107744" guid="323a861e-9812-434b-93ba-05e81b134503"&gt;81&lt;/key&gt;&lt;/foreign-keys&gt;&lt;ref-type name="Journal Article"&gt;17&lt;/ref-type&gt;&lt;contributors&gt;&lt;authors&gt;&lt;author&gt;Gärttling, Daniel&lt;/author&gt;&lt;author&gt;Kirchner, Sascha M&lt;/author&gt;&lt;author&gt;Schulz, Hannes&lt;/author&gt;&lt;/authors&gt;&lt;/contributors&gt;&lt;titles&gt;&lt;title&gt;Assessment of the N-and P-fertilization effect of black soldier fly (Diptera: Stratiomyidae) by-products on maize&lt;/title&gt;&lt;secondary-title&gt;Journal of Insect Science&lt;/secondary-title&gt;&lt;/titles&gt;&lt;periodical&gt;&lt;full-title&gt;Journal of Insect Science&lt;/full-title&gt;&lt;/periodical&gt;&lt;pages&gt;8&lt;/pages&gt;&lt;volume&gt;20&lt;/volume&gt;&lt;number&gt;5&lt;/number&gt;&lt;dates&gt;&lt;year&gt;2020&lt;/year&gt;&lt;/dates&gt;&lt;isbn&gt;1536-2442&lt;/isbn&gt;&lt;urls&gt;&lt;/urls&gt;&lt;/record&gt;&lt;/Cite&gt;&lt;/EndNote&gt;</w:instrText>
      </w:r>
      <w:r w:rsidRPr="00161C9F">
        <w:rPr>
          <w:rFonts w:ascii="Times New Roman" w:hAnsi="Times New Roman" w:cs="Times New Roman"/>
          <w:sz w:val="24"/>
          <w:szCs w:val="24"/>
        </w:rPr>
        <w:fldChar w:fldCharType="separate"/>
      </w:r>
      <w:r w:rsidRPr="00161C9F">
        <w:rPr>
          <w:rFonts w:ascii="Times New Roman" w:hAnsi="Times New Roman" w:cs="Times New Roman"/>
          <w:noProof/>
          <w:sz w:val="24"/>
          <w:szCs w:val="24"/>
        </w:rPr>
        <w:t>(Alattar et al., 2016; Gärttling et al., 2020)</w:t>
      </w:r>
      <w:r w:rsidRPr="00161C9F">
        <w:rPr>
          <w:rFonts w:ascii="Times New Roman" w:hAnsi="Times New Roman" w:cs="Times New Roman"/>
          <w:sz w:val="24"/>
          <w:szCs w:val="24"/>
        </w:rPr>
        <w:fldChar w:fldCharType="end"/>
      </w:r>
      <w:r w:rsidRPr="00161C9F">
        <w:rPr>
          <w:rFonts w:ascii="Times New Roman" w:hAnsi="Times New Roman" w:cs="Times New Roman"/>
          <w:sz w:val="24"/>
          <w:szCs w:val="24"/>
        </w:rPr>
        <w:t xml:space="preserve">. Recently, research on </w:t>
      </w:r>
      <w:r w:rsidRPr="00161C9F">
        <w:rPr>
          <w:rFonts w:ascii="Times New Roman" w:hAnsi="Times New Roman" w:cs="Times New Roman"/>
          <w:i/>
          <w:iCs/>
          <w:sz w:val="24"/>
          <w:szCs w:val="24"/>
        </w:rPr>
        <w:t>B</w:t>
      </w:r>
      <w:r w:rsidR="008712D5" w:rsidRPr="00161C9F">
        <w:rPr>
          <w:rFonts w:ascii="Times New Roman" w:hAnsi="Times New Roman" w:cs="Times New Roman"/>
          <w:i/>
          <w:iCs/>
          <w:sz w:val="24"/>
          <w:szCs w:val="24"/>
        </w:rPr>
        <w:t>.</w:t>
      </w:r>
      <w:r w:rsidRPr="00161C9F">
        <w:rPr>
          <w:rFonts w:ascii="Times New Roman" w:hAnsi="Times New Roman" w:cs="Times New Roman"/>
          <w:i/>
          <w:iCs/>
          <w:sz w:val="24"/>
          <w:szCs w:val="24"/>
        </w:rPr>
        <w:t xml:space="preserve"> oleracea</w:t>
      </w:r>
      <w:r w:rsidRPr="00161C9F">
        <w:rPr>
          <w:rFonts w:ascii="Times New Roman" w:hAnsi="Times New Roman" w:cs="Times New Roman"/>
          <w:sz w:val="24"/>
          <w:szCs w:val="24"/>
        </w:rPr>
        <w:t xml:space="preserve"> grown in soil amended with BSF</w:t>
      </w:r>
      <w:r w:rsidR="008712D5" w:rsidRPr="00161C9F">
        <w:rPr>
          <w:rFonts w:ascii="Times New Roman" w:hAnsi="Times New Roman" w:cs="Times New Roman"/>
          <w:sz w:val="24"/>
          <w:szCs w:val="24"/>
        </w:rPr>
        <w:t>F</w:t>
      </w:r>
      <w:r w:rsidRPr="00161C9F">
        <w:rPr>
          <w:rFonts w:ascii="Times New Roman" w:hAnsi="Times New Roman" w:cs="Times New Roman"/>
          <w:sz w:val="24"/>
          <w:szCs w:val="24"/>
        </w:rPr>
        <w:t xml:space="preserve"> revealed a decrease in dry shoot biomass</w:t>
      </w:r>
      <w:r w:rsidR="004E1A09" w:rsidRPr="00161C9F">
        <w:rPr>
          <w:rFonts w:ascii="Times New Roman" w:hAnsi="Times New Roman" w:cs="Times New Roman"/>
          <w:sz w:val="24"/>
          <w:szCs w:val="24"/>
        </w:rPr>
        <w:t xml:space="preserve"> compared to a synthetic fertiliser</w:t>
      </w:r>
      <w:r w:rsidRPr="00161C9F">
        <w:rPr>
          <w:rFonts w:ascii="Times New Roman" w:hAnsi="Times New Roman" w:cs="Times New Roman"/>
          <w:sz w:val="24"/>
          <w:szCs w:val="24"/>
        </w:rPr>
        <w:t xml:space="preserve"> </w:t>
      </w:r>
      <w:r w:rsidRPr="00161C9F">
        <w:rPr>
          <w:rFonts w:ascii="Times New Roman" w:hAnsi="Times New Roman" w:cs="Times New Roman"/>
          <w:sz w:val="24"/>
          <w:szCs w:val="24"/>
        </w:rPr>
        <w:fldChar w:fldCharType="begin"/>
      </w:r>
      <w:r w:rsidRPr="00161C9F">
        <w:rPr>
          <w:rFonts w:ascii="Times New Roman" w:hAnsi="Times New Roman" w:cs="Times New Roman"/>
          <w:sz w:val="24"/>
          <w:szCs w:val="24"/>
        </w:rPr>
        <w:instrText xml:space="preserve"> ADDIN EN.CITE &lt;EndNote&gt;&lt;Cite&gt;&lt;Author&gt;Wantulla&lt;/Author&gt;&lt;Year&gt;2022&lt;/Year&gt;&lt;RecNum&gt;98&lt;/RecNum&gt;&lt;DisplayText&gt;(Wantulla et al., 2022)&lt;/DisplayText&gt;&lt;record&gt;&lt;rec-number&gt;98&lt;/rec-number&gt;&lt;foreign-keys&gt;&lt;key app="EN" db-id="0wtrz5reafv20zepz5gxztdga5x9tzz2z22z" timestamp="1671109778" guid="f182f99e-f232-45a4-9d4f-ac7174a35d45"&gt;98&lt;/key&gt;&lt;/foreign-keys&gt;&lt;ref-type name="Journal Article"&gt;17&lt;/ref-type&gt;&lt;contributors&gt;&lt;authors&gt;&lt;author&gt;Wantulla, Max&lt;/author&gt;&lt;author&gt;van Zadelhoff, Kristian&lt;/author&gt;&lt;author&gt;van Loon, Joop JA&lt;/author&gt;&lt;author&gt;Dicke, Marcel&lt;/author&gt;&lt;/authors&gt;&lt;/contributors&gt;&lt;titles&gt;&lt;title&gt;The potential of soil amendment with insect exuviae and frass to control the cabbage root fly&lt;/title&gt;&lt;secondary-title&gt;Journal of Applied Entomology&lt;/secondary-title&gt;&lt;/titles&gt;&lt;periodical&gt;&lt;full-title&gt;Journal of Applied Entomology&lt;/full-title&gt;&lt;/periodical&gt;&lt;dates&gt;&lt;year&gt;2022&lt;/year&gt;&lt;/dates&gt;&lt;isbn&gt;0931-2048&lt;/isbn&gt;&lt;urls&gt;&lt;/urls&gt;&lt;/record&gt;&lt;/Cite&gt;&lt;/EndNote&gt;</w:instrText>
      </w:r>
      <w:r w:rsidRPr="00161C9F">
        <w:rPr>
          <w:rFonts w:ascii="Times New Roman" w:hAnsi="Times New Roman" w:cs="Times New Roman"/>
          <w:sz w:val="24"/>
          <w:szCs w:val="24"/>
        </w:rPr>
        <w:fldChar w:fldCharType="separate"/>
      </w:r>
      <w:r w:rsidRPr="00161C9F">
        <w:rPr>
          <w:rFonts w:ascii="Times New Roman" w:hAnsi="Times New Roman" w:cs="Times New Roman"/>
          <w:noProof/>
          <w:sz w:val="24"/>
          <w:szCs w:val="24"/>
        </w:rPr>
        <w:t>(Wantulla et al., 2022)</w:t>
      </w:r>
      <w:r w:rsidRPr="00161C9F">
        <w:rPr>
          <w:rFonts w:ascii="Times New Roman" w:hAnsi="Times New Roman" w:cs="Times New Roman"/>
          <w:sz w:val="24"/>
          <w:szCs w:val="24"/>
        </w:rPr>
        <w:fldChar w:fldCharType="end"/>
      </w:r>
      <w:r w:rsidR="002C168D" w:rsidRPr="00161C9F">
        <w:rPr>
          <w:rFonts w:ascii="Times New Roman" w:hAnsi="Times New Roman" w:cs="Times New Roman"/>
          <w:sz w:val="24"/>
          <w:szCs w:val="24"/>
        </w:rPr>
        <w:t>.</w:t>
      </w:r>
      <w:r w:rsidR="004E1A09" w:rsidRPr="00161C9F">
        <w:rPr>
          <w:rFonts w:ascii="Times New Roman" w:hAnsi="Times New Roman" w:cs="Times New Roman"/>
          <w:sz w:val="24"/>
          <w:szCs w:val="24"/>
        </w:rPr>
        <w:t xml:space="preserve"> </w:t>
      </w:r>
      <w:ins w:id="494" w:author="Dicke, Marcel" w:date="2023-06-07T21:17:00Z">
        <w:r w:rsidR="000C7D9E">
          <w:rPr>
            <w:rFonts w:ascii="Times New Roman" w:hAnsi="Times New Roman" w:cs="Times New Roman"/>
            <w:sz w:val="24"/>
            <w:szCs w:val="24"/>
          </w:rPr>
          <w:t xml:space="preserve">Insect frass effects seem to depend on plant species and the </w:t>
        </w:r>
      </w:ins>
      <w:ins w:id="495" w:author="Joop van Loon" w:date="2023-06-20T16:03:00Z">
        <w:r w:rsidR="00AC53C7">
          <w:rPr>
            <w:rFonts w:ascii="Times New Roman" w:hAnsi="Times New Roman" w:cs="Times New Roman"/>
            <w:sz w:val="24"/>
            <w:szCs w:val="24"/>
          </w:rPr>
          <w:t>insect species from which the frass originates</w:t>
        </w:r>
      </w:ins>
      <w:ins w:id="496" w:author="Dicke, Marcel" w:date="2023-06-07T21:17:00Z">
        <w:del w:id="497" w:author="Joop van Loon" w:date="2023-06-20T16:03:00Z">
          <w:r w:rsidR="000C7D9E" w:rsidDel="00AC53C7">
            <w:rPr>
              <w:rFonts w:ascii="Times New Roman" w:hAnsi="Times New Roman" w:cs="Times New Roman"/>
              <w:sz w:val="24"/>
              <w:szCs w:val="24"/>
            </w:rPr>
            <w:delText>exact treatments</w:delText>
          </w:r>
        </w:del>
        <w:r w:rsidR="000C7D9E">
          <w:rPr>
            <w:rFonts w:ascii="Times New Roman" w:hAnsi="Times New Roman" w:cs="Times New Roman"/>
            <w:sz w:val="24"/>
            <w:szCs w:val="24"/>
          </w:rPr>
          <w:t xml:space="preserve">. </w:t>
        </w:r>
      </w:ins>
      <w:del w:id="498" w:author="Dicke, Marcel" w:date="2023-06-07T21:16:00Z">
        <w:r w:rsidR="00695027" w:rsidRPr="00161C9F" w:rsidDel="000C7D9E">
          <w:rPr>
            <w:rFonts w:ascii="Times New Roman" w:hAnsi="Times New Roman" w:cs="Times New Roman"/>
            <w:sz w:val="24"/>
            <w:szCs w:val="24"/>
          </w:rPr>
          <w:delText>In</w:delText>
        </w:r>
        <w:r w:rsidR="00480275" w:rsidRPr="00161C9F" w:rsidDel="000C7D9E">
          <w:rPr>
            <w:rFonts w:ascii="Times New Roman" w:hAnsi="Times New Roman" w:cs="Times New Roman"/>
            <w:sz w:val="24"/>
            <w:szCs w:val="24"/>
          </w:rPr>
          <w:delText xml:space="preserve"> </w:delText>
        </w:r>
      </w:del>
      <w:del w:id="499" w:author="Dicke, Marcel" w:date="2023-06-07T21:14:00Z">
        <w:r w:rsidR="00444291" w:rsidRPr="00161C9F" w:rsidDel="007607D4">
          <w:rPr>
            <w:rFonts w:ascii="Times New Roman" w:hAnsi="Times New Roman" w:cs="Times New Roman"/>
            <w:sz w:val="24"/>
            <w:szCs w:val="24"/>
          </w:rPr>
          <w:delText>A</w:delText>
        </w:r>
      </w:del>
      <w:del w:id="500" w:author="Dicke, Marcel" w:date="2023-06-07T21:16:00Z">
        <w:r w:rsidR="00444291" w:rsidDel="000C7D9E">
          <w:rPr>
            <w:rFonts w:ascii="Times New Roman" w:hAnsi="Times New Roman" w:cs="Times New Roman"/>
            <w:sz w:val="24"/>
            <w:szCs w:val="24"/>
          </w:rPr>
          <w:delText>nother study</w:delText>
        </w:r>
        <w:r w:rsidR="00480275" w:rsidRPr="00161C9F" w:rsidDel="000C7D9E">
          <w:rPr>
            <w:rFonts w:ascii="Times New Roman" w:hAnsi="Times New Roman" w:cs="Times New Roman"/>
            <w:sz w:val="24"/>
            <w:szCs w:val="24"/>
          </w:rPr>
          <w:delText>, t</w:delText>
        </w:r>
      </w:del>
      <w:ins w:id="501" w:author="Dicke, Marcel" w:date="2023-06-07T21:17:00Z">
        <w:r w:rsidR="000C7D9E">
          <w:rPr>
            <w:rFonts w:ascii="Times New Roman" w:hAnsi="Times New Roman" w:cs="Times New Roman"/>
            <w:sz w:val="24"/>
            <w:szCs w:val="24"/>
          </w:rPr>
          <w:t>T</w:t>
        </w:r>
      </w:ins>
      <w:r w:rsidR="00480275" w:rsidRPr="00161C9F">
        <w:rPr>
          <w:rFonts w:ascii="Times New Roman" w:hAnsi="Times New Roman" w:cs="Times New Roman"/>
          <w:sz w:val="24"/>
          <w:szCs w:val="24"/>
        </w:rPr>
        <w:t xml:space="preserve">he application of </w:t>
      </w:r>
      <w:r w:rsidR="002A3C26" w:rsidRPr="00161C9F">
        <w:rPr>
          <w:rFonts w:ascii="Times New Roman" w:hAnsi="Times New Roman" w:cs="Times New Roman"/>
          <w:sz w:val="24"/>
          <w:szCs w:val="24"/>
        </w:rPr>
        <w:t>MWF</w:t>
      </w:r>
      <w:del w:id="502" w:author="Dicke, Marcel" w:date="2023-06-07T21:14:00Z">
        <w:r w:rsidR="00480275" w:rsidRPr="00161C9F" w:rsidDel="007607D4">
          <w:rPr>
            <w:rFonts w:ascii="Times New Roman" w:hAnsi="Times New Roman" w:cs="Times New Roman"/>
            <w:sz w:val="24"/>
            <w:szCs w:val="24"/>
          </w:rPr>
          <w:delText xml:space="preserve"> alone</w:delText>
        </w:r>
      </w:del>
      <w:r w:rsidR="00480275" w:rsidRPr="00161C9F">
        <w:rPr>
          <w:rFonts w:ascii="Times New Roman" w:hAnsi="Times New Roman" w:cs="Times New Roman"/>
          <w:sz w:val="24"/>
          <w:szCs w:val="24"/>
        </w:rPr>
        <w:t xml:space="preserve"> did not increase biomass and nutrient uptake</w:t>
      </w:r>
      <w:r w:rsidR="00444291">
        <w:rPr>
          <w:rFonts w:ascii="Times New Roman" w:hAnsi="Times New Roman" w:cs="Times New Roman"/>
          <w:sz w:val="24"/>
          <w:szCs w:val="24"/>
        </w:rPr>
        <w:t xml:space="preserve"> in </w:t>
      </w:r>
      <w:r w:rsidR="00444291" w:rsidRPr="00161C9F">
        <w:rPr>
          <w:rFonts w:ascii="Times New Roman" w:hAnsi="Times New Roman" w:cs="Times New Roman"/>
          <w:sz w:val="24"/>
          <w:szCs w:val="24"/>
        </w:rPr>
        <w:t>barley plants</w:t>
      </w:r>
      <w:r w:rsidR="00480275" w:rsidRPr="00161C9F">
        <w:rPr>
          <w:rFonts w:ascii="Times New Roman" w:hAnsi="Times New Roman" w:cs="Times New Roman"/>
          <w:sz w:val="24"/>
          <w:szCs w:val="24"/>
        </w:rPr>
        <w:t>. However, when frass was applied in combination with a synthetic N-P-K fertili</w:t>
      </w:r>
      <w:r w:rsidR="00695027" w:rsidRPr="00161C9F">
        <w:rPr>
          <w:rFonts w:ascii="Times New Roman" w:hAnsi="Times New Roman" w:cs="Times New Roman"/>
          <w:sz w:val="24"/>
          <w:szCs w:val="24"/>
        </w:rPr>
        <w:t>s</w:t>
      </w:r>
      <w:r w:rsidR="00480275" w:rsidRPr="00161C9F">
        <w:rPr>
          <w:rFonts w:ascii="Times New Roman" w:hAnsi="Times New Roman" w:cs="Times New Roman"/>
          <w:sz w:val="24"/>
          <w:szCs w:val="24"/>
        </w:rPr>
        <w:t xml:space="preserve">er, </w:t>
      </w:r>
      <w:ins w:id="503" w:author="Joop van Loon" w:date="2023-06-20T16:04:00Z">
        <w:r w:rsidR="0042378C">
          <w:rPr>
            <w:rFonts w:ascii="Times New Roman" w:hAnsi="Times New Roman" w:cs="Times New Roman"/>
            <w:sz w:val="24"/>
            <w:szCs w:val="24"/>
          </w:rPr>
          <w:t xml:space="preserve">both biomass and nutrient uptake </w:t>
        </w:r>
      </w:ins>
      <w:del w:id="504" w:author="Joop van Loon" w:date="2023-06-20T16:04:00Z">
        <w:r w:rsidR="00480275" w:rsidRPr="00161C9F" w:rsidDel="0042378C">
          <w:rPr>
            <w:rFonts w:ascii="Times New Roman" w:hAnsi="Times New Roman" w:cs="Times New Roman"/>
            <w:sz w:val="24"/>
            <w:szCs w:val="24"/>
          </w:rPr>
          <w:delText xml:space="preserve">it did lead to an </w:delText>
        </w:r>
      </w:del>
      <w:r w:rsidR="00480275" w:rsidRPr="00161C9F">
        <w:rPr>
          <w:rFonts w:ascii="Times New Roman" w:hAnsi="Times New Roman" w:cs="Times New Roman"/>
          <w:sz w:val="24"/>
          <w:szCs w:val="24"/>
        </w:rPr>
        <w:t>increase</w:t>
      </w:r>
      <w:ins w:id="505" w:author="Joop van Loon" w:date="2023-06-20T16:04:00Z">
        <w:r w:rsidR="0042378C">
          <w:rPr>
            <w:rFonts w:ascii="Times New Roman" w:hAnsi="Times New Roman" w:cs="Times New Roman"/>
            <w:sz w:val="24"/>
            <w:szCs w:val="24"/>
          </w:rPr>
          <w:t>d</w:t>
        </w:r>
      </w:ins>
      <w:r w:rsidR="00480275" w:rsidRPr="00161C9F">
        <w:rPr>
          <w:rFonts w:ascii="Times New Roman" w:hAnsi="Times New Roman" w:cs="Times New Roman"/>
          <w:sz w:val="24"/>
          <w:szCs w:val="24"/>
        </w:rPr>
        <w:t xml:space="preserve"> </w:t>
      </w:r>
      <w:del w:id="506" w:author="Joop van Loon" w:date="2023-06-20T16:04:00Z">
        <w:r w:rsidR="00480275" w:rsidRPr="00161C9F" w:rsidDel="0042378C">
          <w:rPr>
            <w:rFonts w:ascii="Times New Roman" w:hAnsi="Times New Roman" w:cs="Times New Roman"/>
            <w:sz w:val="24"/>
            <w:szCs w:val="24"/>
          </w:rPr>
          <w:delText xml:space="preserve">in both of these factors </w:delText>
        </w:r>
      </w:del>
      <w:r w:rsidR="00480275" w:rsidRPr="00161C9F">
        <w:rPr>
          <w:rFonts w:ascii="Times New Roman" w:hAnsi="Times New Roman" w:cs="Times New Roman"/>
          <w:sz w:val="24"/>
          <w:szCs w:val="24"/>
        </w:rPr>
        <w:fldChar w:fldCharType="begin"/>
      </w:r>
      <w:r w:rsidR="00480275" w:rsidRPr="00161C9F">
        <w:rPr>
          <w:rFonts w:ascii="Times New Roman" w:hAnsi="Times New Roman" w:cs="Times New Roman"/>
          <w:sz w:val="24"/>
          <w:szCs w:val="24"/>
        </w:rPr>
        <w:instrText xml:space="preserve"> ADDIN EN.CITE &lt;EndNote&gt;&lt;Cite&gt;&lt;Author&gt;Houben&lt;/Author&gt;&lt;Year&gt;2020&lt;/Year&gt;&lt;RecNum&gt;60&lt;/RecNum&gt;&lt;DisplayText&gt;(Houben et al., 2020)&lt;/DisplayText&gt;&lt;record&gt;&lt;rec-number&gt;60&lt;/rec-number&gt;&lt;foreign-keys&gt;&lt;key app="EN" db-id="0wtrz5reafv20zepz5gxztdga5x9tzz2z22z" timestamp="1671106482" guid="b3647fa7-dd6a-4bb3-a77e-1247c02df430"&gt;60&lt;/key&gt;&lt;/foreign-keys&gt;&lt;ref-type name="Journal Article"&gt;17&lt;/ref-type&gt;&lt;contributors&gt;&lt;authors&gt;&lt;author&gt;Houben, David&lt;/author&gt;&lt;author&gt;Daoulas, Guillaume&lt;/author&gt;&lt;author&gt;Faucon, Michel-Pierre&lt;/author&gt;&lt;author&gt;Dulaurent, Anne-Maïmiti&lt;/author&gt;&lt;/authors&gt;&lt;/contributors&gt;&lt;titles&gt;&lt;title&gt;Potential use of mealworm frass as a fertilizer: Impact on crop growth and soil properties&lt;/title&gt;&lt;secondary-title&gt;Scientific Reports&lt;/secondary-title&gt;&lt;/titles&gt;&lt;periodical&gt;&lt;full-title&gt;Scientific Reports&lt;/full-title&gt;&lt;/periodical&gt;&lt;pages&gt;1-9&lt;/pages&gt;&lt;volume&gt;10&lt;/volume&gt;&lt;number&gt;1&lt;/number&gt;&lt;dates&gt;&lt;year&gt;2020&lt;/year&gt;&lt;/dates&gt;&lt;isbn&gt;2045-2322&lt;/isbn&gt;&lt;urls&gt;&lt;/urls&gt;&lt;/record&gt;&lt;/Cite&gt;&lt;/EndNote&gt;</w:instrText>
      </w:r>
      <w:r w:rsidR="00480275" w:rsidRPr="00161C9F">
        <w:rPr>
          <w:rFonts w:ascii="Times New Roman" w:hAnsi="Times New Roman" w:cs="Times New Roman"/>
          <w:sz w:val="24"/>
          <w:szCs w:val="24"/>
        </w:rPr>
        <w:fldChar w:fldCharType="separate"/>
      </w:r>
      <w:r w:rsidR="00480275" w:rsidRPr="00161C9F">
        <w:rPr>
          <w:rFonts w:ascii="Times New Roman" w:hAnsi="Times New Roman" w:cs="Times New Roman"/>
          <w:noProof/>
          <w:sz w:val="24"/>
          <w:szCs w:val="24"/>
        </w:rPr>
        <w:t>(Houben et al., 2020)</w:t>
      </w:r>
      <w:r w:rsidR="00480275" w:rsidRPr="00161C9F">
        <w:rPr>
          <w:rFonts w:ascii="Times New Roman" w:hAnsi="Times New Roman" w:cs="Times New Roman"/>
          <w:sz w:val="24"/>
          <w:szCs w:val="24"/>
        </w:rPr>
        <w:fldChar w:fldCharType="end"/>
      </w:r>
      <w:r w:rsidR="00480275" w:rsidRPr="00161C9F">
        <w:rPr>
          <w:rFonts w:ascii="Times New Roman" w:hAnsi="Times New Roman" w:cs="Times New Roman"/>
          <w:sz w:val="24"/>
          <w:szCs w:val="24"/>
        </w:rPr>
        <w:t>.</w:t>
      </w:r>
      <w:r w:rsidR="00444291">
        <w:rPr>
          <w:rFonts w:ascii="Times New Roman" w:hAnsi="Times New Roman" w:cs="Times New Roman"/>
          <w:sz w:val="24"/>
          <w:szCs w:val="24"/>
        </w:rPr>
        <w:t xml:space="preserve"> </w:t>
      </w:r>
      <w:del w:id="507" w:author="Dicke, Marcel" w:date="2023-06-07T21:15:00Z">
        <w:r w:rsidR="002A3C26" w:rsidRPr="00161C9F" w:rsidDel="007607D4">
          <w:rPr>
            <w:rFonts w:ascii="Times New Roman" w:hAnsi="Times New Roman" w:cs="Times New Roman"/>
            <w:sz w:val="24"/>
            <w:szCs w:val="24"/>
          </w:rPr>
          <w:delText>Contrary to our results</w:delText>
        </w:r>
        <w:r w:rsidR="00444291" w:rsidDel="007607D4">
          <w:rPr>
            <w:rFonts w:ascii="Times New Roman" w:hAnsi="Times New Roman" w:cs="Times New Roman"/>
            <w:sz w:val="24"/>
            <w:szCs w:val="24"/>
          </w:rPr>
          <w:delText xml:space="preserve"> of raw frass application</w:delText>
        </w:r>
        <w:r w:rsidR="002A3C26" w:rsidRPr="00161C9F" w:rsidDel="007607D4">
          <w:rPr>
            <w:rFonts w:ascii="Times New Roman" w:hAnsi="Times New Roman" w:cs="Times New Roman"/>
            <w:sz w:val="24"/>
            <w:szCs w:val="24"/>
          </w:rPr>
          <w:delText xml:space="preserve">, </w:delText>
        </w:r>
      </w:del>
      <w:ins w:id="508" w:author="Dicke, Marcel" w:date="2023-06-07T21:15:00Z">
        <w:r w:rsidR="007607D4">
          <w:rPr>
            <w:rFonts w:ascii="Times New Roman" w:hAnsi="Times New Roman" w:cs="Times New Roman"/>
            <w:sz w:val="24"/>
            <w:szCs w:val="24"/>
          </w:rPr>
          <w:t xml:space="preserve">Moroeover, </w:t>
        </w:r>
      </w:ins>
      <w:del w:id="509" w:author="Dicke, Marcel" w:date="2023-06-07T21:15:00Z">
        <w:r w:rsidR="002A3C26" w:rsidRPr="00161C9F" w:rsidDel="007607D4">
          <w:rPr>
            <w:rFonts w:ascii="Times New Roman" w:hAnsi="Times New Roman" w:cs="Times New Roman"/>
            <w:sz w:val="24"/>
            <w:szCs w:val="24"/>
          </w:rPr>
          <w:delText xml:space="preserve">studies have demonstrated that </w:delText>
        </w:r>
      </w:del>
      <w:r w:rsidR="002A3C26" w:rsidRPr="00161C9F">
        <w:rPr>
          <w:rFonts w:ascii="Times New Roman" w:hAnsi="Times New Roman" w:cs="Times New Roman"/>
          <w:sz w:val="24"/>
          <w:szCs w:val="24"/>
        </w:rPr>
        <w:t>combining BSFF with synthetic fertilisers improve</w:t>
      </w:r>
      <w:del w:id="510" w:author="Joop van Loon" w:date="2023-06-20T16:04:00Z">
        <w:r w:rsidR="002A3C26" w:rsidRPr="00161C9F" w:rsidDel="0042378C">
          <w:rPr>
            <w:rFonts w:ascii="Times New Roman" w:hAnsi="Times New Roman" w:cs="Times New Roman"/>
            <w:sz w:val="24"/>
            <w:szCs w:val="24"/>
          </w:rPr>
          <w:delText>s</w:delText>
        </w:r>
      </w:del>
      <w:ins w:id="511" w:author="Joop van Loon" w:date="2023-06-20T16:04:00Z">
        <w:r w:rsidR="0042378C">
          <w:rPr>
            <w:rFonts w:ascii="Times New Roman" w:hAnsi="Times New Roman" w:cs="Times New Roman"/>
            <w:sz w:val="24"/>
            <w:szCs w:val="24"/>
          </w:rPr>
          <w:t>d</w:t>
        </w:r>
      </w:ins>
      <w:r w:rsidR="002A3C26" w:rsidRPr="00161C9F">
        <w:rPr>
          <w:rFonts w:ascii="Times New Roman" w:hAnsi="Times New Roman" w:cs="Times New Roman"/>
          <w:sz w:val="24"/>
          <w:szCs w:val="24"/>
        </w:rPr>
        <w:t xml:space="preserve"> rice plant growth </w:t>
      </w:r>
      <w:r w:rsidR="002A3C26" w:rsidRPr="00161C9F">
        <w:rPr>
          <w:rFonts w:ascii="Times New Roman" w:hAnsi="Times New Roman" w:cs="Times New Roman"/>
          <w:sz w:val="24"/>
          <w:szCs w:val="24"/>
        </w:rPr>
        <w:fldChar w:fldCharType="begin">
          <w:fldData xml:space="preserve">PEVuZE5vdGU+PENpdGU+PEF1dGhvcj5SZXN3aXRhPC9BdXRob3I+PFllYXI+MjAyMjwvWWVhcj48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</w:fldData>
        </w:fldChar>
      </w:r>
      <w:r w:rsidR="002A3C26" w:rsidRPr="00161C9F">
        <w:rPr>
          <w:rFonts w:ascii="Times New Roman" w:hAnsi="Times New Roman" w:cs="Times New Roman"/>
          <w:sz w:val="24"/>
          <w:szCs w:val="24"/>
        </w:rPr>
        <w:instrText xml:space="preserve"> ADDIN EN.CITE </w:instrText>
      </w:r>
      <w:r w:rsidR="002A3C26" w:rsidRPr="00161C9F">
        <w:rPr>
          <w:rFonts w:ascii="Times New Roman" w:hAnsi="Times New Roman" w:cs="Times New Roman"/>
          <w:sz w:val="24"/>
          <w:szCs w:val="24"/>
        </w:rPr>
        <w:fldChar w:fldCharType="begin">
          <w:fldData xml:space="preserve">PEVuZE5vdGU+PENpdGU+PEF1dGhvcj5SZXN3aXRhPC9BdXRob3I+PFllYXI+MjAyMjwvWWVhcj48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</w:fldData>
        </w:fldChar>
      </w:r>
      <w:r w:rsidR="002A3C26" w:rsidRPr="00161C9F">
        <w:rPr>
          <w:rFonts w:ascii="Times New Roman" w:hAnsi="Times New Roman" w:cs="Times New Roman"/>
          <w:sz w:val="24"/>
          <w:szCs w:val="24"/>
        </w:rPr>
        <w:instrText xml:space="preserve"> ADDIN EN.CITE.DATA </w:instrText>
      </w:r>
      <w:r w:rsidR="002A3C26" w:rsidRPr="00161C9F">
        <w:rPr>
          <w:rFonts w:ascii="Times New Roman" w:hAnsi="Times New Roman" w:cs="Times New Roman"/>
          <w:sz w:val="24"/>
          <w:szCs w:val="24"/>
        </w:rPr>
      </w:r>
      <w:r w:rsidR="002A3C26" w:rsidRPr="00161C9F">
        <w:rPr>
          <w:rFonts w:ascii="Times New Roman" w:hAnsi="Times New Roman" w:cs="Times New Roman"/>
          <w:sz w:val="24"/>
          <w:szCs w:val="24"/>
        </w:rPr>
        <w:fldChar w:fldCharType="end"/>
      </w:r>
      <w:r w:rsidR="002A3C26" w:rsidRPr="00161C9F">
        <w:rPr>
          <w:rFonts w:ascii="Times New Roman" w:hAnsi="Times New Roman" w:cs="Times New Roman"/>
          <w:sz w:val="24"/>
          <w:szCs w:val="24"/>
        </w:rPr>
      </w:r>
      <w:r w:rsidR="002A3C26" w:rsidRPr="00161C9F">
        <w:rPr>
          <w:rFonts w:ascii="Times New Roman" w:hAnsi="Times New Roman" w:cs="Times New Roman"/>
          <w:sz w:val="24"/>
          <w:szCs w:val="24"/>
        </w:rPr>
        <w:fldChar w:fldCharType="separate"/>
      </w:r>
      <w:r w:rsidR="002A3C26" w:rsidRPr="00161C9F">
        <w:rPr>
          <w:rFonts w:ascii="Times New Roman" w:hAnsi="Times New Roman" w:cs="Times New Roman"/>
          <w:noProof/>
          <w:sz w:val="24"/>
          <w:szCs w:val="24"/>
        </w:rPr>
        <w:t>(Reswita et al., 2022; Zim et al., 2022)</w:t>
      </w:r>
      <w:r w:rsidR="002A3C26" w:rsidRPr="00161C9F">
        <w:rPr>
          <w:rFonts w:ascii="Times New Roman" w:hAnsi="Times New Roman" w:cs="Times New Roman"/>
          <w:sz w:val="24"/>
          <w:szCs w:val="24"/>
        </w:rPr>
        <w:fldChar w:fldCharType="end"/>
      </w:r>
      <w:r w:rsidR="002A3C26" w:rsidRPr="00161C9F">
        <w:rPr>
          <w:rFonts w:ascii="Times New Roman" w:hAnsi="Times New Roman" w:cs="Times New Roman"/>
          <w:sz w:val="24"/>
          <w:szCs w:val="24"/>
        </w:rPr>
        <w:t xml:space="preserve">. </w:t>
      </w:r>
      <w:del w:id="512" w:author="Dicke, Marcel" w:date="2023-06-07T21:16:00Z">
        <w:r w:rsidR="002A3C26" w:rsidRPr="00161C9F" w:rsidDel="007607D4">
          <w:rPr>
            <w:rFonts w:ascii="Times New Roman" w:hAnsi="Times New Roman" w:cs="Times New Roman"/>
            <w:sz w:val="24"/>
            <w:szCs w:val="24"/>
          </w:rPr>
          <w:delText xml:space="preserve">Dzepe et al. found that </w:delText>
        </w:r>
      </w:del>
      <w:ins w:id="513" w:author="Dicke, Marcel" w:date="2023-06-07T21:16:00Z">
        <w:r w:rsidR="007607D4">
          <w:rPr>
            <w:rFonts w:ascii="Times New Roman" w:hAnsi="Times New Roman" w:cs="Times New Roman"/>
            <w:sz w:val="24"/>
            <w:szCs w:val="24"/>
          </w:rPr>
          <w:t>L</w:t>
        </w:r>
      </w:ins>
      <w:del w:id="514" w:author="Dicke, Marcel" w:date="2023-06-07T21:16:00Z">
        <w:r w:rsidR="002A3C26" w:rsidRPr="00161C9F" w:rsidDel="007607D4">
          <w:rPr>
            <w:rFonts w:ascii="Times New Roman" w:hAnsi="Times New Roman" w:cs="Times New Roman"/>
            <w:sz w:val="24"/>
            <w:szCs w:val="24"/>
          </w:rPr>
          <w:delText>l</w:delText>
        </w:r>
      </w:del>
      <w:r w:rsidR="002A3C26" w:rsidRPr="00161C9F">
        <w:rPr>
          <w:rFonts w:ascii="Times New Roman" w:hAnsi="Times New Roman" w:cs="Times New Roman"/>
          <w:sz w:val="24"/>
          <w:szCs w:val="24"/>
        </w:rPr>
        <w:t xml:space="preserve">ettuce plants grew better in soil that had been amended with BSFF than in soil that had been fertilised with urea or left unamended </w:t>
      </w:r>
      <w:r w:rsidR="002A3C26" w:rsidRPr="00161C9F">
        <w:rPr>
          <w:rFonts w:ascii="Times New Roman" w:hAnsi="Times New Roman" w:cs="Times New Roman"/>
          <w:sz w:val="24"/>
          <w:szCs w:val="24"/>
        </w:rPr>
        <w:fldChar w:fldCharType="begin"/>
      </w:r>
      <w:r w:rsidR="002A3C26" w:rsidRPr="00161C9F">
        <w:rPr>
          <w:rFonts w:ascii="Times New Roman" w:hAnsi="Times New Roman" w:cs="Times New Roman"/>
          <w:sz w:val="24"/>
          <w:szCs w:val="24"/>
        </w:rPr>
        <w:instrText xml:space="preserve"> ADDIN EN.CITE &lt;EndNote&gt;&lt;Cite&gt;&lt;Author&gt;Dzepe&lt;/Author&gt;&lt;Year&gt;2022&lt;/Year&gt;&lt;RecNum&gt;94&lt;/RecNum&gt;&lt;DisplayText&gt;(Dzepe et al., 2022)&lt;/DisplayText&gt;&lt;record&gt;&lt;rec-number&gt;94&lt;/rec-number&gt;&lt;foreign-keys&gt;&lt;key app="EN" db-id="0wtrz5reafv20zepz5gxztdga5x9tzz2z22z" timestamp="1671109198" guid="62a0d7da-5ba9-4110-a485-f15e6b96e07c"&gt;94&lt;/key&gt;&lt;/foreign-keys&gt;&lt;ref-type name="Journal Article"&gt;17&lt;/ref-type&gt;&lt;contributors&gt;&lt;authors&gt;&lt;author&gt;Dzepe, Daniel&lt;/author&gt;&lt;author&gt;Mbenda, Théclaire K&lt;/author&gt;&lt;author&gt;Ngassa, Gabrièle&lt;/author&gt;&lt;author&gt;Mube, Hervé&lt;/author&gt;&lt;author&gt;Chia, Shaphan Y&lt;/author&gt;&lt;author&gt;Aoudou, Yaouba&lt;/author&gt;&lt;author&gt;Djouaka, Rousseau&lt;/author&gt;&lt;/authors&gt;&lt;/contributors&gt;&lt;titles&gt;&lt;title&gt;Application of Black Soldier Fly Frass, Hermetia illucens (Diptera: Stratiomyidae) as Sustainable Organic Fertilizer for Lettuce, Lactuca sativa Production&lt;/title&gt;&lt;secondary-title&gt;Open Journal of Applied Sciences&lt;/secondary-title&gt;&lt;/titles&gt;&lt;periodical&gt;&lt;full-title&gt;Open Journal of Applied Sciences&lt;/full-title&gt;&lt;/periodical&gt;&lt;pages&gt;1632-1648&lt;/pages&gt;&lt;volume&gt;12&lt;/volume&gt;&lt;number&gt;10&lt;/number&gt;&lt;dates&gt;&lt;year&gt;2022&lt;/year&gt;&lt;/dates&gt;&lt;urls&gt;&lt;/urls&gt;&lt;/record&gt;&lt;/Cite&gt;&lt;/EndNote&gt;</w:instrText>
      </w:r>
      <w:r w:rsidR="002A3C26" w:rsidRPr="00161C9F">
        <w:rPr>
          <w:rFonts w:ascii="Times New Roman" w:hAnsi="Times New Roman" w:cs="Times New Roman"/>
          <w:sz w:val="24"/>
          <w:szCs w:val="24"/>
        </w:rPr>
        <w:fldChar w:fldCharType="separate"/>
      </w:r>
      <w:r w:rsidR="002A3C26" w:rsidRPr="00161C9F">
        <w:rPr>
          <w:rFonts w:ascii="Times New Roman" w:hAnsi="Times New Roman" w:cs="Times New Roman"/>
          <w:noProof/>
          <w:sz w:val="24"/>
          <w:szCs w:val="24"/>
        </w:rPr>
        <w:t>(Dzepe et al., 2022)</w:t>
      </w:r>
      <w:r w:rsidR="002A3C26" w:rsidRPr="00161C9F">
        <w:rPr>
          <w:rFonts w:ascii="Times New Roman" w:hAnsi="Times New Roman" w:cs="Times New Roman"/>
          <w:sz w:val="24"/>
          <w:szCs w:val="24"/>
        </w:rPr>
        <w:fldChar w:fldCharType="end"/>
      </w:r>
      <w:r w:rsidR="002A3C26" w:rsidRPr="00161C9F">
        <w:rPr>
          <w:rFonts w:ascii="Times New Roman" w:hAnsi="Times New Roman" w:cs="Times New Roman"/>
          <w:sz w:val="24"/>
          <w:szCs w:val="24"/>
        </w:rPr>
        <w:t xml:space="preserve">. </w:t>
      </w:r>
      <w:del w:id="515" w:author="Dicke, Marcel" w:date="2023-06-07T21:16:00Z">
        <w:r w:rsidR="002A3C26" w:rsidRPr="00161C9F" w:rsidDel="000C7D9E">
          <w:rPr>
            <w:rFonts w:ascii="Times New Roman" w:hAnsi="Times New Roman" w:cs="Times New Roman"/>
            <w:sz w:val="24"/>
            <w:szCs w:val="24"/>
          </w:rPr>
          <w:delText>Another study found that c</w:delText>
        </w:r>
      </w:del>
      <w:ins w:id="516" w:author="Dicke, Marcel" w:date="2023-06-07T21:16:00Z">
        <w:r w:rsidR="000C7D9E">
          <w:rPr>
            <w:rFonts w:ascii="Times New Roman" w:hAnsi="Times New Roman" w:cs="Times New Roman"/>
            <w:sz w:val="24"/>
            <w:szCs w:val="24"/>
          </w:rPr>
          <w:t>C</w:t>
        </w:r>
      </w:ins>
      <w:r w:rsidR="002A3C26" w:rsidRPr="00161C9F">
        <w:rPr>
          <w:rFonts w:ascii="Times New Roman" w:hAnsi="Times New Roman" w:cs="Times New Roman"/>
          <w:sz w:val="24"/>
          <w:szCs w:val="24"/>
        </w:rPr>
        <w:t xml:space="preserve">ompared to unamended sandy soil, zucchini plants grown in BSFF- and MWF-treated soil </w:t>
      </w:r>
      <w:r w:rsidR="00444291">
        <w:rPr>
          <w:rFonts w:ascii="Times New Roman" w:hAnsi="Times New Roman" w:cs="Times New Roman"/>
          <w:sz w:val="24"/>
          <w:szCs w:val="24"/>
        </w:rPr>
        <w:t>were</w:t>
      </w:r>
      <w:r w:rsidR="00444291" w:rsidRPr="00161C9F">
        <w:rPr>
          <w:rFonts w:ascii="Times New Roman" w:hAnsi="Times New Roman" w:cs="Times New Roman"/>
          <w:sz w:val="24"/>
          <w:szCs w:val="24"/>
        </w:rPr>
        <w:t xml:space="preserve"> </w:t>
      </w:r>
      <w:r w:rsidR="002A3C26" w:rsidRPr="00161C9F">
        <w:rPr>
          <w:rFonts w:ascii="Times New Roman" w:hAnsi="Times New Roman" w:cs="Times New Roman"/>
          <w:sz w:val="24"/>
          <w:szCs w:val="24"/>
        </w:rPr>
        <w:t xml:space="preserve">considerably taller, </w:t>
      </w:r>
      <w:r w:rsidR="00444291">
        <w:rPr>
          <w:rFonts w:ascii="Times New Roman" w:hAnsi="Times New Roman" w:cs="Times New Roman"/>
          <w:sz w:val="24"/>
          <w:szCs w:val="24"/>
        </w:rPr>
        <w:t xml:space="preserve">had </w:t>
      </w:r>
      <w:r w:rsidR="002A3C26" w:rsidRPr="00161C9F">
        <w:rPr>
          <w:rFonts w:ascii="Times New Roman" w:hAnsi="Times New Roman" w:cs="Times New Roman"/>
          <w:sz w:val="24"/>
          <w:szCs w:val="24"/>
        </w:rPr>
        <w:t xml:space="preserve">bigger leaf area, and higher dry leaf weights </w:t>
      </w:r>
      <w:r w:rsidR="002A3C26" w:rsidRPr="00161C9F">
        <w:rPr>
          <w:rFonts w:ascii="Times New Roman" w:hAnsi="Times New Roman" w:cs="Times New Roman"/>
          <w:sz w:val="24"/>
          <w:szCs w:val="24"/>
        </w:rPr>
        <w:fldChar w:fldCharType="begin"/>
      </w:r>
      <w:r w:rsidR="002A3C26" w:rsidRPr="00161C9F">
        <w:rPr>
          <w:rFonts w:ascii="Times New Roman" w:hAnsi="Times New Roman" w:cs="Times New Roman"/>
          <w:sz w:val="24"/>
          <w:szCs w:val="24"/>
        </w:rPr>
        <w:instrText xml:space="preserve"> ADDIN EN.CITE &lt;EndNote&gt;&lt;Cite&gt;&lt;Author&gt;Zim&lt;/Author&gt;&lt;Year&gt;2022&lt;/Year&gt;&lt;RecNum&gt;103&lt;/RecNum&gt;&lt;DisplayText&gt;(Zim et al., 2022)&lt;/DisplayText&gt;&lt;record&gt;&lt;rec-number&gt;103&lt;/rec-number&gt;&lt;foreign-keys&gt;&lt;key app="EN" db-id="0wtrz5reafv20zepz5gxztdga5x9tzz2z22z" timestamp="1671110092" guid="84d14c04-6f7b-42fe-99e9-fd2e470da3f8"&gt;103&lt;/key&gt;&lt;/foreign-keys&gt;&lt;ref-type name="Journal Article"&gt;17&lt;/ref-type&gt;&lt;contributors&gt;&lt;authors&gt;&lt;author&gt;Zim, Jamaa&lt;/author&gt;&lt;author&gt;Aitikkou, Amlal&lt;/author&gt;&lt;author&gt;EL Omari, Moulay Hicham&lt;/author&gt;&lt;author&gt;EL Malahi, Soumia&lt;/author&gt;&lt;author&gt;Azim, Khalid&lt;/author&gt;&lt;author&gt;Hirich, Abdelaziz&lt;/author&gt;&lt;author&gt;Nilahyane, Abdelaziz&lt;/author&gt;&lt;author&gt;Oumouloud, Ali&lt;/author&gt;&lt;/authors&gt;&lt;/contributors&gt;&lt;titles&gt;&lt;title&gt;A New Organic Amendment Based on Insect Frass for Zucchini (Cucurbita pepo L.) Cultivation&lt;/title&gt;&lt;secondary-title&gt;Environmental Sciences Proceedings&lt;/secondary-title&gt;&lt;/titles&gt;&lt;periodical&gt;&lt;full-title&gt;Environmental Sciences Proceedings&lt;/full-title&gt;&lt;/periodical&gt;&lt;pages&gt;28&lt;/pages&gt;&lt;volume&gt;16&lt;/volume&gt;&lt;number&gt;1&lt;/number&gt;&lt;dates&gt;&lt;year&gt;2022&lt;/year&gt;&lt;/dates&gt;&lt;isbn&gt;2673-4931&lt;/isbn&gt;&lt;urls&gt;&lt;/urls&gt;&lt;/record&gt;&lt;/Cite&gt;&lt;/EndNote&gt;</w:instrText>
      </w:r>
      <w:r w:rsidR="002A3C26" w:rsidRPr="00161C9F">
        <w:rPr>
          <w:rFonts w:ascii="Times New Roman" w:hAnsi="Times New Roman" w:cs="Times New Roman"/>
          <w:sz w:val="24"/>
          <w:szCs w:val="24"/>
        </w:rPr>
        <w:fldChar w:fldCharType="separate"/>
      </w:r>
      <w:r w:rsidR="002A3C26" w:rsidRPr="00161C9F">
        <w:rPr>
          <w:rFonts w:ascii="Times New Roman" w:hAnsi="Times New Roman" w:cs="Times New Roman"/>
          <w:noProof/>
          <w:sz w:val="24"/>
          <w:szCs w:val="24"/>
        </w:rPr>
        <w:t>(Zim et al., 2022)</w:t>
      </w:r>
      <w:r w:rsidR="002A3C26" w:rsidRPr="00161C9F">
        <w:rPr>
          <w:rFonts w:ascii="Times New Roman" w:hAnsi="Times New Roman" w:cs="Times New Roman"/>
          <w:sz w:val="24"/>
          <w:szCs w:val="24"/>
        </w:rPr>
        <w:fldChar w:fldCharType="end"/>
      </w:r>
      <w:r w:rsidR="002A3C26" w:rsidRPr="00161C9F">
        <w:rPr>
          <w:rFonts w:ascii="Times New Roman" w:hAnsi="Times New Roman" w:cs="Times New Roman"/>
          <w:sz w:val="24"/>
          <w:szCs w:val="24"/>
        </w:rPr>
        <w:t>.</w:t>
      </w:r>
      <w:r w:rsidR="006627EF" w:rsidRPr="00161C9F">
        <w:rPr>
          <w:rFonts w:ascii="Times New Roman" w:hAnsi="Times New Roman" w:cs="Times New Roman"/>
          <w:sz w:val="24"/>
          <w:szCs w:val="24"/>
        </w:rPr>
        <w:t xml:space="preserve"> </w:t>
      </w:r>
    </w:p>
    <w:p w14:paraId="7D565338" w14:textId="77777777" w:rsidR="006627EF" w:rsidRPr="00161C9F" w:rsidRDefault="006627EF" w:rsidP="00042AA5">
      <w:pPr>
        <w:spacing w:after="0"/>
        <w:jc w:val="both"/>
        <w:rPr>
          <w:rFonts w:ascii="Times New Roman" w:hAnsi="Times New Roman" w:cs="Times New Roman"/>
          <w:sz w:val="24"/>
          <w:szCs w:val="24"/>
        </w:rPr>
      </w:pPr>
    </w:p>
    <w:p w14:paraId="7A5EFCAE" w14:textId="1CE6DC85" w:rsidR="00226B77" w:rsidRPr="00161C9F" w:rsidRDefault="00CB3D18" w:rsidP="0004051B">
      <w:pPr>
        <w:spacing w:after="0"/>
        <w:jc w:val="both"/>
        <w:rPr>
          <w:rFonts w:ascii="Times New Roman" w:hAnsi="Times New Roman" w:cs="Times New Roman"/>
          <w:sz w:val="24"/>
          <w:szCs w:val="24"/>
        </w:rPr>
      </w:pPr>
      <w:r w:rsidRPr="00161C9F">
        <w:rPr>
          <w:rFonts w:ascii="Times New Roman" w:hAnsi="Times New Roman" w:cs="Times New Roman"/>
          <w:sz w:val="24"/>
          <w:szCs w:val="24"/>
        </w:rPr>
        <w:t>A p</w:t>
      </w:r>
      <w:r w:rsidR="001062FB" w:rsidRPr="00161C9F">
        <w:rPr>
          <w:rFonts w:ascii="Times New Roman" w:hAnsi="Times New Roman" w:cs="Times New Roman"/>
          <w:sz w:val="24"/>
          <w:szCs w:val="24"/>
        </w:rPr>
        <w:t xml:space="preserve">robable </w:t>
      </w:r>
      <w:r w:rsidR="000A7F9A" w:rsidRPr="00161C9F">
        <w:rPr>
          <w:rFonts w:ascii="Times New Roman" w:hAnsi="Times New Roman" w:cs="Times New Roman"/>
          <w:sz w:val="24"/>
          <w:szCs w:val="24"/>
        </w:rPr>
        <w:t xml:space="preserve">explanation for the negative effect of raw </w:t>
      </w:r>
      <w:r w:rsidR="00AF5481" w:rsidRPr="00161C9F">
        <w:rPr>
          <w:rFonts w:ascii="Times New Roman" w:hAnsi="Times New Roman" w:cs="Times New Roman"/>
          <w:sz w:val="24"/>
          <w:szCs w:val="24"/>
        </w:rPr>
        <w:t xml:space="preserve">frass </w:t>
      </w:r>
      <w:r w:rsidRPr="00161C9F">
        <w:rPr>
          <w:rFonts w:ascii="Times New Roman" w:hAnsi="Times New Roman" w:cs="Times New Roman"/>
          <w:sz w:val="24"/>
          <w:szCs w:val="24"/>
        </w:rPr>
        <w:t xml:space="preserve">on plant growth </w:t>
      </w:r>
      <w:r w:rsidR="00695027" w:rsidRPr="00161C9F">
        <w:rPr>
          <w:rFonts w:ascii="Times New Roman" w:hAnsi="Times New Roman" w:cs="Times New Roman"/>
          <w:sz w:val="24"/>
          <w:szCs w:val="24"/>
        </w:rPr>
        <w:t xml:space="preserve">in the current study </w:t>
      </w:r>
      <w:r w:rsidR="000A7F9A" w:rsidRPr="00161C9F">
        <w:rPr>
          <w:rFonts w:ascii="Times New Roman" w:hAnsi="Times New Roman" w:cs="Times New Roman"/>
          <w:sz w:val="24"/>
          <w:szCs w:val="24"/>
        </w:rPr>
        <w:t>is that the frass</w:t>
      </w:r>
      <w:r w:rsidRPr="00161C9F">
        <w:rPr>
          <w:rFonts w:ascii="Times New Roman" w:hAnsi="Times New Roman" w:cs="Times New Roman"/>
          <w:sz w:val="24"/>
          <w:szCs w:val="24"/>
        </w:rPr>
        <w:t xml:space="preserve"> used might have</w:t>
      </w:r>
      <w:r w:rsidR="000A7F9A" w:rsidRPr="00161C9F">
        <w:rPr>
          <w:rFonts w:ascii="Times New Roman" w:hAnsi="Times New Roman" w:cs="Times New Roman"/>
          <w:sz w:val="24"/>
          <w:szCs w:val="24"/>
        </w:rPr>
        <w:t xml:space="preserve"> contain</w:t>
      </w:r>
      <w:r w:rsidRPr="00161C9F">
        <w:rPr>
          <w:rFonts w:ascii="Times New Roman" w:hAnsi="Times New Roman" w:cs="Times New Roman"/>
          <w:sz w:val="24"/>
          <w:szCs w:val="24"/>
        </w:rPr>
        <w:t>ed</w:t>
      </w:r>
      <w:r w:rsidR="000A7F9A" w:rsidRPr="00161C9F">
        <w:rPr>
          <w:rFonts w:ascii="Times New Roman" w:hAnsi="Times New Roman" w:cs="Times New Roman"/>
          <w:sz w:val="24"/>
          <w:szCs w:val="24"/>
        </w:rPr>
        <w:t xml:space="preserve"> compounds that are toxic to plants.</w:t>
      </w:r>
      <w:r w:rsidR="00C47CC8" w:rsidRPr="00161C9F">
        <w:rPr>
          <w:rFonts w:ascii="Times New Roman" w:hAnsi="Times New Roman" w:cs="Times New Roman"/>
          <w:sz w:val="24"/>
          <w:szCs w:val="24"/>
        </w:rPr>
        <w:t xml:space="preserve"> </w:t>
      </w:r>
      <w:ins w:id="517" w:author="Dicke, Marcel" w:date="2023-06-07T21:18:00Z">
        <w:r w:rsidR="000C7D9E">
          <w:rPr>
            <w:rFonts w:ascii="Times New Roman" w:hAnsi="Times New Roman" w:cs="Times New Roman"/>
            <w:sz w:val="24"/>
            <w:szCs w:val="24"/>
          </w:rPr>
          <w:t>F</w:t>
        </w:r>
      </w:ins>
      <w:del w:id="518" w:author="Dicke, Marcel" w:date="2023-06-07T21:18:00Z">
        <w:r w:rsidR="00CA280C" w:rsidRPr="00161C9F" w:rsidDel="000C7D9E">
          <w:rPr>
            <w:rFonts w:ascii="Times New Roman" w:hAnsi="Times New Roman" w:cs="Times New Roman"/>
            <w:sz w:val="24"/>
            <w:szCs w:val="24"/>
          </w:rPr>
          <w:delText>Moreover, f</w:delText>
        </w:r>
      </w:del>
      <w:r w:rsidR="00CA280C" w:rsidRPr="00161C9F">
        <w:rPr>
          <w:rFonts w:ascii="Times New Roman" w:hAnsi="Times New Roman" w:cs="Times New Roman"/>
          <w:sz w:val="24"/>
          <w:szCs w:val="24"/>
        </w:rPr>
        <w:t xml:space="preserve">rass quality depends heavily on the larval substrate as well as </w:t>
      </w:r>
      <w:del w:id="519" w:author="Dicke, Marcel" w:date="2023-06-07T21:18:00Z">
        <w:r w:rsidR="00CA280C" w:rsidRPr="00161C9F" w:rsidDel="000C7D9E">
          <w:rPr>
            <w:rFonts w:ascii="Times New Roman" w:hAnsi="Times New Roman" w:cs="Times New Roman"/>
            <w:sz w:val="24"/>
            <w:szCs w:val="24"/>
          </w:rPr>
          <w:delText xml:space="preserve">the </w:delText>
        </w:r>
      </w:del>
      <w:r w:rsidR="00CA280C" w:rsidRPr="00161C9F">
        <w:rPr>
          <w:rFonts w:ascii="Times New Roman" w:hAnsi="Times New Roman" w:cs="Times New Roman"/>
          <w:sz w:val="24"/>
          <w:szCs w:val="24"/>
        </w:rPr>
        <w:t xml:space="preserve">postharvest processing. </w:t>
      </w:r>
      <w:commentRangeStart w:id="520"/>
      <w:r w:rsidR="00677A69" w:rsidRPr="000C7D9E">
        <w:rPr>
          <w:rFonts w:ascii="Times New Roman" w:hAnsi="Times New Roman" w:cs="Times New Roman"/>
          <w:strike/>
          <w:sz w:val="24"/>
          <w:szCs w:val="24"/>
          <w:rPrChange w:id="521" w:author="Dicke, Marcel" w:date="2023-06-07T21:18:00Z">
            <w:rPr>
              <w:rFonts w:ascii="Times New Roman" w:hAnsi="Times New Roman" w:cs="Times New Roman"/>
              <w:sz w:val="24"/>
              <w:szCs w:val="24"/>
            </w:rPr>
          </w:rPrChange>
        </w:rPr>
        <w:t>G</w:t>
      </w:r>
      <w:r w:rsidR="00C47CC8" w:rsidRPr="000C7D9E">
        <w:rPr>
          <w:rFonts w:ascii="Times New Roman" w:hAnsi="Times New Roman" w:cs="Times New Roman"/>
          <w:strike/>
          <w:sz w:val="24"/>
          <w:szCs w:val="24"/>
          <w:rPrChange w:id="522" w:author="Dicke, Marcel" w:date="2023-06-07T21:18:00Z">
            <w:rPr>
              <w:rFonts w:ascii="Times New Roman" w:hAnsi="Times New Roman" w:cs="Times New Roman"/>
              <w:sz w:val="24"/>
              <w:szCs w:val="24"/>
            </w:rPr>
          </w:rPrChange>
        </w:rPr>
        <w:t>rowth</w:t>
      </w:r>
      <w:ins w:id="523" w:author="Dicke, Marcel" w:date="2023-06-07T21:18:00Z">
        <w:r w:rsidR="000C7D9E" w:rsidRPr="000C7D9E">
          <w:rPr>
            <w:rFonts w:ascii="Times New Roman" w:hAnsi="Times New Roman" w:cs="Times New Roman"/>
            <w:strike/>
            <w:sz w:val="24"/>
            <w:szCs w:val="24"/>
            <w:rPrChange w:id="524" w:author="Dicke, Marcel" w:date="2023-06-07T21:18:00Z">
              <w:rPr>
                <w:rFonts w:ascii="Times New Roman" w:hAnsi="Times New Roman" w:cs="Times New Roman"/>
                <w:sz w:val="24"/>
                <w:szCs w:val="24"/>
              </w:rPr>
            </w:rPrChange>
          </w:rPr>
          <w:t xml:space="preserve"> </w:t>
        </w:r>
      </w:ins>
      <w:del w:id="525" w:author="Dicke, Marcel" w:date="2023-06-07T21:18:00Z">
        <w:r w:rsidR="00C47CC8" w:rsidRPr="000C7D9E" w:rsidDel="000C7D9E">
          <w:rPr>
            <w:rFonts w:ascii="Times New Roman" w:hAnsi="Times New Roman" w:cs="Times New Roman"/>
            <w:strike/>
            <w:sz w:val="24"/>
            <w:szCs w:val="24"/>
            <w:rPrChange w:id="526" w:author="Dicke, Marcel" w:date="2023-06-07T21:18:00Z">
              <w:rPr>
                <w:rFonts w:ascii="Times New Roman" w:hAnsi="Times New Roman" w:cs="Times New Roman"/>
                <w:sz w:val="24"/>
                <w:szCs w:val="24"/>
              </w:rPr>
            </w:rPrChange>
          </w:rPr>
          <w:delText>-</w:delText>
        </w:r>
      </w:del>
      <w:r w:rsidR="00C47CC8" w:rsidRPr="000C7D9E">
        <w:rPr>
          <w:rFonts w:ascii="Times New Roman" w:hAnsi="Times New Roman" w:cs="Times New Roman"/>
          <w:strike/>
          <w:sz w:val="24"/>
          <w:szCs w:val="24"/>
          <w:rPrChange w:id="527" w:author="Dicke, Marcel" w:date="2023-06-07T21:18:00Z">
            <w:rPr>
              <w:rFonts w:ascii="Times New Roman" w:hAnsi="Times New Roman" w:cs="Times New Roman"/>
              <w:sz w:val="24"/>
              <w:szCs w:val="24"/>
            </w:rPr>
          </w:rPrChange>
        </w:rPr>
        <w:t>inhibit</w:t>
      </w:r>
      <w:r w:rsidR="00677A69" w:rsidRPr="000C7D9E">
        <w:rPr>
          <w:rFonts w:ascii="Times New Roman" w:hAnsi="Times New Roman" w:cs="Times New Roman"/>
          <w:strike/>
          <w:sz w:val="24"/>
          <w:szCs w:val="24"/>
          <w:rPrChange w:id="528" w:author="Dicke, Marcel" w:date="2023-06-07T21:18:00Z">
            <w:rPr>
              <w:rFonts w:ascii="Times New Roman" w:hAnsi="Times New Roman" w:cs="Times New Roman"/>
              <w:sz w:val="24"/>
              <w:szCs w:val="24"/>
            </w:rPr>
          </w:rPrChange>
        </w:rPr>
        <w:t xml:space="preserve">ion by heavy metal </w:t>
      </w:r>
      <w:r w:rsidR="003F3858" w:rsidRPr="000C7D9E">
        <w:rPr>
          <w:rFonts w:ascii="Times New Roman" w:hAnsi="Times New Roman" w:cs="Times New Roman"/>
          <w:strike/>
          <w:sz w:val="24"/>
          <w:szCs w:val="24"/>
          <w:rPrChange w:id="529" w:author="Dicke, Marcel" w:date="2023-06-07T21:18:00Z">
            <w:rPr>
              <w:rFonts w:ascii="Times New Roman" w:hAnsi="Times New Roman" w:cs="Times New Roman"/>
              <w:sz w:val="24"/>
              <w:szCs w:val="24"/>
            </w:rPr>
          </w:rPrChange>
        </w:rPr>
        <w:t>accumulation</w:t>
      </w:r>
      <w:r w:rsidR="00BC12F5" w:rsidRPr="000C7D9E">
        <w:rPr>
          <w:rFonts w:ascii="Times New Roman" w:hAnsi="Times New Roman" w:cs="Times New Roman"/>
          <w:strike/>
          <w:sz w:val="24"/>
          <w:szCs w:val="24"/>
          <w:rPrChange w:id="530" w:author="Dicke, Marcel" w:date="2023-06-07T21:18:00Z">
            <w:rPr>
              <w:rFonts w:ascii="Times New Roman" w:hAnsi="Times New Roman" w:cs="Times New Roman"/>
              <w:sz w:val="24"/>
              <w:szCs w:val="24"/>
            </w:rPr>
          </w:rPrChange>
        </w:rPr>
        <w:t xml:space="preserve"> particularly cadmium</w:t>
      </w:r>
      <w:r w:rsidR="003F3858" w:rsidRPr="000C7D9E">
        <w:rPr>
          <w:rFonts w:ascii="Times New Roman" w:hAnsi="Times New Roman" w:cs="Times New Roman"/>
          <w:strike/>
          <w:sz w:val="24"/>
          <w:szCs w:val="24"/>
          <w:rPrChange w:id="531" w:author="Dicke, Marcel" w:date="2023-06-07T21:18:00Z">
            <w:rPr>
              <w:rFonts w:ascii="Times New Roman" w:hAnsi="Times New Roman" w:cs="Times New Roman"/>
              <w:sz w:val="24"/>
              <w:szCs w:val="24"/>
            </w:rPr>
          </w:rPrChange>
        </w:rPr>
        <w:t xml:space="preserve"> in plant tissues</w:t>
      </w:r>
      <w:r w:rsidR="00677A69" w:rsidRPr="000C7D9E">
        <w:rPr>
          <w:rFonts w:ascii="Times New Roman" w:hAnsi="Times New Roman" w:cs="Times New Roman"/>
          <w:strike/>
          <w:sz w:val="24"/>
          <w:szCs w:val="24"/>
          <w:rPrChange w:id="532" w:author="Dicke, Marcel" w:date="2023-06-07T21:18:00Z">
            <w:rPr>
              <w:rFonts w:ascii="Times New Roman" w:hAnsi="Times New Roman" w:cs="Times New Roman"/>
              <w:sz w:val="24"/>
              <w:szCs w:val="24"/>
            </w:rPr>
          </w:rPrChange>
        </w:rPr>
        <w:t xml:space="preserve"> ha</w:t>
      </w:r>
      <w:r w:rsidR="00BC12F5" w:rsidRPr="000C7D9E">
        <w:rPr>
          <w:rFonts w:ascii="Times New Roman" w:hAnsi="Times New Roman" w:cs="Times New Roman"/>
          <w:strike/>
          <w:sz w:val="24"/>
          <w:szCs w:val="24"/>
          <w:rPrChange w:id="533" w:author="Dicke, Marcel" w:date="2023-06-07T21:18:00Z">
            <w:rPr>
              <w:rFonts w:ascii="Times New Roman" w:hAnsi="Times New Roman" w:cs="Times New Roman"/>
              <w:sz w:val="24"/>
              <w:szCs w:val="24"/>
            </w:rPr>
          </w:rPrChange>
        </w:rPr>
        <w:t>s</w:t>
      </w:r>
      <w:r w:rsidR="00677A69" w:rsidRPr="000C7D9E">
        <w:rPr>
          <w:rFonts w:ascii="Times New Roman" w:hAnsi="Times New Roman" w:cs="Times New Roman"/>
          <w:strike/>
          <w:sz w:val="24"/>
          <w:szCs w:val="24"/>
          <w:rPrChange w:id="534" w:author="Dicke, Marcel" w:date="2023-06-07T21:18:00Z">
            <w:rPr>
              <w:rFonts w:ascii="Times New Roman" w:hAnsi="Times New Roman" w:cs="Times New Roman"/>
              <w:sz w:val="24"/>
              <w:szCs w:val="24"/>
            </w:rPr>
          </w:rPrChange>
        </w:rPr>
        <w:t xml:space="preserve"> been found </w:t>
      </w:r>
      <w:r w:rsidR="00F26057" w:rsidRPr="000C7D9E">
        <w:rPr>
          <w:rFonts w:ascii="Times New Roman" w:hAnsi="Times New Roman" w:cs="Times New Roman"/>
          <w:strike/>
          <w:sz w:val="24"/>
          <w:szCs w:val="24"/>
          <w:rPrChange w:id="535" w:author="Dicke, Marcel" w:date="2023-06-07T21:18:00Z">
            <w:rPr>
              <w:rFonts w:ascii="Times New Roman" w:hAnsi="Times New Roman" w:cs="Times New Roman"/>
              <w:sz w:val="24"/>
              <w:szCs w:val="24"/>
            </w:rPr>
          </w:rPrChange>
        </w:rPr>
        <w:fldChar w:fldCharType="begin">
          <w:fldData xml:space="preserve">PEVuZE5vdGU+PENpdGU+PEF1dGhvcj5LeWNrbzwvQXV0aG9yPjxZZWFyPjIwMTk8L1llYXI+PFJl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</w:fldData>
        </w:fldChar>
      </w:r>
      <w:r w:rsidR="00671730" w:rsidRPr="000C7D9E">
        <w:rPr>
          <w:rFonts w:ascii="Times New Roman" w:hAnsi="Times New Roman" w:cs="Times New Roman"/>
          <w:strike/>
          <w:sz w:val="24"/>
          <w:szCs w:val="24"/>
          <w:rPrChange w:id="536" w:author="Dicke, Marcel" w:date="2023-06-07T21:18:00Z">
            <w:rPr>
              <w:rFonts w:ascii="Times New Roman" w:hAnsi="Times New Roman" w:cs="Times New Roman"/>
              <w:sz w:val="24"/>
              <w:szCs w:val="24"/>
            </w:rPr>
          </w:rPrChange>
        </w:rPr>
        <w:instrText xml:space="preserve"> ADDIN EN.CITE </w:instrText>
      </w:r>
      <w:r w:rsidR="00671730" w:rsidRPr="000C7D9E">
        <w:rPr>
          <w:rFonts w:ascii="Times New Roman" w:hAnsi="Times New Roman" w:cs="Times New Roman"/>
          <w:strike/>
          <w:sz w:val="24"/>
          <w:szCs w:val="24"/>
          <w:rPrChange w:id="537" w:author="Dicke, Marcel" w:date="2023-06-07T21:18:00Z">
            <w:rPr>
              <w:rFonts w:ascii="Times New Roman" w:hAnsi="Times New Roman" w:cs="Times New Roman"/>
              <w:sz w:val="24"/>
              <w:szCs w:val="24"/>
            </w:rPr>
          </w:rPrChange>
        </w:rPr>
        <w:fldChar w:fldCharType="begin">
          <w:fldData xml:space="preserve">PEVuZE5vdGU+PENpdGU+PEF1dGhvcj5LeWNrbzwvQXV0aG9yPjxZZWFyPjIwMTk8L1llYXI+PFJl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</w:fldData>
        </w:fldChar>
      </w:r>
      <w:r w:rsidR="00671730" w:rsidRPr="000C7D9E">
        <w:rPr>
          <w:rFonts w:ascii="Times New Roman" w:hAnsi="Times New Roman" w:cs="Times New Roman"/>
          <w:strike/>
          <w:sz w:val="24"/>
          <w:szCs w:val="24"/>
          <w:rPrChange w:id="538" w:author="Dicke, Marcel" w:date="2023-06-07T21:18:00Z">
            <w:rPr>
              <w:rFonts w:ascii="Times New Roman" w:hAnsi="Times New Roman" w:cs="Times New Roman"/>
              <w:sz w:val="24"/>
              <w:szCs w:val="24"/>
            </w:rPr>
          </w:rPrChange>
        </w:rPr>
        <w:instrText xml:space="preserve"> ADDIN EN.CITE.DATA </w:instrText>
      </w:r>
      <w:r w:rsidR="00671730" w:rsidRPr="00E06A69">
        <w:rPr>
          <w:rFonts w:ascii="Times New Roman" w:hAnsi="Times New Roman" w:cs="Times New Roman"/>
          <w:strike/>
          <w:sz w:val="24"/>
          <w:szCs w:val="24"/>
        </w:rPr>
      </w:r>
      <w:r w:rsidR="00671730" w:rsidRPr="000C7D9E">
        <w:rPr>
          <w:rFonts w:ascii="Times New Roman" w:hAnsi="Times New Roman" w:cs="Times New Roman"/>
          <w:strike/>
          <w:sz w:val="24"/>
          <w:szCs w:val="24"/>
          <w:rPrChange w:id="539" w:author="Dicke, Marcel" w:date="2023-06-07T21:18:00Z">
            <w:rPr>
              <w:rFonts w:ascii="Times New Roman" w:hAnsi="Times New Roman" w:cs="Times New Roman"/>
              <w:sz w:val="24"/>
              <w:szCs w:val="24"/>
            </w:rPr>
          </w:rPrChange>
        </w:rPr>
        <w:fldChar w:fldCharType="end"/>
      </w:r>
      <w:r w:rsidR="00F26057" w:rsidRPr="00E06A69">
        <w:rPr>
          <w:rFonts w:ascii="Times New Roman" w:hAnsi="Times New Roman" w:cs="Times New Roman"/>
          <w:strike/>
          <w:sz w:val="24"/>
          <w:szCs w:val="24"/>
        </w:rPr>
      </w:r>
      <w:r w:rsidR="00F26057" w:rsidRPr="000C7D9E">
        <w:rPr>
          <w:rFonts w:ascii="Times New Roman" w:hAnsi="Times New Roman" w:cs="Times New Roman"/>
          <w:strike/>
          <w:sz w:val="24"/>
          <w:szCs w:val="24"/>
          <w:rPrChange w:id="540" w:author="Dicke, Marcel" w:date="2023-06-07T21:18:00Z">
            <w:rPr>
              <w:rFonts w:ascii="Times New Roman" w:hAnsi="Times New Roman" w:cs="Times New Roman"/>
              <w:sz w:val="24"/>
              <w:szCs w:val="24"/>
            </w:rPr>
          </w:rPrChange>
        </w:rPr>
        <w:fldChar w:fldCharType="separate"/>
      </w:r>
      <w:r w:rsidR="00671730" w:rsidRPr="000C7D9E">
        <w:rPr>
          <w:rFonts w:ascii="Times New Roman" w:hAnsi="Times New Roman" w:cs="Times New Roman"/>
          <w:strike/>
          <w:noProof/>
          <w:sz w:val="24"/>
          <w:szCs w:val="24"/>
          <w:rPrChange w:id="541" w:author="Dicke, Marcel" w:date="2023-06-07T21:18:00Z">
            <w:rPr>
              <w:rFonts w:ascii="Times New Roman" w:hAnsi="Times New Roman" w:cs="Times New Roman"/>
              <w:noProof/>
              <w:sz w:val="24"/>
              <w:szCs w:val="24"/>
            </w:rPr>
          </w:rPrChange>
        </w:rPr>
        <w:t>(John et al., 2009; Kycko et al., 2019; Saadaoui et al., 2022)</w:t>
      </w:r>
      <w:r w:rsidR="00F26057" w:rsidRPr="000C7D9E">
        <w:rPr>
          <w:rFonts w:ascii="Times New Roman" w:hAnsi="Times New Roman" w:cs="Times New Roman"/>
          <w:strike/>
          <w:sz w:val="24"/>
          <w:szCs w:val="24"/>
          <w:rPrChange w:id="542" w:author="Dicke, Marcel" w:date="2023-06-07T21:18:00Z">
            <w:rPr>
              <w:rFonts w:ascii="Times New Roman" w:hAnsi="Times New Roman" w:cs="Times New Roman"/>
              <w:sz w:val="24"/>
              <w:szCs w:val="24"/>
            </w:rPr>
          </w:rPrChange>
        </w:rPr>
        <w:fldChar w:fldCharType="end"/>
      </w:r>
      <w:r w:rsidR="00C47CC8" w:rsidRPr="000C7D9E">
        <w:rPr>
          <w:rFonts w:ascii="Times New Roman" w:hAnsi="Times New Roman" w:cs="Times New Roman"/>
          <w:strike/>
          <w:sz w:val="24"/>
          <w:szCs w:val="24"/>
          <w:rPrChange w:id="543" w:author="Dicke, Marcel" w:date="2023-06-07T21:18:00Z">
            <w:rPr>
              <w:rFonts w:ascii="Times New Roman" w:hAnsi="Times New Roman" w:cs="Times New Roman"/>
              <w:sz w:val="24"/>
              <w:szCs w:val="24"/>
            </w:rPr>
          </w:rPrChange>
        </w:rPr>
        <w:t>.</w:t>
      </w:r>
      <w:r w:rsidR="005C63BD" w:rsidRPr="000C7D9E">
        <w:rPr>
          <w:rFonts w:ascii="Times New Roman" w:hAnsi="Times New Roman" w:cs="Times New Roman"/>
          <w:strike/>
          <w:sz w:val="24"/>
          <w:szCs w:val="24"/>
          <w:rPrChange w:id="544" w:author="Dicke, Marcel" w:date="2023-06-07T21:18:00Z">
            <w:rPr>
              <w:rFonts w:ascii="Times New Roman" w:hAnsi="Times New Roman" w:cs="Times New Roman"/>
              <w:sz w:val="24"/>
              <w:szCs w:val="24"/>
            </w:rPr>
          </w:rPrChange>
        </w:rPr>
        <w:t xml:space="preserve"> </w:t>
      </w:r>
      <w:r w:rsidR="00F43EBB" w:rsidRPr="000C7D9E">
        <w:rPr>
          <w:rFonts w:ascii="Times New Roman" w:hAnsi="Times New Roman" w:cs="Times New Roman"/>
          <w:strike/>
          <w:sz w:val="24"/>
          <w:szCs w:val="24"/>
          <w:rPrChange w:id="545" w:author="Dicke, Marcel" w:date="2023-06-07T21:18:00Z">
            <w:rPr>
              <w:rFonts w:ascii="Times New Roman" w:hAnsi="Times New Roman" w:cs="Times New Roman"/>
              <w:sz w:val="24"/>
              <w:szCs w:val="24"/>
            </w:rPr>
          </w:rPrChange>
        </w:rPr>
        <w:t xml:space="preserve">The negative growth effects </w:t>
      </w:r>
      <w:r w:rsidR="0004051B" w:rsidRPr="000C7D9E">
        <w:rPr>
          <w:rFonts w:ascii="Times New Roman" w:hAnsi="Times New Roman" w:cs="Times New Roman"/>
          <w:strike/>
          <w:sz w:val="24"/>
          <w:szCs w:val="24"/>
          <w:rPrChange w:id="546" w:author="Dicke, Marcel" w:date="2023-06-07T21:18:00Z">
            <w:rPr>
              <w:rFonts w:ascii="Times New Roman" w:hAnsi="Times New Roman" w:cs="Times New Roman"/>
              <w:sz w:val="24"/>
              <w:szCs w:val="24"/>
            </w:rPr>
          </w:rPrChange>
        </w:rPr>
        <w:t xml:space="preserve">in our study </w:t>
      </w:r>
      <w:r w:rsidR="00F43EBB" w:rsidRPr="000C7D9E">
        <w:rPr>
          <w:rFonts w:ascii="Times New Roman" w:hAnsi="Times New Roman" w:cs="Times New Roman"/>
          <w:strike/>
          <w:sz w:val="24"/>
          <w:szCs w:val="24"/>
          <w:rPrChange w:id="547" w:author="Dicke, Marcel" w:date="2023-06-07T21:18:00Z">
            <w:rPr>
              <w:rFonts w:ascii="Times New Roman" w:hAnsi="Times New Roman" w:cs="Times New Roman"/>
              <w:sz w:val="24"/>
              <w:szCs w:val="24"/>
            </w:rPr>
          </w:rPrChange>
        </w:rPr>
        <w:t xml:space="preserve">may </w:t>
      </w:r>
      <w:r w:rsidR="00695027" w:rsidRPr="000C7D9E">
        <w:rPr>
          <w:rFonts w:ascii="Times New Roman" w:hAnsi="Times New Roman" w:cs="Times New Roman"/>
          <w:strike/>
          <w:sz w:val="24"/>
          <w:szCs w:val="24"/>
          <w:rPrChange w:id="548" w:author="Dicke, Marcel" w:date="2023-06-07T21:18:00Z">
            <w:rPr>
              <w:rFonts w:ascii="Times New Roman" w:hAnsi="Times New Roman" w:cs="Times New Roman"/>
              <w:sz w:val="24"/>
              <w:szCs w:val="24"/>
            </w:rPr>
          </w:rPrChange>
        </w:rPr>
        <w:t xml:space="preserve">have </w:t>
      </w:r>
      <w:r w:rsidR="00F43EBB" w:rsidRPr="000C7D9E">
        <w:rPr>
          <w:rFonts w:ascii="Times New Roman" w:hAnsi="Times New Roman" w:cs="Times New Roman"/>
          <w:strike/>
          <w:sz w:val="24"/>
          <w:szCs w:val="24"/>
          <w:rPrChange w:id="549" w:author="Dicke, Marcel" w:date="2023-06-07T21:18:00Z">
            <w:rPr>
              <w:rFonts w:ascii="Times New Roman" w:hAnsi="Times New Roman" w:cs="Times New Roman"/>
              <w:sz w:val="24"/>
              <w:szCs w:val="24"/>
            </w:rPr>
          </w:rPrChange>
        </w:rPr>
        <w:t>be</w:t>
      </w:r>
      <w:r w:rsidR="00695027" w:rsidRPr="000C7D9E">
        <w:rPr>
          <w:rFonts w:ascii="Times New Roman" w:hAnsi="Times New Roman" w:cs="Times New Roman"/>
          <w:strike/>
          <w:sz w:val="24"/>
          <w:szCs w:val="24"/>
          <w:rPrChange w:id="550" w:author="Dicke, Marcel" w:date="2023-06-07T21:18:00Z">
            <w:rPr>
              <w:rFonts w:ascii="Times New Roman" w:hAnsi="Times New Roman" w:cs="Times New Roman"/>
              <w:sz w:val="24"/>
              <w:szCs w:val="24"/>
            </w:rPr>
          </w:rPrChange>
        </w:rPr>
        <w:t>en</w:t>
      </w:r>
      <w:r w:rsidR="00F43EBB" w:rsidRPr="000C7D9E">
        <w:rPr>
          <w:rFonts w:ascii="Times New Roman" w:hAnsi="Times New Roman" w:cs="Times New Roman"/>
          <w:strike/>
          <w:sz w:val="24"/>
          <w:szCs w:val="24"/>
          <w:rPrChange w:id="551" w:author="Dicke, Marcel" w:date="2023-06-07T21:18:00Z">
            <w:rPr>
              <w:rFonts w:ascii="Times New Roman" w:hAnsi="Times New Roman" w:cs="Times New Roman"/>
              <w:sz w:val="24"/>
              <w:szCs w:val="24"/>
            </w:rPr>
          </w:rPrChange>
        </w:rPr>
        <w:t xml:space="preserve"> due to cadmium's inhibition of the proton pump implicated in cellular </w:t>
      </w:r>
      <w:r w:rsidR="00420479" w:rsidRPr="000C7D9E">
        <w:rPr>
          <w:rFonts w:ascii="Times New Roman" w:hAnsi="Times New Roman" w:cs="Times New Roman"/>
          <w:strike/>
          <w:sz w:val="24"/>
          <w:szCs w:val="24"/>
          <w:rPrChange w:id="552" w:author="Dicke, Marcel" w:date="2023-06-07T21:18:00Z">
            <w:rPr>
              <w:rFonts w:ascii="Times New Roman" w:hAnsi="Times New Roman" w:cs="Times New Roman"/>
              <w:sz w:val="24"/>
              <w:szCs w:val="24"/>
            </w:rPr>
          </w:rPrChange>
        </w:rPr>
        <w:t xml:space="preserve">plant </w:t>
      </w:r>
      <w:r w:rsidR="00F43EBB" w:rsidRPr="000C7D9E">
        <w:rPr>
          <w:rFonts w:ascii="Times New Roman" w:hAnsi="Times New Roman" w:cs="Times New Roman"/>
          <w:strike/>
          <w:sz w:val="24"/>
          <w:szCs w:val="24"/>
          <w:rPrChange w:id="553" w:author="Dicke, Marcel" w:date="2023-06-07T21:18:00Z">
            <w:rPr>
              <w:rFonts w:ascii="Times New Roman" w:hAnsi="Times New Roman" w:cs="Times New Roman"/>
              <w:sz w:val="24"/>
              <w:szCs w:val="24"/>
            </w:rPr>
          </w:rPrChange>
        </w:rPr>
        <w:t xml:space="preserve">growth  </w:t>
      </w:r>
      <w:r w:rsidR="00F43EBB" w:rsidRPr="000C7D9E">
        <w:rPr>
          <w:rFonts w:ascii="Times New Roman" w:hAnsi="Times New Roman" w:cs="Times New Roman"/>
          <w:strike/>
          <w:color w:val="222222"/>
          <w:sz w:val="24"/>
          <w:szCs w:val="24"/>
          <w:shd w:val="clear" w:color="auto" w:fill="FFFFFF"/>
          <w:rPrChange w:id="554" w:author="Dicke, Marcel" w:date="2023-06-07T21:18:00Z">
            <w:rPr>
              <w:rFonts w:ascii="Times New Roman" w:hAnsi="Times New Roman" w:cs="Times New Roman"/>
              <w:color w:val="222222"/>
              <w:sz w:val="24"/>
              <w:szCs w:val="24"/>
              <w:shd w:val="clear" w:color="auto" w:fill="FFFFFF"/>
            </w:rPr>
          </w:rPrChange>
        </w:rPr>
        <w:fldChar w:fldCharType="begin">
          <w:fldData xml:space="preserve">PEVuZE5vdGU+PENpdGU+PEF1dGhvcj5LeWNrbzwvQXV0aG9yPjxZZWFyPjIwMTk8L1llYXI+PFJl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</w:fldData>
        </w:fldChar>
      </w:r>
      <w:r w:rsidR="005D1884" w:rsidRPr="000C7D9E">
        <w:rPr>
          <w:rFonts w:ascii="Times New Roman" w:hAnsi="Times New Roman" w:cs="Times New Roman"/>
          <w:strike/>
          <w:color w:val="222222"/>
          <w:sz w:val="24"/>
          <w:szCs w:val="24"/>
          <w:shd w:val="clear" w:color="auto" w:fill="FFFFFF"/>
          <w:rPrChange w:id="555" w:author="Dicke, Marcel" w:date="2023-06-07T21:18:00Z">
            <w:rPr>
              <w:rFonts w:ascii="Times New Roman" w:hAnsi="Times New Roman" w:cs="Times New Roman"/>
              <w:color w:val="222222"/>
              <w:sz w:val="24"/>
              <w:szCs w:val="24"/>
              <w:shd w:val="clear" w:color="auto" w:fill="FFFFFF"/>
            </w:rPr>
          </w:rPrChange>
        </w:rPr>
        <w:instrText xml:space="preserve"> ADDIN EN.CITE </w:instrText>
      </w:r>
      <w:r w:rsidR="005D1884" w:rsidRPr="000C7D9E">
        <w:rPr>
          <w:rFonts w:ascii="Times New Roman" w:hAnsi="Times New Roman" w:cs="Times New Roman"/>
          <w:strike/>
          <w:color w:val="222222"/>
          <w:sz w:val="24"/>
          <w:szCs w:val="24"/>
          <w:shd w:val="clear" w:color="auto" w:fill="FFFFFF"/>
          <w:rPrChange w:id="556" w:author="Dicke, Marcel" w:date="2023-06-07T21:18:00Z">
            <w:rPr>
              <w:rFonts w:ascii="Times New Roman" w:hAnsi="Times New Roman" w:cs="Times New Roman"/>
              <w:color w:val="222222"/>
              <w:sz w:val="24"/>
              <w:szCs w:val="24"/>
              <w:shd w:val="clear" w:color="auto" w:fill="FFFFFF"/>
            </w:rPr>
          </w:rPrChange>
        </w:rPr>
        <w:fldChar w:fldCharType="begin">
          <w:fldData xml:space="preserve">PEVuZE5vdGU+PENpdGU+PEF1dGhvcj5LeWNrbzwvQXV0aG9yPjxZZWFyPjIwMTk8L1llYXI+PFJl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</w:fldData>
        </w:fldChar>
      </w:r>
      <w:r w:rsidR="005D1884" w:rsidRPr="000C7D9E">
        <w:rPr>
          <w:rFonts w:ascii="Times New Roman" w:hAnsi="Times New Roman" w:cs="Times New Roman"/>
          <w:strike/>
          <w:color w:val="222222"/>
          <w:sz w:val="24"/>
          <w:szCs w:val="24"/>
          <w:shd w:val="clear" w:color="auto" w:fill="FFFFFF"/>
          <w:rPrChange w:id="557" w:author="Dicke, Marcel" w:date="2023-06-07T21:18:00Z">
            <w:rPr>
              <w:rFonts w:ascii="Times New Roman" w:hAnsi="Times New Roman" w:cs="Times New Roman"/>
              <w:color w:val="222222"/>
              <w:sz w:val="24"/>
              <w:szCs w:val="24"/>
              <w:shd w:val="clear" w:color="auto" w:fill="FFFFFF"/>
            </w:rPr>
          </w:rPrChange>
        </w:rPr>
        <w:instrText xml:space="preserve"> ADDIN EN.CITE.DATA </w:instrText>
      </w:r>
      <w:r w:rsidR="005D1884" w:rsidRPr="00E06A69">
        <w:rPr>
          <w:rFonts w:ascii="Times New Roman" w:hAnsi="Times New Roman" w:cs="Times New Roman"/>
          <w:strike/>
          <w:color w:val="222222"/>
          <w:sz w:val="24"/>
          <w:szCs w:val="24"/>
          <w:shd w:val="clear" w:color="auto" w:fill="FFFFFF"/>
        </w:rPr>
      </w:r>
      <w:r w:rsidR="005D1884" w:rsidRPr="000C7D9E">
        <w:rPr>
          <w:rFonts w:ascii="Times New Roman" w:hAnsi="Times New Roman" w:cs="Times New Roman"/>
          <w:strike/>
          <w:color w:val="222222"/>
          <w:sz w:val="24"/>
          <w:szCs w:val="24"/>
          <w:shd w:val="clear" w:color="auto" w:fill="FFFFFF"/>
          <w:rPrChange w:id="558" w:author="Dicke, Marcel" w:date="2023-06-07T21:18:00Z">
            <w:rPr>
              <w:rFonts w:ascii="Times New Roman" w:hAnsi="Times New Roman" w:cs="Times New Roman"/>
              <w:color w:val="222222"/>
              <w:sz w:val="24"/>
              <w:szCs w:val="24"/>
              <w:shd w:val="clear" w:color="auto" w:fill="FFFFFF"/>
            </w:rPr>
          </w:rPrChange>
        </w:rPr>
        <w:fldChar w:fldCharType="end"/>
      </w:r>
      <w:r w:rsidR="00F43EBB" w:rsidRPr="00E06A69">
        <w:rPr>
          <w:rFonts w:ascii="Times New Roman" w:hAnsi="Times New Roman" w:cs="Times New Roman"/>
          <w:strike/>
          <w:color w:val="222222"/>
          <w:sz w:val="24"/>
          <w:szCs w:val="24"/>
          <w:shd w:val="clear" w:color="auto" w:fill="FFFFFF"/>
        </w:rPr>
      </w:r>
      <w:r w:rsidR="00F43EBB" w:rsidRPr="000C7D9E">
        <w:rPr>
          <w:rFonts w:ascii="Times New Roman" w:hAnsi="Times New Roman" w:cs="Times New Roman"/>
          <w:strike/>
          <w:color w:val="222222"/>
          <w:sz w:val="24"/>
          <w:szCs w:val="24"/>
          <w:shd w:val="clear" w:color="auto" w:fill="FFFFFF"/>
          <w:rPrChange w:id="559" w:author="Dicke, Marcel" w:date="2023-06-07T21:18:00Z">
            <w:rPr>
              <w:rFonts w:ascii="Times New Roman" w:hAnsi="Times New Roman" w:cs="Times New Roman"/>
              <w:color w:val="222222"/>
              <w:sz w:val="24"/>
              <w:szCs w:val="24"/>
              <w:shd w:val="clear" w:color="auto" w:fill="FFFFFF"/>
            </w:rPr>
          </w:rPrChange>
        </w:rPr>
        <w:fldChar w:fldCharType="separate"/>
      </w:r>
      <w:r w:rsidR="005D1884" w:rsidRPr="000C7D9E">
        <w:rPr>
          <w:rFonts w:ascii="Times New Roman" w:hAnsi="Times New Roman" w:cs="Times New Roman"/>
          <w:strike/>
          <w:noProof/>
          <w:color w:val="222222"/>
          <w:sz w:val="24"/>
          <w:szCs w:val="24"/>
          <w:shd w:val="clear" w:color="auto" w:fill="FFFFFF"/>
          <w:rPrChange w:id="560" w:author="Dicke, Marcel" w:date="2023-06-07T21:18:00Z">
            <w:rPr>
              <w:rFonts w:ascii="Times New Roman" w:hAnsi="Times New Roman" w:cs="Times New Roman"/>
              <w:noProof/>
              <w:color w:val="222222"/>
              <w:sz w:val="24"/>
              <w:szCs w:val="24"/>
              <w:shd w:val="clear" w:color="auto" w:fill="FFFFFF"/>
            </w:rPr>
          </w:rPrChange>
        </w:rPr>
        <w:t>(Kycko et al., 2019; Reswita et al., 2022; Zim et al., 2022)</w:t>
      </w:r>
      <w:r w:rsidR="00F43EBB" w:rsidRPr="000C7D9E">
        <w:rPr>
          <w:rFonts w:ascii="Times New Roman" w:hAnsi="Times New Roman" w:cs="Times New Roman"/>
          <w:strike/>
          <w:color w:val="222222"/>
          <w:sz w:val="24"/>
          <w:szCs w:val="24"/>
          <w:shd w:val="clear" w:color="auto" w:fill="FFFFFF"/>
          <w:rPrChange w:id="561" w:author="Dicke, Marcel" w:date="2023-06-07T21:18:00Z">
            <w:rPr>
              <w:rFonts w:ascii="Times New Roman" w:hAnsi="Times New Roman" w:cs="Times New Roman"/>
              <w:color w:val="222222"/>
              <w:sz w:val="24"/>
              <w:szCs w:val="24"/>
              <w:shd w:val="clear" w:color="auto" w:fill="FFFFFF"/>
            </w:rPr>
          </w:rPrChange>
        </w:rPr>
        <w:fldChar w:fldCharType="end"/>
      </w:r>
      <w:r w:rsidR="001062FB" w:rsidRPr="000C7D9E">
        <w:rPr>
          <w:rFonts w:ascii="Times New Roman" w:hAnsi="Times New Roman" w:cs="Times New Roman"/>
          <w:strike/>
          <w:sz w:val="24"/>
          <w:szCs w:val="24"/>
          <w:rPrChange w:id="562" w:author="Dicke, Marcel" w:date="2023-06-07T21:18:00Z">
            <w:rPr>
              <w:rFonts w:ascii="Times New Roman" w:hAnsi="Times New Roman" w:cs="Times New Roman"/>
              <w:sz w:val="24"/>
              <w:szCs w:val="24"/>
            </w:rPr>
          </w:rPrChange>
        </w:rPr>
        <w:t>.</w:t>
      </w:r>
      <w:r w:rsidR="00420479" w:rsidRPr="000C7D9E">
        <w:rPr>
          <w:rFonts w:ascii="Times New Roman" w:hAnsi="Times New Roman" w:cs="Times New Roman"/>
          <w:strike/>
          <w:sz w:val="24"/>
          <w:szCs w:val="24"/>
          <w:rPrChange w:id="563" w:author="Dicke, Marcel" w:date="2023-06-07T21:18:00Z">
            <w:rPr>
              <w:rFonts w:ascii="Times New Roman" w:hAnsi="Times New Roman" w:cs="Times New Roman"/>
              <w:sz w:val="24"/>
              <w:szCs w:val="24"/>
            </w:rPr>
          </w:rPrChange>
        </w:rPr>
        <w:t xml:space="preserve"> However, this study cannot confirm the effect of heavy metals because it was not tested. </w:t>
      </w:r>
      <w:commentRangeEnd w:id="520"/>
      <w:r w:rsidR="000C7D9E">
        <w:rPr>
          <w:rStyle w:val="CommentReference"/>
        </w:rPr>
        <w:commentReference w:id="520"/>
      </w:r>
      <w:ins w:id="564" w:author="Dicke, Marcel" w:date="2023-06-07T21:19:00Z">
        <w:r w:rsidR="000C7D9E">
          <w:rPr>
            <w:rFonts w:ascii="Times New Roman" w:hAnsi="Times New Roman" w:cs="Times New Roman"/>
            <w:sz w:val="24"/>
            <w:szCs w:val="24"/>
          </w:rPr>
          <w:t xml:space="preserve"> S</w:t>
        </w:r>
      </w:ins>
      <w:del w:id="565" w:author="Dicke, Marcel" w:date="2023-06-07T21:19:00Z">
        <w:r w:rsidR="00226B77" w:rsidRPr="00161C9F" w:rsidDel="000C7D9E">
          <w:rPr>
            <w:rFonts w:ascii="Times New Roman" w:hAnsi="Times New Roman" w:cs="Times New Roman"/>
            <w:sz w:val="24"/>
            <w:szCs w:val="24"/>
          </w:rPr>
          <w:delText>Furthermore, s</w:delText>
        </w:r>
      </w:del>
      <w:r w:rsidR="009F3D4C" w:rsidRPr="00161C9F">
        <w:rPr>
          <w:rFonts w:ascii="Times New Roman" w:hAnsi="Times New Roman" w:cs="Times New Roman"/>
          <w:sz w:val="24"/>
          <w:szCs w:val="24"/>
        </w:rPr>
        <w:t>oil amendment with</w:t>
      </w:r>
      <w:r w:rsidRPr="00161C9F">
        <w:rPr>
          <w:rFonts w:ascii="Times New Roman" w:hAnsi="Times New Roman" w:cs="Times New Roman"/>
          <w:sz w:val="24"/>
          <w:szCs w:val="24"/>
        </w:rPr>
        <w:t xml:space="preserve"> frass </w:t>
      </w:r>
      <w:r w:rsidR="009F3D4C" w:rsidRPr="00161C9F">
        <w:rPr>
          <w:rFonts w:ascii="Times New Roman" w:hAnsi="Times New Roman" w:cs="Times New Roman"/>
          <w:sz w:val="24"/>
          <w:szCs w:val="24"/>
        </w:rPr>
        <w:t>in this study might have</w:t>
      </w:r>
      <w:r w:rsidRPr="00161C9F">
        <w:rPr>
          <w:rFonts w:ascii="Times New Roman" w:hAnsi="Times New Roman" w:cs="Times New Roman"/>
          <w:sz w:val="24"/>
          <w:szCs w:val="24"/>
        </w:rPr>
        <w:t xml:space="preserve"> </w:t>
      </w:r>
      <w:r w:rsidR="000A7F9A" w:rsidRPr="00161C9F">
        <w:rPr>
          <w:rFonts w:ascii="Times New Roman" w:hAnsi="Times New Roman" w:cs="Times New Roman"/>
          <w:sz w:val="24"/>
          <w:szCs w:val="24"/>
        </w:rPr>
        <w:t>alter</w:t>
      </w:r>
      <w:r w:rsidR="009F3D4C" w:rsidRPr="00161C9F">
        <w:rPr>
          <w:rFonts w:ascii="Times New Roman" w:hAnsi="Times New Roman" w:cs="Times New Roman"/>
          <w:sz w:val="24"/>
          <w:szCs w:val="24"/>
        </w:rPr>
        <w:t>ed</w:t>
      </w:r>
      <w:r w:rsidR="000A7F9A" w:rsidRPr="00161C9F">
        <w:rPr>
          <w:rFonts w:ascii="Times New Roman" w:hAnsi="Times New Roman" w:cs="Times New Roman"/>
          <w:sz w:val="24"/>
          <w:szCs w:val="24"/>
        </w:rPr>
        <w:t xml:space="preserve"> the physical properties of the soil</w:t>
      </w:r>
      <w:r w:rsidRPr="00161C9F">
        <w:rPr>
          <w:rFonts w:ascii="Times New Roman" w:hAnsi="Times New Roman" w:cs="Times New Roman"/>
          <w:sz w:val="24"/>
          <w:szCs w:val="24"/>
        </w:rPr>
        <w:t xml:space="preserve"> and obstruct</w:t>
      </w:r>
      <w:r w:rsidR="009F3D4C" w:rsidRPr="00161C9F">
        <w:rPr>
          <w:rFonts w:ascii="Times New Roman" w:hAnsi="Times New Roman" w:cs="Times New Roman"/>
          <w:sz w:val="24"/>
          <w:szCs w:val="24"/>
        </w:rPr>
        <w:t>ed</w:t>
      </w:r>
      <w:r w:rsidRPr="00161C9F">
        <w:rPr>
          <w:rFonts w:ascii="Times New Roman" w:hAnsi="Times New Roman" w:cs="Times New Roman"/>
          <w:sz w:val="24"/>
          <w:szCs w:val="24"/>
        </w:rPr>
        <w:t xml:space="preserve"> root growth.</w:t>
      </w:r>
      <w:r w:rsidR="00CA280C" w:rsidRPr="00161C9F">
        <w:rPr>
          <w:rFonts w:ascii="Times New Roman" w:hAnsi="Times New Roman" w:cs="Times New Roman"/>
          <w:sz w:val="24"/>
          <w:szCs w:val="24"/>
        </w:rPr>
        <w:t xml:space="preserve"> E</w:t>
      </w:r>
      <w:r w:rsidR="000A7F9A" w:rsidRPr="00161C9F">
        <w:rPr>
          <w:rFonts w:ascii="Times New Roman" w:hAnsi="Times New Roman" w:cs="Times New Roman"/>
          <w:sz w:val="24"/>
          <w:szCs w:val="24"/>
        </w:rPr>
        <w:t>xcess</w:t>
      </w:r>
      <w:r w:rsidRPr="00161C9F">
        <w:rPr>
          <w:rFonts w:ascii="Times New Roman" w:hAnsi="Times New Roman" w:cs="Times New Roman"/>
          <w:sz w:val="24"/>
          <w:szCs w:val="24"/>
        </w:rPr>
        <w:t xml:space="preserve"> frass</w:t>
      </w:r>
      <w:r w:rsidR="000A7F9A" w:rsidRPr="00161C9F">
        <w:rPr>
          <w:rFonts w:ascii="Times New Roman" w:hAnsi="Times New Roman" w:cs="Times New Roman"/>
          <w:sz w:val="24"/>
          <w:szCs w:val="24"/>
        </w:rPr>
        <w:t xml:space="preserve"> </w:t>
      </w:r>
      <w:r w:rsidRPr="00161C9F">
        <w:rPr>
          <w:rFonts w:ascii="Times New Roman" w:hAnsi="Times New Roman" w:cs="Times New Roman"/>
          <w:sz w:val="24"/>
          <w:szCs w:val="24"/>
        </w:rPr>
        <w:t xml:space="preserve">in the soil </w:t>
      </w:r>
      <w:r w:rsidR="000A7F9A" w:rsidRPr="00161C9F">
        <w:rPr>
          <w:rFonts w:ascii="Times New Roman" w:hAnsi="Times New Roman" w:cs="Times New Roman"/>
          <w:sz w:val="24"/>
          <w:szCs w:val="24"/>
        </w:rPr>
        <w:t xml:space="preserve">can lead to soil compaction or waterlogging, </w:t>
      </w:r>
      <w:del w:id="566" w:author="Joop van Loon" w:date="2023-06-20T16:05:00Z">
        <w:r w:rsidR="000A7F9A" w:rsidRPr="00161C9F" w:rsidDel="0042378C">
          <w:rPr>
            <w:rFonts w:ascii="Times New Roman" w:hAnsi="Times New Roman" w:cs="Times New Roman"/>
            <w:sz w:val="24"/>
            <w:szCs w:val="24"/>
          </w:rPr>
          <w:delText>which</w:delText>
        </w:r>
      </w:del>
      <w:del w:id="567" w:author="Joop van Loon" w:date="2023-06-20T16:06:00Z">
        <w:r w:rsidR="000A7F9A" w:rsidRPr="00161C9F" w:rsidDel="0042378C">
          <w:rPr>
            <w:rFonts w:ascii="Times New Roman" w:hAnsi="Times New Roman" w:cs="Times New Roman"/>
            <w:sz w:val="24"/>
            <w:szCs w:val="24"/>
          </w:rPr>
          <w:delText xml:space="preserve"> can </w:delText>
        </w:r>
      </w:del>
      <w:r w:rsidR="000A7F9A" w:rsidRPr="00161C9F">
        <w:rPr>
          <w:rFonts w:ascii="Times New Roman" w:hAnsi="Times New Roman" w:cs="Times New Roman"/>
          <w:sz w:val="24"/>
          <w:szCs w:val="24"/>
        </w:rPr>
        <w:t>limit</w:t>
      </w:r>
      <w:ins w:id="568" w:author="Joop van Loon" w:date="2023-06-20T16:06:00Z">
        <w:r w:rsidR="0042378C">
          <w:rPr>
            <w:rFonts w:ascii="Times New Roman" w:hAnsi="Times New Roman" w:cs="Times New Roman"/>
            <w:sz w:val="24"/>
            <w:szCs w:val="24"/>
          </w:rPr>
          <w:t>ing</w:t>
        </w:r>
      </w:ins>
      <w:r w:rsidR="000A7F9A" w:rsidRPr="00161C9F">
        <w:rPr>
          <w:rFonts w:ascii="Times New Roman" w:hAnsi="Times New Roman" w:cs="Times New Roman"/>
          <w:sz w:val="24"/>
          <w:szCs w:val="24"/>
        </w:rPr>
        <w:t xml:space="preserve"> the availability of oxygen and </w:t>
      </w:r>
      <w:del w:id="569" w:author="Joop van Loon" w:date="2023-06-20T16:06:00Z">
        <w:r w:rsidR="000A7F9A" w:rsidRPr="00161C9F" w:rsidDel="0042378C">
          <w:rPr>
            <w:rFonts w:ascii="Times New Roman" w:hAnsi="Times New Roman" w:cs="Times New Roman"/>
            <w:sz w:val="24"/>
            <w:szCs w:val="24"/>
          </w:rPr>
          <w:delText xml:space="preserve">other </w:delText>
        </w:r>
      </w:del>
      <w:r w:rsidR="000A7F9A" w:rsidRPr="00161C9F">
        <w:rPr>
          <w:rFonts w:ascii="Times New Roman" w:hAnsi="Times New Roman" w:cs="Times New Roman"/>
          <w:sz w:val="24"/>
          <w:szCs w:val="24"/>
        </w:rPr>
        <w:t>essential nutrients to plant roots (Liu et al., 2019).</w:t>
      </w:r>
      <w:r w:rsidR="00420479" w:rsidRPr="00161C9F">
        <w:rPr>
          <w:rFonts w:ascii="Times New Roman" w:hAnsi="Times New Roman" w:cs="Times New Roman"/>
          <w:sz w:val="24"/>
          <w:szCs w:val="24"/>
        </w:rPr>
        <w:t xml:space="preserve"> </w:t>
      </w:r>
      <w:commentRangeStart w:id="570"/>
      <w:r w:rsidR="00420479" w:rsidRPr="00161C9F">
        <w:rPr>
          <w:rFonts w:ascii="Times New Roman" w:hAnsi="Times New Roman" w:cs="Times New Roman"/>
          <w:sz w:val="24"/>
          <w:szCs w:val="24"/>
        </w:rPr>
        <w:t xml:space="preserve">This would require further studies to confirm since only a single frass dose </w:t>
      </w:r>
      <w:r w:rsidR="00DF3BE6">
        <w:rPr>
          <w:rFonts w:ascii="Times New Roman" w:hAnsi="Times New Roman" w:cs="Times New Roman"/>
          <w:sz w:val="24"/>
          <w:szCs w:val="24"/>
        </w:rPr>
        <w:t xml:space="preserve">(2 g/kg) </w:t>
      </w:r>
      <w:r w:rsidR="00420479" w:rsidRPr="00161C9F">
        <w:rPr>
          <w:rFonts w:ascii="Times New Roman" w:hAnsi="Times New Roman" w:cs="Times New Roman"/>
          <w:sz w:val="24"/>
          <w:szCs w:val="24"/>
        </w:rPr>
        <w:t>was used in the current study.</w:t>
      </w:r>
      <w:r w:rsidR="000A7F9A" w:rsidRPr="00161C9F">
        <w:rPr>
          <w:rFonts w:ascii="Times New Roman" w:hAnsi="Times New Roman" w:cs="Times New Roman"/>
          <w:sz w:val="24"/>
          <w:szCs w:val="24"/>
        </w:rPr>
        <w:t xml:space="preserve"> </w:t>
      </w:r>
      <w:commentRangeEnd w:id="570"/>
      <w:r w:rsidR="000C7D9E">
        <w:rPr>
          <w:rStyle w:val="CommentReference"/>
        </w:rPr>
        <w:commentReference w:id="570"/>
      </w:r>
      <w:r w:rsidR="000A7F9A" w:rsidRPr="00161C9F">
        <w:rPr>
          <w:rFonts w:ascii="Times New Roman" w:hAnsi="Times New Roman" w:cs="Times New Roman"/>
          <w:sz w:val="24"/>
          <w:szCs w:val="24"/>
        </w:rPr>
        <w:t xml:space="preserve">Alternatively, </w:t>
      </w:r>
      <w:r w:rsidRPr="00161C9F">
        <w:rPr>
          <w:rFonts w:ascii="Times New Roman" w:hAnsi="Times New Roman" w:cs="Times New Roman"/>
          <w:sz w:val="24"/>
          <w:szCs w:val="24"/>
        </w:rPr>
        <w:t xml:space="preserve">frass salinity may </w:t>
      </w:r>
      <w:ins w:id="571" w:author="Joop van Loon" w:date="2023-06-20T16:06:00Z">
        <w:r w:rsidR="0042378C">
          <w:rPr>
            <w:rFonts w:ascii="Times New Roman" w:hAnsi="Times New Roman" w:cs="Times New Roman"/>
            <w:sz w:val="24"/>
            <w:szCs w:val="24"/>
          </w:rPr>
          <w:t xml:space="preserve">have caused inhibitory </w:t>
        </w:r>
        <w:r w:rsidR="0042378C">
          <w:rPr>
            <w:rFonts w:ascii="Times New Roman" w:hAnsi="Times New Roman" w:cs="Times New Roman"/>
            <w:sz w:val="24"/>
            <w:szCs w:val="24"/>
          </w:rPr>
          <w:lastRenderedPageBreak/>
          <w:t>effects</w:t>
        </w:r>
      </w:ins>
      <w:del w:id="572" w:author="Joop van Loon" w:date="2023-06-20T16:06:00Z">
        <w:r w:rsidRPr="00161C9F" w:rsidDel="0042378C">
          <w:rPr>
            <w:rFonts w:ascii="Times New Roman" w:hAnsi="Times New Roman" w:cs="Times New Roman"/>
            <w:sz w:val="24"/>
            <w:szCs w:val="24"/>
          </w:rPr>
          <w:delText>a</w:delText>
        </w:r>
      </w:del>
      <w:del w:id="573" w:author="Joop van Loon" w:date="2023-06-20T16:07:00Z">
        <w:r w:rsidRPr="00161C9F" w:rsidDel="0042378C">
          <w:rPr>
            <w:rFonts w:ascii="Times New Roman" w:hAnsi="Times New Roman" w:cs="Times New Roman"/>
            <w:sz w:val="24"/>
            <w:szCs w:val="24"/>
          </w:rPr>
          <w:delText xml:space="preserve">ffect </w:delText>
        </w:r>
        <w:r w:rsidR="009F3D4C" w:rsidRPr="00161C9F" w:rsidDel="0042378C">
          <w:rPr>
            <w:rFonts w:ascii="Times New Roman" w:hAnsi="Times New Roman" w:cs="Times New Roman"/>
            <w:sz w:val="24"/>
            <w:szCs w:val="24"/>
          </w:rPr>
          <w:delText>its performance</w:delText>
        </w:r>
      </w:del>
      <w:ins w:id="574" w:author="Joop van Loon" w:date="2023-06-20T16:07:00Z">
        <w:r w:rsidR="0042378C">
          <w:rPr>
            <w:rFonts w:ascii="Times New Roman" w:hAnsi="Times New Roman" w:cs="Times New Roman"/>
            <w:sz w:val="24"/>
            <w:szCs w:val="24"/>
          </w:rPr>
          <w:t xml:space="preserve"> on plant growth</w:t>
        </w:r>
      </w:ins>
      <w:r w:rsidR="009F3D4C" w:rsidRPr="00161C9F">
        <w:rPr>
          <w:rFonts w:ascii="Times New Roman" w:hAnsi="Times New Roman" w:cs="Times New Roman"/>
          <w:sz w:val="24"/>
          <w:szCs w:val="24"/>
        </w:rPr>
        <w:t xml:space="preserve">. For example, </w:t>
      </w:r>
      <w:r w:rsidR="000A7F9A" w:rsidRPr="00161C9F">
        <w:rPr>
          <w:rFonts w:ascii="Times New Roman" w:hAnsi="Times New Roman" w:cs="Times New Roman"/>
          <w:sz w:val="24"/>
          <w:szCs w:val="24"/>
        </w:rPr>
        <w:t>high salt content</w:t>
      </w:r>
      <w:r w:rsidR="00DD73B8" w:rsidRPr="00161C9F">
        <w:rPr>
          <w:rFonts w:ascii="Times New Roman" w:hAnsi="Times New Roman" w:cs="Times New Roman"/>
          <w:sz w:val="24"/>
          <w:szCs w:val="24"/>
        </w:rPr>
        <w:t xml:space="preserve"> </w:t>
      </w:r>
      <w:r w:rsidR="000A7F9A" w:rsidRPr="00161C9F">
        <w:rPr>
          <w:rFonts w:ascii="Times New Roman" w:hAnsi="Times New Roman" w:cs="Times New Roman"/>
          <w:sz w:val="24"/>
          <w:szCs w:val="24"/>
        </w:rPr>
        <w:t>can disrupt the</w:t>
      </w:r>
      <w:del w:id="575" w:author="Dicke, Marcel" w:date="2023-06-07T21:25:00Z">
        <w:r w:rsidR="000A7F9A" w:rsidRPr="00161C9F" w:rsidDel="000C7D9E">
          <w:rPr>
            <w:rFonts w:ascii="Times New Roman" w:hAnsi="Times New Roman" w:cs="Times New Roman"/>
            <w:sz w:val="24"/>
            <w:szCs w:val="24"/>
          </w:rPr>
          <w:delText xml:space="preserve"> delicate</w:delText>
        </w:r>
      </w:del>
      <w:r w:rsidR="000A7F9A" w:rsidRPr="00161C9F">
        <w:rPr>
          <w:rFonts w:ascii="Times New Roman" w:hAnsi="Times New Roman" w:cs="Times New Roman"/>
          <w:sz w:val="24"/>
          <w:szCs w:val="24"/>
        </w:rPr>
        <w:t xml:space="preserve"> balance of ions and nutrients in the soil, </w:t>
      </w:r>
      <w:ins w:id="576" w:author="Dicke, Marcel" w:date="2023-06-07T21:25:00Z">
        <w:r w:rsidR="000C7D9E">
          <w:rPr>
            <w:rFonts w:ascii="Times New Roman" w:hAnsi="Times New Roman" w:cs="Times New Roman"/>
            <w:sz w:val="24"/>
            <w:szCs w:val="24"/>
          </w:rPr>
          <w:t xml:space="preserve">impairing </w:t>
        </w:r>
      </w:ins>
      <w:del w:id="577" w:author="Dicke, Marcel" w:date="2023-06-07T21:25:00Z">
        <w:r w:rsidR="000A7F9A" w:rsidRPr="00161C9F" w:rsidDel="000C7D9E">
          <w:rPr>
            <w:rFonts w:ascii="Times New Roman" w:hAnsi="Times New Roman" w:cs="Times New Roman"/>
            <w:sz w:val="24"/>
            <w:szCs w:val="24"/>
          </w:rPr>
          <w:delText xml:space="preserve">leading to imbalances that are harmful to </w:delText>
        </w:r>
      </w:del>
      <w:r w:rsidR="000A7F9A" w:rsidRPr="00161C9F">
        <w:rPr>
          <w:rFonts w:ascii="Times New Roman" w:hAnsi="Times New Roman" w:cs="Times New Roman"/>
          <w:sz w:val="24"/>
          <w:szCs w:val="24"/>
        </w:rPr>
        <w:t xml:space="preserve">plant growth </w:t>
      </w:r>
      <w:r w:rsidR="00DD73B8" w:rsidRPr="00161C9F">
        <w:rPr>
          <w:rFonts w:ascii="Times New Roman" w:hAnsi="Times New Roman" w:cs="Times New Roman"/>
          <w:sz w:val="24"/>
          <w:szCs w:val="24"/>
        </w:rPr>
        <w:fldChar w:fldCharType="begin"/>
      </w:r>
      <w:r w:rsidR="00DD73B8" w:rsidRPr="00161C9F">
        <w:rPr>
          <w:rFonts w:ascii="Times New Roman" w:hAnsi="Times New Roman" w:cs="Times New Roman"/>
          <w:sz w:val="24"/>
          <w:szCs w:val="24"/>
        </w:rPr>
        <w:instrText xml:space="preserve"> ADDIN EN.CITE &lt;EndNote&gt;&lt;Cite&gt;&lt;Author&gt;Zhang&lt;/Author&gt;&lt;Year&gt;2012&lt;/Year&gt;&lt;RecNum&gt;311&lt;/RecNum&gt;&lt;DisplayText&gt;(Zhang et al., 2012)&lt;/DisplayText&gt;&lt;record&gt;&lt;rec-number&gt;311&lt;/rec-number&gt;&lt;foreign-keys&gt;&lt;key app="EN" db-id="0wtrz5reafv20zepz5gxztdga5x9tzz2z22z" timestamp="1681426413"&gt;311&lt;/key&gt;&lt;/foreign-keys&gt;&lt;ref-type name="Journal Article"&gt;17&lt;/ref-type&gt;&lt;contributors&gt;&lt;authors&gt;&lt;author&gt;Zhang, Qi&lt;/author&gt;&lt;author&gt;Rue, Kevin&lt;/author&gt;&lt;author&gt;Wang, Sheng&lt;/author&gt;&lt;/authors&gt;&lt;/contributors&gt;&lt;titles&gt;&lt;title&gt;Salinity Effect on Seed Germination and Growth of Two Warm-season Native Grass Species&lt;/title&gt;&lt;secondary-title&gt;HortScience horts&lt;/secondary-title&gt;&lt;/titles&gt;&lt;periodical&gt;&lt;full-title&gt;HortScience horts&lt;/full-title&gt;&lt;/periodical&gt;&lt;pages&gt;527-530&lt;/pages&gt;&lt;volume&gt;47&lt;/volume&gt;&lt;number&gt;4&lt;/number&gt;&lt;dates&gt;&lt;year&gt;2012&lt;/year&gt;&lt;pub-dates&gt;&lt;date&gt;01 Apr. 2012&lt;/date&gt;&lt;/pub-dates&gt;&lt;/dates&gt;&lt;isbn&gt;0018-5345&lt;/isbn&gt;&lt;urls&gt;&lt;related-urls&gt;&lt;url&gt;https://journals.ashs.org/hortsci/view/journals/hortsci/47/4/article-p527.xml&lt;/url&gt;&lt;/related-urls&gt;&lt;/urls&gt;&lt;electronic-resource-num&gt;10.21273/hortsci.47.4.527&lt;/electronic-resource-num&gt;&lt;language&gt;English&lt;/language&gt;&lt;/record&gt;&lt;/Cite&gt;&lt;/EndNote&gt;</w:instrText>
      </w:r>
      <w:r w:rsidR="00DD73B8" w:rsidRPr="00161C9F">
        <w:rPr>
          <w:rFonts w:ascii="Times New Roman" w:hAnsi="Times New Roman" w:cs="Times New Roman"/>
          <w:sz w:val="24"/>
          <w:szCs w:val="24"/>
        </w:rPr>
        <w:fldChar w:fldCharType="separate"/>
      </w:r>
      <w:r w:rsidR="00DD73B8" w:rsidRPr="00161C9F">
        <w:rPr>
          <w:rFonts w:ascii="Times New Roman" w:hAnsi="Times New Roman" w:cs="Times New Roman"/>
          <w:noProof/>
          <w:sz w:val="24"/>
          <w:szCs w:val="24"/>
        </w:rPr>
        <w:t>(Zhang et al., 2012)</w:t>
      </w:r>
      <w:r w:rsidR="00DD73B8" w:rsidRPr="00161C9F">
        <w:rPr>
          <w:rFonts w:ascii="Times New Roman" w:hAnsi="Times New Roman" w:cs="Times New Roman"/>
          <w:sz w:val="24"/>
          <w:szCs w:val="24"/>
        </w:rPr>
        <w:fldChar w:fldCharType="end"/>
      </w:r>
      <w:r w:rsidR="00DD73B8" w:rsidRPr="00161C9F">
        <w:rPr>
          <w:rFonts w:ascii="Times New Roman" w:hAnsi="Times New Roman" w:cs="Times New Roman"/>
          <w:sz w:val="24"/>
          <w:szCs w:val="24"/>
        </w:rPr>
        <w:t>.</w:t>
      </w:r>
      <w:r w:rsidR="00CA280C" w:rsidRPr="00161C9F">
        <w:rPr>
          <w:rFonts w:ascii="Times New Roman" w:hAnsi="Times New Roman" w:cs="Times New Roman"/>
          <w:sz w:val="24"/>
          <w:szCs w:val="24"/>
        </w:rPr>
        <w:t xml:space="preserve"> </w:t>
      </w:r>
      <w:r w:rsidR="00A22473" w:rsidRPr="00161C9F">
        <w:rPr>
          <w:rFonts w:ascii="Times New Roman" w:hAnsi="Times New Roman" w:cs="Times New Roman"/>
          <w:sz w:val="24"/>
          <w:szCs w:val="24"/>
        </w:rPr>
        <w:t xml:space="preserve">It should be </w:t>
      </w:r>
      <w:r w:rsidR="00F56818" w:rsidRPr="00161C9F">
        <w:rPr>
          <w:rFonts w:ascii="Times New Roman" w:hAnsi="Times New Roman" w:cs="Times New Roman"/>
          <w:sz w:val="24"/>
          <w:szCs w:val="24"/>
        </w:rPr>
        <w:t>noted</w:t>
      </w:r>
      <w:r w:rsidR="00A22473" w:rsidRPr="00161C9F">
        <w:rPr>
          <w:rFonts w:ascii="Times New Roman" w:hAnsi="Times New Roman" w:cs="Times New Roman"/>
          <w:sz w:val="24"/>
          <w:szCs w:val="24"/>
        </w:rPr>
        <w:t xml:space="preserve"> that the quality of the </w:t>
      </w:r>
      <w:r w:rsidR="00AB48EC" w:rsidRPr="00161C9F">
        <w:rPr>
          <w:rFonts w:ascii="Times New Roman" w:hAnsi="Times New Roman" w:cs="Times New Roman"/>
          <w:sz w:val="24"/>
          <w:szCs w:val="24"/>
        </w:rPr>
        <w:t xml:space="preserve">raw </w:t>
      </w:r>
      <w:r w:rsidR="00A22473" w:rsidRPr="00161C9F">
        <w:rPr>
          <w:rFonts w:ascii="Times New Roman" w:hAnsi="Times New Roman" w:cs="Times New Roman"/>
          <w:sz w:val="24"/>
          <w:szCs w:val="24"/>
        </w:rPr>
        <w:t>frass used in this study may have been impacted by the extended heat treatment (24 hr at 60</w:t>
      </w:r>
      <w:r w:rsidR="00DF3BE6">
        <w:rPr>
          <w:rFonts w:ascii="Times New Roman" w:hAnsi="Times New Roman" w:cs="Times New Roman"/>
          <w:sz w:val="24"/>
          <w:szCs w:val="24"/>
        </w:rPr>
        <w:t xml:space="preserve"> </w:t>
      </w:r>
      <w:r w:rsidR="00A22473" w:rsidRPr="00161C9F">
        <w:rPr>
          <w:rFonts w:ascii="Times New Roman" w:hAnsi="Times New Roman" w:cs="Times New Roman"/>
          <w:sz w:val="24"/>
          <w:szCs w:val="24"/>
        </w:rPr>
        <w:t>°C) compared to the shorter duration of 1 hr at 70</w:t>
      </w:r>
      <w:r w:rsidR="00DF3BE6">
        <w:rPr>
          <w:rFonts w:ascii="Times New Roman" w:hAnsi="Times New Roman" w:cs="Times New Roman"/>
          <w:sz w:val="24"/>
          <w:szCs w:val="24"/>
        </w:rPr>
        <w:t xml:space="preserve"> </w:t>
      </w:r>
      <w:r w:rsidR="00A22473" w:rsidRPr="00161C9F">
        <w:rPr>
          <w:rFonts w:ascii="Times New Roman" w:hAnsi="Times New Roman" w:cs="Times New Roman"/>
          <w:sz w:val="24"/>
          <w:szCs w:val="24"/>
        </w:rPr>
        <w:t>°C required by the EU Commission regulation EU 2021/1925</w:t>
      </w:r>
      <w:r w:rsidR="00226B77" w:rsidRPr="00161C9F">
        <w:rPr>
          <w:rFonts w:ascii="Times New Roman" w:hAnsi="Times New Roman" w:cs="Times New Roman"/>
          <w:sz w:val="24"/>
          <w:szCs w:val="24"/>
        </w:rPr>
        <w:t>, a</w:t>
      </w:r>
      <w:r w:rsidR="00EF12BD" w:rsidRPr="00161C9F">
        <w:rPr>
          <w:rFonts w:ascii="Times New Roman" w:hAnsi="Times New Roman" w:cs="Times New Roman"/>
          <w:sz w:val="24"/>
          <w:szCs w:val="24"/>
        </w:rPr>
        <w:t xml:space="preserve">nd confirmed by Van Looveren et al.'s (2021) study, </w:t>
      </w:r>
      <w:commentRangeStart w:id="578"/>
      <w:r w:rsidR="00EF12BD" w:rsidRPr="00161C9F">
        <w:rPr>
          <w:rFonts w:ascii="Times New Roman" w:hAnsi="Times New Roman" w:cs="Times New Roman"/>
          <w:sz w:val="24"/>
          <w:szCs w:val="24"/>
        </w:rPr>
        <w:t>which assessed the effects of this heat treatment on BSFF</w:t>
      </w:r>
      <w:r w:rsidR="00226B77" w:rsidRPr="00161C9F">
        <w:rPr>
          <w:rFonts w:ascii="Times New Roman" w:hAnsi="Times New Roman" w:cs="Times New Roman"/>
          <w:sz w:val="24"/>
          <w:szCs w:val="24"/>
        </w:rPr>
        <w:t xml:space="preserve"> </w:t>
      </w:r>
      <w:r w:rsidR="00226B77" w:rsidRPr="00161C9F">
        <w:rPr>
          <w:rFonts w:ascii="Times New Roman" w:hAnsi="Times New Roman" w:cs="Times New Roman"/>
          <w:sz w:val="24"/>
          <w:szCs w:val="24"/>
        </w:rPr>
        <w:fldChar w:fldCharType="begin"/>
      </w:r>
      <w:r w:rsidR="00226B77" w:rsidRPr="00161C9F">
        <w:rPr>
          <w:rFonts w:ascii="Times New Roman" w:hAnsi="Times New Roman" w:cs="Times New Roman"/>
          <w:sz w:val="24"/>
          <w:szCs w:val="24"/>
        </w:rPr>
        <w:instrText xml:space="preserve"> ADDIN EN.CITE &lt;EndNote&gt;&lt;Cite&gt;&lt;Author&gt;Van Looveren&lt;/Author&gt;&lt;Year&gt;2021&lt;/Year&gt;&lt;RecNum&gt;310&lt;/RecNum&gt;&lt;DisplayText&gt;(Van Looveren et al., 2021)&lt;/DisplayText&gt;&lt;record&gt;&lt;rec-number&gt;310&lt;/rec-number&gt;&lt;foreign-keys&gt;&lt;key app="EN" db-id="0wtrz5reafv20zepz5gxztdga5x9tzz2z22z" timestamp="1681424715"&gt;310&lt;/key&gt;&lt;/foreign-keys&gt;&lt;ref-type name="Journal Article"&gt;17&lt;/ref-type&gt;&lt;contributors&gt;&lt;authors&gt;&lt;author&gt;Van Looveren, Noor&lt;/author&gt;&lt;author&gt;Vandeweyer, Dries&lt;/author&gt;&lt;author&gt;Van Campenhout, Leen&lt;/author&gt;&lt;/authors&gt;&lt;/contributors&gt;&lt;titles&gt;&lt;title&gt;Impact of heat treatment on the microbiological quality of frass originating from black soldier fly larvae (Hermetia illucens)&lt;/title&gt;&lt;secondary-title&gt;Insects&lt;/secondary-title&gt;&lt;/titles&gt;&lt;periodical&gt;&lt;full-title&gt;Insects&lt;/full-title&gt;&lt;/periodical&gt;&lt;pages&gt;22&lt;/pages&gt;&lt;volume&gt;13&lt;/volume&gt;&lt;number&gt;1&lt;/number&gt;&lt;dates&gt;&lt;year&gt;2021&lt;/year&gt;&lt;/dates&gt;&lt;isbn&gt;2075-4450&lt;/isbn&gt;&lt;urls&gt;&lt;/urls&gt;&lt;/record&gt;&lt;/Cite&gt;&lt;/EndNote&gt;</w:instrText>
      </w:r>
      <w:r w:rsidR="00226B77" w:rsidRPr="00161C9F">
        <w:rPr>
          <w:rFonts w:ascii="Times New Roman" w:hAnsi="Times New Roman" w:cs="Times New Roman"/>
          <w:sz w:val="24"/>
          <w:szCs w:val="24"/>
        </w:rPr>
        <w:fldChar w:fldCharType="separate"/>
      </w:r>
      <w:r w:rsidR="00226B77" w:rsidRPr="00161C9F">
        <w:rPr>
          <w:rFonts w:ascii="Times New Roman" w:hAnsi="Times New Roman" w:cs="Times New Roman"/>
          <w:noProof/>
          <w:sz w:val="24"/>
          <w:szCs w:val="24"/>
        </w:rPr>
        <w:t>(Van Looveren et al., 2021)</w:t>
      </w:r>
      <w:r w:rsidR="00226B77" w:rsidRPr="00161C9F">
        <w:rPr>
          <w:rFonts w:ascii="Times New Roman" w:hAnsi="Times New Roman" w:cs="Times New Roman"/>
          <w:sz w:val="24"/>
          <w:szCs w:val="24"/>
        </w:rPr>
        <w:fldChar w:fldCharType="end"/>
      </w:r>
      <w:commentRangeEnd w:id="578"/>
      <w:r w:rsidR="000C7D9E">
        <w:rPr>
          <w:rStyle w:val="CommentReference"/>
        </w:rPr>
        <w:commentReference w:id="578"/>
      </w:r>
      <w:r w:rsidR="00BF0042" w:rsidRPr="00161C9F">
        <w:rPr>
          <w:rFonts w:ascii="Times New Roman" w:hAnsi="Times New Roman" w:cs="Times New Roman"/>
          <w:sz w:val="24"/>
          <w:szCs w:val="24"/>
        </w:rPr>
        <w:t xml:space="preserve">. </w:t>
      </w:r>
      <w:r w:rsidR="00A254B3" w:rsidRPr="00161C9F">
        <w:rPr>
          <w:rFonts w:ascii="Times New Roman" w:hAnsi="Times New Roman" w:cs="Times New Roman"/>
          <w:sz w:val="24"/>
          <w:szCs w:val="24"/>
        </w:rPr>
        <w:t xml:space="preserve">The application of raw BSFF resulted in a longer time until flowering compared to MWF and the NoFrass control. However, when the experiment was repeated under similar conditions, no significant effect of soil treatment on time until flowering was observed. </w:t>
      </w:r>
      <w:r w:rsidR="0063469F" w:rsidRPr="00161C9F">
        <w:rPr>
          <w:rFonts w:ascii="Times New Roman" w:hAnsi="Times New Roman" w:cs="Times New Roman"/>
          <w:sz w:val="24"/>
          <w:szCs w:val="24"/>
        </w:rPr>
        <w:t xml:space="preserve">Overall, these findings suggest that the use of raw BSFF or raw MWF as soil amendments may have negative effects on the growth and flowering of </w:t>
      </w:r>
      <w:r w:rsidR="0063469F" w:rsidRPr="00161C9F">
        <w:rPr>
          <w:rFonts w:ascii="Times New Roman" w:hAnsi="Times New Roman" w:cs="Times New Roman"/>
          <w:i/>
          <w:iCs/>
          <w:sz w:val="24"/>
          <w:szCs w:val="24"/>
        </w:rPr>
        <w:t>B. rapa</w:t>
      </w:r>
      <w:r w:rsidR="0063469F" w:rsidRPr="00161C9F">
        <w:rPr>
          <w:rFonts w:ascii="Times New Roman" w:hAnsi="Times New Roman" w:cs="Times New Roman"/>
          <w:sz w:val="24"/>
          <w:szCs w:val="24"/>
        </w:rPr>
        <w:t xml:space="preserve"> plants, particularly in terms of leaf production. However, the effect on time until flowering </w:t>
      </w:r>
      <w:del w:id="579" w:author="Dicke, Marcel" w:date="2023-06-07T21:27:00Z">
        <w:r w:rsidR="0063469F" w:rsidRPr="00161C9F" w:rsidDel="00C65A29">
          <w:rPr>
            <w:rFonts w:ascii="Times New Roman" w:hAnsi="Times New Roman" w:cs="Times New Roman"/>
            <w:sz w:val="24"/>
            <w:szCs w:val="24"/>
          </w:rPr>
          <w:delText xml:space="preserve">may </w:delText>
        </w:r>
      </w:del>
      <w:ins w:id="580" w:author="Dicke, Marcel" w:date="2023-06-07T21:27:00Z">
        <w:r w:rsidR="00C65A29">
          <w:rPr>
            <w:rFonts w:ascii="Times New Roman" w:hAnsi="Times New Roman" w:cs="Times New Roman"/>
            <w:sz w:val="24"/>
            <w:szCs w:val="24"/>
          </w:rPr>
          <w:t>seems to</w:t>
        </w:r>
        <w:r w:rsidR="00C65A29" w:rsidRPr="00161C9F">
          <w:rPr>
            <w:rFonts w:ascii="Times New Roman" w:hAnsi="Times New Roman" w:cs="Times New Roman"/>
            <w:sz w:val="24"/>
            <w:szCs w:val="24"/>
          </w:rPr>
          <w:t xml:space="preserve"> </w:t>
        </w:r>
      </w:ins>
      <w:r w:rsidR="0063469F" w:rsidRPr="00161C9F">
        <w:rPr>
          <w:rFonts w:ascii="Times New Roman" w:hAnsi="Times New Roman" w:cs="Times New Roman"/>
          <w:sz w:val="24"/>
          <w:szCs w:val="24"/>
        </w:rPr>
        <w:t>be more variable</w:t>
      </w:r>
      <w:del w:id="581" w:author="Dicke, Marcel" w:date="2023-06-07T21:27:00Z">
        <w:r w:rsidR="0063469F" w:rsidRPr="00161C9F" w:rsidDel="00C65A29">
          <w:rPr>
            <w:rFonts w:ascii="Times New Roman" w:hAnsi="Times New Roman" w:cs="Times New Roman"/>
            <w:sz w:val="24"/>
            <w:szCs w:val="24"/>
          </w:rPr>
          <w:delText xml:space="preserve"> and depend</w:delText>
        </w:r>
        <w:r w:rsidR="00DF3BE6" w:rsidDel="00C65A29">
          <w:rPr>
            <w:rFonts w:ascii="Times New Roman" w:hAnsi="Times New Roman" w:cs="Times New Roman"/>
            <w:sz w:val="24"/>
            <w:szCs w:val="24"/>
          </w:rPr>
          <w:delText>s</w:delText>
        </w:r>
        <w:r w:rsidR="0063469F" w:rsidRPr="00161C9F" w:rsidDel="00C65A29">
          <w:rPr>
            <w:rFonts w:ascii="Times New Roman" w:hAnsi="Times New Roman" w:cs="Times New Roman"/>
            <w:sz w:val="24"/>
            <w:szCs w:val="24"/>
          </w:rPr>
          <w:delText xml:space="preserve"> on specific experimental conditions</w:delText>
        </w:r>
      </w:del>
      <w:r w:rsidR="00A254B3" w:rsidRPr="00161C9F">
        <w:rPr>
          <w:rFonts w:ascii="Times New Roman" w:hAnsi="Times New Roman" w:cs="Times New Roman"/>
          <w:sz w:val="24"/>
          <w:szCs w:val="24"/>
        </w:rPr>
        <w:t>.</w:t>
      </w:r>
      <w:r w:rsidR="007D584F" w:rsidRPr="00161C9F">
        <w:rPr>
          <w:rFonts w:ascii="Times New Roman" w:hAnsi="Times New Roman" w:cs="Times New Roman"/>
          <w:sz w:val="24"/>
          <w:szCs w:val="24"/>
        </w:rPr>
        <w:t xml:space="preserve"> </w:t>
      </w:r>
      <w:r w:rsidR="00226B77" w:rsidRPr="00161C9F">
        <w:rPr>
          <w:rFonts w:ascii="Times New Roman" w:hAnsi="Times New Roman" w:cs="Times New Roman"/>
          <w:sz w:val="24"/>
          <w:szCs w:val="24"/>
        </w:rPr>
        <w:t xml:space="preserve">The disparities between the effects of raw frass in the current study and the positive results reported in other previous studies illustrate the difficulty in generalising the effect of frass as an organic fertiliser on </w:t>
      </w:r>
      <w:r w:rsidR="00DF3BE6">
        <w:rPr>
          <w:rFonts w:ascii="Times New Roman" w:hAnsi="Times New Roman" w:cs="Times New Roman"/>
          <w:sz w:val="24"/>
          <w:szCs w:val="24"/>
        </w:rPr>
        <w:t>plant</w:t>
      </w:r>
      <w:r w:rsidR="00DF3BE6" w:rsidRPr="00161C9F">
        <w:rPr>
          <w:rFonts w:ascii="Times New Roman" w:hAnsi="Times New Roman" w:cs="Times New Roman"/>
          <w:sz w:val="24"/>
          <w:szCs w:val="24"/>
        </w:rPr>
        <w:t xml:space="preserve"> </w:t>
      </w:r>
      <w:r w:rsidR="00226B77" w:rsidRPr="00161C9F">
        <w:rPr>
          <w:rFonts w:ascii="Times New Roman" w:hAnsi="Times New Roman" w:cs="Times New Roman"/>
          <w:sz w:val="24"/>
          <w:szCs w:val="24"/>
        </w:rPr>
        <w:t>growth performance.</w:t>
      </w:r>
    </w:p>
    <w:p w14:paraId="14EC3AC3" w14:textId="77777777" w:rsidR="007D584F" w:rsidRPr="00161C9F" w:rsidRDefault="007D584F" w:rsidP="00042AA5">
      <w:pPr>
        <w:spacing w:after="0"/>
        <w:jc w:val="both"/>
        <w:rPr>
          <w:rFonts w:ascii="Times New Roman" w:hAnsi="Times New Roman" w:cs="Times New Roman"/>
          <w:sz w:val="24"/>
          <w:szCs w:val="24"/>
        </w:rPr>
      </w:pPr>
    </w:p>
    <w:p w14:paraId="60CAB438" w14:textId="458D9B00" w:rsidR="00BD4AEA" w:rsidRPr="00161C9F" w:rsidRDefault="00D17207"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 xml:space="preserve">Pests of cruciferous plants, especially </w:t>
      </w:r>
      <w:del w:id="582" w:author="Joop van Loon" w:date="2023-06-20T16:08:00Z">
        <w:r w:rsidRPr="00161C9F" w:rsidDel="0042378C">
          <w:rPr>
            <w:rFonts w:ascii="Times New Roman" w:hAnsi="Times New Roman" w:cs="Times New Roman"/>
            <w:sz w:val="24"/>
            <w:szCs w:val="24"/>
          </w:rPr>
          <w:delText>B</w:delText>
        </w:r>
      </w:del>
      <w:ins w:id="583" w:author="Joop van Loon" w:date="2023-06-20T16:08:00Z">
        <w:r w:rsidR="0042378C">
          <w:rPr>
            <w:rFonts w:ascii="Times New Roman" w:hAnsi="Times New Roman" w:cs="Times New Roman"/>
            <w:sz w:val="24"/>
            <w:szCs w:val="24"/>
          </w:rPr>
          <w:t>b</w:t>
        </w:r>
      </w:ins>
      <w:r w:rsidRPr="00161C9F">
        <w:rPr>
          <w:rFonts w:ascii="Times New Roman" w:hAnsi="Times New Roman" w:cs="Times New Roman"/>
          <w:sz w:val="24"/>
          <w:szCs w:val="24"/>
        </w:rPr>
        <w:t xml:space="preserve">rassicas, include </w:t>
      </w:r>
      <w:r w:rsidR="00DF3BE6" w:rsidRPr="00161C9F">
        <w:rPr>
          <w:rFonts w:ascii="Times New Roman" w:hAnsi="Times New Roman" w:cs="Times New Roman"/>
          <w:i/>
          <w:iCs/>
          <w:sz w:val="24"/>
          <w:szCs w:val="24"/>
        </w:rPr>
        <w:t>D</w:t>
      </w:r>
      <w:r w:rsidR="00DF3BE6">
        <w:rPr>
          <w:rFonts w:ascii="Times New Roman" w:hAnsi="Times New Roman" w:cs="Times New Roman"/>
          <w:i/>
          <w:iCs/>
          <w:sz w:val="24"/>
          <w:szCs w:val="24"/>
        </w:rPr>
        <w:t>.</w:t>
      </w:r>
      <w:r w:rsidR="00DF3BE6" w:rsidRPr="00161C9F">
        <w:rPr>
          <w:rFonts w:ascii="Times New Roman" w:hAnsi="Times New Roman" w:cs="Times New Roman"/>
          <w:i/>
          <w:iCs/>
          <w:sz w:val="24"/>
          <w:szCs w:val="24"/>
        </w:rPr>
        <w:t xml:space="preserve"> </w:t>
      </w:r>
      <w:r w:rsidRPr="00161C9F">
        <w:rPr>
          <w:rFonts w:ascii="Times New Roman" w:hAnsi="Times New Roman" w:cs="Times New Roman"/>
          <w:i/>
          <w:iCs/>
          <w:sz w:val="24"/>
          <w:szCs w:val="24"/>
        </w:rPr>
        <w:t>radicum</w:t>
      </w:r>
      <w:r w:rsidRPr="00161C9F">
        <w:rPr>
          <w:rFonts w:ascii="Times New Roman" w:hAnsi="Times New Roman" w:cs="Times New Roman"/>
          <w:sz w:val="24"/>
          <w:szCs w:val="24"/>
        </w:rPr>
        <w:t xml:space="preserve"> and </w:t>
      </w:r>
      <w:r w:rsidR="00DF3BE6" w:rsidRPr="00161C9F">
        <w:rPr>
          <w:rFonts w:ascii="Times New Roman" w:hAnsi="Times New Roman" w:cs="Times New Roman"/>
          <w:i/>
          <w:iCs/>
          <w:sz w:val="24"/>
          <w:szCs w:val="24"/>
        </w:rPr>
        <w:t>P</w:t>
      </w:r>
      <w:r w:rsidR="00DF3BE6">
        <w:rPr>
          <w:rFonts w:ascii="Times New Roman" w:hAnsi="Times New Roman" w:cs="Times New Roman"/>
          <w:i/>
          <w:iCs/>
          <w:sz w:val="24"/>
          <w:szCs w:val="24"/>
        </w:rPr>
        <w:t>.</w:t>
      </w:r>
      <w:r w:rsidR="00DF3BE6" w:rsidRPr="00161C9F">
        <w:rPr>
          <w:rFonts w:ascii="Times New Roman" w:hAnsi="Times New Roman" w:cs="Times New Roman"/>
          <w:i/>
          <w:iCs/>
          <w:sz w:val="24"/>
          <w:szCs w:val="24"/>
        </w:rPr>
        <w:t xml:space="preserve"> </w:t>
      </w:r>
      <w:r w:rsidRPr="00161C9F">
        <w:rPr>
          <w:rFonts w:ascii="Times New Roman" w:hAnsi="Times New Roman" w:cs="Times New Roman"/>
          <w:i/>
          <w:iCs/>
          <w:sz w:val="24"/>
          <w:szCs w:val="24"/>
        </w:rPr>
        <w:t>xylostella</w:t>
      </w:r>
      <w:r w:rsidRPr="00161C9F">
        <w:rPr>
          <w:rFonts w:ascii="Times New Roman" w:hAnsi="Times New Roman" w:cs="Times New Roman"/>
          <w:sz w:val="24"/>
          <w:szCs w:val="24"/>
        </w:rPr>
        <w:t xml:space="preserve">. </w:t>
      </w:r>
      <w:r w:rsidRPr="00161C9F">
        <w:rPr>
          <w:rFonts w:ascii="Times New Roman" w:hAnsi="Times New Roman" w:cs="Times New Roman"/>
          <w:i/>
          <w:iCs/>
          <w:sz w:val="24"/>
          <w:szCs w:val="24"/>
        </w:rPr>
        <w:t>D</w:t>
      </w:r>
      <w:r w:rsidR="00B21058" w:rsidRPr="00161C9F">
        <w:rPr>
          <w:rFonts w:ascii="Times New Roman" w:hAnsi="Times New Roman" w:cs="Times New Roman"/>
          <w:i/>
          <w:iCs/>
          <w:sz w:val="24"/>
          <w:szCs w:val="24"/>
        </w:rPr>
        <w:t>elia</w:t>
      </w:r>
      <w:r w:rsidRPr="00161C9F">
        <w:rPr>
          <w:rFonts w:ascii="Times New Roman" w:hAnsi="Times New Roman" w:cs="Times New Roman"/>
          <w:i/>
          <w:iCs/>
          <w:sz w:val="24"/>
          <w:szCs w:val="24"/>
        </w:rPr>
        <w:t xml:space="preserve"> radicum</w:t>
      </w:r>
      <w:r w:rsidRPr="00161C9F">
        <w:rPr>
          <w:rFonts w:ascii="Times New Roman" w:hAnsi="Times New Roman" w:cs="Times New Roman"/>
          <w:sz w:val="24"/>
          <w:szCs w:val="24"/>
        </w:rPr>
        <w:t xml:space="preserve"> larvae feed on plant roots, but </w:t>
      </w:r>
      <w:r w:rsidRPr="00161C9F">
        <w:rPr>
          <w:rFonts w:ascii="Times New Roman" w:hAnsi="Times New Roman" w:cs="Times New Roman"/>
          <w:i/>
          <w:iCs/>
          <w:sz w:val="24"/>
          <w:szCs w:val="24"/>
        </w:rPr>
        <w:t>P. xylostella</w:t>
      </w:r>
      <w:r w:rsidRPr="00161C9F">
        <w:rPr>
          <w:rFonts w:ascii="Times New Roman" w:hAnsi="Times New Roman" w:cs="Times New Roman"/>
          <w:sz w:val="24"/>
          <w:szCs w:val="24"/>
        </w:rPr>
        <w:t xml:space="preserve"> larvae feed on </w:t>
      </w:r>
      <w:r w:rsidR="000F3C0B">
        <w:rPr>
          <w:rFonts w:ascii="Times New Roman" w:hAnsi="Times New Roman" w:cs="Times New Roman"/>
          <w:sz w:val="24"/>
          <w:szCs w:val="24"/>
        </w:rPr>
        <w:t xml:space="preserve">the </w:t>
      </w:r>
      <w:r w:rsidRPr="00161C9F">
        <w:rPr>
          <w:rFonts w:ascii="Times New Roman" w:hAnsi="Times New Roman" w:cs="Times New Roman"/>
          <w:sz w:val="24"/>
          <w:szCs w:val="24"/>
        </w:rPr>
        <w:t>leaves, resulting in severe reductions in plant growth and yield</w:t>
      </w:r>
      <w:r w:rsidR="000F3C0B">
        <w:rPr>
          <w:rFonts w:ascii="Times New Roman" w:hAnsi="Times New Roman" w:cs="Times New Roman"/>
          <w:sz w:val="24"/>
          <w:szCs w:val="24"/>
        </w:rPr>
        <w:t xml:space="preserve"> </w:t>
      </w:r>
      <w:r w:rsidR="004D6852">
        <w:rPr>
          <w:rFonts w:ascii="Times New Roman" w:hAnsi="Times New Roman" w:cs="Times New Roman"/>
          <w:sz w:val="24"/>
          <w:szCs w:val="24"/>
        </w:rPr>
        <w:fldChar w:fldCharType="begin"/>
      </w:r>
      <w:r w:rsidR="004D6852">
        <w:rPr>
          <w:rFonts w:ascii="Times New Roman" w:hAnsi="Times New Roman" w:cs="Times New Roman"/>
          <w:sz w:val="24"/>
          <w:szCs w:val="24"/>
        </w:rPr>
        <w:instrText xml:space="preserve"> ADDIN EN.CITE &lt;EndNote&gt;&lt;Cite&gt;&lt;Author&gt;Ahuja&lt;/Author&gt;&lt;Year&gt;2010&lt;/Year&gt;&lt;RecNum&gt;322&lt;/RecNum&gt;&lt;DisplayText&gt;(Ahuja et al., 2010)&lt;/DisplayText&gt;&lt;record&gt;&lt;rec-number&gt;322&lt;/rec-number&gt;&lt;foreign-keys&gt;&lt;key app="EN" db-id="0wtrz5reafv20zepz5gxztdga5x9tzz2z22z" timestamp="1683646198"&gt;322&lt;/key&gt;&lt;/foreign-keys&gt;&lt;ref-type name="Journal Article"&gt;17&lt;/ref-type&gt;&lt;contributors&gt;&lt;authors&gt;&lt;author&gt;Ahuja, Ishita&lt;/author&gt;&lt;author&gt;Rohloff, Jens&lt;/author&gt;&lt;author&gt;Bones, Atle Magnar&lt;/author&gt;&lt;/authors&gt;&lt;/contributors&gt;&lt;titles&gt;&lt;title&gt;Defence mechanisms of Brassicaceae: implications for plant-insect interactions and potential for integrated pest management. A review&lt;/title&gt;&lt;secondary-title&gt;Agronomy for Sustainable Development&lt;/secondary-title&gt;&lt;/titles&gt;&lt;periodical&gt;&lt;full-title&gt;Agronomy for Sustainable Development&lt;/full-title&gt;&lt;/periodical&gt;&lt;pages&gt;311-348&lt;/pages&gt;&lt;volume&gt;30&lt;/volume&gt;&lt;number&gt;2&lt;/number&gt;&lt;dates&gt;&lt;year&gt;2010&lt;/year&gt;&lt;pub-dates&gt;&lt;date&gt;2010/04/01&lt;/date&gt;&lt;/pub-dates&gt;&lt;/dates&gt;&lt;isbn&gt;1773-0155&lt;/isbn&gt;&lt;urls&gt;&lt;related-urls&gt;&lt;url&gt;https://doi.org/10.1051/agro/2009025&lt;/url&gt;&lt;/related-urls&gt;&lt;/urls&gt;&lt;electronic-resource-num&gt;10.1051/agro/2009025&lt;/electronic-resource-num&gt;&lt;/record&gt;&lt;/Cite&gt;&lt;/EndNote&gt;</w:instrText>
      </w:r>
      <w:r w:rsidR="004D6852">
        <w:rPr>
          <w:rFonts w:ascii="Times New Roman" w:hAnsi="Times New Roman" w:cs="Times New Roman"/>
          <w:sz w:val="24"/>
          <w:szCs w:val="24"/>
        </w:rPr>
        <w:fldChar w:fldCharType="separate"/>
      </w:r>
      <w:r w:rsidR="004D6852">
        <w:rPr>
          <w:rFonts w:ascii="Times New Roman" w:hAnsi="Times New Roman" w:cs="Times New Roman"/>
          <w:noProof/>
          <w:sz w:val="24"/>
          <w:szCs w:val="24"/>
        </w:rPr>
        <w:t>(Ahuja et al., 2010)</w:t>
      </w:r>
      <w:r w:rsidR="004D6852">
        <w:rPr>
          <w:rFonts w:ascii="Times New Roman" w:hAnsi="Times New Roman" w:cs="Times New Roman"/>
          <w:sz w:val="24"/>
          <w:szCs w:val="24"/>
        </w:rPr>
        <w:fldChar w:fldCharType="end"/>
      </w:r>
      <w:r w:rsidRPr="00161C9F">
        <w:rPr>
          <w:rFonts w:ascii="Times New Roman" w:hAnsi="Times New Roman" w:cs="Times New Roman"/>
          <w:sz w:val="24"/>
          <w:szCs w:val="24"/>
        </w:rPr>
        <w:t>.</w:t>
      </w:r>
      <w:r w:rsidR="00FE4B11" w:rsidRPr="00161C9F">
        <w:rPr>
          <w:rFonts w:ascii="Times New Roman" w:hAnsi="Times New Roman" w:cs="Times New Roman"/>
          <w:sz w:val="24"/>
          <w:szCs w:val="24"/>
        </w:rPr>
        <w:t xml:space="preserve"> </w:t>
      </w:r>
      <w:r w:rsidR="00381D08" w:rsidRPr="00161C9F">
        <w:rPr>
          <w:rFonts w:ascii="Times New Roman" w:hAnsi="Times New Roman" w:cs="Times New Roman"/>
          <w:sz w:val="24"/>
          <w:szCs w:val="24"/>
        </w:rPr>
        <w:t xml:space="preserve">In our study, amending soil with </w:t>
      </w:r>
      <w:r w:rsidR="00361C1D" w:rsidRPr="00161C9F">
        <w:rPr>
          <w:rFonts w:ascii="Times New Roman" w:hAnsi="Times New Roman" w:cs="Times New Roman"/>
          <w:sz w:val="24"/>
          <w:szCs w:val="24"/>
        </w:rPr>
        <w:t>raw BSF</w:t>
      </w:r>
      <w:r w:rsidR="007F5AB0" w:rsidRPr="00161C9F">
        <w:rPr>
          <w:rFonts w:ascii="Times New Roman" w:hAnsi="Times New Roman" w:cs="Times New Roman"/>
          <w:sz w:val="24"/>
          <w:szCs w:val="24"/>
        </w:rPr>
        <w:t>F</w:t>
      </w:r>
      <w:r w:rsidR="00381D08" w:rsidRPr="00161C9F">
        <w:rPr>
          <w:rFonts w:ascii="Times New Roman" w:hAnsi="Times New Roman" w:cs="Times New Roman"/>
          <w:sz w:val="24"/>
          <w:szCs w:val="24"/>
        </w:rPr>
        <w:t xml:space="preserve"> </w:t>
      </w:r>
      <w:r w:rsidR="00346F83" w:rsidRPr="00161C9F">
        <w:rPr>
          <w:rFonts w:ascii="Times New Roman" w:hAnsi="Times New Roman" w:cs="Times New Roman"/>
          <w:sz w:val="24"/>
          <w:szCs w:val="24"/>
        </w:rPr>
        <w:t xml:space="preserve">resulted in a </w:t>
      </w:r>
      <w:r w:rsidR="00381D08" w:rsidRPr="00161C9F">
        <w:rPr>
          <w:rFonts w:ascii="Times New Roman" w:hAnsi="Times New Roman" w:cs="Times New Roman"/>
          <w:sz w:val="24"/>
          <w:szCs w:val="24"/>
        </w:rPr>
        <w:t xml:space="preserve">significant decrease in the survival </w:t>
      </w:r>
      <w:del w:id="584" w:author="Joop van Loon" w:date="2023-06-20T16:08:00Z">
        <w:r w:rsidR="00381D08" w:rsidRPr="00161C9F" w:rsidDel="0042378C">
          <w:rPr>
            <w:rFonts w:ascii="Times New Roman" w:hAnsi="Times New Roman" w:cs="Times New Roman"/>
            <w:sz w:val="24"/>
            <w:szCs w:val="24"/>
          </w:rPr>
          <w:delText xml:space="preserve">rate </w:delText>
        </w:r>
      </w:del>
      <w:r w:rsidR="00381D08" w:rsidRPr="00161C9F">
        <w:rPr>
          <w:rFonts w:ascii="Times New Roman" w:hAnsi="Times New Roman" w:cs="Times New Roman"/>
          <w:sz w:val="24"/>
          <w:szCs w:val="24"/>
        </w:rPr>
        <w:t xml:space="preserve">of </w:t>
      </w:r>
      <w:r w:rsidR="00381D08" w:rsidRPr="00161C9F">
        <w:rPr>
          <w:rFonts w:ascii="Times New Roman" w:hAnsi="Times New Roman" w:cs="Times New Roman"/>
          <w:i/>
          <w:iCs/>
          <w:sz w:val="24"/>
          <w:szCs w:val="24"/>
        </w:rPr>
        <w:t>D</w:t>
      </w:r>
      <w:r w:rsidR="00346F83" w:rsidRPr="00161C9F">
        <w:rPr>
          <w:rFonts w:ascii="Times New Roman" w:hAnsi="Times New Roman" w:cs="Times New Roman"/>
          <w:i/>
          <w:iCs/>
          <w:sz w:val="24"/>
          <w:szCs w:val="24"/>
        </w:rPr>
        <w:t xml:space="preserve">. </w:t>
      </w:r>
      <w:r w:rsidR="00381D08" w:rsidRPr="00161C9F">
        <w:rPr>
          <w:rFonts w:ascii="Times New Roman" w:hAnsi="Times New Roman" w:cs="Times New Roman"/>
          <w:i/>
          <w:iCs/>
          <w:sz w:val="24"/>
          <w:szCs w:val="24"/>
        </w:rPr>
        <w:t xml:space="preserve">radicum </w:t>
      </w:r>
      <w:r w:rsidR="00381D08" w:rsidRPr="00161C9F">
        <w:rPr>
          <w:rFonts w:ascii="Times New Roman" w:hAnsi="Times New Roman" w:cs="Times New Roman"/>
          <w:sz w:val="24"/>
          <w:szCs w:val="24"/>
        </w:rPr>
        <w:t>larvae</w:t>
      </w:r>
      <w:r w:rsidR="007F5AB0" w:rsidRPr="00161C9F">
        <w:rPr>
          <w:rFonts w:ascii="Times New Roman" w:hAnsi="Times New Roman" w:cs="Times New Roman"/>
          <w:sz w:val="24"/>
          <w:szCs w:val="24"/>
        </w:rPr>
        <w:t xml:space="preserve"> and </w:t>
      </w:r>
      <w:r w:rsidR="007F5AB0" w:rsidRPr="00161C9F">
        <w:rPr>
          <w:rFonts w:ascii="Times New Roman" w:hAnsi="Times New Roman" w:cs="Times New Roman"/>
          <w:i/>
          <w:iCs/>
          <w:sz w:val="24"/>
          <w:szCs w:val="24"/>
        </w:rPr>
        <w:t>P. xylostella</w:t>
      </w:r>
      <w:r w:rsidR="007F5AB0" w:rsidRPr="00161C9F">
        <w:rPr>
          <w:rFonts w:ascii="Times New Roman" w:hAnsi="Times New Roman" w:cs="Times New Roman"/>
          <w:sz w:val="24"/>
          <w:szCs w:val="24"/>
        </w:rPr>
        <w:t xml:space="preserve"> larvae</w:t>
      </w:r>
      <w:r w:rsidR="00381D08" w:rsidRPr="00161C9F">
        <w:rPr>
          <w:rFonts w:ascii="Times New Roman" w:hAnsi="Times New Roman" w:cs="Times New Roman"/>
          <w:sz w:val="24"/>
          <w:szCs w:val="24"/>
        </w:rPr>
        <w:t xml:space="preserve">. </w:t>
      </w:r>
      <w:r w:rsidR="004A0C68" w:rsidRPr="00161C9F">
        <w:rPr>
          <w:rFonts w:ascii="Times New Roman" w:hAnsi="Times New Roman" w:cs="Times New Roman"/>
          <w:sz w:val="24"/>
          <w:szCs w:val="24"/>
        </w:rPr>
        <w:t xml:space="preserve">Similarly, soil amendment with raw BSFF resulted in the lowest </w:t>
      </w:r>
      <w:r w:rsidR="004A0C68" w:rsidRPr="00161C9F">
        <w:rPr>
          <w:rFonts w:ascii="Times New Roman" w:hAnsi="Times New Roman" w:cs="Times New Roman"/>
          <w:i/>
          <w:iCs/>
          <w:sz w:val="24"/>
          <w:szCs w:val="24"/>
        </w:rPr>
        <w:t>D. radicum</w:t>
      </w:r>
      <w:r w:rsidR="004A0C68" w:rsidRPr="00161C9F">
        <w:rPr>
          <w:rFonts w:ascii="Times New Roman" w:hAnsi="Times New Roman" w:cs="Times New Roman"/>
          <w:sz w:val="24"/>
          <w:szCs w:val="24"/>
        </w:rPr>
        <w:t xml:space="preserve"> pupal biomass, while MWF resulted in the highest </w:t>
      </w:r>
      <w:r w:rsidR="00DE0381" w:rsidRPr="00161C9F">
        <w:rPr>
          <w:rFonts w:ascii="Times New Roman" w:hAnsi="Times New Roman" w:cs="Times New Roman"/>
          <w:sz w:val="24"/>
          <w:szCs w:val="24"/>
        </w:rPr>
        <w:t xml:space="preserve">pupal </w:t>
      </w:r>
      <w:r w:rsidR="004A0C68" w:rsidRPr="00161C9F">
        <w:rPr>
          <w:rFonts w:ascii="Times New Roman" w:hAnsi="Times New Roman" w:cs="Times New Roman"/>
          <w:sz w:val="24"/>
          <w:szCs w:val="24"/>
        </w:rPr>
        <w:t>biomass</w:t>
      </w:r>
      <w:r w:rsidR="00DE0381" w:rsidRPr="00161C9F">
        <w:rPr>
          <w:rFonts w:ascii="Times New Roman" w:hAnsi="Times New Roman" w:cs="Times New Roman"/>
          <w:sz w:val="24"/>
          <w:szCs w:val="24"/>
        </w:rPr>
        <w:t>.</w:t>
      </w:r>
      <w:r w:rsidR="004A0C68" w:rsidRPr="00161C9F">
        <w:rPr>
          <w:rFonts w:ascii="Times New Roman" w:hAnsi="Times New Roman" w:cs="Times New Roman"/>
          <w:sz w:val="24"/>
          <w:szCs w:val="24"/>
        </w:rPr>
        <w:t xml:space="preserve"> </w:t>
      </w:r>
      <w:r w:rsidR="00381D08" w:rsidRPr="00161C9F">
        <w:rPr>
          <w:rFonts w:ascii="Times New Roman" w:hAnsi="Times New Roman" w:cs="Times New Roman"/>
          <w:sz w:val="24"/>
          <w:szCs w:val="24"/>
        </w:rPr>
        <w:t>Th</w:t>
      </w:r>
      <w:r w:rsidR="00DE0381" w:rsidRPr="00161C9F">
        <w:rPr>
          <w:rFonts w:ascii="Times New Roman" w:hAnsi="Times New Roman" w:cs="Times New Roman"/>
          <w:sz w:val="24"/>
          <w:szCs w:val="24"/>
        </w:rPr>
        <w:t>ese findings</w:t>
      </w:r>
      <w:r w:rsidR="00381D08" w:rsidRPr="00161C9F">
        <w:rPr>
          <w:rFonts w:ascii="Times New Roman" w:hAnsi="Times New Roman" w:cs="Times New Roman"/>
          <w:sz w:val="24"/>
          <w:szCs w:val="24"/>
        </w:rPr>
        <w:t xml:space="preserve"> suggest that the frass </w:t>
      </w:r>
      <w:r w:rsidR="000F3C0B">
        <w:rPr>
          <w:rFonts w:ascii="Times New Roman" w:hAnsi="Times New Roman" w:cs="Times New Roman"/>
          <w:sz w:val="24"/>
          <w:szCs w:val="24"/>
        </w:rPr>
        <w:t>application</w:t>
      </w:r>
      <w:r w:rsidR="00381D08" w:rsidRPr="00161C9F">
        <w:rPr>
          <w:rFonts w:ascii="Times New Roman" w:hAnsi="Times New Roman" w:cs="Times New Roman"/>
          <w:sz w:val="24"/>
          <w:szCs w:val="24"/>
        </w:rPr>
        <w:t xml:space="preserve"> </w:t>
      </w:r>
      <w:ins w:id="585" w:author="Joop van Loon" w:date="2023-06-20T16:09:00Z">
        <w:r w:rsidR="0042378C">
          <w:rPr>
            <w:rFonts w:ascii="Times New Roman" w:hAnsi="Times New Roman" w:cs="Times New Roman"/>
            <w:sz w:val="24"/>
            <w:szCs w:val="24"/>
          </w:rPr>
          <w:t xml:space="preserve">negatively </w:t>
        </w:r>
      </w:ins>
      <w:del w:id="586" w:author="Joop van Loon" w:date="2023-06-20T16:09:00Z">
        <w:r w:rsidR="00381D08" w:rsidRPr="00161C9F" w:rsidDel="0042378C">
          <w:rPr>
            <w:rFonts w:ascii="Times New Roman" w:hAnsi="Times New Roman" w:cs="Times New Roman"/>
            <w:sz w:val="24"/>
            <w:szCs w:val="24"/>
          </w:rPr>
          <w:delText>ef</w:delText>
        </w:r>
      </w:del>
      <w:ins w:id="587" w:author="Joop van Loon" w:date="2023-06-20T16:09:00Z">
        <w:r w:rsidR="0042378C">
          <w:rPr>
            <w:rFonts w:ascii="Times New Roman" w:hAnsi="Times New Roman" w:cs="Times New Roman"/>
            <w:sz w:val="24"/>
            <w:szCs w:val="24"/>
          </w:rPr>
          <w:t xml:space="preserve">affected </w:t>
        </w:r>
      </w:ins>
      <w:del w:id="588" w:author="Joop van Loon" w:date="2023-06-20T16:09:00Z">
        <w:r w:rsidR="00381D08" w:rsidRPr="00161C9F" w:rsidDel="0042378C">
          <w:rPr>
            <w:rFonts w:ascii="Times New Roman" w:hAnsi="Times New Roman" w:cs="Times New Roman"/>
            <w:sz w:val="24"/>
            <w:szCs w:val="24"/>
          </w:rPr>
          <w:delText>fectively control</w:delText>
        </w:r>
        <w:r w:rsidR="000F3C0B" w:rsidDel="0042378C">
          <w:rPr>
            <w:rFonts w:ascii="Times New Roman" w:hAnsi="Times New Roman" w:cs="Times New Roman"/>
            <w:sz w:val="24"/>
            <w:szCs w:val="24"/>
          </w:rPr>
          <w:delText>led</w:delText>
        </w:r>
        <w:r w:rsidR="00381D08" w:rsidRPr="00161C9F" w:rsidDel="0042378C">
          <w:rPr>
            <w:rFonts w:ascii="Times New Roman" w:hAnsi="Times New Roman" w:cs="Times New Roman"/>
            <w:sz w:val="24"/>
            <w:szCs w:val="24"/>
          </w:rPr>
          <w:delText xml:space="preserve"> the populations of </w:delText>
        </w:r>
      </w:del>
      <w:r w:rsidR="00346F83" w:rsidRPr="00161C9F">
        <w:rPr>
          <w:rFonts w:ascii="Times New Roman" w:hAnsi="Times New Roman" w:cs="Times New Roman"/>
          <w:i/>
          <w:iCs/>
          <w:sz w:val="24"/>
          <w:szCs w:val="24"/>
        </w:rPr>
        <w:t xml:space="preserve">D. radicum </w:t>
      </w:r>
      <w:r w:rsidR="00346F83" w:rsidRPr="00161C9F">
        <w:rPr>
          <w:rFonts w:ascii="Times New Roman" w:hAnsi="Times New Roman" w:cs="Times New Roman"/>
          <w:sz w:val="24"/>
          <w:szCs w:val="24"/>
        </w:rPr>
        <w:t xml:space="preserve">larvae </w:t>
      </w:r>
      <w:r w:rsidR="00381D08" w:rsidRPr="00161C9F">
        <w:rPr>
          <w:rFonts w:ascii="Times New Roman" w:hAnsi="Times New Roman" w:cs="Times New Roman"/>
          <w:sz w:val="24"/>
          <w:szCs w:val="24"/>
        </w:rPr>
        <w:t>in the soil</w:t>
      </w:r>
      <w:r w:rsidR="007F5AB0" w:rsidRPr="00161C9F">
        <w:rPr>
          <w:rFonts w:ascii="Times New Roman" w:hAnsi="Times New Roman" w:cs="Times New Roman"/>
          <w:sz w:val="24"/>
          <w:szCs w:val="24"/>
        </w:rPr>
        <w:t xml:space="preserve">, and </w:t>
      </w:r>
      <w:r w:rsidR="007F5AB0" w:rsidRPr="00161C9F">
        <w:rPr>
          <w:rFonts w:ascii="Times New Roman" w:hAnsi="Times New Roman" w:cs="Times New Roman"/>
          <w:i/>
          <w:iCs/>
          <w:sz w:val="24"/>
          <w:szCs w:val="24"/>
        </w:rPr>
        <w:t>P. xylostella</w:t>
      </w:r>
      <w:r w:rsidR="007F5AB0" w:rsidRPr="00161C9F">
        <w:rPr>
          <w:rFonts w:ascii="Times New Roman" w:hAnsi="Times New Roman" w:cs="Times New Roman"/>
          <w:sz w:val="24"/>
          <w:szCs w:val="24"/>
        </w:rPr>
        <w:t xml:space="preserve"> larvae feeding on the leaves of </w:t>
      </w:r>
      <w:r w:rsidR="007F5AB0" w:rsidRPr="00161C9F">
        <w:rPr>
          <w:rFonts w:ascii="Times New Roman" w:hAnsi="Times New Roman" w:cs="Times New Roman"/>
          <w:i/>
          <w:iCs/>
          <w:sz w:val="24"/>
          <w:szCs w:val="24"/>
        </w:rPr>
        <w:t>B. rapa</w:t>
      </w:r>
      <w:r w:rsidR="00381D08" w:rsidRPr="00161C9F">
        <w:rPr>
          <w:rFonts w:ascii="Times New Roman" w:hAnsi="Times New Roman" w:cs="Times New Roman"/>
          <w:sz w:val="24"/>
          <w:szCs w:val="24"/>
        </w:rPr>
        <w:t>.</w:t>
      </w:r>
      <w:r w:rsidR="00346F83" w:rsidRPr="00161C9F">
        <w:rPr>
          <w:rFonts w:ascii="Times New Roman" w:hAnsi="Times New Roman" w:cs="Times New Roman"/>
          <w:sz w:val="24"/>
          <w:szCs w:val="24"/>
        </w:rPr>
        <w:t xml:space="preserve"> </w:t>
      </w:r>
      <w:r w:rsidR="00381D08" w:rsidRPr="00161C9F">
        <w:rPr>
          <w:rFonts w:ascii="Times New Roman" w:hAnsi="Times New Roman" w:cs="Times New Roman"/>
          <w:sz w:val="24"/>
          <w:szCs w:val="24"/>
        </w:rPr>
        <w:t>However, it is important to note that the effectiveness of BSF</w:t>
      </w:r>
      <w:r w:rsidR="007F5AB0" w:rsidRPr="00161C9F">
        <w:rPr>
          <w:rFonts w:ascii="Times New Roman" w:hAnsi="Times New Roman" w:cs="Times New Roman"/>
          <w:sz w:val="24"/>
          <w:szCs w:val="24"/>
        </w:rPr>
        <w:t>F</w:t>
      </w:r>
      <w:r w:rsidR="00381D08" w:rsidRPr="00161C9F">
        <w:rPr>
          <w:rFonts w:ascii="Times New Roman" w:hAnsi="Times New Roman" w:cs="Times New Roman"/>
          <w:sz w:val="24"/>
          <w:szCs w:val="24"/>
        </w:rPr>
        <w:t xml:space="preserve"> as a pest control method may vary depending on the specific properties of </w:t>
      </w:r>
      <w:ins w:id="589" w:author="Joop van Loon" w:date="2023-06-20T16:10:00Z">
        <w:r w:rsidR="0042378C">
          <w:rPr>
            <w:rFonts w:ascii="Times New Roman" w:hAnsi="Times New Roman" w:cs="Times New Roman"/>
            <w:sz w:val="24"/>
            <w:szCs w:val="24"/>
          </w:rPr>
          <w:t xml:space="preserve">both </w:t>
        </w:r>
      </w:ins>
      <w:r w:rsidR="00381D08" w:rsidRPr="00161C9F">
        <w:rPr>
          <w:rFonts w:ascii="Times New Roman" w:hAnsi="Times New Roman" w:cs="Times New Roman"/>
          <w:sz w:val="24"/>
          <w:szCs w:val="24"/>
        </w:rPr>
        <w:t xml:space="preserve">the frass </w:t>
      </w:r>
      <w:r w:rsidR="00346F83" w:rsidRPr="00161C9F">
        <w:rPr>
          <w:rFonts w:ascii="Times New Roman" w:hAnsi="Times New Roman" w:cs="Times New Roman"/>
          <w:sz w:val="24"/>
          <w:szCs w:val="24"/>
        </w:rPr>
        <w:t xml:space="preserve">and </w:t>
      </w:r>
      <w:ins w:id="590" w:author="Joop van Loon" w:date="2023-06-20T16:10:00Z">
        <w:r w:rsidR="0042378C">
          <w:rPr>
            <w:rFonts w:ascii="Times New Roman" w:hAnsi="Times New Roman" w:cs="Times New Roman"/>
            <w:sz w:val="24"/>
            <w:szCs w:val="24"/>
          </w:rPr>
          <w:t xml:space="preserve">the </w:t>
        </w:r>
      </w:ins>
      <w:r w:rsidR="00346F83" w:rsidRPr="00161C9F">
        <w:rPr>
          <w:rFonts w:ascii="Times New Roman" w:hAnsi="Times New Roman" w:cs="Times New Roman"/>
          <w:sz w:val="24"/>
          <w:szCs w:val="24"/>
        </w:rPr>
        <w:t xml:space="preserve">soil </w:t>
      </w:r>
      <w:ins w:id="591" w:author="Joop van Loon" w:date="2023-06-20T16:10:00Z">
        <w:r w:rsidR="0042378C">
          <w:rPr>
            <w:rFonts w:ascii="Times New Roman" w:hAnsi="Times New Roman" w:cs="Times New Roman"/>
            <w:sz w:val="24"/>
            <w:szCs w:val="24"/>
          </w:rPr>
          <w:t xml:space="preserve">type </w:t>
        </w:r>
      </w:ins>
      <w:r w:rsidR="00381D08" w:rsidRPr="00161C9F">
        <w:rPr>
          <w:rFonts w:ascii="Times New Roman" w:hAnsi="Times New Roman" w:cs="Times New Roman"/>
          <w:sz w:val="24"/>
          <w:szCs w:val="24"/>
        </w:rPr>
        <w:t>used</w:t>
      </w:r>
      <w:ins w:id="592" w:author="Dicke, Marcel" w:date="2023-06-07T21:28:00Z">
        <w:r w:rsidR="00C65A29">
          <w:rPr>
            <w:rFonts w:ascii="Times New Roman" w:hAnsi="Times New Roman" w:cs="Times New Roman"/>
            <w:sz w:val="24"/>
            <w:szCs w:val="24"/>
          </w:rPr>
          <w:t xml:space="preserve"> (</w:t>
        </w:r>
        <w:commentRangeStart w:id="593"/>
        <w:r w:rsidR="00C65A29">
          <w:rPr>
            <w:rFonts w:ascii="Times New Roman" w:hAnsi="Times New Roman" w:cs="Times New Roman"/>
            <w:sz w:val="24"/>
            <w:szCs w:val="24"/>
          </w:rPr>
          <w:t>Wantulla et al. 2023</w:t>
        </w:r>
      </w:ins>
      <w:commentRangeEnd w:id="593"/>
      <w:ins w:id="594" w:author="Dicke, Marcel" w:date="2023-06-07T21:31:00Z">
        <w:r w:rsidR="00C65A29">
          <w:rPr>
            <w:rStyle w:val="CommentReference"/>
          </w:rPr>
          <w:commentReference w:id="593"/>
        </w:r>
      </w:ins>
      <w:ins w:id="595" w:author="Dicke, Marcel" w:date="2023-06-07T21:28:00Z">
        <w:r w:rsidR="00C65A29">
          <w:rPr>
            <w:rFonts w:ascii="Times New Roman" w:hAnsi="Times New Roman" w:cs="Times New Roman"/>
            <w:sz w:val="24"/>
            <w:szCs w:val="24"/>
          </w:rPr>
          <w:t>)</w:t>
        </w:r>
      </w:ins>
      <w:r w:rsidR="00D75680" w:rsidRPr="00161C9F">
        <w:rPr>
          <w:rFonts w:ascii="Times New Roman" w:hAnsi="Times New Roman" w:cs="Times New Roman"/>
          <w:sz w:val="24"/>
          <w:szCs w:val="24"/>
        </w:rPr>
        <w:t xml:space="preserve">. While </w:t>
      </w:r>
      <w:r w:rsidR="00FE4B11" w:rsidRPr="00161C9F">
        <w:rPr>
          <w:rFonts w:ascii="Times New Roman" w:hAnsi="Times New Roman" w:cs="Times New Roman"/>
          <w:sz w:val="24"/>
          <w:szCs w:val="24"/>
        </w:rPr>
        <w:t>t</w:t>
      </w:r>
      <w:r w:rsidR="00D75680" w:rsidRPr="00161C9F">
        <w:rPr>
          <w:rFonts w:ascii="Times New Roman" w:hAnsi="Times New Roman" w:cs="Times New Roman"/>
          <w:sz w:val="24"/>
          <w:szCs w:val="24"/>
        </w:rPr>
        <w:t xml:space="preserve">he activation of </w:t>
      </w:r>
      <w:r w:rsidR="00FE4B11" w:rsidRPr="00161C9F">
        <w:rPr>
          <w:rFonts w:ascii="Times New Roman" w:hAnsi="Times New Roman" w:cs="Times New Roman"/>
          <w:sz w:val="24"/>
          <w:szCs w:val="24"/>
        </w:rPr>
        <w:t xml:space="preserve">plant </w:t>
      </w:r>
      <w:r w:rsidR="00D75680" w:rsidRPr="00161C9F">
        <w:rPr>
          <w:rFonts w:ascii="Times New Roman" w:hAnsi="Times New Roman" w:cs="Times New Roman"/>
          <w:sz w:val="24"/>
          <w:szCs w:val="24"/>
        </w:rPr>
        <w:t xml:space="preserve">defensive responses </w:t>
      </w:r>
      <w:r w:rsidR="00FE4B11" w:rsidRPr="00161C9F">
        <w:rPr>
          <w:rFonts w:ascii="Times New Roman" w:hAnsi="Times New Roman" w:cs="Times New Roman"/>
          <w:sz w:val="24"/>
          <w:szCs w:val="24"/>
        </w:rPr>
        <w:t>following</w:t>
      </w:r>
      <w:r w:rsidR="00D75680" w:rsidRPr="00161C9F">
        <w:rPr>
          <w:rFonts w:ascii="Times New Roman" w:hAnsi="Times New Roman" w:cs="Times New Roman"/>
          <w:sz w:val="24"/>
          <w:szCs w:val="24"/>
        </w:rPr>
        <w:t xml:space="preserve"> frass </w:t>
      </w:r>
      <w:r w:rsidR="000F3C0B">
        <w:rPr>
          <w:rFonts w:ascii="Times New Roman" w:hAnsi="Times New Roman" w:cs="Times New Roman"/>
          <w:sz w:val="24"/>
          <w:szCs w:val="24"/>
        </w:rPr>
        <w:t>treat</w:t>
      </w:r>
      <w:r w:rsidR="000F3C0B" w:rsidRPr="00161C9F">
        <w:rPr>
          <w:rFonts w:ascii="Times New Roman" w:hAnsi="Times New Roman" w:cs="Times New Roman"/>
          <w:sz w:val="24"/>
          <w:szCs w:val="24"/>
        </w:rPr>
        <w:t xml:space="preserve">ments </w:t>
      </w:r>
      <w:r w:rsidR="00D75680" w:rsidRPr="00161C9F">
        <w:rPr>
          <w:rFonts w:ascii="Times New Roman" w:hAnsi="Times New Roman" w:cs="Times New Roman"/>
          <w:sz w:val="24"/>
          <w:szCs w:val="24"/>
        </w:rPr>
        <w:t>has been attributed to the presence of eliciting molecules or microorganisms</w:t>
      </w:r>
      <w:r w:rsidR="00FE4B11" w:rsidRPr="00161C9F">
        <w:rPr>
          <w:rFonts w:ascii="Times New Roman" w:hAnsi="Times New Roman" w:cs="Times New Roman"/>
          <w:sz w:val="24"/>
          <w:szCs w:val="24"/>
        </w:rPr>
        <w:t xml:space="preserve"> </w:t>
      </w:r>
      <w:r w:rsidR="00FE4B11" w:rsidRPr="00161C9F">
        <w:rPr>
          <w:rFonts w:ascii="Times New Roman" w:hAnsi="Times New Roman" w:cs="Times New Roman"/>
          <w:sz w:val="24"/>
          <w:szCs w:val="24"/>
        </w:rPr>
        <w:fldChar w:fldCharType="begin"/>
      </w:r>
      <w:r w:rsidR="00FE4B11" w:rsidRPr="00161C9F">
        <w:rPr>
          <w:rFonts w:ascii="Times New Roman" w:hAnsi="Times New Roman" w:cs="Times New Roman"/>
          <w:sz w:val="24"/>
          <w:szCs w:val="24"/>
        </w:rPr>
        <w:instrText xml:space="preserve"> ADDIN EN.CITE &lt;EndNote&gt;&lt;Cite&gt;&lt;Author&gt;Poveda&lt;/Author&gt;&lt;Year&gt;2021&lt;/Year&gt;&lt;RecNum&gt;63&lt;/RecNum&gt;&lt;DisplayText&gt;(Poveda, 2021)&lt;/DisplayText&gt;&lt;record&gt;&lt;rec-number&gt;63&lt;/rec-number&gt;&lt;foreign-keys&gt;&lt;key app="EN" db-id="0wtrz5reafv20zepz5gxztdga5x9tzz2z22z" timestamp="1671107234" guid="fa12660b-4e8c-4969-8181-8f9e6bfc51bf"&gt;63&lt;/key&gt;&lt;/foreign-keys&gt;&lt;ref-type name="Journal Article"&gt;17&lt;/ref-type&gt;&lt;contributors&gt;&lt;authors&gt;&lt;author&gt;Poveda, Jorge&lt;/author&gt;&lt;/authors&gt;&lt;/contributors&gt;&lt;titles&gt;&lt;title&gt;Insect frass in the development of sustainable agriculture. A review&lt;/title&gt;&lt;secondary-title&gt;Agronomy for Sustainable Development&lt;/secondary-title&gt;&lt;/titles&gt;&lt;periodical&gt;&lt;full-title&gt;Agronomy for Sustainable Development&lt;/full-title&gt;&lt;/periodical&gt;&lt;pages&gt;1-10&lt;/pages&gt;&lt;volume&gt;41&lt;/volume&gt;&lt;number&gt;1&lt;/number&gt;&lt;dates&gt;&lt;year&gt;2021&lt;/year&gt;&lt;/dates&gt;&lt;isbn&gt;1773-0155&lt;/isbn&gt;&lt;urls&gt;&lt;/urls&gt;&lt;/record&gt;&lt;/Cite&gt;&lt;/EndNote&gt;</w:instrText>
      </w:r>
      <w:r w:rsidR="00FE4B11" w:rsidRPr="00161C9F">
        <w:rPr>
          <w:rFonts w:ascii="Times New Roman" w:hAnsi="Times New Roman" w:cs="Times New Roman"/>
          <w:sz w:val="24"/>
          <w:szCs w:val="24"/>
        </w:rPr>
        <w:fldChar w:fldCharType="separate"/>
      </w:r>
      <w:r w:rsidR="00FE4B11" w:rsidRPr="00161C9F">
        <w:rPr>
          <w:rFonts w:ascii="Times New Roman" w:hAnsi="Times New Roman" w:cs="Times New Roman"/>
          <w:noProof/>
          <w:sz w:val="24"/>
          <w:szCs w:val="24"/>
        </w:rPr>
        <w:t>(Poveda, 2021)</w:t>
      </w:r>
      <w:r w:rsidR="00FE4B11" w:rsidRPr="00161C9F">
        <w:rPr>
          <w:rFonts w:ascii="Times New Roman" w:hAnsi="Times New Roman" w:cs="Times New Roman"/>
          <w:sz w:val="24"/>
          <w:szCs w:val="24"/>
        </w:rPr>
        <w:fldChar w:fldCharType="end"/>
      </w:r>
      <w:r w:rsidR="00D75680" w:rsidRPr="00161C9F">
        <w:rPr>
          <w:rFonts w:ascii="Times New Roman" w:hAnsi="Times New Roman" w:cs="Times New Roman"/>
          <w:sz w:val="24"/>
          <w:szCs w:val="24"/>
        </w:rPr>
        <w:t xml:space="preserve">, </w:t>
      </w:r>
      <w:r w:rsidR="0067210A" w:rsidRPr="00161C9F">
        <w:rPr>
          <w:rFonts w:ascii="Times New Roman" w:hAnsi="Times New Roman" w:cs="Times New Roman"/>
          <w:sz w:val="24"/>
          <w:szCs w:val="24"/>
        </w:rPr>
        <w:t>the particular mechanism</w:t>
      </w:r>
      <w:r w:rsidR="00DE0381" w:rsidRPr="00161C9F">
        <w:rPr>
          <w:rFonts w:ascii="Times New Roman" w:hAnsi="Times New Roman" w:cs="Times New Roman"/>
          <w:sz w:val="24"/>
          <w:szCs w:val="24"/>
        </w:rPr>
        <w:t>s</w:t>
      </w:r>
      <w:r w:rsidR="0067210A" w:rsidRPr="00161C9F">
        <w:rPr>
          <w:rFonts w:ascii="Times New Roman" w:hAnsi="Times New Roman" w:cs="Times New Roman"/>
          <w:sz w:val="24"/>
          <w:szCs w:val="24"/>
        </w:rPr>
        <w:t xml:space="preserve"> responsible for the lower herbivore performance in soil amendments with raw BSF</w:t>
      </w:r>
      <w:r w:rsidR="00205AF4" w:rsidRPr="00161C9F">
        <w:rPr>
          <w:rFonts w:ascii="Times New Roman" w:hAnsi="Times New Roman" w:cs="Times New Roman"/>
          <w:sz w:val="24"/>
          <w:szCs w:val="24"/>
        </w:rPr>
        <w:t>F</w:t>
      </w:r>
      <w:r w:rsidR="0067210A" w:rsidRPr="00161C9F">
        <w:rPr>
          <w:rFonts w:ascii="Times New Roman" w:hAnsi="Times New Roman" w:cs="Times New Roman"/>
          <w:sz w:val="24"/>
          <w:szCs w:val="24"/>
        </w:rPr>
        <w:t xml:space="preserve"> in the current study </w:t>
      </w:r>
      <w:del w:id="596" w:author="Dicke, Marcel" w:date="2023-06-07T21:32:00Z">
        <w:r w:rsidR="00DE0381" w:rsidRPr="00161C9F" w:rsidDel="00C65A29">
          <w:rPr>
            <w:rFonts w:ascii="Times New Roman" w:hAnsi="Times New Roman" w:cs="Times New Roman"/>
            <w:sz w:val="24"/>
            <w:szCs w:val="24"/>
          </w:rPr>
          <w:delText xml:space="preserve">are </w:delText>
        </w:r>
        <w:r w:rsidR="0067210A" w:rsidRPr="00161C9F" w:rsidDel="00C65A29">
          <w:rPr>
            <w:rFonts w:ascii="Times New Roman" w:hAnsi="Times New Roman" w:cs="Times New Roman"/>
            <w:sz w:val="24"/>
            <w:szCs w:val="24"/>
          </w:rPr>
          <w:delText>unknown</w:delText>
        </w:r>
      </w:del>
      <w:ins w:id="597" w:author="Dicke, Marcel" w:date="2023-06-07T21:32:00Z">
        <w:del w:id="598" w:author="Joop van Loon" w:date="2023-06-20T16:10:00Z">
          <w:r w:rsidR="00C65A29" w:rsidDel="0042378C">
            <w:rPr>
              <w:rFonts w:ascii="Times New Roman" w:hAnsi="Times New Roman" w:cs="Times New Roman"/>
              <w:sz w:val="24"/>
              <w:szCs w:val="24"/>
            </w:rPr>
            <w:delText>f</w:delText>
          </w:r>
        </w:del>
        <w:r w:rsidR="00C65A29">
          <w:rPr>
            <w:rFonts w:ascii="Times New Roman" w:hAnsi="Times New Roman" w:cs="Times New Roman"/>
            <w:sz w:val="24"/>
            <w:szCs w:val="24"/>
          </w:rPr>
          <w:t xml:space="preserve">remain to be elucidated to assess their </w:t>
        </w:r>
      </w:ins>
      <w:del w:id="599" w:author="Dicke, Marcel" w:date="2023-06-07T21:32:00Z">
        <w:r w:rsidR="00811922" w:rsidRPr="00161C9F" w:rsidDel="00C65A29">
          <w:rPr>
            <w:rFonts w:ascii="Times New Roman" w:hAnsi="Times New Roman" w:cs="Times New Roman"/>
            <w:sz w:val="24"/>
            <w:szCs w:val="24"/>
          </w:rPr>
          <w:delText xml:space="preserve">. Further research is needed to </w:delText>
        </w:r>
        <w:r w:rsidR="000F3C0B" w:rsidDel="00C65A29">
          <w:rPr>
            <w:rFonts w:ascii="Times New Roman" w:hAnsi="Times New Roman" w:cs="Times New Roman"/>
            <w:sz w:val="24"/>
            <w:szCs w:val="24"/>
          </w:rPr>
          <w:delText>elucidate</w:delText>
        </w:r>
        <w:r w:rsidR="000F3C0B" w:rsidRPr="00161C9F" w:rsidDel="00C65A29">
          <w:rPr>
            <w:rFonts w:ascii="Times New Roman" w:hAnsi="Times New Roman" w:cs="Times New Roman"/>
            <w:sz w:val="24"/>
            <w:szCs w:val="24"/>
          </w:rPr>
          <w:delText xml:space="preserve"> </w:delText>
        </w:r>
        <w:r w:rsidR="00811922" w:rsidRPr="00161C9F" w:rsidDel="00C65A29">
          <w:rPr>
            <w:rFonts w:ascii="Times New Roman" w:hAnsi="Times New Roman" w:cs="Times New Roman"/>
            <w:sz w:val="24"/>
            <w:szCs w:val="24"/>
          </w:rPr>
          <w:delText xml:space="preserve">the mechanisms behind the insecticidal effects of these soil amendments and their </w:delText>
        </w:r>
      </w:del>
      <w:r w:rsidR="00811922" w:rsidRPr="00161C9F">
        <w:rPr>
          <w:rFonts w:ascii="Times New Roman" w:hAnsi="Times New Roman" w:cs="Times New Roman"/>
          <w:sz w:val="24"/>
          <w:szCs w:val="24"/>
        </w:rPr>
        <w:t xml:space="preserve">potential </w:t>
      </w:r>
      <w:ins w:id="600" w:author="Joop van Loon" w:date="2023-06-20T16:10:00Z">
        <w:r w:rsidR="0042378C">
          <w:rPr>
            <w:rFonts w:ascii="Times New Roman" w:hAnsi="Times New Roman" w:cs="Times New Roman"/>
            <w:sz w:val="24"/>
            <w:szCs w:val="24"/>
          </w:rPr>
          <w:t xml:space="preserve">to contribute to </w:t>
        </w:r>
      </w:ins>
      <w:del w:id="601" w:author="Joop van Loon" w:date="2023-06-20T16:10:00Z">
        <w:r w:rsidR="00811922" w:rsidRPr="00161C9F" w:rsidDel="0042378C">
          <w:rPr>
            <w:rFonts w:ascii="Times New Roman" w:hAnsi="Times New Roman" w:cs="Times New Roman"/>
            <w:sz w:val="24"/>
            <w:szCs w:val="24"/>
          </w:rPr>
          <w:delText xml:space="preserve">as </w:delText>
        </w:r>
      </w:del>
      <w:r w:rsidR="00811922" w:rsidRPr="00161C9F">
        <w:rPr>
          <w:rFonts w:ascii="Times New Roman" w:hAnsi="Times New Roman" w:cs="Times New Roman"/>
          <w:sz w:val="24"/>
          <w:szCs w:val="24"/>
        </w:rPr>
        <w:t xml:space="preserve">pest management </w:t>
      </w:r>
      <w:del w:id="602" w:author="Joop van Loon" w:date="2023-06-20T16:10:00Z">
        <w:r w:rsidR="00811922" w:rsidRPr="00161C9F" w:rsidDel="0042378C">
          <w:rPr>
            <w:rFonts w:ascii="Times New Roman" w:hAnsi="Times New Roman" w:cs="Times New Roman"/>
            <w:sz w:val="24"/>
            <w:szCs w:val="24"/>
          </w:rPr>
          <w:delText>tools</w:delText>
        </w:r>
        <w:r w:rsidR="0067210A" w:rsidRPr="00161C9F" w:rsidDel="0042378C">
          <w:rPr>
            <w:rFonts w:ascii="Times New Roman" w:hAnsi="Times New Roman" w:cs="Times New Roman"/>
            <w:sz w:val="24"/>
            <w:szCs w:val="24"/>
          </w:rPr>
          <w:delText xml:space="preserve"> </w:delText>
        </w:r>
      </w:del>
      <w:r w:rsidR="0067210A" w:rsidRPr="00161C9F">
        <w:rPr>
          <w:rFonts w:ascii="Times New Roman" w:hAnsi="Times New Roman" w:cs="Times New Roman"/>
          <w:sz w:val="24"/>
          <w:szCs w:val="24"/>
        </w:rPr>
        <w:t>in agricultur</w:t>
      </w:r>
      <w:r w:rsidR="00811922" w:rsidRPr="00161C9F">
        <w:rPr>
          <w:rFonts w:ascii="Times New Roman" w:hAnsi="Times New Roman" w:cs="Times New Roman"/>
          <w:sz w:val="24"/>
          <w:szCs w:val="24"/>
        </w:rPr>
        <w:t>e.</w:t>
      </w:r>
    </w:p>
    <w:p w14:paraId="228D9840" w14:textId="77777777" w:rsidR="00811922" w:rsidRPr="00161C9F" w:rsidRDefault="00811922" w:rsidP="00042AA5">
      <w:pPr>
        <w:spacing w:after="0"/>
        <w:jc w:val="both"/>
        <w:rPr>
          <w:rFonts w:ascii="Times New Roman" w:hAnsi="Times New Roman" w:cs="Times New Roman"/>
          <w:sz w:val="24"/>
          <w:szCs w:val="24"/>
        </w:rPr>
      </w:pPr>
    </w:p>
    <w:p w14:paraId="1453E9E4" w14:textId="2A98D558" w:rsidR="00B35F86" w:rsidRDefault="00B35F86" w:rsidP="003878CC">
      <w:pPr>
        <w:spacing w:after="0"/>
        <w:jc w:val="both"/>
        <w:rPr>
          <w:rFonts w:ascii="Times New Roman" w:hAnsi="Times New Roman" w:cs="Times New Roman"/>
          <w:sz w:val="24"/>
          <w:szCs w:val="24"/>
        </w:rPr>
      </w:pPr>
      <w:r w:rsidRPr="00161C9F">
        <w:rPr>
          <w:rFonts w:ascii="Times New Roman" w:hAnsi="Times New Roman" w:cs="Times New Roman"/>
          <w:sz w:val="24"/>
          <w:szCs w:val="24"/>
        </w:rPr>
        <w:lastRenderedPageBreak/>
        <w:t xml:space="preserve">Our findings suggest that soil amendment with raw frass did not have a significant impact on the damage caused by </w:t>
      </w:r>
      <w:r w:rsidRPr="00161C9F">
        <w:rPr>
          <w:rFonts w:ascii="Times New Roman" w:hAnsi="Times New Roman" w:cs="Times New Roman"/>
          <w:i/>
          <w:iCs/>
          <w:sz w:val="24"/>
          <w:szCs w:val="24"/>
        </w:rPr>
        <w:t>P. xylostella</w:t>
      </w:r>
      <w:r w:rsidRPr="00161C9F">
        <w:rPr>
          <w:rFonts w:ascii="Times New Roman" w:hAnsi="Times New Roman" w:cs="Times New Roman"/>
          <w:sz w:val="24"/>
          <w:szCs w:val="24"/>
        </w:rPr>
        <w:t xml:space="preserve"> larvae feeding on the leaves of </w:t>
      </w:r>
      <w:r w:rsidRPr="00161C9F">
        <w:rPr>
          <w:rFonts w:ascii="Times New Roman" w:hAnsi="Times New Roman" w:cs="Times New Roman"/>
          <w:i/>
          <w:iCs/>
          <w:sz w:val="24"/>
          <w:szCs w:val="24"/>
        </w:rPr>
        <w:t>B. rapa</w:t>
      </w:r>
      <w:r w:rsidRPr="00161C9F">
        <w:rPr>
          <w:rFonts w:ascii="Times New Roman" w:hAnsi="Times New Roman" w:cs="Times New Roman"/>
          <w:sz w:val="24"/>
          <w:szCs w:val="24"/>
        </w:rPr>
        <w:t xml:space="preserve">. </w:t>
      </w:r>
      <w:commentRangeStart w:id="603"/>
      <w:r w:rsidRPr="00161C9F">
        <w:rPr>
          <w:rFonts w:ascii="Times New Roman" w:hAnsi="Times New Roman" w:cs="Times New Roman"/>
          <w:sz w:val="24"/>
          <w:szCs w:val="24"/>
        </w:rPr>
        <w:t>Nonetheless, it is worth mentioning that when the experiment was repeated under similar conditions, a marginally different result was recorded, which suggests a trend towards a significant difference between the treatments. Therefore</w:t>
      </w:r>
      <w:commentRangeEnd w:id="603"/>
      <w:r w:rsidR="00C65A29">
        <w:rPr>
          <w:rStyle w:val="CommentReference"/>
        </w:rPr>
        <w:commentReference w:id="603"/>
      </w:r>
      <w:r w:rsidRPr="00161C9F">
        <w:rPr>
          <w:rFonts w:ascii="Times New Roman" w:hAnsi="Times New Roman" w:cs="Times New Roman"/>
          <w:sz w:val="24"/>
          <w:szCs w:val="24"/>
        </w:rPr>
        <w:t xml:space="preserve">, additional research is required to verify whether there is a true effect of soil amendment with raw frass on larval feeding damage to the leaves of </w:t>
      </w:r>
      <w:r w:rsidRPr="00161C9F">
        <w:rPr>
          <w:rFonts w:ascii="Times New Roman" w:hAnsi="Times New Roman" w:cs="Times New Roman"/>
          <w:i/>
          <w:iCs/>
          <w:sz w:val="24"/>
          <w:szCs w:val="24"/>
        </w:rPr>
        <w:t xml:space="preserve">B. </w:t>
      </w:r>
      <w:commentRangeStart w:id="604"/>
      <w:r w:rsidRPr="00161C9F">
        <w:rPr>
          <w:rFonts w:ascii="Times New Roman" w:hAnsi="Times New Roman" w:cs="Times New Roman"/>
          <w:i/>
          <w:iCs/>
          <w:sz w:val="24"/>
          <w:szCs w:val="24"/>
        </w:rPr>
        <w:t>rapa</w:t>
      </w:r>
      <w:commentRangeEnd w:id="604"/>
      <w:r w:rsidR="0042378C">
        <w:rPr>
          <w:rStyle w:val="CommentReference"/>
        </w:rPr>
        <w:commentReference w:id="604"/>
      </w:r>
      <w:r w:rsidRPr="00161C9F">
        <w:rPr>
          <w:rFonts w:ascii="Times New Roman" w:hAnsi="Times New Roman" w:cs="Times New Roman"/>
          <w:sz w:val="24"/>
          <w:szCs w:val="24"/>
        </w:rPr>
        <w:t>.</w:t>
      </w:r>
    </w:p>
    <w:p w14:paraId="05D252AF" w14:textId="77777777" w:rsidR="003878CC" w:rsidRPr="00161C9F" w:rsidRDefault="003878CC" w:rsidP="003878CC">
      <w:pPr>
        <w:spacing w:after="0"/>
        <w:jc w:val="both"/>
        <w:rPr>
          <w:rFonts w:ascii="Times New Roman" w:hAnsi="Times New Roman" w:cs="Times New Roman"/>
          <w:sz w:val="24"/>
          <w:szCs w:val="24"/>
        </w:rPr>
      </w:pPr>
    </w:p>
    <w:p w14:paraId="1D57651C" w14:textId="501A4883" w:rsidR="00F8784C" w:rsidRDefault="0067210A"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Int</w:t>
      </w:r>
      <w:r w:rsidR="00001479" w:rsidRPr="00161C9F">
        <w:rPr>
          <w:rFonts w:ascii="Times New Roman" w:hAnsi="Times New Roman" w:cs="Times New Roman"/>
          <w:sz w:val="24"/>
          <w:szCs w:val="24"/>
        </w:rPr>
        <w:t>riguing</w:t>
      </w:r>
      <w:r w:rsidRPr="00161C9F">
        <w:rPr>
          <w:rFonts w:ascii="Times New Roman" w:hAnsi="Times New Roman" w:cs="Times New Roman"/>
          <w:sz w:val="24"/>
          <w:szCs w:val="24"/>
        </w:rPr>
        <w:t>ly,</w:t>
      </w:r>
      <w:r w:rsidR="001062FB" w:rsidRPr="00161C9F">
        <w:rPr>
          <w:rFonts w:ascii="Times New Roman" w:hAnsi="Times New Roman" w:cs="Times New Roman"/>
          <w:sz w:val="24"/>
          <w:szCs w:val="24"/>
        </w:rPr>
        <w:t xml:space="preserve"> </w:t>
      </w:r>
      <w:r w:rsidRPr="00161C9F">
        <w:rPr>
          <w:rFonts w:ascii="Times New Roman" w:hAnsi="Times New Roman" w:cs="Times New Roman"/>
          <w:sz w:val="24"/>
          <w:szCs w:val="24"/>
        </w:rPr>
        <w:t xml:space="preserve">amending soil with raw </w:t>
      </w:r>
      <w:r w:rsidR="00205AF4" w:rsidRPr="00161C9F">
        <w:rPr>
          <w:rFonts w:ascii="Times New Roman" w:hAnsi="Times New Roman" w:cs="Times New Roman"/>
          <w:sz w:val="24"/>
          <w:szCs w:val="24"/>
        </w:rPr>
        <w:t>MWF</w:t>
      </w:r>
      <w:r w:rsidRPr="00161C9F">
        <w:rPr>
          <w:rFonts w:ascii="Times New Roman" w:hAnsi="Times New Roman" w:cs="Times New Roman"/>
          <w:sz w:val="24"/>
          <w:szCs w:val="24"/>
        </w:rPr>
        <w:t xml:space="preserve"> resulted in higher herbivore performance </w:t>
      </w:r>
      <w:r w:rsidR="00001479" w:rsidRPr="00161C9F">
        <w:rPr>
          <w:rFonts w:ascii="Times New Roman" w:hAnsi="Times New Roman" w:cs="Times New Roman"/>
          <w:sz w:val="24"/>
          <w:szCs w:val="24"/>
        </w:rPr>
        <w:t>than</w:t>
      </w:r>
      <w:r w:rsidRPr="00161C9F">
        <w:rPr>
          <w:rFonts w:ascii="Times New Roman" w:hAnsi="Times New Roman" w:cs="Times New Roman"/>
          <w:sz w:val="24"/>
          <w:szCs w:val="24"/>
        </w:rPr>
        <w:t xml:space="preserve"> raw BSF</w:t>
      </w:r>
      <w:r w:rsidR="00205AF4" w:rsidRPr="00161C9F">
        <w:rPr>
          <w:rFonts w:ascii="Times New Roman" w:hAnsi="Times New Roman" w:cs="Times New Roman"/>
          <w:sz w:val="24"/>
          <w:szCs w:val="24"/>
        </w:rPr>
        <w:t>F</w:t>
      </w:r>
      <w:r w:rsidRPr="00161C9F">
        <w:rPr>
          <w:rFonts w:ascii="Times New Roman" w:hAnsi="Times New Roman" w:cs="Times New Roman"/>
          <w:sz w:val="24"/>
          <w:szCs w:val="24"/>
        </w:rPr>
        <w:t xml:space="preserve"> amendment.</w:t>
      </w:r>
      <w:r w:rsidR="00FE4B11" w:rsidRPr="00161C9F">
        <w:rPr>
          <w:rFonts w:ascii="Times New Roman" w:hAnsi="Times New Roman" w:cs="Times New Roman"/>
          <w:sz w:val="24"/>
          <w:szCs w:val="24"/>
        </w:rPr>
        <w:t xml:space="preserve"> </w:t>
      </w:r>
      <w:bookmarkStart w:id="605" w:name="_Hlk132539848"/>
      <w:del w:id="606" w:author="Dicke, Marcel" w:date="2023-06-07T21:35:00Z">
        <w:r w:rsidR="001B5C08" w:rsidRPr="00161C9F" w:rsidDel="00C65A29">
          <w:rPr>
            <w:rFonts w:ascii="Times New Roman" w:hAnsi="Times New Roman" w:cs="Times New Roman"/>
            <w:sz w:val="24"/>
            <w:szCs w:val="24"/>
          </w:rPr>
          <w:delText xml:space="preserve">When the experiments were repeated under similar conditions, comparable results were obtained, reinforcing the reliability of the findings and suggests that the effect of raw BSFF or raw MWF treatments on the survival of </w:delText>
        </w:r>
        <w:r w:rsidR="001B5C08" w:rsidRPr="00161C9F" w:rsidDel="00C65A29">
          <w:rPr>
            <w:rFonts w:ascii="Times New Roman" w:hAnsi="Times New Roman" w:cs="Times New Roman"/>
            <w:i/>
            <w:iCs/>
            <w:sz w:val="24"/>
            <w:szCs w:val="24"/>
          </w:rPr>
          <w:delText>D. radicum</w:delText>
        </w:r>
        <w:r w:rsidR="001B5C08" w:rsidRPr="00161C9F" w:rsidDel="00C65A29">
          <w:rPr>
            <w:rFonts w:ascii="Times New Roman" w:hAnsi="Times New Roman" w:cs="Times New Roman"/>
            <w:sz w:val="24"/>
            <w:szCs w:val="24"/>
          </w:rPr>
          <w:delText xml:space="preserve"> </w:delText>
        </w:r>
        <w:r w:rsidR="00DB768F" w:rsidDel="00C65A29">
          <w:rPr>
            <w:rFonts w:ascii="Times New Roman" w:hAnsi="Times New Roman" w:cs="Times New Roman"/>
            <w:sz w:val="24"/>
            <w:szCs w:val="24"/>
          </w:rPr>
          <w:delText xml:space="preserve">and </w:delText>
        </w:r>
        <w:r w:rsidR="00DB768F" w:rsidRPr="00DB768F" w:rsidDel="00C65A29">
          <w:rPr>
            <w:rFonts w:ascii="Times New Roman" w:hAnsi="Times New Roman" w:cs="Times New Roman"/>
            <w:i/>
            <w:iCs/>
            <w:sz w:val="24"/>
            <w:szCs w:val="24"/>
          </w:rPr>
          <w:delText>P. xylostella</w:delText>
        </w:r>
        <w:r w:rsidR="00DB768F" w:rsidDel="00C65A29">
          <w:rPr>
            <w:rFonts w:ascii="Times New Roman" w:hAnsi="Times New Roman" w:cs="Times New Roman"/>
            <w:sz w:val="24"/>
            <w:szCs w:val="24"/>
          </w:rPr>
          <w:delText xml:space="preserve"> </w:delText>
        </w:r>
        <w:r w:rsidR="001B5C08" w:rsidRPr="00161C9F" w:rsidDel="00C65A29">
          <w:rPr>
            <w:rFonts w:ascii="Times New Roman" w:hAnsi="Times New Roman" w:cs="Times New Roman"/>
            <w:sz w:val="24"/>
            <w:szCs w:val="24"/>
          </w:rPr>
          <w:delText xml:space="preserve">larvae is consistent </w:delText>
        </w:r>
        <w:r w:rsidR="00DB768F" w:rsidDel="00C65A29">
          <w:rPr>
            <w:rFonts w:ascii="Times New Roman" w:hAnsi="Times New Roman" w:cs="Times New Roman"/>
            <w:sz w:val="24"/>
            <w:szCs w:val="24"/>
          </w:rPr>
          <w:delText>under the</w:delText>
        </w:r>
        <w:r w:rsidR="001B5C08" w:rsidRPr="00161C9F" w:rsidDel="00C65A29">
          <w:rPr>
            <w:rFonts w:ascii="Times New Roman" w:hAnsi="Times New Roman" w:cs="Times New Roman"/>
            <w:sz w:val="24"/>
            <w:szCs w:val="24"/>
          </w:rPr>
          <w:delText xml:space="preserve"> experimental conditions</w:delText>
        </w:r>
        <w:r w:rsidR="00DB768F" w:rsidDel="00C65A29">
          <w:rPr>
            <w:rFonts w:ascii="Times New Roman" w:hAnsi="Times New Roman" w:cs="Times New Roman"/>
            <w:sz w:val="24"/>
            <w:szCs w:val="24"/>
          </w:rPr>
          <w:delText xml:space="preserve"> of this study</w:delText>
        </w:r>
        <w:r w:rsidR="001B5C08" w:rsidRPr="00161C9F" w:rsidDel="00C65A29">
          <w:rPr>
            <w:rFonts w:ascii="Times New Roman" w:hAnsi="Times New Roman" w:cs="Times New Roman"/>
            <w:sz w:val="24"/>
            <w:szCs w:val="24"/>
          </w:rPr>
          <w:delText xml:space="preserve">. </w:delText>
        </w:r>
      </w:del>
      <w:r w:rsidR="003D63F4" w:rsidRPr="00161C9F">
        <w:rPr>
          <w:rFonts w:ascii="Times New Roman" w:hAnsi="Times New Roman" w:cs="Times New Roman"/>
          <w:sz w:val="24"/>
          <w:szCs w:val="24"/>
        </w:rPr>
        <w:t>W</w:t>
      </w:r>
      <w:r w:rsidR="008560BF" w:rsidRPr="00161C9F">
        <w:rPr>
          <w:rFonts w:ascii="Times New Roman" w:hAnsi="Times New Roman" w:cs="Times New Roman"/>
          <w:sz w:val="24"/>
          <w:szCs w:val="24"/>
        </w:rPr>
        <w:t xml:space="preserve">e hypothesised that the addition of frass to the soil would reduce herbivore performance by </w:t>
      </w:r>
      <w:del w:id="607" w:author="Dicke, Marcel" w:date="2023-06-07T21:36:00Z">
        <w:r w:rsidR="008560BF" w:rsidRPr="00161C9F" w:rsidDel="00C65A29">
          <w:rPr>
            <w:rFonts w:ascii="Times New Roman" w:hAnsi="Times New Roman" w:cs="Times New Roman"/>
            <w:sz w:val="24"/>
            <w:szCs w:val="24"/>
          </w:rPr>
          <w:delText xml:space="preserve">releasing biomolecules and </w:delText>
        </w:r>
        <w:r w:rsidR="000433B7" w:rsidRPr="00161C9F" w:rsidDel="00C65A29">
          <w:rPr>
            <w:rFonts w:ascii="Times New Roman" w:hAnsi="Times New Roman" w:cs="Times New Roman"/>
            <w:sz w:val="24"/>
            <w:szCs w:val="24"/>
          </w:rPr>
          <w:delText>cues that alter</w:delText>
        </w:r>
      </w:del>
      <w:ins w:id="608" w:author="Dicke, Marcel" w:date="2023-06-07T21:36:00Z">
        <w:r w:rsidR="00C65A29">
          <w:rPr>
            <w:rFonts w:ascii="Times New Roman" w:hAnsi="Times New Roman" w:cs="Times New Roman"/>
            <w:sz w:val="24"/>
            <w:szCs w:val="24"/>
          </w:rPr>
          <w:t>inducing</w:t>
        </w:r>
      </w:ins>
      <w:r w:rsidR="000433B7" w:rsidRPr="00161C9F">
        <w:rPr>
          <w:rFonts w:ascii="Times New Roman" w:hAnsi="Times New Roman" w:cs="Times New Roman"/>
          <w:sz w:val="24"/>
          <w:szCs w:val="24"/>
        </w:rPr>
        <w:t xml:space="preserve"> plant </w:t>
      </w:r>
      <w:r w:rsidR="008560BF" w:rsidRPr="00161C9F">
        <w:rPr>
          <w:rFonts w:ascii="Times New Roman" w:hAnsi="Times New Roman" w:cs="Times New Roman"/>
          <w:sz w:val="24"/>
          <w:szCs w:val="24"/>
        </w:rPr>
        <w:t>defen</w:t>
      </w:r>
      <w:ins w:id="609" w:author="Dicke, Marcel" w:date="2023-06-07T21:36:00Z">
        <w:r w:rsidR="00C65A29">
          <w:rPr>
            <w:rFonts w:ascii="Times New Roman" w:hAnsi="Times New Roman" w:cs="Times New Roman"/>
            <w:sz w:val="24"/>
            <w:szCs w:val="24"/>
          </w:rPr>
          <w:t>c</w:t>
        </w:r>
      </w:ins>
      <w:del w:id="610" w:author="Dicke, Marcel" w:date="2023-06-07T21:36:00Z">
        <w:r w:rsidR="008560BF" w:rsidRPr="00161C9F" w:rsidDel="00C65A29">
          <w:rPr>
            <w:rFonts w:ascii="Times New Roman" w:hAnsi="Times New Roman" w:cs="Times New Roman"/>
            <w:sz w:val="24"/>
            <w:szCs w:val="24"/>
          </w:rPr>
          <w:delText>s</w:delText>
        </w:r>
      </w:del>
      <w:r w:rsidR="008560BF" w:rsidRPr="00161C9F">
        <w:rPr>
          <w:rFonts w:ascii="Times New Roman" w:hAnsi="Times New Roman" w:cs="Times New Roman"/>
          <w:sz w:val="24"/>
          <w:szCs w:val="24"/>
        </w:rPr>
        <w:t xml:space="preserve">es against </w:t>
      </w:r>
      <w:r w:rsidR="000433B7" w:rsidRPr="00161C9F">
        <w:rPr>
          <w:rFonts w:ascii="Times New Roman" w:hAnsi="Times New Roman" w:cs="Times New Roman"/>
          <w:sz w:val="24"/>
          <w:szCs w:val="24"/>
        </w:rPr>
        <w:t xml:space="preserve">herbivorous insect </w:t>
      </w:r>
      <w:r w:rsidR="008560BF" w:rsidRPr="00161C9F">
        <w:rPr>
          <w:rFonts w:ascii="Times New Roman" w:hAnsi="Times New Roman" w:cs="Times New Roman"/>
          <w:sz w:val="24"/>
          <w:szCs w:val="24"/>
        </w:rPr>
        <w:t xml:space="preserve">pests </w:t>
      </w:r>
      <w:bookmarkEnd w:id="605"/>
      <w:r w:rsidR="008560BF" w:rsidRPr="00161C9F">
        <w:rPr>
          <w:rFonts w:ascii="Times New Roman" w:hAnsi="Times New Roman" w:cs="Times New Roman"/>
          <w:sz w:val="24"/>
          <w:szCs w:val="24"/>
        </w:rPr>
        <w:fldChar w:fldCharType="begin">
          <w:fldData xml:space="preserve">PEVuZE5vdGU+PENpdGU+PEF1dGhvcj5CYXJyYWfDoW4tRm9uc2VjYTwvQXV0aG9yPjxZZWFyPjIw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=
</w:fldData>
        </w:fldChar>
      </w:r>
      <w:r w:rsidR="00E976B1" w:rsidRPr="00161C9F">
        <w:rPr>
          <w:rFonts w:ascii="Times New Roman" w:hAnsi="Times New Roman" w:cs="Times New Roman"/>
          <w:sz w:val="24"/>
          <w:szCs w:val="24"/>
        </w:rPr>
        <w:instrText xml:space="preserve"> ADDIN EN.CITE </w:instrText>
      </w:r>
      <w:r w:rsidR="00E976B1" w:rsidRPr="00161C9F">
        <w:rPr>
          <w:rFonts w:ascii="Times New Roman" w:hAnsi="Times New Roman" w:cs="Times New Roman"/>
          <w:sz w:val="24"/>
          <w:szCs w:val="24"/>
        </w:rPr>
        <w:fldChar w:fldCharType="begin">
          <w:fldData xml:space="preserve">PEVuZE5vdGU+PENpdGU+PEF1dGhvcj5CYXJyYWfDoW4tRm9uc2VjYTwvQXV0aG9yPjxZZWFyPjIw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=
</w:fldData>
        </w:fldChar>
      </w:r>
      <w:r w:rsidR="00E976B1" w:rsidRPr="00161C9F">
        <w:rPr>
          <w:rFonts w:ascii="Times New Roman" w:hAnsi="Times New Roman" w:cs="Times New Roman"/>
          <w:sz w:val="24"/>
          <w:szCs w:val="24"/>
        </w:rPr>
        <w:instrText xml:space="preserve"> ADDIN EN.CITE.DATA </w:instrText>
      </w:r>
      <w:r w:rsidR="00E976B1" w:rsidRPr="00161C9F">
        <w:rPr>
          <w:rFonts w:ascii="Times New Roman" w:hAnsi="Times New Roman" w:cs="Times New Roman"/>
          <w:sz w:val="24"/>
          <w:szCs w:val="24"/>
        </w:rPr>
      </w:r>
      <w:r w:rsidR="00E976B1" w:rsidRPr="00161C9F">
        <w:rPr>
          <w:rFonts w:ascii="Times New Roman" w:hAnsi="Times New Roman" w:cs="Times New Roman"/>
          <w:sz w:val="24"/>
          <w:szCs w:val="24"/>
        </w:rPr>
        <w:fldChar w:fldCharType="end"/>
      </w:r>
      <w:r w:rsidR="008560BF" w:rsidRPr="00161C9F">
        <w:rPr>
          <w:rFonts w:ascii="Times New Roman" w:hAnsi="Times New Roman" w:cs="Times New Roman"/>
          <w:sz w:val="24"/>
          <w:szCs w:val="24"/>
        </w:rPr>
      </w:r>
      <w:r w:rsidR="008560BF" w:rsidRPr="00161C9F">
        <w:rPr>
          <w:rFonts w:ascii="Times New Roman" w:hAnsi="Times New Roman" w:cs="Times New Roman"/>
          <w:sz w:val="24"/>
          <w:szCs w:val="24"/>
        </w:rPr>
        <w:fldChar w:fldCharType="separate"/>
      </w:r>
      <w:r w:rsidR="00E976B1" w:rsidRPr="00161C9F">
        <w:rPr>
          <w:rFonts w:ascii="Times New Roman" w:hAnsi="Times New Roman" w:cs="Times New Roman"/>
          <w:noProof/>
          <w:sz w:val="24"/>
          <w:szCs w:val="24"/>
        </w:rPr>
        <w:t>(Barragán-Fonseca et al., 2022; Ray et al., 2015)</w:t>
      </w:r>
      <w:r w:rsidR="008560BF" w:rsidRPr="00161C9F">
        <w:rPr>
          <w:rFonts w:ascii="Times New Roman" w:hAnsi="Times New Roman" w:cs="Times New Roman"/>
          <w:sz w:val="24"/>
          <w:szCs w:val="24"/>
        </w:rPr>
        <w:fldChar w:fldCharType="end"/>
      </w:r>
      <w:r w:rsidR="000330BE" w:rsidRPr="00161C9F">
        <w:rPr>
          <w:rFonts w:ascii="Times New Roman" w:hAnsi="Times New Roman" w:cs="Times New Roman"/>
          <w:sz w:val="24"/>
          <w:szCs w:val="24"/>
        </w:rPr>
        <w:t xml:space="preserve">. However, </w:t>
      </w:r>
      <w:r w:rsidR="00205AF4" w:rsidRPr="00161C9F">
        <w:rPr>
          <w:rFonts w:ascii="Times New Roman" w:hAnsi="Times New Roman" w:cs="Times New Roman"/>
          <w:sz w:val="24"/>
          <w:szCs w:val="24"/>
        </w:rPr>
        <w:t xml:space="preserve">it appears that </w:t>
      </w:r>
      <w:r w:rsidR="000330BE" w:rsidRPr="00161C9F">
        <w:rPr>
          <w:rFonts w:ascii="Times New Roman" w:hAnsi="Times New Roman" w:cs="Times New Roman"/>
          <w:sz w:val="24"/>
          <w:szCs w:val="24"/>
        </w:rPr>
        <w:t xml:space="preserve">the addition of </w:t>
      </w:r>
      <w:r w:rsidR="00205AF4" w:rsidRPr="00161C9F">
        <w:rPr>
          <w:rFonts w:ascii="Times New Roman" w:hAnsi="Times New Roman" w:cs="Times New Roman"/>
          <w:sz w:val="24"/>
          <w:szCs w:val="24"/>
        </w:rPr>
        <w:t>MWF</w:t>
      </w:r>
      <w:r w:rsidR="000330BE" w:rsidRPr="00161C9F">
        <w:rPr>
          <w:rFonts w:ascii="Times New Roman" w:hAnsi="Times New Roman" w:cs="Times New Roman"/>
          <w:sz w:val="24"/>
          <w:szCs w:val="24"/>
        </w:rPr>
        <w:t xml:space="preserve"> to the soil </w:t>
      </w:r>
      <w:del w:id="611" w:author="Dicke, Marcel" w:date="2023-06-07T21:36:00Z">
        <w:r w:rsidR="000330BE" w:rsidRPr="00161C9F" w:rsidDel="00C65A29">
          <w:rPr>
            <w:rFonts w:ascii="Times New Roman" w:hAnsi="Times New Roman" w:cs="Times New Roman"/>
            <w:sz w:val="24"/>
            <w:szCs w:val="24"/>
          </w:rPr>
          <w:delText xml:space="preserve">may have altered the chemical composition of the frass or the soil </w:delText>
        </w:r>
        <w:r w:rsidR="002C266B" w:rsidRPr="00161C9F" w:rsidDel="00C65A29">
          <w:rPr>
            <w:rFonts w:ascii="Times New Roman" w:hAnsi="Times New Roman" w:cs="Times New Roman"/>
            <w:sz w:val="24"/>
            <w:szCs w:val="24"/>
          </w:rPr>
          <w:delText xml:space="preserve">to extents </w:delText>
        </w:r>
        <w:r w:rsidR="000330BE" w:rsidRPr="00161C9F" w:rsidDel="00C65A29">
          <w:rPr>
            <w:rFonts w:ascii="Times New Roman" w:hAnsi="Times New Roman" w:cs="Times New Roman"/>
            <w:sz w:val="24"/>
            <w:szCs w:val="24"/>
          </w:rPr>
          <w:delText xml:space="preserve">that </w:delText>
        </w:r>
      </w:del>
      <w:r w:rsidR="000330BE" w:rsidRPr="00161C9F">
        <w:rPr>
          <w:rFonts w:ascii="Times New Roman" w:hAnsi="Times New Roman" w:cs="Times New Roman"/>
          <w:sz w:val="24"/>
          <w:szCs w:val="24"/>
        </w:rPr>
        <w:t>favo</w:t>
      </w:r>
      <w:r w:rsidR="002C266B" w:rsidRPr="00161C9F">
        <w:rPr>
          <w:rFonts w:ascii="Times New Roman" w:hAnsi="Times New Roman" w:cs="Times New Roman"/>
          <w:sz w:val="24"/>
          <w:szCs w:val="24"/>
        </w:rPr>
        <w:t>ured</w:t>
      </w:r>
      <w:r w:rsidR="000330BE" w:rsidRPr="00161C9F">
        <w:rPr>
          <w:rFonts w:ascii="Times New Roman" w:hAnsi="Times New Roman" w:cs="Times New Roman"/>
          <w:sz w:val="24"/>
          <w:szCs w:val="24"/>
        </w:rPr>
        <w:t xml:space="preserve"> the survival </w:t>
      </w:r>
      <w:r w:rsidR="00A82B8A" w:rsidRPr="00161C9F">
        <w:rPr>
          <w:rFonts w:ascii="Times New Roman" w:hAnsi="Times New Roman" w:cs="Times New Roman"/>
          <w:sz w:val="24"/>
          <w:szCs w:val="24"/>
        </w:rPr>
        <w:t xml:space="preserve">and biomass accumulation in </w:t>
      </w:r>
      <w:r w:rsidR="002C266B" w:rsidRPr="00161C9F">
        <w:rPr>
          <w:rFonts w:ascii="Times New Roman" w:hAnsi="Times New Roman" w:cs="Times New Roman"/>
          <w:sz w:val="24"/>
          <w:szCs w:val="24"/>
        </w:rPr>
        <w:t xml:space="preserve">root-feeding </w:t>
      </w:r>
      <w:r w:rsidR="002C266B" w:rsidRPr="00161C9F">
        <w:rPr>
          <w:rFonts w:ascii="Times New Roman" w:hAnsi="Times New Roman" w:cs="Times New Roman"/>
          <w:i/>
          <w:iCs/>
          <w:sz w:val="24"/>
          <w:szCs w:val="24"/>
        </w:rPr>
        <w:t>D.</w:t>
      </w:r>
      <w:r w:rsidR="000330BE" w:rsidRPr="00161C9F">
        <w:rPr>
          <w:rFonts w:ascii="Times New Roman" w:hAnsi="Times New Roman" w:cs="Times New Roman"/>
          <w:i/>
          <w:iCs/>
          <w:sz w:val="24"/>
          <w:szCs w:val="24"/>
        </w:rPr>
        <w:t xml:space="preserve"> radicum </w:t>
      </w:r>
      <w:r w:rsidR="002C266B" w:rsidRPr="00161C9F">
        <w:rPr>
          <w:rFonts w:ascii="Times New Roman" w:hAnsi="Times New Roman" w:cs="Times New Roman"/>
          <w:sz w:val="24"/>
          <w:szCs w:val="24"/>
        </w:rPr>
        <w:t xml:space="preserve">larvae </w:t>
      </w:r>
      <w:r w:rsidR="000330BE" w:rsidRPr="00161C9F">
        <w:rPr>
          <w:rFonts w:ascii="Times New Roman" w:hAnsi="Times New Roman" w:cs="Times New Roman"/>
          <w:sz w:val="24"/>
          <w:szCs w:val="24"/>
        </w:rPr>
        <w:t xml:space="preserve">and </w:t>
      </w:r>
      <w:r w:rsidR="002C266B" w:rsidRPr="00161C9F">
        <w:rPr>
          <w:rFonts w:ascii="Times New Roman" w:hAnsi="Times New Roman" w:cs="Times New Roman"/>
          <w:sz w:val="24"/>
          <w:szCs w:val="24"/>
        </w:rPr>
        <w:t xml:space="preserve">provided better </w:t>
      </w:r>
      <w:r w:rsidR="00327954" w:rsidRPr="00161C9F">
        <w:rPr>
          <w:rFonts w:ascii="Times New Roman" w:hAnsi="Times New Roman" w:cs="Times New Roman"/>
          <w:sz w:val="24"/>
          <w:szCs w:val="24"/>
        </w:rPr>
        <w:t xml:space="preserve">and readily available </w:t>
      </w:r>
      <w:r w:rsidR="002C266B" w:rsidRPr="00161C9F">
        <w:rPr>
          <w:rFonts w:ascii="Times New Roman" w:hAnsi="Times New Roman" w:cs="Times New Roman"/>
          <w:sz w:val="24"/>
          <w:szCs w:val="24"/>
        </w:rPr>
        <w:t>plant nutrition for</w:t>
      </w:r>
      <w:r w:rsidR="002C266B" w:rsidRPr="00161C9F">
        <w:rPr>
          <w:rFonts w:ascii="Times New Roman" w:hAnsi="Times New Roman" w:cs="Times New Roman"/>
          <w:i/>
          <w:iCs/>
          <w:sz w:val="24"/>
          <w:szCs w:val="24"/>
        </w:rPr>
        <w:t xml:space="preserve"> </w:t>
      </w:r>
      <w:r w:rsidR="002C266B" w:rsidRPr="00161C9F">
        <w:rPr>
          <w:rFonts w:ascii="Times New Roman" w:hAnsi="Times New Roman" w:cs="Times New Roman"/>
          <w:sz w:val="24"/>
          <w:szCs w:val="24"/>
        </w:rPr>
        <w:t xml:space="preserve">leaf-feeding </w:t>
      </w:r>
      <w:r w:rsidR="002C266B" w:rsidRPr="00161C9F">
        <w:rPr>
          <w:rFonts w:ascii="Times New Roman" w:hAnsi="Times New Roman" w:cs="Times New Roman"/>
          <w:i/>
          <w:iCs/>
          <w:sz w:val="24"/>
          <w:szCs w:val="24"/>
        </w:rPr>
        <w:t>P. xylostella</w:t>
      </w:r>
      <w:r w:rsidR="002C266B" w:rsidRPr="00161C9F">
        <w:rPr>
          <w:rFonts w:ascii="Times New Roman" w:hAnsi="Times New Roman" w:cs="Times New Roman"/>
          <w:sz w:val="24"/>
          <w:szCs w:val="24"/>
        </w:rPr>
        <w:t xml:space="preserve"> larv</w:t>
      </w:r>
      <w:r w:rsidR="000330BE" w:rsidRPr="00161C9F">
        <w:rPr>
          <w:rFonts w:ascii="Times New Roman" w:hAnsi="Times New Roman" w:cs="Times New Roman"/>
          <w:sz w:val="24"/>
          <w:szCs w:val="24"/>
        </w:rPr>
        <w:t>ae.</w:t>
      </w:r>
      <w:r w:rsidR="00327954" w:rsidRPr="00161C9F">
        <w:rPr>
          <w:rFonts w:ascii="Times New Roman" w:hAnsi="Times New Roman" w:cs="Times New Roman"/>
          <w:sz w:val="24"/>
          <w:szCs w:val="24"/>
        </w:rPr>
        <w:t xml:space="preserve"> For instance, a pot experiment </w:t>
      </w:r>
      <w:ins w:id="612" w:author="Joop van Loon" w:date="2023-06-20T16:13:00Z">
        <w:r w:rsidR="0042378C">
          <w:rPr>
            <w:rFonts w:ascii="Times New Roman" w:hAnsi="Times New Roman" w:cs="Times New Roman"/>
            <w:sz w:val="24"/>
            <w:szCs w:val="24"/>
          </w:rPr>
          <w:t xml:space="preserve">indicated </w:t>
        </w:r>
      </w:ins>
      <w:del w:id="613" w:author="Joop van Loon" w:date="2023-06-20T16:13:00Z">
        <w:r w:rsidR="00470FDD" w:rsidRPr="00161C9F" w:rsidDel="0042378C">
          <w:rPr>
            <w:rFonts w:ascii="Times New Roman" w:hAnsi="Times New Roman" w:cs="Times New Roman"/>
            <w:sz w:val="24"/>
            <w:szCs w:val="24"/>
          </w:rPr>
          <w:delText xml:space="preserve">alluded </w:delText>
        </w:r>
      </w:del>
      <w:r w:rsidR="00470FDD" w:rsidRPr="00161C9F">
        <w:rPr>
          <w:rFonts w:ascii="Times New Roman" w:hAnsi="Times New Roman" w:cs="Times New Roman"/>
          <w:sz w:val="24"/>
          <w:szCs w:val="24"/>
        </w:rPr>
        <w:t xml:space="preserve">a high mineralisation of </w:t>
      </w:r>
      <w:r w:rsidR="00205AF4" w:rsidRPr="00161C9F">
        <w:rPr>
          <w:rFonts w:ascii="Times New Roman" w:hAnsi="Times New Roman" w:cs="Times New Roman"/>
          <w:sz w:val="24"/>
          <w:szCs w:val="24"/>
        </w:rPr>
        <w:t>MWF</w:t>
      </w:r>
      <w:r w:rsidR="00470FDD" w:rsidRPr="00161C9F">
        <w:rPr>
          <w:rFonts w:ascii="Times New Roman" w:hAnsi="Times New Roman" w:cs="Times New Roman"/>
          <w:sz w:val="24"/>
          <w:szCs w:val="24"/>
        </w:rPr>
        <w:t xml:space="preserve"> particularly at higher rates of application </w:t>
      </w:r>
      <w:r w:rsidR="00470FDD" w:rsidRPr="00161C9F">
        <w:rPr>
          <w:rFonts w:ascii="Times New Roman" w:hAnsi="Times New Roman" w:cs="Times New Roman"/>
          <w:sz w:val="24"/>
          <w:szCs w:val="24"/>
        </w:rPr>
        <w:fldChar w:fldCharType="begin"/>
      </w:r>
      <w:r w:rsidR="00470FDD" w:rsidRPr="00161C9F">
        <w:rPr>
          <w:rFonts w:ascii="Times New Roman" w:hAnsi="Times New Roman" w:cs="Times New Roman"/>
          <w:sz w:val="24"/>
          <w:szCs w:val="24"/>
        </w:rPr>
        <w:instrText xml:space="preserve"> ADDIN EN.CITE &lt;EndNote&gt;&lt;Cite&gt;&lt;Author&gt;Houben&lt;/Author&gt;&lt;Year&gt;2021&lt;/Year&gt;&lt;RecNum&gt;316&lt;/RecNum&gt;&lt;DisplayText&gt;(Houben et al., 2021)&lt;/DisplayText&gt;&lt;record&gt;&lt;rec-number&gt;316&lt;/rec-number&gt;&lt;foreign-keys&gt;&lt;key app="EN" db-id="0wtrz5reafv20zepz5gxztdga5x9tzz2z22z" timestamp="1681511257"&gt;316&lt;/key&gt;&lt;/foreign-keys&gt;&lt;ref-type name="Journal Article"&gt;17&lt;/ref-type&gt;&lt;contributors&gt;&lt;authors&gt;&lt;author&gt;Houben, David&lt;/author&gt;&lt;author&gt;Daoulas, Guillaume&lt;/author&gt;&lt;author&gt;Dulaurent, Anne-Maïmiti&lt;/author&gt;&lt;/authors&gt;&lt;/contributors&gt;&lt;titles&gt;&lt;title&gt;Assessment of the short-term fertilizer potential of mealworm frass using a pot experiment&lt;/title&gt;&lt;secondary-title&gt;Frontiers in Sustainable Food Systems&lt;/secondary-title&gt;&lt;/titles&gt;&lt;periodical&gt;&lt;full-title&gt;Frontiers in Sustainable Food Systems&lt;/full-title&gt;&lt;/periodical&gt;&lt;pages&gt;714596&lt;/pages&gt;&lt;volume&gt;5&lt;/volume&gt;&lt;dates&gt;&lt;year&gt;2021&lt;/year&gt;&lt;/dates&gt;&lt;isbn&gt;2571-581X&lt;/isbn&gt;&lt;urls&gt;&lt;/urls&gt;&lt;/record&gt;&lt;/Cite&gt;&lt;/EndNote&gt;</w:instrText>
      </w:r>
      <w:r w:rsidR="00470FDD" w:rsidRPr="00161C9F">
        <w:rPr>
          <w:rFonts w:ascii="Times New Roman" w:hAnsi="Times New Roman" w:cs="Times New Roman"/>
          <w:sz w:val="24"/>
          <w:szCs w:val="24"/>
        </w:rPr>
        <w:fldChar w:fldCharType="separate"/>
      </w:r>
      <w:r w:rsidR="00470FDD" w:rsidRPr="00161C9F">
        <w:rPr>
          <w:rFonts w:ascii="Times New Roman" w:hAnsi="Times New Roman" w:cs="Times New Roman"/>
          <w:noProof/>
          <w:sz w:val="24"/>
          <w:szCs w:val="24"/>
        </w:rPr>
        <w:t>(Houben et al., 2021)</w:t>
      </w:r>
      <w:r w:rsidR="00470FDD" w:rsidRPr="00161C9F">
        <w:rPr>
          <w:rFonts w:ascii="Times New Roman" w:hAnsi="Times New Roman" w:cs="Times New Roman"/>
          <w:sz w:val="24"/>
          <w:szCs w:val="24"/>
        </w:rPr>
        <w:fldChar w:fldCharType="end"/>
      </w:r>
      <w:r w:rsidR="00470FDD" w:rsidRPr="00161C9F">
        <w:rPr>
          <w:rFonts w:ascii="Times New Roman" w:hAnsi="Times New Roman" w:cs="Times New Roman"/>
          <w:sz w:val="24"/>
          <w:szCs w:val="24"/>
        </w:rPr>
        <w:t>.</w:t>
      </w:r>
      <w:r w:rsidR="002C266B" w:rsidRPr="00161C9F">
        <w:rPr>
          <w:rFonts w:ascii="Times New Roman" w:hAnsi="Times New Roman" w:cs="Times New Roman"/>
          <w:sz w:val="24"/>
          <w:szCs w:val="24"/>
        </w:rPr>
        <w:t xml:space="preserve"> </w:t>
      </w:r>
      <w:r w:rsidR="00DB768F">
        <w:rPr>
          <w:rFonts w:ascii="Times New Roman" w:hAnsi="Times New Roman" w:cs="Times New Roman"/>
          <w:sz w:val="24"/>
          <w:szCs w:val="24"/>
        </w:rPr>
        <w:t>Furthermore, a</w:t>
      </w:r>
      <w:r w:rsidR="003B68B0" w:rsidRPr="00161C9F">
        <w:rPr>
          <w:rFonts w:ascii="Times New Roman" w:hAnsi="Times New Roman" w:cs="Times New Roman"/>
          <w:sz w:val="24"/>
          <w:szCs w:val="24"/>
        </w:rPr>
        <w:t xml:space="preserve"> field stud</w:t>
      </w:r>
      <w:r w:rsidR="00327954" w:rsidRPr="00161C9F">
        <w:rPr>
          <w:rFonts w:ascii="Times New Roman" w:hAnsi="Times New Roman" w:cs="Times New Roman"/>
          <w:sz w:val="24"/>
          <w:szCs w:val="24"/>
        </w:rPr>
        <w:t>y</w:t>
      </w:r>
      <w:r w:rsidR="003B68B0" w:rsidRPr="00161C9F">
        <w:rPr>
          <w:rFonts w:ascii="Times New Roman" w:hAnsi="Times New Roman" w:cs="Times New Roman"/>
          <w:sz w:val="24"/>
          <w:szCs w:val="24"/>
        </w:rPr>
        <w:t xml:space="preserve"> on compost and vermicompost and their ability to reduce heavy metal availability in contaminated soils showed </w:t>
      </w:r>
      <w:r w:rsidR="00A701F6" w:rsidRPr="00161C9F">
        <w:rPr>
          <w:rFonts w:ascii="Times New Roman" w:hAnsi="Times New Roman" w:cs="Times New Roman"/>
          <w:sz w:val="24"/>
          <w:szCs w:val="24"/>
        </w:rPr>
        <w:t xml:space="preserve">decreased heavy metals in the soil and suggested heavy metal immobilisation by humic substances from </w:t>
      </w:r>
      <w:r w:rsidR="00327954" w:rsidRPr="00161C9F">
        <w:rPr>
          <w:rFonts w:ascii="Times New Roman" w:hAnsi="Times New Roman" w:cs="Times New Roman"/>
          <w:sz w:val="24"/>
          <w:szCs w:val="24"/>
        </w:rPr>
        <w:t xml:space="preserve">the </w:t>
      </w:r>
      <w:r w:rsidR="00A701F6" w:rsidRPr="00161C9F">
        <w:rPr>
          <w:rFonts w:ascii="Times New Roman" w:hAnsi="Times New Roman" w:cs="Times New Roman"/>
          <w:sz w:val="24"/>
          <w:szCs w:val="24"/>
        </w:rPr>
        <w:t xml:space="preserve">organic amendments </w:t>
      </w:r>
      <w:commentRangeStart w:id="614"/>
      <w:r w:rsidR="00A701F6" w:rsidRPr="00161C9F">
        <w:rPr>
          <w:rFonts w:ascii="Times New Roman" w:hAnsi="Times New Roman" w:cs="Times New Roman"/>
          <w:sz w:val="24"/>
          <w:szCs w:val="24"/>
        </w:rPr>
        <w:fldChar w:fldCharType="begin"/>
      </w:r>
      <w:r w:rsidR="00A701F6" w:rsidRPr="00161C9F">
        <w:rPr>
          <w:rFonts w:ascii="Times New Roman" w:hAnsi="Times New Roman" w:cs="Times New Roman"/>
          <w:sz w:val="24"/>
          <w:szCs w:val="24"/>
        </w:rPr>
        <w:instrText xml:space="preserve"> ADDIN EN.CITE &lt;EndNote&gt;&lt;Cite&gt;&lt;Author&gt;Angelova&lt;/Author&gt;&lt;Year&gt;2013&lt;/Year&gt;&lt;RecNum&gt;315&lt;/RecNum&gt;&lt;DisplayText&gt;(Angelova et al., 2013)&lt;/DisplayText&gt;&lt;record&gt;&lt;rec-number&gt;315&lt;/rec-number&gt;&lt;foreign-keys&gt;&lt;key app="EN" db-id="0wtrz5reafv20zepz5gxztdga5x9tzz2z22z" timestamp="1681467603"&gt;315&lt;/key&gt;&lt;/foreign-keys&gt;&lt;ref-type name="Journal Article"&gt;17&lt;/ref-type&gt;&lt;contributors&gt;&lt;authors&gt;&lt;author&gt;Angelova, VR&lt;/author&gt;&lt;author&gt;Akova, VI&lt;/author&gt;&lt;author&gt;Artinova, NS&lt;/author&gt;&lt;author&gt;Ivanov, KI&lt;/author&gt;&lt;/authors&gt;&lt;/contributors&gt;&lt;titles&gt;&lt;title&gt;The effect of organic amendments on soil chemical characteristics&lt;/title&gt;&lt;secondary-title&gt;Bulgarian Journal of Agricultural Science&lt;/secondary-title&gt;&lt;/titles&gt;&lt;periodical&gt;&lt;full-title&gt;Bulgarian Journal of Agricultural Science&lt;/full-title&gt;&lt;/periodical&gt;&lt;pages&gt;958-971&lt;/pages&gt;&lt;volume&gt;19&lt;/volume&gt;&lt;number&gt;5&lt;/number&gt;&lt;dates&gt;&lt;year&gt;2013&lt;/year&gt;&lt;/dates&gt;&lt;urls&gt;&lt;/urls&gt;&lt;/record&gt;&lt;/Cite&gt;&lt;/EndNote&gt;</w:instrText>
      </w:r>
      <w:r w:rsidR="00A701F6" w:rsidRPr="00161C9F">
        <w:rPr>
          <w:rFonts w:ascii="Times New Roman" w:hAnsi="Times New Roman" w:cs="Times New Roman"/>
          <w:sz w:val="24"/>
          <w:szCs w:val="24"/>
        </w:rPr>
        <w:fldChar w:fldCharType="separate"/>
      </w:r>
      <w:r w:rsidR="00A701F6" w:rsidRPr="00161C9F">
        <w:rPr>
          <w:rFonts w:ascii="Times New Roman" w:hAnsi="Times New Roman" w:cs="Times New Roman"/>
          <w:noProof/>
          <w:sz w:val="24"/>
          <w:szCs w:val="24"/>
        </w:rPr>
        <w:t>(Angelova et al., 2013)</w:t>
      </w:r>
      <w:r w:rsidR="00A701F6" w:rsidRPr="00161C9F">
        <w:rPr>
          <w:rFonts w:ascii="Times New Roman" w:hAnsi="Times New Roman" w:cs="Times New Roman"/>
          <w:sz w:val="24"/>
          <w:szCs w:val="24"/>
        </w:rPr>
        <w:fldChar w:fldCharType="end"/>
      </w:r>
      <w:commentRangeEnd w:id="614"/>
      <w:r w:rsidR="0042378C">
        <w:rPr>
          <w:rStyle w:val="CommentReference"/>
        </w:rPr>
        <w:commentReference w:id="614"/>
      </w:r>
      <w:r w:rsidR="00A701F6" w:rsidRPr="00161C9F">
        <w:rPr>
          <w:rFonts w:ascii="Times New Roman" w:hAnsi="Times New Roman" w:cs="Times New Roman"/>
          <w:sz w:val="24"/>
          <w:szCs w:val="24"/>
        </w:rPr>
        <w:t>.</w:t>
      </w:r>
      <w:r w:rsidR="003B68B0" w:rsidRPr="00161C9F">
        <w:rPr>
          <w:rFonts w:ascii="Times New Roman" w:hAnsi="Times New Roman" w:cs="Times New Roman"/>
          <w:sz w:val="24"/>
          <w:szCs w:val="24"/>
        </w:rPr>
        <w:t xml:space="preserve"> </w:t>
      </w:r>
      <w:r w:rsidR="000330BE" w:rsidRPr="00161C9F">
        <w:rPr>
          <w:rFonts w:ascii="Times New Roman" w:hAnsi="Times New Roman" w:cs="Times New Roman"/>
          <w:sz w:val="24"/>
          <w:szCs w:val="24"/>
        </w:rPr>
        <w:t xml:space="preserve">In addition, the </w:t>
      </w:r>
      <w:r w:rsidR="00DB768F">
        <w:rPr>
          <w:rFonts w:ascii="Times New Roman" w:hAnsi="Times New Roman" w:cs="Times New Roman"/>
          <w:sz w:val="24"/>
          <w:szCs w:val="24"/>
        </w:rPr>
        <w:t xml:space="preserve">addition of </w:t>
      </w:r>
      <w:r w:rsidR="004B2BCB" w:rsidRPr="00161C9F">
        <w:rPr>
          <w:rFonts w:ascii="Times New Roman" w:hAnsi="Times New Roman" w:cs="Times New Roman"/>
          <w:sz w:val="24"/>
          <w:szCs w:val="24"/>
        </w:rPr>
        <w:t>MWF</w:t>
      </w:r>
      <w:r w:rsidR="000330BE" w:rsidRPr="00161C9F">
        <w:rPr>
          <w:rFonts w:ascii="Times New Roman" w:hAnsi="Times New Roman" w:cs="Times New Roman"/>
          <w:sz w:val="24"/>
          <w:szCs w:val="24"/>
        </w:rPr>
        <w:t xml:space="preserve"> may have altered the soil microbial community, potentially favo</w:t>
      </w:r>
      <w:r w:rsidR="003A1ED7" w:rsidRPr="00161C9F">
        <w:rPr>
          <w:rFonts w:ascii="Times New Roman" w:hAnsi="Times New Roman" w:cs="Times New Roman"/>
          <w:sz w:val="24"/>
          <w:szCs w:val="24"/>
        </w:rPr>
        <w:t>u</w:t>
      </w:r>
      <w:r w:rsidR="000330BE" w:rsidRPr="00161C9F">
        <w:rPr>
          <w:rFonts w:ascii="Times New Roman" w:hAnsi="Times New Roman" w:cs="Times New Roman"/>
          <w:sz w:val="24"/>
          <w:szCs w:val="24"/>
        </w:rPr>
        <w:t>ring the growth of</w:t>
      </w:r>
      <w:r w:rsidR="003A1ED7" w:rsidRPr="00161C9F">
        <w:rPr>
          <w:rFonts w:ascii="Times New Roman" w:hAnsi="Times New Roman" w:cs="Times New Roman"/>
          <w:sz w:val="24"/>
          <w:szCs w:val="24"/>
        </w:rPr>
        <w:t xml:space="preserve"> </w:t>
      </w:r>
      <w:r w:rsidR="000330BE" w:rsidRPr="00161C9F">
        <w:rPr>
          <w:rFonts w:ascii="Times New Roman" w:hAnsi="Times New Roman" w:cs="Times New Roman"/>
          <w:sz w:val="24"/>
          <w:szCs w:val="24"/>
        </w:rPr>
        <w:t xml:space="preserve">microorganisms that are beneficial to </w:t>
      </w:r>
      <w:r w:rsidR="003A1ED7" w:rsidRPr="00161C9F">
        <w:rPr>
          <w:rFonts w:ascii="Times New Roman" w:hAnsi="Times New Roman" w:cs="Times New Roman"/>
          <w:sz w:val="24"/>
          <w:szCs w:val="24"/>
        </w:rPr>
        <w:t xml:space="preserve">the </w:t>
      </w:r>
      <w:ins w:id="615" w:author="Joop van Loon" w:date="2023-06-20T16:14:00Z">
        <w:r w:rsidR="00AD1676">
          <w:rPr>
            <w:rFonts w:ascii="Times New Roman" w:hAnsi="Times New Roman" w:cs="Times New Roman"/>
            <w:sz w:val="24"/>
            <w:szCs w:val="24"/>
          </w:rPr>
          <w:t xml:space="preserve">cabbage </w:t>
        </w:r>
      </w:ins>
      <w:r w:rsidR="004B2BCB" w:rsidRPr="00161C9F">
        <w:rPr>
          <w:rFonts w:ascii="Times New Roman" w:hAnsi="Times New Roman" w:cs="Times New Roman"/>
          <w:sz w:val="24"/>
          <w:szCs w:val="24"/>
        </w:rPr>
        <w:t>root</w:t>
      </w:r>
      <w:ins w:id="616" w:author="Joop van Loon" w:date="2023-06-20T16:14:00Z">
        <w:r w:rsidR="00AD1676">
          <w:rPr>
            <w:rFonts w:ascii="Times New Roman" w:hAnsi="Times New Roman" w:cs="Times New Roman"/>
            <w:sz w:val="24"/>
            <w:szCs w:val="24"/>
          </w:rPr>
          <w:t>fly larvae</w:t>
        </w:r>
      </w:ins>
      <w:del w:id="617" w:author="Joop van Loon" w:date="2023-06-20T16:14:00Z">
        <w:r w:rsidR="004B2BCB" w:rsidRPr="00161C9F" w:rsidDel="00AD1676">
          <w:rPr>
            <w:rFonts w:ascii="Times New Roman" w:hAnsi="Times New Roman" w:cs="Times New Roman"/>
            <w:sz w:val="24"/>
            <w:szCs w:val="24"/>
          </w:rPr>
          <w:delText xml:space="preserve">-feeding </w:delText>
        </w:r>
        <w:r w:rsidR="003A1ED7" w:rsidRPr="00161C9F" w:rsidDel="00AD1676">
          <w:rPr>
            <w:rFonts w:ascii="Times New Roman" w:hAnsi="Times New Roman" w:cs="Times New Roman"/>
            <w:sz w:val="24"/>
            <w:szCs w:val="24"/>
          </w:rPr>
          <w:delText>insect herbivore larvae</w:delText>
        </w:r>
      </w:del>
      <w:r w:rsidR="000330BE" w:rsidRPr="00161C9F">
        <w:rPr>
          <w:rFonts w:ascii="Times New Roman" w:hAnsi="Times New Roman" w:cs="Times New Roman"/>
          <w:sz w:val="24"/>
          <w:szCs w:val="24"/>
        </w:rPr>
        <w:t>.</w:t>
      </w:r>
      <w:r w:rsidR="003A1ED7" w:rsidRPr="00161C9F">
        <w:rPr>
          <w:rFonts w:ascii="Times New Roman" w:hAnsi="Times New Roman" w:cs="Times New Roman"/>
          <w:sz w:val="24"/>
          <w:szCs w:val="24"/>
        </w:rPr>
        <w:t xml:space="preserve"> </w:t>
      </w:r>
      <w:r w:rsidR="000330BE" w:rsidRPr="00161C9F">
        <w:rPr>
          <w:rFonts w:ascii="Times New Roman" w:hAnsi="Times New Roman" w:cs="Times New Roman"/>
          <w:sz w:val="24"/>
          <w:szCs w:val="24"/>
        </w:rPr>
        <w:t>It</w:t>
      </w:r>
      <w:ins w:id="618" w:author="Joop van Loon" w:date="2023-06-20T16:14:00Z">
        <w:r w:rsidR="00AD1676">
          <w:rPr>
            <w:rFonts w:ascii="Times New Roman" w:hAnsi="Times New Roman" w:cs="Times New Roman"/>
            <w:sz w:val="24"/>
            <w:szCs w:val="24"/>
          </w:rPr>
          <w:t xml:space="preserve"> </w:t>
        </w:r>
      </w:ins>
      <w:del w:id="619" w:author="Joop van Loon" w:date="2023-06-20T16:14:00Z">
        <w:r w:rsidR="000330BE" w:rsidRPr="00161C9F" w:rsidDel="00AD1676">
          <w:rPr>
            <w:rFonts w:ascii="Times New Roman" w:hAnsi="Times New Roman" w:cs="Times New Roman"/>
            <w:sz w:val="24"/>
            <w:szCs w:val="24"/>
          </w:rPr>
          <w:delText>'</w:delText>
        </w:r>
      </w:del>
      <w:ins w:id="620" w:author="Joop van Loon" w:date="2023-06-20T16:14:00Z">
        <w:r w:rsidR="00AD1676">
          <w:rPr>
            <w:rFonts w:ascii="Times New Roman" w:hAnsi="Times New Roman" w:cs="Times New Roman"/>
            <w:sz w:val="24"/>
            <w:szCs w:val="24"/>
          </w:rPr>
          <w:t>i</w:t>
        </w:r>
      </w:ins>
      <w:r w:rsidR="000330BE" w:rsidRPr="00161C9F">
        <w:rPr>
          <w:rFonts w:ascii="Times New Roman" w:hAnsi="Times New Roman" w:cs="Times New Roman"/>
          <w:sz w:val="24"/>
          <w:szCs w:val="24"/>
        </w:rPr>
        <w:t xml:space="preserve">s also possible that the </w:t>
      </w:r>
      <w:r w:rsidR="004B2BCB" w:rsidRPr="00161C9F">
        <w:rPr>
          <w:rFonts w:ascii="Times New Roman" w:hAnsi="Times New Roman" w:cs="Times New Roman"/>
          <w:sz w:val="24"/>
          <w:szCs w:val="24"/>
        </w:rPr>
        <w:t>MWF</w:t>
      </w:r>
      <w:r w:rsidR="000330BE" w:rsidRPr="00161C9F">
        <w:rPr>
          <w:rFonts w:ascii="Times New Roman" w:hAnsi="Times New Roman" w:cs="Times New Roman"/>
          <w:sz w:val="24"/>
          <w:szCs w:val="24"/>
        </w:rPr>
        <w:t xml:space="preserve"> used in </w:t>
      </w:r>
      <w:r w:rsidR="003A1ED7" w:rsidRPr="00161C9F">
        <w:rPr>
          <w:rFonts w:ascii="Times New Roman" w:hAnsi="Times New Roman" w:cs="Times New Roman"/>
          <w:sz w:val="24"/>
          <w:szCs w:val="24"/>
        </w:rPr>
        <w:t>our study</w:t>
      </w:r>
      <w:r w:rsidR="000330BE" w:rsidRPr="00161C9F">
        <w:rPr>
          <w:rFonts w:ascii="Times New Roman" w:hAnsi="Times New Roman" w:cs="Times New Roman"/>
          <w:sz w:val="24"/>
          <w:szCs w:val="24"/>
        </w:rPr>
        <w:t xml:space="preserve"> </w:t>
      </w:r>
      <w:del w:id="621" w:author="Joop van Loon" w:date="2023-06-20T16:15:00Z">
        <w:r w:rsidR="000330BE" w:rsidRPr="00161C9F" w:rsidDel="00AD1676">
          <w:rPr>
            <w:rFonts w:ascii="Times New Roman" w:hAnsi="Times New Roman" w:cs="Times New Roman"/>
            <w:sz w:val="24"/>
            <w:szCs w:val="24"/>
          </w:rPr>
          <w:delText xml:space="preserve">may not have </w:delText>
        </w:r>
      </w:del>
      <w:r w:rsidR="000330BE" w:rsidRPr="00161C9F">
        <w:rPr>
          <w:rFonts w:ascii="Times New Roman" w:hAnsi="Times New Roman" w:cs="Times New Roman"/>
          <w:sz w:val="24"/>
          <w:szCs w:val="24"/>
        </w:rPr>
        <w:t xml:space="preserve">had </w:t>
      </w:r>
      <w:ins w:id="622" w:author="Joop van Loon" w:date="2023-06-20T16:15:00Z">
        <w:r w:rsidR="00AD1676">
          <w:rPr>
            <w:rFonts w:ascii="Times New Roman" w:hAnsi="Times New Roman" w:cs="Times New Roman"/>
            <w:sz w:val="24"/>
            <w:szCs w:val="24"/>
          </w:rPr>
          <w:t xml:space="preserve">a different </w:t>
        </w:r>
      </w:ins>
      <w:del w:id="623" w:author="Joop van Loon" w:date="2023-06-20T16:15:00Z">
        <w:r w:rsidR="000330BE" w:rsidRPr="00161C9F" w:rsidDel="00AD1676">
          <w:rPr>
            <w:rFonts w:ascii="Times New Roman" w:hAnsi="Times New Roman" w:cs="Times New Roman"/>
            <w:sz w:val="24"/>
            <w:szCs w:val="24"/>
          </w:rPr>
          <w:delText xml:space="preserve">the same </w:delText>
        </w:r>
      </w:del>
      <w:r w:rsidR="000330BE" w:rsidRPr="00161C9F">
        <w:rPr>
          <w:rFonts w:ascii="Times New Roman" w:hAnsi="Times New Roman" w:cs="Times New Roman"/>
          <w:sz w:val="24"/>
          <w:szCs w:val="24"/>
        </w:rPr>
        <w:t xml:space="preserve">chemical </w:t>
      </w:r>
      <w:ins w:id="624" w:author="Joop van Loon" w:date="2023-06-20T16:15:00Z">
        <w:r w:rsidR="00AD1676">
          <w:rPr>
            <w:rFonts w:ascii="Times New Roman" w:hAnsi="Times New Roman" w:cs="Times New Roman"/>
            <w:sz w:val="24"/>
            <w:szCs w:val="24"/>
          </w:rPr>
          <w:t xml:space="preserve">and/or microbial </w:t>
        </w:r>
      </w:ins>
      <w:r w:rsidR="000330BE" w:rsidRPr="00161C9F">
        <w:rPr>
          <w:rFonts w:ascii="Times New Roman" w:hAnsi="Times New Roman" w:cs="Times New Roman"/>
          <w:sz w:val="24"/>
          <w:szCs w:val="24"/>
        </w:rPr>
        <w:t>composition as other sources of insect frass that have been shown to induce plant defenses</w:t>
      </w:r>
      <w:r w:rsidR="00470FDD" w:rsidRPr="00161C9F">
        <w:rPr>
          <w:rFonts w:ascii="Times New Roman" w:hAnsi="Times New Roman" w:cs="Times New Roman"/>
          <w:sz w:val="24"/>
          <w:szCs w:val="24"/>
        </w:rPr>
        <w:t xml:space="preserve"> </w:t>
      </w:r>
      <w:r w:rsidR="00470FDD" w:rsidRPr="00161C9F">
        <w:rPr>
          <w:rFonts w:ascii="Times New Roman" w:hAnsi="Times New Roman" w:cs="Times New Roman"/>
          <w:sz w:val="24"/>
          <w:szCs w:val="24"/>
        </w:rPr>
        <w:fldChar w:fldCharType="begin"/>
      </w:r>
      <w:r w:rsidR="00470FDD" w:rsidRPr="00161C9F">
        <w:rPr>
          <w:rFonts w:ascii="Times New Roman" w:hAnsi="Times New Roman" w:cs="Times New Roman"/>
          <w:sz w:val="24"/>
          <w:szCs w:val="24"/>
        </w:rPr>
        <w:instrText xml:space="preserve"> ADDIN EN.CITE &lt;EndNote&gt;&lt;Cite&gt;&lt;Author&gt;Poveda&lt;/Author&gt;&lt;Year&gt;2019&lt;/Year&gt;&lt;RecNum&gt;55&lt;/RecNum&gt;&lt;DisplayText&gt;(Poveda et al., 2019)&lt;/DisplayText&gt;&lt;record&gt;&lt;rec-number&gt;55&lt;/rec-number&gt;&lt;foreign-keys&gt;&lt;key app="EN" db-id="0wtrz5reafv20zepz5gxztdga5x9tzz2z22z" timestamp="1671024659" guid="48e54827-f9df-405e-9eb2-4078ea709f4b"&gt;55&lt;/key&gt;&lt;/foreign-keys&gt;&lt;ref-type name="Journal Article"&gt;17&lt;/ref-type&gt;&lt;contributors&gt;&lt;authors&gt;&lt;author&gt;Poveda, J.&lt;/author&gt;&lt;author&gt;Jiménez-Gómez, A.&lt;/author&gt;&lt;author&gt;Saati-Santamaría, Z.&lt;/author&gt;&lt;author&gt;Usategui-Martín, R.&lt;/author&gt;&lt;author&gt;Rivas, R.&lt;/author&gt;&lt;author&gt;García-Fraile, P.&lt;/author&gt;&lt;/authors&gt;&lt;/contributors&gt;&lt;titles&gt;&lt;title&gt;Mealworm frass as a potential biofertilizer and abiotic stress tolerance-inductor in plants&lt;/title&gt;&lt;secondary-title&gt;Applied Soil Ecology&lt;/secondary-title&gt;&lt;/titles&gt;&lt;periodical&gt;&lt;full-title&gt;Applied Soil Ecology&lt;/full-title&gt;&lt;/periodical&gt;&lt;pages&gt;110-122&lt;/pages&gt;&lt;volume&gt;142&lt;/volume&gt;&lt;dates&gt;&lt;year&gt;2019&lt;/year&gt;&lt;pub-dates&gt;&lt;date&gt;2019/10/01/&lt;/date&gt;&lt;/pub-dates&gt;&lt;/dates&gt;&lt;isbn&gt;0929-1393&lt;/isbn&gt;&lt;urls&gt;&lt;related-urls&gt;&lt;url&gt;https://www.sciencedirect.com/science/article/pii/S0929139319300691&lt;/url&gt;&lt;/related-urls&gt;&lt;/urls&gt;&lt;electronic-resource-num&gt;https://doi.org/10.1016/j.apsoil.2019.04.016&lt;/electronic-resource-num&gt;&lt;/record&gt;&lt;/Cite&gt;&lt;/EndNote&gt;</w:instrText>
      </w:r>
      <w:r w:rsidR="00470FDD" w:rsidRPr="00161C9F">
        <w:rPr>
          <w:rFonts w:ascii="Times New Roman" w:hAnsi="Times New Roman" w:cs="Times New Roman"/>
          <w:sz w:val="24"/>
          <w:szCs w:val="24"/>
        </w:rPr>
        <w:fldChar w:fldCharType="separate"/>
      </w:r>
      <w:r w:rsidR="00470FDD" w:rsidRPr="00161C9F">
        <w:rPr>
          <w:rFonts w:ascii="Times New Roman" w:hAnsi="Times New Roman" w:cs="Times New Roman"/>
          <w:noProof/>
          <w:sz w:val="24"/>
          <w:szCs w:val="24"/>
        </w:rPr>
        <w:t>(Poveda et al., 2019)</w:t>
      </w:r>
      <w:r w:rsidR="00470FDD" w:rsidRPr="00161C9F">
        <w:rPr>
          <w:rFonts w:ascii="Times New Roman" w:hAnsi="Times New Roman" w:cs="Times New Roman"/>
          <w:sz w:val="24"/>
          <w:szCs w:val="24"/>
        </w:rPr>
        <w:fldChar w:fldCharType="end"/>
      </w:r>
      <w:r w:rsidR="000330BE" w:rsidRPr="00161C9F">
        <w:rPr>
          <w:rFonts w:ascii="Times New Roman" w:hAnsi="Times New Roman" w:cs="Times New Roman"/>
          <w:sz w:val="24"/>
          <w:szCs w:val="24"/>
        </w:rPr>
        <w:t xml:space="preserve">. </w:t>
      </w:r>
    </w:p>
    <w:p w14:paraId="2D6D3800" w14:textId="77777777" w:rsidR="00F8784C" w:rsidRDefault="00F8784C" w:rsidP="00042AA5">
      <w:pPr>
        <w:spacing w:after="0"/>
        <w:jc w:val="both"/>
        <w:rPr>
          <w:rFonts w:ascii="Times New Roman" w:hAnsi="Times New Roman" w:cs="Times New Roman"/>
          <w:sz w:val="24"/>
          <w:szCs w:val="24"/>
        </w:rPr>
      </w:pPr>
    </w:p>
    <w:p w14:paraId="69D07863" w14:textId="77777777" w:rsidR="00AD1676" w:rsidRDefault="000330BE" w:rsidP="00042AA5">
      <w:pPr>
        <w:spacing w:after="0"/>
        <w:jc w:val="both"/>
        <w:rPr>
          <w:ins w:id="625" w:author="Joop van Loon" w:date="2023-06-20T16:17:00Z"/>
          <w:rFonts w:ascii="Times New Roman" w:hAnsi="Times New Roman" w:cs="Times New Roman"/>
          <w:sz w:val="24"/>
          <w:szCs w:val="24"/>
        </w:rPr>
      </w:pPr>
      <w:r w:rsidRPr="00161C9F">
        <w:rPr>
          <w:rFonts w:ascii="Times New Roman" w:hAnsi="Times New Roman" w:cs="Times New Roman"/>
          <w:sz w:val="24"/>
          <w:szCs w:val="24"/>
        </w:rPr>
        <w:t xml:space="preserve">Different insect species produce different types and amounts of defensive compounds, so the composition of </w:t>
      </w:r>
      <w:del w:id="626" w:author="Joop van Loon" w:date="2023-06-20T16:16:00Z">
        <w:r w:rsidRPr="00161C9F" w:rsidDel="00AD1676">
          <w:rPr>
            <w:rFonts w:ascii="Times New Roman" w:hAnsi="Times New Roman" w:cs="Times New Roman"/>
            <w:sz w:val="24"/>
            <w:szCs w:val="24"/>
          </w:rPr>
          <w:delText xml:space="preserve">the </w:delText>
        </w:r>
      </w:del>
      <w:r w:rsidRPr="00161C9F">
        <w:rPr>
          <w:rFonts w:ascii="Times New Roman" w:hAnsi="Times New Roman" w:cs="Times New Roman"/>
          <w:sz w:val="24"/>
          <w:szCs w:val="24"/>
        </w:rPr>
        <w:t>frass can vary depending on the insect species used</w:t>
      </w:r>
      <w:r w:rsidR="00991C7C" w:rsidRPr="00161C9F">
        <w:rPr>
          <w:rFonts w:ascii="Times New Roman" w:hAnsi="Times New Roman" w:cs="Times New Roman"/>
          <w:sz w:val="24"/>
          <w:szCs w:val="24"/>
        </w:rPr>
        <w:t xml:space="preserve"> </w:t>
      </w:r>
      <w:r w:rsidR="002C4A66" w:rsidRPr="00161C9F">
        <w:rPr>
          <w:rFonts w:ascii="Times New Roman" w:hAnsi="Times New Roman" w:cs="Times New Roman"/>
          <w:sz w:val="24"/>
          <w:szCs w:val="24"/>
        </w:rPr>
        <w:fldChar w:fldCharType="begin"/>
      </w:r>
      <w:r w:rsidR="002C4A66" w:rsidRPr="00161C9F">
        <w:rPr>
          <w:rFonts w:ascii="Times New Roman" w:hAnsi="Times New Roman" w:cs="Times New Roman"/>
          <w:sz w:val="24"/>
          <w:szCs w:val="24"/>
        </w:rPr>
        <w:instrText xml:space="preserve"> ADDIN EN.CITE &lt;EndNote&gt;&lt;Cite&gt;&lt;Author&gt;Ray&lt;/Author&gt;&lt;Year&gt;2016&lt;/Year&gt;&lt;RecNum&gt;312&lt;/RecNum&gt;&lt;DisplayText&gt;(Ray et al., 2016)&lt;/DisplayText&gt;&lt;record&gt;&lt;rec-number&gt;312&lt;/rec-number&gt;&lt;foreign-keys&gt;&lt;key app="EN" db-id="0wtrz5reafv20zepz5gxztdga5x9tzz2z22z" timestamp="1681428624"&gt;312&lt;/key&gt;&lt;/foreign-keys&gt;&lt;ref-type name="Journal Article"&gt;17&lt;/ref-type&gt;&lt;contributors&gt;&lt;authors&gt;&lt;author&gt;Ray, Swayamjit&lt;/author&gt;&lt;author&gt;Basu, Saumik&lt;/author&gt;&lt;author&gt;Rivera-Vega, Loren J&lt;/author&gt;&lt;author&gt;Acevedo, Flor E&lt;/author&gt;&lt;author&gt;Louis, Joe&lt;/author&gt;&lt;author&gt;Felton, Gary W&lt;/author&gt;&lt;author&gt;Luthe, Dawn S&lt;/author&gt;&lt;/authors&gt;&lt;/contributors&gt;&lt;titles&gt;&lt;title&gt;Lessons from the far end: caterpillar frass-induced defenses in maize, rice, cabbage, and tomato&lt;/title&gt;&lt;secondary-title&gt;Journal of chemical ecology&lt;/secondary-title&gt;&lt;/titles&gt;&lt;periodical&gt;&lt;full-title&gt;Journal of chemical ecology&lt;/full-title&gt;&lt;/periodical&gt;&lt;pages&gt;1130-1141&lt;/pages&gt;&lt;volume&gt;42&lt;/volume&gt;&lt;number&gt;11&lt;/number&gt;&lt;dates&gt;&lt;year&gt;2016&lt;/year&gt;&lt;/dates&gt;&lt;isbn&gt;0098-0331&lt;/isbn&gt;&lt;urls&gt;&lt;/urls&gt;&lt;/record&gt;&lt;/Cite&gt;&lt;/EndNote&gt;</w:instrText>
      </w:r>
      <w:r w:rsidR="002C4A66" w:rsidRPr="00161C9F">
        <w:rPr>
          <w:rFonts w:ascii="Times New Roman" w:hAnsi="Times New Roman" w:cs="Times New Roman"/>
          <w:sz w:val="24"/>
          <w:szCs w:val="24"/>
        </w:rPr>
        <w:fldChar w:fldCharType="separate"/>
      </w:r>
      <w:r w:rsidR="002C4A66" w:rsidRPr="00161C9F">
        <w:rPr>
          <w:rFonts w:ascii="Times New Roman" w:hAnsi="Times New Roman" w:cs="Times New Roman"/>
          <w:noProof/>
          <w:sz w:val="24"/>
          <w:szCs w:val="24"/>
        </w:rPr>
        <w:t>(Ray et al., 2016)</w:t>
      </w:r>
      <w:r w:rsidR="002C4A66" w:rsidRPr="00161C9F">
        <w:rPr>
          <w:rFonts w:ascii="Times New Roman" w:hAnsi="Times New Roman" w:cs="Times New Roman"/>
          <w:sz w:val="24"/>
          <w:szCs w:val="24"/>
        </w:rPr>
        <w:fldChar w:fldCharType="end"/>
      </w:r>
      <w:r w:rsidRPr="00161C9F">
        <w:rPr>
          <w:rFonts w:ascii="Times New Roman" w:hAnsi="Times New Roman" w:cs="Times New Roman"/>
          <w:sz w:val="24"/>
          <w:szCs w:val="24"/>
        </w:rPr>
        <w:t>.</w:t>
      </w:r>
      <w:r w:rsidR="003A1ED7" w:rsidRPr="00161C9F">
        <w:rPr>
          <w:rFonts w:ascii="Times New Roman" w:hAnsi="Times New Roman" w:cs="Times New Roman"/>
          <w:sz w:val="24"/>
          <w:szCs w:val="24"/>
        </w:rPr>
        <w:t xml:space="preserve"> </w:t>
      </w:r>
      <w:r w:rsidR="00991C7C" w:rsidRPr="00161C9F">
        <w:rPr>
          <w:rFonts w:ascii="Times New Roman" w:hAnsi="Times New Roman" w:cs="Times New Roman"/>
          <w:sz w:val="24"/>
          <w:szCs w:val="24"/>
        </w:rPr>
        <w:t>A</w:t>
      </w:r>
      <w:r w:rsidR="003A1ED7" w:rsidRPr="00161C9F">
        <w:rPr>
          <w:rFonts w:ascii="Times New Roman" w:hAnsi="Times New Roman" w:cs="Times New Roman"/>
          <w:sz w:val="24"/>
          <w:szCs w:val="24"/>
        </w:rPr>
        <w:t xml:space="preserve"> greenhouse experiment </w:t>
      </w:r>
      <w:r w:rsidR="002C4A66" w:rsidRPr="00161C9F">
        <w:rPr>
          <w:rFonts w:ascii="Times New Roman" w:hAnsi="Times New Roman" w:cs="Times New Roman"/>
          <w:sz w:val="24"/>
          <w:szCs w:val="24"/>
        </w:rPr>
        <w:t>to measure frass-induced plant defen</w:t>
      </w:r>
      <w:ins w:id="627" w:author="Dicke, Marcel" w:date="2023-06-07T21:37:00Z">
        <w:r w:rsidR="0008661F">
          <w:rPr>
            <w:rFonts w:ascii="Times New Roman" w:hAnsi="Times New Roman" w:cs="Times New Roman"/>
            <w:sz w:val="24"/>
            <w:szCs w:val="24"/>
          </w:rPr>
          <w:t>c</w:t>
        </w:r>
      </w:ins>
      <w:del w:id="628" w:author="Dicke, Marcel" w:date="2023-06-07T21:37:00Z">
        <w:r w:rsidR="00787907" w:rsidDel="0008661F">
          <w:rPr>
            <w:rFonts w:ascii="Times New Roman" w:hAnsi="Times New Roman" w:cs="Times New Roman"/>
            <w:sz w:val="24"/>
            <w:szCs w:val="24"/>
          </w:rPr>
          <w:delText>s</w:delText>
        </w:r>
      </w:del>
      <w:r w:rsidR="002C4A66" w:rsidRPr="00161C9F">
        <w:rPr>
          <w:rFonts w:ascii="Times New Roman" w:hAnsi="Times New Roman" w:cs="Times New Roman"/>
          <w:sz w:val="24"/>
          <w:szCs w:val="24"/>
        </w:rPr>
        <w:t xml:space="preserve">es of maize, rice, cabbage and tomato plants </w:t>
      </w:r>
      <w:r w:rsidR="003A1ED7" w:rsidRPr="00161C9F">
        <w:rPr>
          <w:rFonts w:ascii="Times New Roman" w:hAnsi="Times New Roman" w:cs="Times New Roman"/>
          <w:sz w:val="24"/>
          <w:szCs w:val="24"/>
        </w:rPr>
        <w:t>showed that caterpillar frass-induced plant defen</w:t>
      </w:r>
      <w:ins w:id="629" w:author="Dicke, Marcel" w:date="2023-06-07T21:37:00Z">
        <w:r w:rsidR="0008661F">
          <w:rPr>
            <w:rFonts w:ascii="Times New Roman" w:hAnsi="Times New Roman" w:cs="Times New Roman"/>
            <w:sz w:val="24"/>
            <w:szCs w:val="24"/>
          </w:rPr>
          <w:t>c</w:t>
        </w:r>
      </w:ins>
      <w:del w:id="630" w:author="Dicke, Marcel" w:date="2023-06-07T21:37:00Z">
        <w:r w:rsidR="00991C7C" w:rsidRPr="00161C9F" w:rsidDel="0008661F">
          <w:rPr>
            <w:rFonts w:ascii="Times New Roman" w:hAnsi="Times New Roman" w:cs="Times New Roman"/>
            <w:sz w:val="24"/>
            <w:szCs w:val="24"/>
          </w:rPr>
          <w:delText>s</w:delText>
        </w:r>
      </w:del>
      <w:r w:rsidR="003A1ED7" w:rsidRPr="00161C9F">
        <w:rPr>
          <w:rFonts w:ascii="Times New Roman" w:hAnsi="Times New Roman" w:cs="Times New Roman"/>
          <w:sz w:val="24"/>
          <w:szCs w:val="24"/>
        </w:rPr>
        <w:t>es are specific to each host-</w:t>
      </w:r>
      <w:r w:rsidR="003A1ED7" w:rsidRPr="00161C9F">
        <w:rPr>
          <w:rFonts w:ascii="Times New Roman" w:hAnsi="Times New Roman" w:cs="Times New Roman"/>
          <w:sz w:val="24"/>
          <w:szCs w:val="24"/>
        </w:rPr>
        <w:lastRenderedPageBreak/>
        <w:t>herbivore system and can induce herbivore or pathogen defen</w:t>
      </w:r>
      <w:ins w:id="631" w:author="Dicke, Marcel" w:date="2023-06-07T21:37:00Z">
        <w:r w:rsidR="0008661F">
          <w:rPr>
            <w:rFonts w:ascii="Times New Roman" w:hAnsi="Times New Roman" w:cs="Times New Roman"/>
            <w:sz w:val="24"/>
            <w:szCs w:val="24"/>
          </w:rPr>
          <w:t>c</w:t>
        </w:r>
      </w:ins>
      <w:del w:id="632" w:author="Dicke, Marcel" w:date="2023-06-07T21:37:00Z">
        <w:r w:rsidR="00787907" w:rsidDel="0008661F">
          <w:rPr>
            <w:rFonts w:ascii="Times New Roman" w:hAnsi="Times New Roman" w:cs="Times New Roman"/>
            <w:sz w:val="24"/>
            <w:szCs w:val="24"/>
          </w:rPr>
          <w:delText>s</w:delText>
        </w:r>
      </w:del>
      <w:r w:rsidR="003A1ED7" w:rsidRPr="00161C9F">
        <w:rPr>
          <w:rFonts w:ascii="Times New Roman" w:hAnsi="Times New Roman" w:cs="Times New Roman"/>
          <w:sz w:val="24"/>
          <w:szCs w:val="24"/>
        </w:rPr>
        <w:t xml:space="preserve">e responses in the host plant depending on the composition of the frass deposited, the plant organ where it is deposited, and the insect species </w:t>
      </w:r>
      <w:r w:rsidR="003A1ED7" w:rsidRPr="00161C9F">
        <w:rPr>
          <w:rFonts w:ascii="Times New Roman" w:hAnsi="Times New Roman" w:cs="Times New Roman"/>
          <w:sz w:val="24"/>
          <w:szCs w:val="24"/>
        </w:rPr>
        <w:fldChar w:fldCharType="begin"/>
      </w:r>
      <w:r w:rsidR="00991C7C" w:rsidRPr="00161C9F">
        <w:rPr>
          <w:rFonts w:ascii="Times New Roman" w:hAnsi="Times New Roman" w:cs="Times New Roman"/>
          <w:sz w:val="24"/>
          <w:szCs w:val="24"/>
        </w:rPr>
        <w:instrText xml:space="preserve"> ADDIN EN.CITE &lt;EndNote&gt;&lt;Cite&gt;&lt;Author&gt;Ray&lt;/Author&gt;&lt;Year&gt;2016&lt;/Year&gt;&lt;RecNum&gt;312&lt;/RecNum&gt;&lt;DisplayText&gt;(Poveda, 2021; Ray et al., 2016)&lt;/DisplayText&gt;&lt;record&gt;&lt;rec-number&gt;312&lt;/rec-number&gt;&lt;foreign-keys&gt;&lt;key app="EN" db-id="0wtrz5reafv20zepz5gxztdga5x9tzz2z22z" timestamp="1681428624"&gt;312&lt;/key&gt;&lt;/foreign-keys&gt;&lt;ref-type name="Journal Article"&gt;17&lt;/ref-type&gt;&lt;contributors&gt;&lt;authors&gt;&lt;author&gt;Ray, Swayamjit&lt;/author&gt;&lt;author&gt;Basu, Saumik&lt;/author&gt;&lt;author&gt;Rivera-Vega, Loren J&lt;/author&gt;&lt;author&gt;Acevedo, Flor E&lt;/author&gt;&lt;author&gt;Louis, Joe&lt;/author&gt;&lt;author&gt;Felton, Gary W&lt;/author&gt;&lt;author&gt;Luthe, Dawn S&lt;/author&gt;&lt;/authors&gt;&lt;/contributors&gt;&lt;titles&gt;&lt;title&gt;Lessons from the far end: caterpillar frass-induced defenses in maize, rice, cabbage, and tomato&lt;/title&gt;&lt;secondary-title&gt;Journal of chemical ecology&lt;/secondary-title&gt;&lt;/titles&gt;&lt;periodical&gt;&lt;full-title&gt;Journal of chemical ecology&lt;/full-title&gt;&lt;/periodical&gt;&lt;pages&gt;1130-1141&lt;/pages&gt;&lt;volume&gt;42&lt;/volume&gt;&lt;number&gt;11&lt;/number&gt;&lt;dates&gt;&lt;year&gt;2016&lt;/year&gt;&lt;/dates&gt;&lt;isbn&gt;0098-0331&lt;/isbn&gt;&lt;urls&gt;&lt;/urls&gt;&lt;/record&gt;&lt;/Cite&gt;&lt;Cite&gt;&lt;Author&gt;Poveda&lt;/Author&gt;&lt;Year&gt;2021&lt;/Year&gt;&lt;RecNum&gt;63&lt;/RecNum&gt;&lt;record&gt;&lt;rec-number&gt;63&lt;/rec-number&gt;&lt;foreign-keys&gt;&lt;key app="EN" db-id="0wtrz5reafv20zepz5gxztdga5x9tzz2z22z" timestamp="1671107234" guid="fa12660b-4e8c-4969-8181-8f9e6bfc51bf"&gt;63&lt;/key&gt;&lt;/foreign-keys&gt;&lt;ref-type name="Journal Article"&gt;17&lt;/ref-type&gt;&lt;contributors&gt;&lt;authors&gt;&lt;author&gt;Poveda, Jorge&lt;/author&gt;&lt;/authors&gt;&lt;/contributors&gt;&lt;titles&gt;&lt;title&gt;Insect frass in the development of sustainable agriculture. A review&lt;/title&gt;&lt;secondary-title&gt;Agronomy for Sustainable Development&lt;/secondary-title&gt;&lt;/titles&gt;&lt;periodical&gt;&lt;full-title&gt;Agronomy for Sustainable Development&lt;/full-title&gt;&lt;/periodical&gt;&lt;pages&gt;1-10&lt;/pages&gt;&lt;volume&gt;41&lt;/volume&gt;&lt;number&gt;1&lt;/number&gt;&lt;dates&gt;&lt;year&gt;2021&lt;/year&gt;&lt;/dates&gt;&lt;isbn&gt;1773-0155&lt;/isbn&gt;&lt;urls&gt;&lt;/urls&gt;&lt;/record&gt;&lt;/Cite&gt;&lt;/EndNote&gt;</w:instrText>
      </w:r>
      <w:r w:rsidR="003A1ED7" w:rsidRPr="00161C9F">
        <w:rPr>
          <w:rFonts w:ascii="Times New Roman" w:hAnsi="Times New Roman" w:cs="Times New Roman"/>
          <w:sz w:val="24"/>
          <w:szCs w:val="24"/>
        </w:rPr>
        <w:fldChar w:fldCharType="separate"/>
      </w:r>
      <w:r w:rsidR="00991C7C" w:rsidRPr="00161C9F">
        <w:rPr>
          <w:rFonts w:ascii="Times New Roman" w:hAnsi="Times New Roman" w:cs="Times New Roman"/>
          <w:noProof/>
          <w:sz w:val="24"/>
          <w:szCs w:val="24"/>
        </w:rPr>
        <w:t>(Poveda, 2021; Ray et al., 2016)</w:t>
      </w:r>
      <w:r w:rsidR="003A1ED7" w:rsidRPr="00161C9F">
        <w:rPr>
          <w:rFonts w:ascii="Times New Roman" w:hAnsi="Times New Roman" w:cs="Times New Roman"/>
          <w:sz w:val="24"/>
          <w:szCs w:val="24"/>
        </w:rPr>
        <w:fldChar w:fldCharType="end"/>
      </w:r>
      <w:r w:rsidR="004B4320" w:rsidRPr="00161C9F">
        <w:rPr>
          <w:rFonts w:ascii="Times New Roman" w:hAnsi="Times New Roman" w:cs="Times New Roman"/>
          <w:sz w:val="24"/>
          <w:szCs w:val="24"/>
        </w:rPr>
        <w:t xml:space="preserve">. </w:t>
      </w:r>
      <w:r w:rsidR="003D63F4" w:rsidRPr="00161C9F">
        <w:rPr>
          <w:rFonts w:ascii="Times New Roman" w:hAnsi="Times New Roman" w:cs="Times New Roman"/>
          <w:sz w:val="24"/>
          <w:szCs w:val="24"/>
        </w:rPr>
        <w:t xml:space="preserve">However, </w:t>
      </w:r>
      <w:del w:id="633" w:author="Dicke, Marcel" w:date="2023-06-07T21:37:00Z">
        <w:r w:rsidR="003D63F4" w:rsidRPr="00161C9F" w:rsidDel="0008661F">
          <w:rPr>
            <w:rFonts w:ascii="Times New Roman" w:hAnsi="Times New Roman" w:cs="Times New Roman"/>
            <w:sz w:val="24"/>
            <w:szCs w:val="24"/>
          </w:rPr>
          <w:delText xml:space="preserve">another study found that </w:delText>
        </w:r>
      </w:del>
      <w:r w:rsidR="003D63F4" w:rsidRPr="00161C9F">
        <w:rPr>
          <w:rFonts w:ascii="Times New Roman" w:hAnsi="Times New Roman" w:cs="Times New Roman"/>
          <w:sz w:val="24"/>
          <w:szCs w:val="24"/>
        </w:rPr>
        <w:t xml:space="preserve">herbivore performance on maize plants was enhanced due to </w:t>
      </w:r>
      <w:commentRangeStart w:id="634"/>
      <w:r w:rsidR="003D63F4" w:rsidRPr="00161C9F">
        <w:rPr>
          <w:rFonts w:ascii="Times New Roman" w:hAnsi="Times New Roman" w:cs="Times New Roman"/>
          <w:sz w:val="24"/>
          <w:szCs w:val="24"/>
        </w:rPr>
        <w:t xml:space="preserve">biochemical cues </w:t>
      </w:r>
      <w:commentRangeEnd w:id="634"/>
      <w:r w:rsidR="0008661F">
        <w:rPr>
          <w:rStyle w:val="CommentReference"/>
        </w:rPr>
        <w:commentReference w:id="634"/>
      </w:r>
      <w:r w:rsidR="003D63F4" w:rsidRPr="00161C9F">
        <w:rPr>
          <w:rFonts w:ascii="Times New Roman" w:hAnsi="Times New Roman" w:cs="Times New Roman"/>
          <w:sz w:val="24"/>
          <w:szCs w:val="24"/>
        </w:rPr>
        <w:t>that suppress</w:t>
      </w:r>
      <w:r w:rsidR="004B2BCB" w:rsidRPr="00161C9F">
        <w:rPr>
          <w:rFonts w:ascii="Times New Roman" w:hAnsi="Times New Roman" w:cs="Times New Roman"/>
          <w:sz w:val="24"/>
          <w:szCs w:val="24"/>
        </w:rPr>
        <w:t>ed</w:t>
      </w:r>
      <w:r w:rsidR="003D63F4" w:rsidRPr="00161C9F">
        <w:rPr>
          <w:rFonts w:ascii="Times New Roman" w:hAnsi="Times New Roman" w:cs="Times New Roman"/>
          <w:sz w:val="24"/>
          <w:szCs w:val="24"/>
        </w:rPr>
        <w:t xml:space="preserve"> herbivore defen</w:t>
      </w:r>
      <w:ins w:id="635" w:author="Dicke, Marcel" w:date="2023-06-07T21:37:00Z">
        <w:r w:rsidR="0008661F">
          <w:rPr>
            <w:rFonts w:ascii="Times New Roman" w:hAnsi="Times New Roman" w:cs="Times New Roman"/>
            <w:sz w:val="24"/>
            <w:szCs w:val="24"/>
          </w:rPr>
          <w:t>c</w:t>
        </w:r>
      </w:ins>
      <w:del w:id="636" w:author="Dicke, Marcel" w:date="2023-06-07T21:37:00Z">
        <w:r w:rsidR="00787907" w:rsidDel="0008661F">
          <w:rPr>
            <w:rFonts w:ascii="Times New Roman" w:hAnsi="Times New Roman" w:cs="Times New Roman"/>
            <w:sz w:val="24"/>
            <w:szCs w:val="24"/>
          </w:rPr>
          <w:delText>s</w:delText>
        </w:r>
      </w:del>
      <w:r w:rsidR="003D63F4" w:rsidRPr="00161C9F">
        <w:rPr>
          <w:rFonts w:ascii="Times New Roman" w:hAnsi="Times New Roman" w:cs="Times New Roman"/>
          <w:sz w:val="24"/>
          <w:szCs w:val="24"/>
        </w:rPr>
        <w:t xml:space="preserve">es </w:t>
      </w:r>
      <w:r w:rsidR="00F446EC" w:rsidRPr="00161C9F">
        <w:rPr>
          <w:rFonts w:ascii="Times New Roman" w:hAnsi="Times New Roman" w:cs="Times New Roman"/>
          <w:sz w:val="24"/>
          <w:szCs w:val="24"/>
        </w:rPr>
        <w:fldChar w:fldCharType="begin"/>
      </w:r>
      <w:r w:rsidR="00F446EC" w:rsidRPr="00161C9F">
        <w:rPr>
          <w:rFonts w:ascii="Times New Roman" w:hAnsi="Times New Roman" w:cs="Times New Roman"/>
          <w:sz w:val="24"/>
          <w:szCs w:val="24"/>
        </w:rPr>
        <w:instrText xml:space="preserve"> ADDIN EN.CITE &lt;EndNote&gt;&lt;Cite&gt;&lt;Author&gt;Ray&lt;/Author&gt;&lt;Year&gt;2015&lt;/Year&gt;&lt;RecNum&gt;317&lt;/RecNum&gt;&lt;DisplayText&gt;(Ray et al., 2015)&lt;/DisplayText&gt;&lt;record&gt;&lt;rec-number&gt;317&lt;/rec-number&gt;&lt;foreign-keys&gt;&lt;key app="EN" db-id="0wtrz5reafv20zepz5gxztdga5x9tzz2z22z" timestamp="1681514818"&gt;317&lt;/key&gt;&lt;/foreign-keys&gt;&lt;ref-type name="Journal Article"&gt;17&lt;/ref-type&gt;&lt;contributors&gt;&lt;authors&gt;&lt;author&gt;Ray, Swayamjit&lt;/author&gt;&lt;author&gt;Gaffor, Iffa&lt;/author&gt;&lt;author&gt;Acevedo, Flor E&lt;/author&gt;&lt;author&gt;Helms, Anjel&lt;/author&gt;&lt;author&gt;Chuang, Wen-Po&lt;/author&gt;&lt;author&gt;Tooker, John&lt;/author&gt;&lt;author&gt;Felton, Gary W&lt;/author&gt;&lt;author&gt;Luthe, Dawn S&lt;/author&gt;&lt;/authors&gt;&lt;/contributors&gt;&lt;titles&gt;&lt;title&gt;Maize plants recognize herbivore-associated cues from caterpillar frass&lt;/title&gt;&lt;secondary-title&gt;Journal of chemical ecology&lt;/secondary-title&gt;&lt;/titles&gt;&lt;periodical&gt;&lt;full-title&gt;Journal of chemical ecology&lt;/full-title&gt;&lt;/periodical&gt;&lt;pages&gt;781-792&lt;/pages&gt;&lt;volume&gt;41&lt;/volume&gt;&lt;dates&gt;&lt;year&gt;2015&lt;/year&gt;&lt;/dates&gt;&lt;isbn&gt;0098-0331&lt;/isbn&gt;&lt;urls&gt;&lt;/urls&gt;&lt;/record&gt;&lt;/Cite&gt;&lt;/EndNote&gt;</w:instrText>
      </w:r>
      <w:r w:rsidR="00F446EC" w:rsidRPr="00161C9F">
        <w:rPr>
          <w:rFonts w:ascii="Times New Roman" w:hAnsi="Times New Roman" w:cs="Times New Roman"/>
          <w:sz w:val="24"/>
          <w:szCs w:val="24"/>
        </w:rPr>
        <w:fldChar w:fldCharType="separate"/>
      </w:r>
      <w:r w:rsidR="00F446EC" w:rsidRPr="00161C9F">
        <w:rPr>
          <w:rFonts w:ascii="Times New Roman" w:hAnsi="Times New Roman" w:cs="Times New Roman"/>
          <w:noProof/>
          <w:sz w:val="24"/>
          <w:szCs w:val="24"/>
        </w:rPr>
        <w:t>(Ray et al., 2015)</w:t>
      </w:r>
      <w:r w:rsidR="00F446EC" w:rsidRPr="00161C9F">
        <w:rPr>
          <w:rFonts w:ascii="Times New Roman" w:hAnsi="Times New Roman" w:cs="Times New Roman"/>
          <w:sz w:val="24"/>
          <w:szCs w:val="24"/>
        </w:rPr>
        <w:fldChar w:fldCharType="end"/>
      </w:r>
      <w:r w:rsidR="00F446EC" w:rsidRPr="00161C9F">
        <w:rPr>
          <w:rFonts w:ascii="Times New Roman" w:hAnsi="Times New Roman" w:cs="Times New Roman"/>
          <w:sz w:val="24"/>
          <w:szCs w:val="24"/>
        </w:rPr>
        <w:t>.</w:t>
      </w:r>
      <w:r w:rsidR="004B4320" w:rsidRPr="00161C9F">
        <w:rPr>
          <w:rFonts w:ascii="Times New Roman" w:hAnsi="Times New Roman" w:cs="Times New Roman"/>
          <w:sz w:val="24"/>
          <w:szCs w:val="24"/>
        </w:rPr>
        <w:t xml:space="preserve"> </w:t>
      </w:r>
      <w:bookmarkStart w:id="637" w:name="_Hlk134522313"/>
    </w:p>
    <w:p w14:paraId="03D40759" w14:textId="45F1F2B3" w:rsidR="00E40C0D" w:rsidRDefault="001B5C08"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 xml:space="preserve">Overall, </w:t>
      </w:r>
      <w:ins w:id="638" w:author="Joop van Loon" w:date="2023-06-20T16:17:00Z">
        <w:r w:rsidR="00AD1676">
          <w:rPr>
            <w:rFonts w:ascii="Times New Roman" w:hAnsi="Times New Roman" w:cs="Times New Roman"/>
            <w:sz w:val="24"/>
            <w:szCs w:val="24"/>
          </w:rPr>
          <w:t>our</w:t>
        </w:r>
      </w:ins>
      <w:del w:id="639" w:author="Joop van Loon" w:date="2023-06-20T16:17:00Z">
        <w:r w:rsidRPr="00161C9F" w:rsidDel="00AD1676">
          <w:rPr>
            <w:rFonts w:ascii="Times New Roman" w:hAnsi="Times New Roman" w:cs="Times New Roman"/>
            <w:sz w:val="24"/>
            <w:szCs w:val="24"/>
          </w:rPr>
          <w:delText>these</w:delText>
        </w:r>
      </w:del>
      <w:r w:rsidRPr="00161C9F">
        <w:rPr>
          <w:rFonts w:ascii="Times New Roman" w:hAnsi="Times New Roman" w:cs="Times New Roman"/>
          <w:sz w:val="24"/>
          <w:szCs w:val="24"/>
        </w:rPr>
        <w:t xml:space="preserve"> findings </w:t>
      </w:r>
      <w:del w:id="640" w:author="Dicke, Marcel" w:date="2023-06-07T21:38:00Z">
        <w:r w:rsidRPr="00161C9F" w:rsidDel="0008661F">
          <w:rPr>
            <w:rFonts w:ascii="Times New Roman" w:hAnsi="Times New Roman" w:cs="Times New Roman"/>
            <w:sz w:val="24"/>
            <w:szCs w:val="24"/>
          </w:rPr>
          <w:delText xml:space="preserve">suggest </w:delText>
        </w:r>
      </w:del>
      <w:ins w:id="641" w:author="Dicke, Marcel" w:date="2023-06-07T21:38:00Z">
        <w:r w:rsidR="0008661F">
          <w:rPr>
            <w:rFonts w:ascii="Times New Roman" w:hAnsi="Times New Roman" w:cs="Times New Roman"/>
            <w:sz w:val="24"/>
            <w:szCs w:val="24"/>
          </w:rPr>
          <w:t>indicate</w:t>
        </w:r>
        <w:r w:rsidR="0008661F" w:rsidRPr="00161C9F">
          <w:rPr>
            <w:rFonts w:ascii="Times New Roman" w:hAnsi="Times New Roman" w:cs="Times New Roman"/>
            <w:sz w:val="24"/>
            <w:szCs w:val="24"/>
          </w:rPr>
          <w:t xml:space="preserve"> </w:t>
        </w:r>
      </w:ins>
      <w:r w:rsidRPr="00161C9F">
        <w:rPr>
          <w:rFonts w:ascii="Times New Roman" w:hAnsi="Times New Roman" w:cs="Times New Roman"/>
          <w:sz w:val="24"/>
          <w:szCs w:val="24"/>
        </w:rPr>
        <w:t>that soil amendment with raw BSFF</w:t>
      </w:r>
      <w:del w:id="642" w:author="Dicke, Marcel" w:date="2023-06-07T21:38:00Z">
        <w:r w:rsidR="00B219FF" w:rsidRPr="00161C9F" w:rsidDel="0008661F">
          <w:rPr>
            <w:rFonts w:ascii="Times New Roman" w:hAnsi="Times New Roman" w:cs="Times New Roman"/>
            <w:sz w:val="24"/>
            <w:szCs w:val="24"/>
          </w:rPr>
          <w:delText>, at least under the conditions tested in this study, may</w:delText>
        </w:r>
      </w:del>
      <w:r w:rsidR="00B219FF" w:rsidRPr="00161C9F">
        <w:rPr>
          <w:rFonts w:ascii="Times New Roman" w:hAnsi="Times New Roman" w:cs="Times New Roman"/>
          <w:sz w:val="24"/>
          <w:szCs w:val="24"/>
        </w:rPr>
        <w:t xml:space="preserve"> ha</w:t>
      </w:r>
      <w:ins w:id="643" w:author="Dicke, Marcel" w:date="2023-06-07T21:38:00Z">
        <w:r w:rsidR="0008661F">
          <w:rPr>
            <w:rFonts w:ascii="Times New Roman" w:hAnsi="Times New Roman" w:cs="Times New Roman"/>
            <w:sz w:val="24"/>
            <w:szCs w:val="24"/>
          </w:rPr>
          <w:t>s</w:t>
        </w:r>
      </w:ins>
      <w:del w:id="644" w:author="Dicke, Marcel" w:date="2023-06-07T21:38:00Z">
        <w:r w:rsidR="00B219FF" w:rsidRPr="00161C9F" w:rsidDel="0008661F">
          <w:rPr>
            <w:rFonts w:ascii="Times New Roman" w:hAnsi="Times New Roman" w:cs="Times New Roman"/>
            <w:sz w:val="24"/>
            <w:szCs w:val="24"/>
          </w:rPr>
          <w:delText>ve</w:delText>
        </w:r>
      </w:del>
      <w:r w:rsidR="00B219FF" w:rsidRPr="00161C9F">
        <w:rPr>
          <w:rFonts w:ascii="Times New Roman" w:hAnsi="Times New Roman" w:cs="Times New Roman"/>
          <w:sz w:val="24"/>
          <w:szCs w:val="24"/>
        </w:rPr>
        <w:t xml:space="preserve"> a detrimental effect on </w:t>
      </w:r>
      <w:del w:id="645" w:author="Dicke, Marcel" w:date="2023-06-07T21:38:00Z">
        <w:r w:rsidR="00B219FF" w:rsidRPr="00161C9F" w:rsidDel="0008661F">
          <w:rPr>
            <w:rFonts w:ascii="Times New Roman" w:hAnsi="Times New Roman" w:cs="Times New Roman"/>
            <w:sz w:val="24"/>
            <w:szCs w:val="24"/>
          </w:rPr>
          <w:delText xml:space="preserve">the </w:delText>
        </w:r>
      </w:del>
      <w:r w:rsidR="001D3988">
        <w:rPr>
          <w:rFonts w:ascii="Times New Roman" w:hAnsi="Times New Roman" w:cs="Times New Roman"/>
          <w:sz w:val="24"/>
          <w:szCs w:val="24"/>
        </w:rPr>
        <w:t>herbivore performance</w:t>
      </w:r>
      <w:r w:rsidR="00B219FF" w:rsidRPr="00161C9F">
        <w:rPr>
          <w:rFonts w:ascii="Times New Roman" w:hAnsi="Times New Roman" w:cs="Times New Roman"/>
          <w:sz w:val="24"/>
          <w:szCs w:val="24"/>
        </w:rPr>
        <w:t xml:space="preserve">, while the use of </w:t>
      </w:r>
      <w:r w:rsidRPr="00161C9F">
        <w:rPr>
          <w:rFonts w:ascii="Times New Roman" w:hAnsi="Times New Roman" w:cs="Times New Roman"/>
          <w:sz w:val="24"/>
          <w:szCs w:val="24"/>
        </w:rPr>
        <w:t xml:space="preserve">raw MWF </w:t>
      </w:r>
      <w:r w:rsidR="00B219FF" w:rsidRPr="00161C9F">
        <w:rPr>
          <w:rFonts w:ascii="Times New Roman" w:hAnsi="Times New Roman" w:cs="Times New Roman"/>
          <w:sz w:val="24"/>
          <w:szCs w:val="24"/>
        </w:rPr>
        <w:t xml:space="preserve">may have </w:t>
      </w:r>
      <w:r w:rsidR="007A45C3">
        <w:rPr>
          <w:rFonts w:ascii="Times New Roman" w:hAnsi="Times New Roman" w:cs="Times New Roman"/>
          <w:sz w:val="24"/>
          <w:szCs w:val="24"/>
        </w:rPr>
        <w:t xml:space="preserve">a </w:t>
      </w:r>
      <w:r w:rsidRPr="00161C9F">
        <w:rPr>
          <w:rFonts w:ascii="Times New Roman" w:hAnsi="Times New Roman" w:cs="Times New Roman"/>
          <w:sz w:val="24"/>
          <w:szCs w:val="24"/>
        </w:rPr>
        <w:t>protective effect.</w:t>
      </w:r>
      <w:bookmarkEnd w:id="637"/>
      <w:r w:rsidRPr="00161C9F">
        <w:rPr>
          <w:rFonts w:ascii="Times New Roman" w:hAnsi="Times New Roman" w:cs="Times New Roman"/>
          <w:sz w:val="24"/>
          <w:szCs w:val="24"/>
        </w:rPr>
        <w:t xml:space="preserve"> </w:t>
      </w:r>
      <w:del w:id="646" w:author="Joop van Loon" w:date="2023-06-20T16:17:00Z">
        <w:r w:rsidRPr="00161C9F" w:rsidDel="00AD1676">
          <w:rPr>
            <w:rFonts w:ascii="Times New Roman" w:hAnsi="Times New Roman" w:cs="Times New Roman"/>
            <w:sz w:val="24"/>
            <w:szCs w:val="24"/>
          </w:rPr>
          <w:delText>However, t</w:delText>
        </w:r>
      </w:del>
      <w:ins w:id="647" w:author="Joop van Loon" w:date="2023-06-20T16:17:00Z">
        <w:r w:rsidR="00AD1676">
          <w:rPr>
            <w:rFonts w:ascii="Times New Roman" w:hAnsi="Times New Roman" w:cs="Times New Roman"/>
            <w:sz w:val="24"/>
            <w:szCs w:val="24"/>
          </w:rPr>
          <w:t>T</w:t>
        </w:r>
      </w:ins>
      <w:r w:rsidR="007261F1" w:rsidRPr="00161C9F">
        <w:rPr>
          <w:rFonts w:ascii="Times New Roman" w:hAnsi="Times New Roman" w:cs="Times New Roman"/>
          <w:sz w:val="24"/>
          <w:szCs w:val="24"/>
        </w:rPr>
        <w:t>he mechanisms that underpin the</w:t>
      </w:r>
      <w:r w:rsidR="00C03D85" w:rsidRPr="00161C9F">
        <w:rPr>
          <w:rFonts w:ascii="Times New Roman" w:hAnsi="Times New Roman" w:cs="Times New Roman"/>
          <w:sz w:val="24"/>
          <w:szCs w:val="24"/>
        </w:rPr>
        <w:t>se</w:t>
      </w:r>
      <w:r w:rsidR="007261F1" w:rsidRPr="00161C9F">
        <w:rPr>
          <w:rFonts w:ascii="Times New Roman" w:hAnsi="Times New Roman" w:cs="Times New Roman"/>
          <w:sz w:val="24"/>
          <w:szCs w:val="24"/>
        </w:rPr>
        <w:t xml:space="preserve"> results and the </w:t>
      </w:r>
      <w:r w:rsidR="00C03D85" w:rsidRPr="00161C9F">
        <w:rPr>
          <w:rFonts w:ascii="Times New Roman" w:hAnsi="Times New Roman" w:cs="Times New Roman"/>
          <w:sz w:val="24"/>
          <w:szCs w:val="24"/>
        </w:rPr>
        <w:t>factors</w:t>
      </w:r>
      <w:r w:rsidR="007261F1" w:rsidRPr="00161C9F">
        <w:rPr>
          <w:rFonts w:ascii="Times New Roman" w:hAnsi="Times New Roman" w:cs="Times New Roman"/>
          <w:sz w:val="24"/>
          <w:szCs w:val="24"/>
        </w:rPr>
        <w:t xml:space="preserve"> that may have </w:t>
      </w:r>
      <w:r w:rsidR="00C03D85" w:rsidRPr="00161C9F">
        <w:rPr>
          <w:rFonts w:ascii="Times New Roman" w:hAnsi="Times New Roman" w:cs="Times New Roman"/>
          <w:sz w:val="24"/>
          <w:szCs w:val="24"/>
        </w:rPr>
        <w:t>promoted</w:t>
      </w:r>
      <w:r w:rsidR="007261F1" w:rsidRPr="00161C9F">
        <w:rPr>
          <w:rFonts w:ascii="Times New Roman" w:hAnsi="Times New Roman" w:cs="Times New Roman"/>
          <w:sz w:val="24"/>
          <w:szCs w:val="24"/>
        </w:rPr>
        <w:t xml:space="preserve"> herbivore performance </w:t>
      </w:r>
      <w:ins w:id="648" w:author="Joop van Loon" w:date="2023-06-20T16:18:00Z">
        <w:r w:rsidR="00AD1676">
          <w:rPr>
            <w:rFonts w:ascii="Times New Roman" w:hAnsi="Times New Roman" w:cs="Times New Roman"/>
            <w:sz w:val="24"/>
            <w:szCs w:val="24"/>
          </w:rPr>
          <w:t xml:space="preserve">soil amended with </w:t>
        </w:r>
      </w:ins>
      <w:del w:id="649" w:author="Joop van Loon" w:date="2023-06-20T16:18:00Z">
        <w:r w:rsidR="007261F1" w:rsidRPr="00161C9F" w:rsidDel="00AD1676">
          <w:rPr>
            <w:rFonts w:ascii="Times New Roman" w:hAnsi="Times New Roman" w:cs="Times New Roman"/>
            <w:sz w:val="24"/>
            <w:szCs w:val="24"/>
          </w:rPr>
          <w:delText xml:space="preserve">in </w:delText>
        </w:r>
      </w:del>
      <w:r w:rsidR="00C03D85" w:rsidRPr="00161C9F">
        <w:rPr>
          <w:rFonts w:ascii="Times New Roman" w:hAnsi="Times New Roman" w:cs="Times New Roman"/>
          <w:sz w:val="24"/>
          <w:szCs w:val="24"/>
        </w:rPr>
        <w:t xml:space="preserve">raw </w:t>
      </w:r>
      <w:r w:rsidR="008B4D57">
        <w:rPr>
          <w:rFonts w:ascii="Times New Roman" w:hAnsi="Times New Roman" w:cs="Times New Roman"/>
          <w:sz w:val="24"/>
          <w:szCs w:val="24"/>
        </w:rPr>
        <w:t>MWF</w:t>
      </w:r>
      <w:r w:rsidR="007261F1" w:rsidRPr="00161C9F">
        <w:rPr>
          <w:rFonts w:ascii="Times New Roman" w:hAnsi="Times New Roman" w:cs="Times New Roman"/>
          <w:sz w:val="24"/>
          <w:szCs w:val="24"/>
        </w:rPr>
        <w:t xml:space="preserve"> </w:t>
      </w:r>
      <w:del w:id="650" w:author="Joop van Loon" w:date="2023-06-20T16:18:00Z">
        <w:r w:rsidR="007261F1" w:rsidRPr="00161C9F" w:rsidDel="00AD1676">
          <w:rPr>
            <w:rFonts w:ascii="Times New Roman" w:hAnsi="Times New Roman" w:cs="Times New Roman"/>
            <w:sz w:val="24"/>
            <w:szCs w:val="24"/>
          </w:rPr>
          <w:delText xml:space="preserve">amendment </w:delText>
        </w:r>
      </w:del>
      <w:r w:rsidR="00C03D85" w:rsidRPr="00161C9F">
        <w:rPr>
          <w:rFonts w:ascii="Times New Roman" w:hAnsi="Times New Roman" w:cs="Times New Roman"/>
          <w:sz w:val="24"/>
          <w:szCs w:val="24"/>
        </w:rPr>
        <w:t xml:space="preserve">need </w:t>
      </w:r>
      <w:ins w:id="651" w:author="Joop van Loon" w:date="2023-06-20T16:18:00Z">
        <w:r w:rsidR="00AD1676">
          <w:rPr>
            <w:rFonts w:ascii="Times New Roman" w:hAnsi="Times New Roman" w:cs="Times New Roman"/>
            <w:sz w:val="24"/>
            <w:szCs w:val="24"/>
          </w:rPr>
          <w:t xml:space="preserve">further </w:t>
        </w:r>
      </w:ins>
      <w:del w:id="652" w:author="Joop van Loon" w:date="2023-06-20T16:18:00Z">
        <w:r w:rsidR="007261F1" w:rsidRPr="00161C9F" w:rsidDel="00AD1676">
          <w:rPr>
            <w:rFonts w:ascii="Times New Roman" w:hAnsi="Times New Roman" w:cs="Times New Roman"/>
            <w:sz w:val="24"/>
            <w:szCs w:val="24"/>
          </w:rPr>
          <w:delText xml:space="preserve">more </w:delText>
        </w:r>
      </w:del>
      <w:r w:rsidR="007261F1" w:rsidRPr="00161C9F">
        <w:rPr>
          <w:rFonts w:ascii="Times New Roman" w:hAnsi="Times New Roman" w:cs="Times New Roman"/>
          <w:sz w:val="24"/>
          <w:szCs w:val="24"/>
        </w:rPr>
        <w:t>stud</w:t>
      </w:r>
      <w:ins w:id="653" w:author="Joop van Loon" w:date="2023-06-20T16:18:00Z">
        <w:r w:rsidR="00AD1676">
          <w:rPr>
            <w:rFonts w:ascii="Times New Roman" w:hAnsi="Times New Roman" w:cs="Times New Roman"/>
            <w:sz w:val="24"/>
            <w:szCs w:val="24"/>
          </w:rPr>
          <w:t>y</w:t>
        </w:r>
      </w:ins>
      <w:del w:id="654" w:author="Joop van Loon" w:date="2023-06-20T16:18:00Z">
        <w:r w:rsidRPr="00161C9F" w:rsidDel="00AD1676">
          <w:rPr>
            <w:rFonts w:ascii="Times New Roman" w:hAnsi="Times New Roman" w:cs="Times New Roman"/>
            <w:sz w:val="24"/>
            <w:szCs w:val="24"/>
          </w:rPr>
          <w:delText>ies</w:delText>
        </w:r>
      </w:del>
      <w:r w:rsidR="007261F1" w:rsidRPr="00161C9F">
        <w:rPr>
          <w:rFonts w:ascii="Times New Roman" w:hAnsi="Times New Roman" w:cs="Times New Roman"/>
          <w:sz w:val="24"/>
          <w:szCs w:val="24"/>
        </w:rPr>
        <w:t>.</w:t>
      </w:r>
      <w:r w:rsidR="004F16AB" w:rsidRPr="00161C9F">
        <w:rPr>
          <w:rFonts w:ascii="Times New Roman" w:hAnsi="Times New Roman" w:cs="Times New Roman"/>
          <w:sz w:val="24"/>
          <w:szCs w:val="24"/>
        </w:rPr>
        <w:t xml:space="preserve"> </w:t>
      </w:r>
      <w:r w:rsidR="008745EB" w:rsidRPr="00161C9F">
        <w:rPr>
          <w:rFonts w:ascii="Times New Roman" w:hAnsi="Times New Roman" w:cs="Times New Roman"/>
          <w:sz w:val="24"/>
          <w:szCs w:val="24"/>
        </w:rPr>
        <w:t xml:space="preserve">The results of our study align with certain prior </w:t>
      </w:r>
      <w:ins w:id="655" w:author="Joop van Loon" w:date="2023-06-20T16:19:00Z">
        <w:r w:rsidR="00AD1676">
          <w:rPr>
            <w:rFonts w:ascii="Times New Roman" w:hAnsi="Times New Roman" w:cs="Times New Roman"/>
            <w:sz w:val="24"/>
            <w:szCs w:val="24"/>
          </w:rPr>
          <w:t>reports</w:t>
        </w:r>
      </w:ins>
      <w:del w:id="656" w:author="Joop van Loon" w:date="2023-06-20T16:19:00Z">
        <w:r w:rsidR="008745EB" w:rsidRPr="00161C9F" w:rsidDel="00AD1676">
          <w:rPr>
            <w:rFonts w:ascii="Times New Roman" w:hAnsi="Times New Roman" w:cs="Times New Roman"/>
            <w:sz w:val="24"/>
            <w:szCs w:val="24"/>
          </w:rPr>
          <w:delText>research</w:delText>
        </w:r>
      </w:del>
      <w:r w:rsidR="008745EB" w:rsidRPr="00161C9F">
        <w:rPr>
          <w:rFonts w:ascii="Times New Roman" w:hAnsi="Times New Roman" w:cs="Times New Roman"/>
          <w:sz w:val="24"/>
          <w:szCs w:val="24"/>
        </w:rPr>
        <w:t xml:space="preserve">, while contradicting others, as anticipated because of the differences in the frass origins and quality employed in </w:t>
      </w:r>
      <w:r w:rsidR="00787907">
        <w:rPr>
          <w:rFonts w:ascii="Times New Roman" w:hAnsi="Times New Roman" w:cs="Times New Roman"/>
          <w:sz w:val="24"/>
          <w:szCs w:val="24"/>
        </w:rPr>
        <w:t>this</w:t>
      </w:r>
      <w:r w:rsidR="00787907" w:rsidRPr="00161C9F">
        <w:rPr>
          <w:rFonts w:ascii="Times New Roman" w:hAnsi="Times New Roman" w:cs="Times New Roman"/>
          <w:sz w:val="24"/>
          <w:szCs w:val="24"/>
        </w:rPr>
        <w:t xml:space="preserve"> </w:t>
      </w:r>
      <w:r w:rsidR="008745EB" w:rsidRPr="00161C9F">
        <w:rPr>
          <w:rFonts w:ascii="Times New Roman" w:hAnsi="Times New Roman" w:cs="Times New Roman"/>
          <w:sz w:val="24"/>
          <w:szCs w:val="24"/>
        </w:rPr>
        <w:t xml:space="preserve">study and those </w:t>
      </w:r>
      <w:ins w:id="657" w:author="Joop van Loon" w:date="2023-06-20T16:19:00Z">
        <w:r w:rsidR="00AD1676">
          <w:rPr>
            <w:rFonts w:ascii="Times New Roman" w:hAnsi="Times New Roman" w:cs="Times New Roman"/>
            <w:sz w:val="24"/>
            <w:szCs w:val="24"/>
          </w:rPr>
          <w:t>reported previously</w:t>
        </w:r>
      </w:ins>
      <w:del w:id="658" w:author="Joop van Loon" w:date="2023-06-20T16:20:00Z">
        <w:r w:rsidR="008745EB" w:rsidRPr="00161C9F" w:rsidDel="00AD1676">
          <w:rPr>
            <w:rFonts w:ascii="Times New Roman" w:hAnsi="Times New Roman" w:cs="Times New Roman"/>
            <w:sz w:val="24"/>
            <w:szCs w:val="24"/>
          </w:rPr>
          <w:delText>conducted earlier</w:delText>
        </w:r>
      </w:del>
      <w:r w:rsidR="004F16AB" w:rsidRPr="00161C9F">
        <w:rPr>
          <w:rFonts w:ascii="Times New Roman" w:hAnsi="Times New Roman" w:cs="Times New Roman"/>
          <w:sz w:val="24"/>
          <w:szCs w:val="24"/>
        </w:rPr>
        <w:t>. This discrepancy highlights the need for additional research to explain the findings and broaden our understanding of the potential of frass application for soil enhancement and plant growth promotion.</w:t>
      </w:r>
      <w:r w:rsidR="00E40C0D">
        <w:rPr>
          <w:rFonts w:ascii="Times New Roman" w:hAnsi="Times New Roman" w:cs="Times New Roman"/>
          <w:sz w:val="24"/>
          <w:szCs w:val="24"/>
        </w:rPr>
        <w:t xml:space="preserve"> </w:t>
      </w:r>
    </w:p>
    <w:p w14:paraId="2426B72F" w14:textId="77777777" w:rsidR="00E40C0D" w:rsidRDefault="00E40C0D" w:rsidP="00042AA5">
      <w:pPr>
        <w:spacing w:after="0"/>
        <w:jc w:val="both"/>
        <w:rPr>
          <w:rFonts w:ascii="Times New Roman" w:hAnsi="Times New Roman" w:cs="Times New Roman"/>
          <w:sz w:val="24"/>
          <w:szCs w:val="24"/>
        </w:rPr>
      </w:pPr>
    </w:p>
    <w:p w14:paraId="77797B2B" w14:textId="4E2F4C48" w:rsidR="004B612C" w:rsidRPr="00161C9F" w:rsidRDefault="00837AB0"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 xml:space="preserve">A fascinating </w:t>
      </w:r>
      <w:del w:id="659" w:author="Dicke, Marcel" w:date="2023-06-07T21:40:00Z">
        <w:r w:rsidRPr="00161C9F" w:rsidDel="0008661F">
          <w:rPr>
            <w:rFonts w:ascii="Times New Roman" w:hAnsi="Times New Roman" w:cs="Times New Roman"/>
            <w:sz w:val="24"/>
            <w:szCs w:val="24"/>
          </w:rPr>
          <w:delText>and po</w:delText>
        </w:r>
        <w:r w:rsidR="001B5679" w:rsidRPr="00161C9F" w:rsidDel="0008661F">
          <w:rPr>
            <w:rFonts w:ascii="Times New Roman" w:hAnsi="Times New Roman" w:cs="Times New Roman"/>
            <w:sz w:val="24"/>
            <w:szCs w:val="24"/>
          </w:rPr>
          <w:delText>tentiall</w:delText>
        </w:r>
        <w:r w:rsidRPr="00161C9F" w:rsidDel="0008661F">
          <w:rPr>
            <w:rFonts w:ascii="Times New Roman" w:hAnsi="Times New Roman" w:cs="Times New Roman"/>
            <w:sz w:val="24"/>
            <w:szCs w:val="24"/>
          </w:rPr>
          <w:delText xml:space="preserve">y beneficial </w:delText>
        </w:r>
      </w:del>
      <w:r w:rsidR="001B5679" w:rsidRPr="00161C9F">
        <w:rPr>
          <w:rFonts w:ascii="Times New Roman" w:hAnsi="Times New Roman" w:cs="Times New Roman"/>
          <w:sz w:val="24"/>
          <w:szCs w:val="24"/>
        </w:rPr>
        <w:t>finding</w:t>
      </w:r>
      <w:r w:rsidRPr="00161C9F">
        <w:rPr>
          <w:rFonts w:ascii="Times New Roman" w:hAnsi="Times New Roman" w:cs="Times New Roman"/>
          <w:sz w:val="24"/>
          <w:szCs w:val="24"/>
        </w:rPr>
        <w:t xml:space="preserve"> from </w:t>
      </w:r>
      <w:r w:rsidR="00787907">
        <w:rPr>
          <w:rFonts w:ascii="Times New Roman" w:hAnsi="Times New Roman" w:cs="Times New Roman"/>
          <w:sz w:val="24"/>
          <w:szCs w:val="24"/>
        </w:rPr>
        <w:t xml:space="preserve">the </w:t>
      </w:r>
      <w:r w:rsidRPr="00161C9F">
        <w:rPr>
          <w:rFonts w:ascii="Times New Roman" w:hAnsi="Times New Roman" w:cs="Times New Roman"/>
          <w:sz w:val="24"/>
          <w:szCs w:val="24"/>
        </w:rPr>
        <w:t xml:space="preserve">present study is that the process of incubating and composting raw frass </w:t>
      </w:r>
      <w:ins w:id="660" w:author="Joop van Loon" w:date="2023-06-20T16:20:00Z">
        <w:r w:rsidR="00AD1676">
          <w:rPr>
            <w:rFonts w:ascii="Times New Roman" w:hAnsi="Times New Roman" w:cs="Times New Roman"/>
            <w:sz w:val="24"/>
            <w:szCs w:val="24"/>
          </w:rPr>
          <w:t>alleviated</w:t>
        </w:r>
      </w:ins>
      <w:del w:id="661" w:author="Joop van Loon" w:date="2023-06-20T16:20:00Z">
        <w:r w:rsidRPr="00161C9F" w:rsidDel="00AD1676">
          <w:rPr>
            <w:rFonts w:ascii="Times New Roman" w:hAnsi="Times New Roman" w:cs="Times New Roman"/>
            <w:sz w:val="24"/>
            <w:szCs w:val="24"/>
          </w:rPr>
          <w:delText>prevented</w:delText>
        </w:r>
      </w:del>
      <w:r w:rsidRPr="00161C9F">
        <w:rPr>
          <w:rFonts w:ascii="Times New Roman" w:hAnsi="Times New Roman" w:cs="Times New Roman"/>
          <w:sz w:val="24"/>
          <w:szCs w:val="24"/>
        </w:rPr>
        <w:t xml:space="preserve"> the </w:t>
      </w:r>
      <w:r w:rsidR="001B5679" w:rsidRPr="00161C9F">
        <w:rPr>
          <w:rFonts w:ascii="Times New Roman" w:hAnsi="Times New Roman" w:cs="Times New Roman"/>
          <w:sz w:val="24"/>
          <w:szCs w:val="24"/>
        </w:rPr>
        <w:t>inhibition</w:t>
      </w:r>
      <w:r w:rsidRPr="00161C9F">
        <w:rPr>
          <w:rFonts w:ascii="Times New Roman" w:hAnsi="Times New Roman" w:cs="Times New Roman"/>
          <w:sz w:val="24"/>
          <w:szCs w:val="24"/>
        </w:rPr>
        <w:t xml:space="preserve"> of plant growth. Incubating MWF in the soil before </w:t>
      </w:r>
      <w:r w:rsidR="001B5679" w:rsidRPr="00161C9F">
        <w:rPr>
          <w:rFonts w:ascii="Times New Roman" w:hAnsi="Times New Roman" w:cs="Times New Roman"/>
          <w:sz w:val="24"/>
          <w:szCs w:val="24"/>
        </w:rPr>
        <w:t>sowing</w:t>
      </w:r>
      <w:r w:rsidRPr="00161C9F">
        <w:rPr>
          <w:rFonts w:ascii="Times New Roman" w:hAnsi="Times New Roman" w:cs="Times New Roman"/>
          <w:sz w:val="24"/>
          <w:szCs w:val="24"/>
        </w:rPr>
        <w:t xml:space="preserve"> </w:t>
      </w:r>
      <w:r w:rsidRPr="00161C9F">
        <w:rPr>
          <w:rFonts w:ascii="Times New Roman" w:hAnsi="Times New Roman" w:cs="Times New Roman"/>
          <w:i/>
          <w:iCs/>
          <w:sz w:val="24"/>
          <w:szCs w:val="24"/>
        </w:rPr>
        <w:t>B. rapa</w:t>
      </w:r>
      <w:r w:rsidRPr="00161C9F">
        <w:rPr>
          <w:rFonts w:ascii="Times New Roman" w:hAnsi="Times New Roman" w:cs="Times New Roman"/>
          <w:sz w:val="24"/>
          <w:szCs w:val="24"/>
        </w:rPr>
        <w:t xml:space="preserve"> seeds resulted in a larger </w:t>
      </w:r>
      <w:r w:rsidR="00787907">
        <w:rPr>
          <w:rFonts w:ascii="Times New Roman" w:hAnsi="Times New Roman" w:cs="Times New Roman"/>
          <w:sz w:val="24"/>
          <w:szCs w:val="24"/>
        </w:rPr>
        <w:t xml:space="preserve">plant </w:t>
      </w:r>
      <w:r w:rsidRPr="00161C9F">
        <w:rPr>
          <w:rFonts w:ascii="Times New Roman" w:hAnsi="Times New Roman" w:cs="Times New Roman"/>
          <w:sz w:val="24"/>
          <w:szCs w:val="24"/>
        </w:rPr>
        <w:t>leaf area compared to the NoFrass control.</w:t>
      </w:r>
      <w:r w:rsidR="004B612C" w:rsidRPr="00161C9F">
        <w:rPr>
          <w:rFonts w:ascii="Times New Roman" w:hAnsi="Times New Roman" w:cs="Times New Roman"/>
          <w:sz w:val="24"/>
          <w:szCs w:val="24"/>
        </w:rPr>
        <w:t xml:space="preserve"> </w:t>
      </w:r>
      <w:r w:rsidR="0059514A" w:rsidRPr="00161C9F">
        <w:rPr>
          <w:rFonts w:ascii="Times New Roman" w:hAnsi="Times New Roman" w:cs="Times New Roman"/>
          <w:sz w:val="24"/>
          <w:szCs w:val="24"/>
        </w:rPr>
        <w:t>Furthermore, composted BSFF and MWF significantly increased the number of leaves per plant</w:t>
      </w:r>
      <w:del w:id="662" w:author="Joop van Loon" w:date="2023-06-20T16:21:00Z">
        <w:r w:rsidR="0059514A" w:rsidRPr="00161C9F" w:rsidDel="00AD1676">
          <w:rPr>
            <w:rFonts w:ascii="Times New Roman" w:hAnsi="Times New Roman" w:cs="Times New Roman"/>
            <w:sz w:val="24"/>
            <w:szCs w:val="24"/>
          </w:rPr>
          <w:delText>, with the highest value for MWF</w:delText>
        </w:r>
      </w:del>
      <w:r w:rsidR="0059514A" w:rsidRPr="00161C9F">
        <w:rPr>
          <w:rFonts w:ascii="Times New Roman" w:hAnsi="Times New Roman" w:cs="Times New Roman"/>
          <w:sz w:val="24"/>
          <w:szCs w:val="24"/>
        </w:rPr>
        <w:t xml:space="preserve">. </w:t>
      </w:r>
      <w:r w:rsidR="004B612C" w:rsidRPr="00161C9F">
        <w:rPr>
          <w:rFonts w:ascii="Times New Roman" w:hAnsi="Times New Roman" w:cs="Times New Roman"/>
          <w:sz w:val="24"/>
          <w:szCs w:val="24"/>
        </w:rPr>
        <w:t xml:space="preserve">Frass contains macronutrients like </w:t>
      </w:r>
      <w:r w:rsidR="00E40C0D">
        <w:rPr>
          <w:rFonts w:ascii="Times New Roman" w:hAnsi="Times New Roman" w:cs="Times New Roman"/>
          <w:sz w:val="24"/>
          <w:szCs w:val="24"/>
        </w:rPr>
        <w:t>N</w:t>
      </w:r>
      <w:r w:rsidR="004B612C" w:rsidRPr="00161C9F">
        <w:rPr>
          <w:rFonts w:ascii="Times New Roman" w:hAnsi="Times New Roman" w:cs="Times New Roman"/>
          <w:sz w:val="24"/>
          <w:szCs w:val="24"/>
        </w:rPr>
        <w:t xml:space="preserve">, </w:t>
      </w:r>
      <w:r w:rsidR="00E40C0D">
        <w:rPr>
          <w:rFonts w:ascii="Times New Roman" w:hAnsi="Times New Roman" w:cs="Times New Roman"/>
          <w:sz w:val="24"/>
          <w:szCs w:val="24"/>
        </w:rPr>
        <w:t>P</w:t>
      </w:r>
      <w:r w:rsidR="004B612C" w:rsidRPr="00161C9F">
        <w:rPr>
          <w:rFonts w:ascii="Times New Roman" w:hAnsi="Times New Roman" w:cs="Times New Roman"/>
          <w:sz w:val="24"/>
          <w:szCs w:val="24"/>
        </w:rPr>
        <w:t xml:space="preserve">, </w:t>
      </w:r>
      <w:del w:id="663" w:author="Joop van Loon" w:date="2023-06-20T16:21:00Z">
        <w:r w:rsidR="004B612C" w:rsidRPr="00161C9F" w:rsidDel="00AD1676">
          <w:rPr>
            <w:rFonts w:ascii="Times New Roman" w:hAnsi="Times New Roman" w:cs="Times New Roman"/>
            <w:sz w:val="24"/>
            <w:szCs w:val="24"/>
          </w:rPr>
          <w:delText xml:space="preserve">and </w:delText>
        </w:r>
      </w:del>
      <w:r w:rsidR="00E40C0D">
        <w:rPr>
          <w:rFonts w:ascii="Times New Roman" w:hAnsi="Times New Roman" w:cs="Times New Roman"/>
          <w:sz w:val="24"/>
          <w:szCs w:val="24"/>
        </w:rPr>
        <w:t>K</w:t>
      </w:r>
      <w:r w:rsidR="004B612C" w:rsidRPr="00161C9F">
        <w:rPr>
          <w:rFonts w:ascii="Times New Roman" w:hAnsi="Times New Roman" w:cs="Times New Roman"/>
          <w:sz w:val="24"/>
          <w:szCs w:val="24"/>
        </w:rPr>
        <w:t>, micronutrients, and beneficial microbes</w:t>
      </w:r>
      <w:r w:rsidR="00155B51" w:rsidRPr="00161C9F">
        <w:rPr>
          <w:rFonts w:ascii="Times New Roman" w:hAnsi="Times New Roman" w:cs="Times New Roman"/>
          <w:sz w:val="24"/>
          <w:szCs w:val="24"/>
        </w:rPr>
        <w:t>. Adding frass to the soil makes these nutrients more readily available to the plants, which in turn may improve plant</w:t>
      </w:r>
      <w:r w:rsidR="0059514A" w:rsidRPr="00161C9F">
        <w:rPr>
          <w:rFonts w:ascii="Times New Roman" w:hAnsi="Times New Roman" w:cs="Times New Roman"/>
          <w:sz w:val="24"/>
          <w:szCs w:val="24"/>
        </w:rPr>
        <w:t xml:space="preserve"> growth</w:t>
      </w:r>
      <w:r w:rsidR="00155B51" w:rsidRPr="00161C9F">
        <w:rPr>
          <w:rFonts w:ascii="Times New Roman" w:hAnsi="Times New Roman" w:cs="Times New Roman"/>
          <w:sz w:val="24"/>
          <w:szCs w:val="24"/>
        </w:rPr>
        <w:t xml:space="preserve"> </w:t>
      </w:r>
      <w:r w:rsidR="00155B51" w:rsidRPr="00161C9F">
        <w:rPr>
          <w:rFonts w:ascii="Times New Roman" w:hAnsi="Times New Roman" w:cs="Times New Roman"/>
          <w:sz w:val="24"/>
          <w:szCs w:val="24"/>
        </w:rPr>
        <w:fldChar w:fldCharType="begin">
          <w:fldData xml:space="preserve">PEVuZE5vdGU+PENpdGU+PEF1dGhvcj5Hw6RydHRsaW5nPC9BdXRob3I+PFllYXI+MjAyMjwvWWVh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</w:fldData>
        </w:fldChar>
      </w:r>
      <w:r w:rsidR="00155B51" w:rsidRPr="00161C9F">
        <w:rPr>
          <w:rFonts w:ascii="Times New Roman" w:hAnsi="Times New Roman" w:cs="Times New Roman"/>
          <w:sz w:val="24"/>
          <w:szCs w:val="24"/>
        </w:rPr>
        <w:instrText xml:space="preserve"> ADDIN EN.CITE </w:instrText>
      </w:r>
      <w:r w:rsidR="00155B51" w:rsidRPr="00161C9F">
        <w:rPr>
          <w:rFonts w:ascii="Times New Roman" w:hAnsi="Times New Roman" w:cs="Times New Roman"/>
          <w:sz w:val="24"/>
          <w:szCs w:val="24"/>
        </w:rPr>
        <w:fldChar w:fldCharType="begin">
          <w:fldData xml:space="preserve">PEVuZE5vdGU+PENpdGU+PEF1dGhvcj5Hw6RydHRsaW5nPC9BdXRob3I+PFllYXI+MjAyMjwvWWVh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</w:fldData>
        </w:fldChar>
      </w:r>
      <w:r w:rsidR="00155B51" w:rsidRPr="00161C9F">
        <w:rPr>
          <w:rFonts w:ascii="Times New Roman" w:hAnsi="Times New Roman" w:cs="Times New Roman"/>
          <w:sz w:val="24"/>
          <w:szCs w:val="24"/>
        </w:rPr>
        <w:instrText xml:space="preserve"> ADDIN EN.CITE.DATA </w:instrText>
      </w:r>
      <w:r w:rsidR="00155B51" w:rsidRPr="00161C9F">
        <w:rPr>
          <w:rFonts w:ascii="Times New Roman" w:hAnsi="Times New Roman" w:cs="Times New Roman"/>
          <w:sz w:val="24"/>
          <w:szCs w:val="24"/>
        </w:rPr>
      </w:r>
      <w:r w:rsidR="00155B51" w:rsidRPr="00161C9F">
        <w:rPr>
          <w:rFonts w:ascii="Times New Roman" w:hAnsi="Times New Roman" w:cs="Times New Roman"/>
          <w:sz w:val="24"/>
          <w:szCs w:val="24"/>
        </w:rPr>
        <w:fldChar w:fldCharType="end"/>
      </w:r>
      <w:r w:rsidR="00155B51" w:rsidRPr="00161C9F">
        <w:rPr>
          <w:rFonts w:ascii="Times New Roman" w:hAnsi="Times New Roman" w:cs="Times New Roman"/>
          <w:sz w:val="24"/>
          <w:szCs w:val="24"/>
        </w:rPr>
      </w:r>
      <w:r w:rsidR="00155B51" w:rsidRPr="00161C9F">
        <w:rPr>
          <w:rFonts w:ascii="Times New Roman" w:hAnsi="Times New Roman" w:cs="Times New Roman"/>
          <w:sz w:val="24"/>
          <w:szCs w:val="24"/>
        </w:rPr>
        <w:fldChar w:fldCharType="separate"/>
      </w:r>
      <w:r w:rsidR="00155B51" w:rsidRPr="00161C9F">
        <w:rPr>
          <w:rFonts w:ascii="Times New Roman" w:hAnsi="Times New Roman" w:cs="Times New Roman"/>
          <w:noProof/>
          <w:sz w:val="24"/>
          <w:szCs w:val="24"/>
        </w:rPr>
        <w:t>(Gärttling &amp; Schulz, 2022; Gebremikael et al., 2022; Houben et al., 2020; Poveda, 2021; Poveda et al., 2019)</w:t>
      </w:r>
      <w:r w:rsidR="00155B51" w:rsidRPr="00161C9F">
        <w:rPr>
          <w:rFonts w:ascii="Times New Roman" w:hAnsi="Times New Roman" w:cs="Times New Roman"/>
          <w:sz w:val="24"/>
          <w:szCs w:val="24"/>
        </w:rPr>
        <w:fldChar w:fldCharType="end"/>
      </w:r>
      <w:r w:rsidR="004B612C" w:rsidRPr="00161C9F">
        <w:rPr>
          <w:rFonts w:ascii="Times New Roman" w:hAnsi="Times New Roman" w:cs="Times New Roman"/>
          <w:sz w:val="24"/>
          <w:szCs w:val="24"/>
        </w:rPr>
        <w:t xml:space="preserve">. The use of organic fertilisers like animal </w:t>
      </w:r>
      <w:r w:rsidR="000550B4" w:rsidRPr="00161C9F">
        <w:rPr>
          <w:rFonts w:ascii="Times New Roman" w:hAnsi="Times New Roman" w:cs="Times New Roman"/>
          <w:sz w:val="24"/>
          <w:szCs w:val="24"/>
        </w:rPr>
        <w:t>manure</w:t>
      </w:r>
      <w:r w:rsidR="004B612C" w:rsidRPr="00161C9F">
        <w:rPr>
          <w:rFonts w:ascii="Times New Roman" w:hAnsi="Times New Roman" w:cs="Times New Roman"/>
          <w:sz w:val="24"/>
          <w:szCs w:val="24"/>
        </w:rPr>
        <w:t xml:space="preserve"> and compost has been found to increase soil fertility and plant </w:t>
      </w:r>
      <w:r w:rsidR="000550B4" w:rsidRPr="00161C9F">
        <w:rPr>
          <w:rFonts w:ascii="Times New Roman" w:hAnsi="Times New Roman" w:cs="Times New Roman"/>
          <w:sz w:val="24"/>
          <w:szCs w:val="24"/>
        </w:rPr>
        <w:t>growth</w:t>
      </w:r>
      <w:r w:rsidR="004B612C" w:rsidRPr="00161C9F">
        <w:rPr>
          <w:rFonts w:ascii="Times New Roman" w:hAnsi="Times New Roman" w:cs="Times New Roman"/>
          <w:sz w:val="24"/>
          <w:szCs w:val="24"/>
        </w:rPr>
        <w:t xml:space="preserve">, which is consistent with </w:t>
      </w:r>
      <w:r w:rsidR="000550B4" w:rsidRPr="00161C9F">
        <w:rPr>
          <w:rFonts w:ascii="Times New Roman" w:hAnsi="Times New Roman" w:cs="Times New Roman"/>
          <w:sz w:val="24"/>
          <w:szCs w:val="24"/>
        </w:rPr>
        <w:t xml:space="preserve">our </w:t>
      </w:r>
      <w:r w:rsidR="004B612C" w:rsidRPr="00161C9F">
        <w:rPr>
          <w:rFonts w:ascii="Times New Roman" w:hAnsi="Times New Roman" w:cs="Times New Roman"/>
          <w:sz w:val="24"/>
          <w:szCs w:val="24"/>
        </w:rPr>
        <w:t xml:space="preserve">finding. </w:t>
      </w:r>
      <w:r w:rsidR="00EC1997" w:rsidRPr="00161C9F">
        <w:rPr>
          <w:rFonts w:ascii="Times New Roman" w:hAnsi="Times New Roman" w:cs="Times New Roman"/>
          <w:sz w:val="24"/>
          <w:szCs w:val="24"/>
        </w:rPr>
        <w:t xml:space="preserve">Using organic fertilisers has been shown to improve plant growth and yield by increasing soil organic matter, nutrient availability, and water-holding capacity </w:t>
      </w:r>
      <w:r w:rsidR="006868DB" w:rsidRPr="00161C9F">
        <w:rPr>
          <w:rFonts w:ascii="Times New Roman" w:hAnsi="Times New Roman" w:cs="Times New Roman"/>
          <w:sz w:val="24"/>
          <w:szCs w:val="24"/>
        </w:rPr>
        <w:fldChar w:fldCharType="begin">
          <w:fldData xml:space="preserve">PEVuZE5vdGU+PENpdGU+PEF1dGhvcj5SYXluZTwvQXV0aG9yPjxZZWFyPjIwMjA8L1llYXI+PFJl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</w:fldData>
        </w:fldChar>
      </w:r>
      <w:r w:rsidR="006868DB" w:rsidRPr="00161C9F">
        <w:rPr>
          <w:rFonts w:ascii="Times New Roman" w:hAnsi="Times New Roman" w:cs="Times New Roman"/>
          <w:sz w:val="24"/>
          <w:szCs w:val="24"/>
        </w:rPr>
        <w:instrText xml:space="preserve"> ADDIN EN.CITE </w:instrText>
      </w:r>
      <w:r w:rsidR="006868DB" w:rsidRPr="00161C9F">
        <w:rPr>
          <w:rFonts w:ascii="Times New Roman" w:hAnsi="Times New Roman" w:cs="Times New Roman"/>
          <w:sz w:val="24"/>
          <w:szCs w:val="24"/>
        </w:rPr>
        <w:fldChar w:fldCharType="begin">
          <w:fldData xml:space="preserve">PEVuZE5vdGU+PENpdGU+PEF1dGhvcj5SYXluZTwvQXV0aG9yPjxZZWFyPjIwMjA8L1llYXI+PFJl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</w:fldData>
        </w:fldChar>
      </w:r>
      <w:r w:rsidR="006868DB" w:rsidRPr="00161C9F">
        <w:rPr>
          <w:rFonts w:ascii="Times New Roman" w:hAnsi="Times New Roman" w:cs="Times New Roman"/>
          <w:sz w:val="24"/>
          <w:szCs w:val="24"/>
        </w:rPr>
        <w:instrText xml:space="preserve"> ADDIN EN.CITE.DATA </w:instrText>
      </w:r>
      <w:r w:rsidR="006868DB" w:rsidRPr="00161C9F">
        <w:rPr>
          <w:rFonts w:ascii="Times New Roman" w:hAnsi="Times New Roman" w:cs="Times New Roman"/>
          <w:sz w:val="24"/>
          <w:szCs w:val="24"/>
        </w:rPr>
      </w:r>
      <w:r w:rsidR="006868DB" w:rsidRPr="00161C9F">
        <w:rPr>
          <w:rFonts w:ascii="Times New Roman" w:hAnsi="Times New Roman" w:cs="Times New Roman"/>
          <w:sz w:val="24"/>
          <w:szCs w:val="24"/>
        </w:rPr>
        <w:fldChar w:fldCharType="end"/>
      </w:r>
      <w:r w:rsidR="006868DB" w:rsidRPr="00161C9F">
        <w:rPr>
          <w:rFonts w:ascii="Times New Roman" w:hAnsi="Times New Roman" w:cs="Times New Roman"/>
          <w:sz w:val="24"/>
          <w:szCs w:val="24"/>
        </w:rPr>
      </w:r>
      <w:r w:rsidR="006868DB" w:rsidRPr="00161C9F">
        <w:rPr>
          <w:rFonts w:ascii="Times New Roman" w:hAnsi="Times New Roman" w:cs="Times New Roman"/>
          <w:sz w:val="24"/>
          <w:szCs w:val="24"/>
        </w:rPr>
        <w:fldChar w:fldCharType="separate"/>
      </w:r>
      <w:r w:rsidR="006868DB" w:rsidRPr="00161C9F">
        <w:rPr>
          <w:rFonts w:ascii="Times New Roman" w:hAnsi="Times New Roman" w:cs="Times New Roman"/>
          <w:noProof/>
          <w:sz w:val="24"/>
          <w:szCs w:val="24"/>
        </w:rPr>
        <w:t>(Bashir et al., 2021; Rayne &amp; Aula, 2020)</w:t>
      </w:r>
      <w:r w:rsidR="006868DB" w:rsidRPr="00161C9F">
        <w:rPr>
          <w:rFonts w:ascii="Times New Roman" w:hAnsi="Times New Roman" w:cs="Times New Roman"/>
          <w:sz w:val="24"/>
          <w:szCs w:val="24"/>
        </w:rPr>
        <w:fldChar w:fldCharType="end"/>
      </w:r>
      <w:r w:rsidR="006868DB" w:rsidRPr="00161C9F">
        <w:rPr>
          <w:rFonts w:ascii="Times New Roman" w:hAnsi="Times New Roman" w:cs="Times New Roman"/>
          <w:sz w:val="24"/>
          <w:szCs w:val="24"/>
        </w:rPr>
        <w:t xml:space="preserve">. </w:t>
      </w:r>
      <w:del w:id="664" w:author="Joop van Loon" w:date="2023-06-20T16:22:00Z">
        <w:r w:rsidR="002D59FB" w:rsidRPr="00161C9F" w:rsidDel="00AD1676">
          <w:rPr>
            <w:rFonts w:ascii="Times New Roman" w:hAnsi="Times New Roman" w:cs="Times New Roman"/>
            <w:sz w:val="24"/>
            <w:szCs w:val="24"/>
          </w:rPr>
          <w:delText xml:space="preserve">In all, </w:delText>
        </w:r>
      </w:del>
      <w:del w:id="665" w:author="Dicke, Marcel" w:date="2023-06-07T21:40:00Z">
        <w:r w:rsidR="002D59FB" w:rsidRPr="00161C9F" w:rsidDel="0008661F">
          <w:rPr>
            <w:rFonts w:ascii="Times New Roman" w:hAnsi="Times New Roman" w:cs="Times New Roman"/>
            <w:sz w:val="24"/>
            <w:szCs w:val="24"/>
          </w:rPr>
          <w:delText xml:space="preserve">it seems probable that the </w:delText>
        </w:r>
      </w:del>
      <w:del w:id="666" w:author="Joop van Loon" w:date="2023-06-20T16:22:00Z">
        <w:r w:rsidR="002D59FB" w:rsidRPr="00161C9F" w:rsidDel="00AD1676">
          <w:rPr>
            <w:rFonts w:ascii="Times New Roman" w:hAnsi="Times New Roman" w:cs="Times New Roman"/>
            <w:sz w:val="24"/>
            <w:szCs w:val="24"/>
          </w:rPr>
          <w:delText>i</w:delText>
        </w:r>
      </w:del>
      <w:ins w:id="667" w:author="Joop van Loon" w:date="2023-06-20T16:22:00Z">
        <w:r w:rsidR="00AD1676">
          <w:rPr>
            <w:rFonts w:ascii="Times New Roman" w:hAnsi="Times New Roman" w:cs="Times New Roman"/>
            <w:sz w:val="24"/>
            <w:szCs w:val="24"/>
          </w:rPr>
          <w:t>I</w:t>
        </w:r>
      </w:ins>
      <w:r w:rsidR="002D59FB" w:rsidRPr="00161C9F">
        <w:rPr>
          <w:rFonts w:ascii="Times New Roman" w:hAnsi="Times New Roman" w:cs="Times New Roman"/>
          <w:sz w:val="24"/>
          <w:szCs w:val="24"/>
        </w:rPr>
        <w:t xml:space="preserve">ncubation of frass, particularly MWF, in the soil before </w:t>
      </w:r>
      <w:r w:rsidR="00E40C0D">
        <w:rPr>
          <w:rFonts w:ascii="Times New Roman" w:hAnsi="Times New Roman" w:cs="Times New Roman"/>
          <w:sz w:val="24"/>
          <w:szCs w:val="24"/>
        </w:rPr>
        <w:t xml:space="preserve">sowing </w:t>
      </w:r>
      <w:r w:rsidR="002D59FB" w:rsidRPr="00161C9F">
        <w:rPr>
          <w:rFonts w:ascii="Times New Roman" w:hAnsi="Times New Roman" w:cs="Times New Roman"/>
          <w:i/>
          <w:iCs/>
          <w:sz w:val="24"/>
          <w:szCs w:val="24"/>
        </w:rPr>
        <w:t>B. rapa</w:t>
      </w:r>
      <w:r w:rsidR="002D59FB" w:rsidRPr="00161C9F">
        <w:rPr>
          <w:rFonts w:ascii="Times New Roman" w:hAnsi="Times New Roman" w:cs="Times New Roman"/>
          <w:sz w:val="24"/>
          <w:szCs w:val="24"/>
        </w:rPr>
        <w:t xml:space="preserve"> seeds enhanced plant growth in our </w:t>
      </w:r>
      <w:commentRangeStart w:id="668"/>
      <w:r w:rsidR="002D59FB" w:rsidRPr="00161C9F">
        <w:rPr>
          <w:rFonts w:ascii="Times New Roman" w:hAnsi="Times New Roman" w:cs="Times New Roman"/>
          <w:sz w:val="24"/>
          <w:szCs w:val="24"/>
        </w:rPr>
        <w:t>study</w:t>
      </w:r>
      <w:commentRangeEnd w:id="668"/>
      <w:r w:rsidR="00AD1676">
        <w:rPr>
          <w:rStyle w:val="CommentReference"/>
        </w:rPr>
        <w:commentReference w:id="668"/>
      </w:r>
      <w:r w:rsidR="002D59FB" w:rsidRPr="00161C9F">
        <w:rPr>
          <w:rFonts w:ascii="Times New Roman" w:hAnsi="Times New Roman" w:cs="Times New Roman"/>
          <w:sz w:val="24"/>
          <w:szCs w:val="24"/>
        </w:rPr>
        <w:t xml:space="preserve">. This could be attributed to </w:t>
      </w:r>
      <w:del w:id="669" w:author="Dicke, Marcel" w:date="2023-06-07T21:41:00Z">
        <w:r w:rsidR="002D59FB" w:rsidRPr="00161C9F" w:rsidDel="0008661F">
          <w:rPr>
            <w:rFonts w:ascii="Times New Roman" w:hAnsi="Times New Roman" w:cs="Times New Roman"/>
            <w:sz w:val="24"/>
            <w:szCs w:val="24"/>
          </w:rPr>
          <w:delText>various potential benefits of frass incubation such as</w:delText>
        </w:r>
      </w:del>
      <w:ins w:id="670" w:author="Dicke, Marcel" w:date="2023-06-07T21:41:00Z">
        <w:r w:rsidR="0008661F">
          <w:rPr>
            <w:rFonts w:ascii="Times New Roman" w:hAnsi="Times New Roman" w:cs="Times New Roman"/>
            <w:sz w:val="24"/>
            <w:szCs w:val="24"/>
          </w:rPr>
          <w:t>e.g.</w:t>
        </w:r>
      </w:ins>
      <w:r w:rsidR="002D59FB" w:rsidRPr="00161C9F">
        <w:rPr>
          <w:rFonts w:ascii="Times New Roman" w:hAnsi="Times New Roman" w:cs="Times New Roman"/>
          <w:sz w:val="24"/>
          <w:szCs w:val="24"/>
        </w:rPr>
        <w:t xml:space="preserve"> increased nutrient availability, better soil structure, and the </w:t>
      </w:r>
      <w:r w:rsidR="00E40C0D">
        <w:rPr>
          <w:rFonts w:ascii="Times New Roman" w:hAnsi="Times New Roman" w:cs="Times New Roman"/>
          <w:sz w:val="24"/>
          <w:szCs w:val="24"/>
        </w:rPr>
        <w:t>promotion</w:t>
      </w:r>
      <w:r w:rsidR="00E40C0D" w:rsidRPr="00161C9F">
        <w:rPr>
          <w:rFonts w:ascii="Times New Roman" w:hAnsi="Times New Roman" w:cs="Times New Roman"/>
          <w:sz w:val="24"/>
          <w:szCs w:val="24"/>
        </w:rPr>
        <w:t xml:space="preserve"> </w:t>
      </w:r>
      <w:r w:rsidR="002D59FB" w:rsidRPr="00161C9F">
        <w:rPr>
          <w:rFonts w:ascii="Times New Roman" w:hAnsi="Times New Roman" w:cs="Times New Roman"/>
          <w:sz w:val="24"/>
          <w:szCs w:val="24"/>
        </w:rPr>
        <w:t xml:space="preserve">of microorganisms beneficial to </w:t>
      </w:r>
      <w:r w:rsidR="00E40C0D">
        <w:rPr>
          <w:rFonts w:ascii="Times New Roman" w:hAnsi="Times New Roman" w:cs="Times New Roman"/>
          <w:sz w:val="24"/>
          <w:szCs w:val="24"/>
        </w:rPr>
        <w:t xml:space="preserve">soil health and </w:t>
      </w:r>
      <w:r w:rsidR="002D59FB" w:rsidRPr="00161C9F">
        <w:rPr>
          <w:rFonts w:ascii="Times New Roman" w:hAnsi="Times New Roman" w:cs="Times New Roman"/>
          <w:sz w:val="24"/>
          <w:szCs w:val="24"/>
        </w:rPr>
        <w:t xml:space="preserve">plant growth </w:t>
      </w:r>
      <w:r w:rsidR="00993D35" w:rsidRPr="00161C9F">
        <w:rPr>
          <w:rFonts w:ascii="Times New Roman" w:hAnsi="Times New Roman" w:cs="Times New Roman"/>
          <w:sz w:val="24"/>
          <w:szCs w:val="24"/>
        </w:rPr>
        <w:fldChar w:fldCharType="begin"/>
      </w:r>
      <w:r w:rsidR="00993D35" w:rsidRPr="00161C9F">
        <w:rPr>
          <w:rFonts w:ascii="Times New Roman" w:hAnsi="Times New Roman" w:cs="Times New Roman"/>
          <w:sz w:val="24"/>
          <w:szCs w:val="24"/>
        </w:rPr>
        <w:instrText xml:space="preserve"> ADDIN EN.CITE &lt;EndNote&gt;&lt;Cite&gt;&lt;Author&gt;Ahmad&lt;/Author&gt;&lt;Year&gt;2016&lt;/Year&gt;&lt;RecNum&gt;321&lt;/RecNum&gt;&lt;DisplayText&gt;(Ahmad et al., 2016)&lt;/DisplayText&gt;&lt;record&gt;&lt;rec-number&gt;321&lt;/rec-number&gt;&lt;foreign-keys&gt;&lt;key app="EN" db-id="0wtrz5reafv20zepz5gxztdga5x9tzz2z22z" timestamp="1682896741"&gt;321&lt;/key&gt;&lt;/foreign-keys&gt;&lt;ref-type name="Journal Article"&gt;17&lt;/ref-type&gt;&lt;contributors&gt;&lt;authors&gt;&lt;author&gt;Ahmad, Amjad A&lt;/author&gt;&lt;author&gt;Radovich, Theodore JK&lt;/author&gt;&lt;author&gt;Nguyen, Hue V&lt;/author&gt;&lt;author&gt;Uyeda, Jensen&lt;/author&gt;&lt;author&gt;Arakaki, Alton&lt;/author&gt;&lt;author&gt;Cadby, Jeana&lt;/author&gt;&lt;author&gt;Paull, Robert&lt;/author&gt;&lt;author&gt;Sugano, Jari&lt;/author&gt;&lt;author&gt;Teves, Glenn&lt;/author&gt;&lt;/authors&gt;&lt;/contributors&gt;&lt;titles&gt;&lt;title&gt;Use of organic fertilizers to enhance soil fertility, plant growth, and yield in a tropical environment&lt;/title&gt;&lt;secondary-title&gt;Organic Fertilizers-From Basic Concepts to Applied Outcomes&lt;/secondary-title&gt;&lt;/titles&gt;&lt;periodical&gt;&lt;full-title&gt;Organic Fertilizers-From Basic Concepts to Applied Outcomes&lt;/full-title&gt;&lt;/periodical&gt;&lt;pages&gt;85-108&lt;/pages&gt;&lt;dates&gt;&lt;year&gt;2016&lt;/year&gt;&lt;/dates&gt;&lt;isbn&gt;9535124501&lt;/isbn&gt;&lt;urls&gt;&lt;/urls&gt;&lt;/record&gt;&lt;/Cite&gt;&lt;/EndNote&gt;</w:instrText>
      </w:r>
      <w:r w:rsidR="00993D35" w:rsidRPr="00161C9F">
        <w:rPr>
          <w:rFonts w:ascii="Times New Roman" w:hAnsi="Times New Roman" w:cs="Times New Roman"/>
          <w:sz w:val="24"/>
          <w:szCs w:val="24"/>
        </w:rPr>
        <w:fldChar w:fldCharType="separate"/>
      </w:r>
      <w:r w:rsidR="00993D35" w:rsidRPr="00161C9F">
        <w:rPr>
          <w:rFonts w:ascii="Times New Roman" w:hAnsi="Times New Roman" w:cs="Times New Roman"/>
          <w:noProof/>
          <w:sz w:val="24"/>
          <w:szCs w:val="24"/>
        </w:rPr>
        <w:t>(Ahmad et al., 2016)</w:t>
      </w:r>
      <w:r w:rsidR="00993D35" w:rsidRPr="00161C9F">
        <w:rPr>
          <w:rFonts w:ascii="Times New Roman" w:hAnsi="Times New Roman" w:cs="Times New Roman"/>
          <w:sz w:val="24"/>
          <w:szCs w:val="24"/>
        </w:rPr>
        <w:fldChar w:fldCharType="end"/>
      </w:r>
      <w:r w:rsidR="002D59FB" w:rsidRPr="00161C9F">
        <w:rPr>
          <w:rFonts w:ascii="Times New Roman" w:hAnsi="Times New Roman" w:cs="Times New Roman"/>
          <w:sz w:val="24"/>
          <w:szCs w:val="24"/>
        </w:rPr>
        <w:t>.</w:t>
      </w:r>
      <w:r w:rsidR="004A0187" w:rsidRPr="00161C9F">
        <w:rPr>
          <w:rFonts w:ascii="Times New Roman" w:hAnsi="Times New Roman" w:cs="Times New Roman"/>
          <w:sz w:val="24"/>
          <w:szCs w:val="24"/>
        </w:rPr>
        <w:t xml:space="preserve"> </w:t>
      </w:r>
      <w:r w:rsidR="0059514A" w:rsidRPr="00161C9F">
        <w:rPr>
          <w:sz w:val="24"/>
          <w:szCs w:val="24"/>
        </w:rPr>
        <w:t xml:space="preserve"> </w:t>
      </w:r>
      <w:r w:rsidR="0059514A" w:rsidRPr="00161C9F">
        <w:rPr>
          <w:rFonts w:ascii="Times New Roman" w:hAnsi="Times New Roman" w:cs="Times New Roman"/>
          <w:sz w:val="24"/>
          <w:szCs w:val="24"/>
        </w:rPr>
        <w:t xml:space="preserve">Interestingly, the incubation of frass in the soil did not significantly affect the time until flowering of </w:t>
      </w:r>
      <w:r w:rsidR="0059514A" w:rsidRPr="00161C9F">
        <w:rPr>
          <w:rFonts w:ascii="Times New Roman" w:hAnsi="Times New Roman" w:cs="Times New Roman"/>
          <w:i/>
          <w:iCs/>
          <w:sz w:val="24"/>
          <w:szCs w:val="24"/>
        </w:rPr>
        <w:t>B. rapa</w:t>
      </w:r>
      <w:r w:rsidR="0059514A" w:rsidRPr="00161C9F">
        <w:rPr>
          <w:rFonts w:ascii="Times New Roman" w:hAnsi="Times New Roman" w:cs="Times New Roman"/>
          <w:sz w:val="24"/>
          <w:szCs w:val="24"/>
        </w:rPr>
        <w:t xml:space="preserve">. This suggests that the effects of frass on plant growth </w:t>
      </w:r>
      <w:r w:rsidR="0059514A" w:rsidRPr="00161C9F">
        <w:rPr>
          <w:rFonts w:ascii="Times New Roman" w:hAnsi="Times New Roman" w:cs="Times New Roman"/>
          <w:sz w:val="24"/>
          <w:szCs w:val="24"/>
        </w:rPr>
        <w:lastRenderedPageBreak/>
        <w:t>and development may be more pronounced during the vegetative stage of growth than during the reproductive stage.</w:t>
      </w:r>
      <w:r w:rsidR="00161C9F" w:rsidRPr="00161C9F">
        <w:rPr>
          <w:rFonts w:ascii="Times New Roman" w:hAnsi="Times New Roman" w:cs="Times New Roman"/>
          <w:sz w:val="24"/>
          <w:szCs w:val="24"/>
        </w:rPr>
        <w:t xml:space="preserve"> </w:t>
      </w:r>
      <w:r w:rsidR="0059514A" w:rsidRPr="00343022">
        <w:rPr>
          <w:rFonts w:ascii="Times New Roman" w:hAnsi="Times New Roman" w:cs="Times New Roman"/>
          <w:sz w:val="24"/>
          <w:szCs w:val="24"/>
          <w:highlight w:val="lightGray"/>
          <w:rPrChange w:id="671" w:author="Joop van Loon" w:date="2023-06-20T16:26:00Z">
            <w:rPr>
              <w:rFonts w:ascii="Times New Roman" w:hAnsi="Times New Roman" w:cs="Times New Roman"/>
              <w:sz w:val="24"/>
              <w:szCs w:val="24"/>
            </w:rPr>
          </w:rPrChange>
        </w:rPr>
        <w:t xml:space="preserve">It is worth noting that the effects of frass on plant growth and development may be influenced by a variety of factors, such as the type and amount of frass, the plant species, and the environmental conditions. Therefore, caution should be taken when extrapolating these results to other systems or </w:t>
      </w:r>
      <w:commentRangeStart w:id="672"/>
      <w:r w:rsidR="0059514A" w:rsidRPr="00343022">
        <w:rPr>
          <w:rFonts w:ascii="Times New Roman" w:hAnsi="Times New Roman" w:cs="Times New Roman"/>
          <w:sz w:val="24"/>
          <w:szCs w:val="24"/>
          <w:highlight w:val="lightGray"/>
          <w:rPrChange w:id="673" w:author="Joop van Loon" w:date="2023-06-20T16:26:00Z">
            <w:rPr>
              <w:rFonts w:ascii="Times New Roman" w:hAnsi="Times New Roman" w:cs="Times New Roman"/>
              <w:sz w:val="24"/>
              <w:szCs w:val="24"/>
            </w:rPr>
          </w:rPrChange>
        </w:rPr>
        <w:t>contexts</w:t>
      </w:r>
      <w:commentRangeEnd w:id="672"/>
      <w:r w:rsidR="00343022">
        <w:rPr>
          <w:rStyle w:val="CommentReference"/>
        </w:rPr>
        <w:commentReference w:id="672"/>
      </w:r>
      <w:r w:rsidR="0059514A" w:rsidRPr="00343022">
        <w:rPr>
          <w:rFonts w:ascii="Times New Roman" w:hAnsi="Times New Roman" w:cs="Times New Roman"/>
          <w:sz w:val="24"/>
          <w:szCs w:val="24"/>
          <w:highlight w:val="lightGray"/>
          <w:rPrChange w:id="674" w:author="Joop van Loon" w:date="2023-06-20T16:26:00Z">
            <w:rPr>
              <w:rFonts w:ascii="Times New Roman" w:hAnsi="Times New Roman" w:cs="Times New Roman"/>
              <w:sz w:val="24"/>
              <w:szCs w:val="24"/>
            </w:rPr>
          </w:rPrChange>
        </w:rPr>
        <w:t>.</w:t>
      </w:r>
    </w:p>
    <w:p w14:paraId="121DE827" w14:textId="77777777" w:rsidR="00161C9F" w:rsidRPr="00161C9F" w:rsidRDefault="00161C9F" w:rsidP="00042AA5">
      <w:pPr>
        <w:spacing w:after="0"/>
        <w:jc w:val="both"/>
        <w:rPr>
          <w:rFonts w:ascii="Times New Roman" w:hAnsi="Times New Roman" w:cs="Times New Roman"/>
          <w:sz w:val="24"/>
          <w:szCs w:val="24"/>
        </w:rPr>
      </w:pPr>
    </w:p>
    <w:p w14:paraId="1C550890" w14:textId="2250FD8E" w:rsidR="00040DD3" w:rsidRPr="00161C9F" w:rsidRDefault="00040DD3"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 xml:space="preserve">A limitation of the current study is that while we tested the effects of raw frass on both plant growth and herbivore performance, we only tested the effects of incubated and composted frass on plant growth. This means that we do not have a complete understanding of the effects of these different types of frass on herbivore performance. In future studies, it </w:t>
      </w:r>
      <w:del w:id="675" w:author="Dicke, Marcel" w:date="2023-06-07T21:42:00Z">
        <w:r w:rsidRPr="00161C9F" w:rsidDel="0008661F">
          <w:rPr>
            <w:rFonts w:ascii="Times New Roman" w:hAnsi="Times New Roman" w:cs="Times New Roman"/>
            <w:sz w:val="24"/>
            <w:szCs w:val="24"/>
          </w:rPr>
          <w:delText xml:space="preserve">would </w:delText>
        </w:r>
      </w:del>
      <w:ins w:id="676" w:author="Dicke, Marcel" w:date="2023-06-07T21:42:00Z">
        <w:r w:rsidR="0008661F">
          <w:rPr>
            <w:rFonts w:ascii="Times New Roman" w:hAnsi="Times New Roman" w:cs="Times New Roman"/>
            <w:sz w:val="24"/>
            <w:szCs w:val="24"/>
          </w:rPr>
          <w:t>will</w:t>
        </w:r>
        <w:r w:rsidR="0008661F" w:rsidRPr="00161C9F">
          <w:rPr>
            <w:rFonts w:ascii="Times New Roman" w:hAnsi="Times New Roman" w:cs="Times New Roman"/>
            <w:sz w:val="24"/>
            <w:szCs w:val="24"/>
          </w:rPr>
          <w:t xml:space="preserve"> </w:t>
        </w:r>
      </w:ins>
      <w:r w:rsidRPr="00161C9F">
        <w:rPr>
          <w:rFonts w:ascii="Times New Roman" w:hAnsi="Times New Roman" w:cs="Times New Roman"/>
          <w:sz w:val="24"/>
          <w:szCs w:val="24"/>
        </w:rPr>
        <w:t xml:space="preserve">be important to include measurements of herbivore performance when testing the effects of different types of frass on plant growth. </w:t>
      </w:r>
      <w:del w:id="677" w:author="Dicke, Marcel" w:date="2023-06-07T21:42:00Z">
        <w:r w:rsidRPr="00161C9F" w:rsidDel="0008661F">
          <w:rPr>
            <w:rFonts w:ascii="Times New Roman" w:hAnsi="Times New Roman" w:cs="Times New Roman"/>
            <w:sz w:val="24"/>
            <w:szCs w:val="24"/>
          </w:rPr>
          <w:delText xml:space="preserve">Additionally, it would be interesting to explore the potential mechanisms behind the observed effects, such as changes in soil nutrient availability or the presence of beneficial microorganisms in the frass. Moreover, assessing feeding damage by larvae of </w:delText>
        </w:r>
        <w:r w:rsidRPr="00161C9F" w:rsidDel="0008661F">
          <w:rPr>
            <w:rFonts w:ascii="Times New Roman" w:hAnsi="Times New Roman" w:cs="Times New Roman"/>
            <w:i/>
            <w:iCs/>
            <w:sz w:val="24"/>
            <w:szCs w:val="24"/>
          </w:rPr>
          <w:delText>D. radicum</w:delText>
        </w:r>
        <w:r w:rsidRPr="00161C9F" w:rsidDel="0008661F">
          <w:rPr>
            <w:rFonts w:ascii="Times New Roman" w:hAnsi="Times New Roman" w:cs="Times New Roman"/>
            <w:sz w:val="24"/>
            <w:szCs w:val="24"/>
          </w:rPr>
          <w:delText xml:space="preserve"> on plants grown in soil amended with frass </w:delText>
        </w:r>
        <w:r w:rsidR="008953AF" w:rsidRPr="00161C9F" w:rsidDel="0008661F">
          <w:rPr>
            <w:rFonts w:ascii="Times New Roman" w:hAnsi="Times New Roman" w:cs="Times New Roman"/>
            <w:sz w:val="24"/>
            <w:szCs w:val="24"/>
          </w:rPr>
          <w:delText xml:space="preserve">in future studies </w:delText>
        </w:r>
        <w:r w:rsidRPr="00161C9F" w:rsidDel="0008661F">
          <w:rPr>
            <w:rFonts w:ascii="Times New Roman" w:hAnsi="Times New Roman" w:cs="Times New Roman"/>
            <w:sz w:val="24"/>
            <w:szCs w:val="24"/>
          </w:rPr>
          <w:delText xml:space="preserve">would provide another dimension of the potential role of insect residual streams on herbivore control. </w:delText>
        </w:r>
      </w:del>
    </w:p>
    <w:p w14:paraId="08DFF162" w14:textId="77777777" w:rsidR="00977DB8" w:rsidRPr="00161C9F" w:rsidRDefault="00977DB8" w:rsidP="00042AA5">
      <w:pPr>
        <w:spacing w:after="0"/>
        <w:jc w:val="both"/>
        <w:rPr>
          <w:rFonts w:ascii="Times New Roman" w:hAnsi="Times New Roman" w:cs="Times New Roman"/>
          <w:sz w:val="24"/>
          <w:szCs w:val="24"/>
        </w:rPr>
      </w:pPr>
    </w:p>
    <w:p w14:paraId="570A564C" w14:textId="31E64A9E" w:rsidR="00E508BD" w:rsidRPr="00161C9F" w:rsidRDefault="00E508BD" w:rsidP="00042AA5">
      <w:pPr>
        <w:jc w:val="both"/>
        <w:rPr>
          <w:rFonts w:ascii="Times New Roman" w:hAnsi="Times New Roman" w:cs="Times New Roman"/>
          <w:b/>
          <w:bCs/>
          <w:sz w:val="24"/>
          <w:szCs w:val="24"/>
        </w:rPr>
      </w:pPr>
      <w:r w:rsidRPr="00161C9F">
        <w:rPr>
          <w:rFonts w:ascii="Times New Roman" w:hAnsi="Times New Roman" w:cs="Times New Roman"/>
          <w:b/>
          <w:bCs/>
          <w:sz w:val="24"/>
          <w:szCs w:val="24"/>
        </w:rPr>
        <w:t>Conclusions</w:t>
      </w:r>
    </w:p>
    <w:p w14:paraId="471B56D3" w14:textId="47652853" w:rsidR="00AC013F" w:rsidRPr="00161C9F" w:rsidRDefault="00977DB8"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Th</w:t>
      </w:r>
      <w:r w:rsidR="00CF73AA">
        <w:rPr>
          <w:rFonts w:ascii="Times New Roman" w:hAnsi="Times New Roman" w:cs="Times New Roman"/>
          <w:sz w:val="24"/>
          <w:szCs w:val="24"/>
        </w:rPr>
        <w:t>is study has shown</w:t>
      </w:r>
      <w:r w:rsidRPr="00161C9F">
        <w:rPr>
          <w:rFonts w:ascii="Times New Roman" w:hAnsi="Times New Roman" w:cs="Times New Roman"/>
          <w:sz w:val="24"/>
          <w:szCs w:val="24"/>
        </w:rPr>
        <w:t xml:space="preserve"> that the use of BSF</w:t>
      </w:r>
      <w:r w:rsidR="00DE5C31">
        <w:rPr>
          <w:rFonts w:ascii="Times New Roman" w:hAnsi="Times New Roman" w:cs="Times New Roman"/>
          <w:sz w:val="24"/>
          <w:szCs w:val="24"/>
        </w:rPr>
        <w:t>F</w:t>
      </w:r>
      <w:r w:rsidRPr="00161C9F">
        <w:rPr>
          <w:rFonts w:ascii="Times New Roman" w:hAnsi="Times New Roman" w:cs="Times New Roman"/>
          <w:sz w:val="24"/>
          <w:szCs w:val="24"/>
        </w:rPr>
        <w:t xml:space="preserve"> and </w:t>
      </w:r>
      <w:r w:rsidR="00DE5C31">
        <w:rPr>
          <w:rFonts w:ascii="Times New Roman" w:hAnsi="Times New Roman" w:cs="Times New Roman"/>
          <w:sz w:val="24"/>
          <w:szCs w:val="24"/>
        </w:rPr>
        <w:t xml:space="preserve">MWF </w:t>
      </w:r>
      <w:r w:rsidRPr="00161C9F">
        <w:rPr>
          <w:rFonts w:ascii="Times New Roman" w:hAnsi="Times New Roman" w:cs="Times New Roman"/>
          <w:sz w:val="24"/>
          <w:szCs w:val="24"/>
        </w:rPr>
        <w:t xml:space="preserve">have </w:t>
      </w:r>
      <w:del w:id="678" w:author="Joop van Loon" w:date="2023-06-20T16:28:00Z">
        <w:r w:rsidR="006E665C" w:rsidRPr="00161C9F" w:rsidDel="00343022">
          <w:rPr>
            <w:rFonts w:ascii="Times New Roman" w:hAnsi="Times New Roman" w:cs="Times New Roman"/>
            <w:sz w:val="24"/>
            <w:szCs w:val="24"/>
          </w:rPr>
          <w:delText xml:space="preserve">the </w:delText>
        </w:r>
      </w:del>
      <w:r w:rsidRPr="00161C9F">
        <w:rPr>
          <w:rFonts w:ascii="Times New Roman" w:hAnsi="Times New Roman" w:cs="Times New Roman"/>
          <w:sz w:val="24"/>
          <w:szCs w:val="24"/>
        </w:rPr>
        <w:t xml:space="preserve">potential as alternative sources of </w:t>
      </w:r>
      <w:r w:rsidR="00DE5C31">
        <w:rPr>
          <w:rFonts w:ascii="Times New Roman" w:hAnsi="Times New Roman" w:cs="Times New Roman"/>
          <w:sz w:val="24"/>
          <w:szCs w:val="24"/>
        </w:rPr>
        <w:t xml:space="preserve">organic </w:t>
      </w:r>
      <w:r w:rsidRPr="00161C9F">
        <w:rPr>
          <w:rFonts w:ascii="Times New Roman" w:hAnsi="Times New Roman" w:cs="Times New Roman"/>
          <w:sz w:val="24"/>
          <w:szCs w:val="24"/>
        </w:rPr>
        <w:t>fertili</w:t>
      </w:r>
      <w:r w:rsidR="00CF73AA">
        <w:rPr>
          <w:rFonts w:ascii="Times New Roman" w:hAnsi="Times New Roman" w:cs="Times New Roman"/>
          <w:sz w:val="24"/>
          <w:szCs w:val="24"/>
        </w:rPr>
        <w:t>s</w:t>
      </w:r>
      <w:r w:rsidRPr="00161C9F">
        <w:rPr>
          <w:rFonts w:ascii="Times New Roman" w:hAnsi="Times New Roman" w:cs="Times New Roman"/>
          <w:sz w:val="24"/>
          <w:szCs w:val="24"/>
        </w:rPr>
        <w:t>ers for sustainable agriculture. However, the use of</w:t>
      </w:r>
      <w:r w:rsidR="00CF73AA">
        <w:rPr>
          <w:rFonts w:ascii="Times New Roman" w:hAnsi="Times New Roman" w:cs="Times New Roman"/>
          <w:sz w:val="24"/>
          <w:szCs w:val="24"/>
        </w:rPr>
        <w:t xml:space="preserve"> raw </w:t>
      </w:r>
      <w:r w:rsidRPr="00161C9F">
        <w:rPr>
          <w:rFonts w:ascii="Times New Roman" w:hAnsi="Times New Roman" w:cs="Times New Roman"/>
          <w:sz w:val="24"/>
          <w:szCs w:val="24"/>
        </w:rPr>
        <w:t>BSF</w:t>
      </w:r>
      <w:r w:rsidR="00CF73AA">
        <w:rPr>
          <w:rFonts w:ascii="Times New Roman" w:hAnsi="Times New Roman" w:cs="Times New Roman"/>
          <w:sz w:val="24"/>
          <w:szCs w:val="24"/>
        </w:rPr>
        <w:t>F</w:t>
      </w:r>
      <w:r w:rsidRPr="00161C9F">
        <w:rPr>
          <w:rFonts w:ascii="Times New Roman" w:hAnsi="Times New Roman" w:cs="Times New Roman"/>
          <w:sz w:val="24"/>
          <w:szCs w:val="24"/>
        </w:rPr>
        <w:t xml:space="preserve"> may also have implications for insect </w:t>
      </w:r>
      <w:r w:rsidR="006E665C" w:rsidRPr="00161C9F">
        <w:rPr>
          <w:rFonts w:ascii="Times New Roman" w:hAnsi="Times New Roman" w:cs="Times New Roman"/>
          <w:sz w:val="24"/>
          <w:szCs w:val="24"/>
        </w:rPr>
        <w:t>herbivore control</w:t>
      </w:r>
      <w:r w:rsidRPr="00161C9F">
        <w:rPr>
          <w:rFonts w:ascii="Times New Roman" w:hAnsi="Times New Roman" w:cs="Times New Roman"/>
          <w:sz w:val="24"/>
          <w:szCs w:val="24"/>
        </w:rPr>
        <w:t>, as it decrease</w:t>
      </w:r>
      <w:r w:rsidR="00701E70">
        <w:rPr>
          <w:rFonts w:ascii="Times New Roman" w:hAnsi="Times New Roman" w:cs="Times New Roman"/>
          <w:sz w:val="24"/>
          <w:szCs w:val="24"/>
        </w:rPr>
        <w:t>s</w:t>
      </w:r>
      <w:r w:rsidRPr="00161C9F">
        <w:rPr>
          <w:rFonts w:ascii="Times New Roman" w:hAnsi="Times New Roman" w:cs="Times New Roman"/>
          <w:sz w:val="24"/>
          <w:szCs w:val="24"/>
        </w:rPr>
        <w:t xml:space="preserve"> the </w:t>
      </w:r>
      <w:r w:rsidR="00701E70">
        <w:rPr>
          <w:rFonts w:ascii="Times New Roman" w:hAnsi="Times New Roman" w:cs="Times New Roman"/>
          <w:sz w:val="24"/>
          <w:szCs w:val="24"/>
        </w:rPr>
        <w:t>performance</w:t>
      </w:r>
      <w:r w:rsidR="00701E70" w:rsidRPr="00161C9F">
        <w:rPr>
          <w:rFonts w:ascii="Times New Roman" w:hAnsi="Times New Roman" w:cs="Times New Roman"/>
          <w:sz w:val="24"/>
          <w:szCs w:val="24"/>
        </w:rPr>
        <w:t xml:space="preserve"> </w:t>
      </w:r>
      <w:r w:rsidRPr="00161C9F">
        <w:rPr>
          <w:rFonts w:ascii="Times New Roman" w:hAnsi="Times New Roman" w:cs="Times New Roman"/>
          <w:sz w:val="24"/>
          <w:szCs w:val="24"/>
        </w:rPr>
        <w:t xml:space="preserve">of </w:t>
      </w:r>
      <w:r w:rsidRPr="00161C9F">
        <w:rPr>
          <w:rFonts w:ascii="Times New Roman" w:hAnsi="Times New Roman" w:cs="Times New Roman"/>
          <w:i/>
          <w:iCs/>
          <w:sz w:val="24"/>
          <w:szCs w:val="24"/>
        </w:rPr>
        <w:t>D. radicum</w:t>
      </w:r>
      <w:r w:rsidRPr="00161C9F">
        <w:rPr>
          <w:rFonts w:ascii="Times New Roman" w:hAnsi="Times New Roman" w:cs="Times New Roman"/>
          <w:sz w:val="24"/>
          <w:szCs w:val="24"/>
        </w:rPr>
        <w:t xml:space="preserve"> and </w:t>
      </w:r>
      <w:bookmarkStart w:id="679" w:name="_Hlk132417782"/>
      <w:r w:rsidRPr="00161C9F">
        <w:rPr>
          <w:rFonts w:ascii="Times New Roman" w:hAnsi="Times New Roman" w:cs="Times New Roman"/>
          <w:i/>
          <w:iCs/>
          <w:sz w:val="24"/>
          <w:szCs w:val="24"/>
        </w:rPr>
        <w:t>P. xylostella</w:t>
      </w:r>
      <w:bookmarkEnd w:id="679"/>
      <w:r w:rsidR="00A17219" w:rsidRPr="00161C9F">
        <w:rPr>
          <w:rFonts w:ascii="Times New Roman" w:hAnsi="Times New Roman" w:cs="Times New Roman"/>
          <w:sz w:val="24"/>
          <w:szCs w:val="24"/>
        </w:rPr>
        <w:t xml:space="preserve"> larvae.</w:t>
      </w:r>
      <w:r w:rsidRPr="00161C9F">
        <w:rPr>
          <w:rFonts w:ascii="Times New Roman" w:hAnsi="Times New Roman" w:cs="Times New Roman"/>
          <w:sz w:val="24"/>
          <w:szCs w:val="24"/>
        </w:rPr>
        <w:t xml:space="preserve"> In contrast, the use of raw </w:t>
      </w:r>
      <w:r w:rsidR="00701E70">
        <w:rPr>
          <w:rFonts w:ascii="Times New Roman" w:hAnsi="Times New Roman" w:cs="Times New Roman"/>
          <w:sz w:val="24"/>
          <w:szCs w:val="24"/>
        </w:rPr>
        <w:t>MWF</w:t>
      </w:r>
      <w:r w:rsidRPr="00161C9F">
        <w:rPr>
          <w:rFonts w:ascii="Times New Roman" w:hAnsi="Times New Roman" w:cs="Times New Roman"/>
          <w:sz w:val="24"/>
          <w:szCs w:val="24"/>
        </w:rPr>
        <w:t xml:space="preserve"> increase</w:t>
      </w:r>
      <w:r w:rsidR="00701E70">
        <w:rPr>
          <w:rFonts w:ascii="Times New Roman" w:hAnsi="Times New Roman" w:cs="Times New Roman"/>
          <w:sz w:val="24"/>
          <w:szCs w:val="24"/>
        </w:rPr>
        <w:t>s</w:t>
      </w:r>
      <w:r w:rsidRPr="00161C9F">
        <w:rPr>
          <w:rFonts w:ascii="Times New Roman" w:hAnsi="Times New Roman" w:cs="Times New Roman"/>
          <w:sz w:val="24"/>
          <w:szCs w:val="24"/>
        </w:rPr>
        <w:t xml:space="preserve"> the survival of these pests. </w:t>
      </w:r>
      <w:commentRangeStart w:id="680"/>
      <w:commentRangeStart w:id="681"/>
      <w:r w:rsidRPr="00161C9F">
        <w:rPr>
          <w:rFonts w:ascii="Times New Roman" w:hAnsi="Times New Roman" w:cs="Times New Roman"/>
          <w:sz w:val="24"/>
          <w:szCs w:val="24"/>
        </w:rPr>
        <w:t xml:space="preserve">The lack of </w:t>
      </w:r>
      <w:r w:rsidR="00A17219" w:rsidRPr="00161C9F">
        <w:rPr>
          <w:rFonts w:ascii="Times New Roman" w:hAnsi="Times New Roman" w:cs="Times New Roman"/>
          <w:sz w:val="24"/>
          <w:szCs w:val="24"/>
        </w:rPr>
        <w:t xml:space="preserve">a </w:t>
      </w:r>
      <w:r w:rsidRPr="00161C9F">
        <w:rPr>
          <w:rFonts w:ascii="Times New Roman" w:hAnsi="Times New Roman" w:cs="Times New Roman"/>
          <w:sz w:val="24"/>
          <w:szCs w:val="24"/>
        </w:rPr>
        <w:t xml:space="preserve">significant effect of </w:t>
      </w:r>
      <w:r w:rsidR="00A17219" w:rsidRPr="00161C9F">
        <w:rPr>
          <w:rFonts w:ascii="Times New Roman" w:hAnsi="Times New Roman" w:cs="Times New Roman"/>
          <w:sz w:val="24"/>
          <w:szCs w:val="24"/>
        </w:rPr>
        <w:t xml:space="preserve">soil amendments on </w:t>
      </w:r>
      <w:r w:rsidRPr="00161C9F">
        <w:rPr>
          <w:rFonts w:ascii="Times New Roman" w:hAnsi="Times New Roman" w:cs="Times New Roman"/>
          <w:sz w:val="24"/>
          <w:szCs w:val="24"/>
        </w:rPr>
        <w:t xml:space="preserve">leaf feeding </w:t>
      </w:r>
      <w:r w:rsidRPr="00161C9F">
        <w:rPr>
          <w:rFonts w:ascii="Times New Roman" w:hAnsi="Times New Roman" w:cs="Times New Roman"/>
          <w:i/>
          <w:iCs/>
          <w:sz w:val="24"/>
          <w:szCs w:val="24"/>
        </w:rPr>
        <w:t>P. xylostella</w:t>
      </w:r>
      <w:r w:rsidRPr="00161C9F">
        <w:rPr>
          <w:rFonts w:ascii="Times New Roman" w:hAnsi="Times New Roman" w:cs="Times New Roman"/>
          <w:sz w:val="24"/>
          <w:szCs w:val="24"/>
        </w:rPr>
        <w:t xml:space="preserve"> larvae suggests that other factors, such as the presence of natural predators or the use of physical barriers, may be more effective in controlling this pest. </w:t>
      </w:r>
      <w:commentRangeEnd w:id="680"/>
      <w:r w:rsidR="0008661F">
        <w:rPr>
          <w:rStyle w:val="CommentReference"/>
        </w:rPr>
        <w:commentReference w:id="680"/>
      </w:r>
      <w:commentRangeEnd w:id="681"/>
      <w:r w:rsidR="00343022">
        <w:rPr>
          <w:rStyle w:val="CommentReference"/>
        </w:rPr>
        <w:commentReference w:id="681"/>
      </w:r>
      <w:r w:rsidRPr="00161C9F">
        <w:rPr>
          <w:rFonts w:ascii="Times New Roman" w:hAnsi="Times New Roman" w:cs="Times New Roman"/>
          <w:sz w:val="24"/>
          <w:szCs w:val="24"/>
        </w:rPr>
        <w:t xml:space="preserve">Additionally, the effect of incubating and composting frass on plant growth performance highlights the importance of proper handling and treatment of frass to maximize its potential benefits. </w:t>
      </w:r>
      <w:del w:id="682" w:author="Dicke, Marcel" w:date="2023-06-07T21:45:00Z">
        <w:r w:rsidR="00A17219" w:rsidRPr="00161C9F" w:rsidDel="0008661F">
          <w:rPr>
            <w:rFonts w:ascii="Times New Roman" w:hAnsi="Times New Roman" w:cs="Times New Roman"/>
            <w:sz w:val="24"/>
            <w:szCs w:val="24"/>
          </w:rPr>
          <w:delText>The current</w:delText>
        </w:r>
      </w:del>
      <w:ins w:id="683" w:author="Dicke, Marcel" w:date="2023-06-07T21:45:00Z">
        <w:r w:rsidR="0008661F">
          <w:rPr>
            <w:rFonts w:ascii="Times New Roman" w:hAnsi="Times New Roman" w:cs="Times New Roman"/>
            <w:sz w:val="24"/>
            <w:szCs w:val="24"/>
          </w:rPr>
          <w:t>This</w:t>
        </w:r>
      </w:ins>
      <w:r w:rsidR="00A17219" w:rsidRPr="00161C9F">
        <w:rPr>
          <w:rFonts w:ascii="Times New Roman" w:hAnsi="Times New Roman" w:cs="Times New Roman"/>
          <w:sz w:val="24"/>
          <w:szCs w:val="24"/>
        </w:rPr>
        <w:t xml:space="preserve"> study </w:t>
      </w:r>
      <w:r w:rsidR="00CF73AA">
        <w:rPr>
          <w:rFonts w:ascii="Times New Roman" w:hAnsi="Times New Roman" w:cs="Times New Roman"/>
          <w:sz w:val="24"/>
          <w:szCs w:val="24"/>
        </w:rPr>
        <w:t>indicates</w:t>
      </w:r>
      <w:r w:rsidR="00A17219" w:rsidRPr="00161C9F">
        <w:rPr>
          <w:rFonts w:ascii="Times New Roman" w:hAnsi="Times New Roman" w:cs="Times New Roman"/>
          <w:sz w:val="24"/>
          <w:szCs w:val="24"/>
        </w:rPr>
        <w:t xml:space="preserve"> that it may be more effective to incubate frass in the soil before sowing seeds</w:t>
      </w:r>
      <w:del w:id="684" w:author="Dicke, Marcel" w:date="2023-06-07T21:45:00Z">
        <w:r w:rsidR="00A17219" w:rsidRPr="00161C9F" w:rsidDel="0008661F">
          <w:rPr>
            <w:rFonts w:ascii="Times New Roman" w:hAnsi="Times New Roman" w:cs="Times New Roman"/>
            <w:sz w:val="24"/>
            <w:szCs w:val="24"/>
          </w:rPr>
          <w:delText xml:space="preserve">, allowing frass nutrients to become more readily available to the </w:delText>
        </w:r>
        <w:r w:rsidR="00712571" w:rsidDel="0008661F">
          <w:rPr>
            <w:rFonts w:ascii="Times New Roman" w:hAnsi="Times New Roman" w:cs="Times New Roman"/>
            <w:sz w:val="24"/>
            <w:szCs w:val="24"/>
          </w:rPr>
          <w:delText xml:space="preserve">young </w:delText>
        </w:r>
        <w:r w:rsidR="00A17219" w:rsidRPr="00161C9F" w:rsidDel="0008661F">
          <w:rPr>
            <w:rFonts w:ascii="Times New Roman" w:hAnsi="Times New Roman" w:cs="Times New Roman"/>
            <w:sz w:val="24"/>
            <w:szCs w:val="24"/>
          </w:rPr>
          <w:delText>plants and potentially leading to better growth</w:delText>
        </w:r>
      </w:del>
      <w:r w:rsidR="00A17219" w:rsidRPr="00161C9F">
        <w:rPr>
          <w:rFonts w:ascii="Times New Roman" w:hAnsi="Times New Roman" w:cs="Times New Roman"/>
          <w:sz w:val="24"/>
          <w:szCs w:val="24"/>
        </w:rPr>
        <w:t xml:space="preserve">. </w:t>
      </w:r>
      <w:r w:rsidRPr="00161C9F">
        <w:rPr>
          <w:rFonts w:ascii="Times New Roman" w:hAnsi="Times New Roman" w:cs="Times New Roman"/>
          <w:sz w:val="24"/>
          <w:szCs w:val="24"/>
        </w:rPr>
        <w:t>These findings suggest that a</w:t>
      </w:r>
      <w:ins w:id="685" w:author="Dicke, Marcel" w:date="2023-06-07T21:45:00Z">
        <w:r w:rsidR="0008661F">
          <w:rPr>
            <w:rFonts w:ascii="Times New Roman" w:hAnsi="Times New Roman" w:cs="Times New Roman"/>
            <w:sz w:val="24"/>
            <w:szCs w:val="24"/>
          </w:rPr>
          <w:t>n integrated</w:t>
        </w:r>
      </w:ins>
      <w:del w:id="686" w:author="Dicke, Marcel" w:date="2023-06-07T21:45:00Z">
        <w:r w:rsidRPr="00161C9F" w:rsidDel="0008661F">
          <w:rPr>
            <w:rFonts w:ascii="Times New Roman" w:hAnsi="Times New Roman" w:cs="Times New Roman"/>
            <w:sz w:val="24"/>
            <w:szCs w:val="24"/>
          </w:rPr>
          <w:delText xml:space="preserve"> holistic</w:delText>
        </w:r>
      </w:del>
      <w:r w:rsidRPr="00161C9F">
        <w:rPr>
          <w:rFonts w:ascii="Times New Roman" w:hAnsi="Times New Roman" w:cs="Times New Roman"/>
          <w:sz w:val="24"/>
          <w:szCs w:val="24"/>
        </w:rPr>
        <w:t xml:space="preserve"> approach, combining the use of frass as a sustainable fertili</w:t>
      </w:r>
      <w:r w:rsidR="00CF73AA">
        <w:rPr>
          <w:rFonts w:ascii="Times New Roman" w:hAnsi="Times New Roman" w:cs="Times New Roman"/>
          <w:sz w:val="24"/>
          <w:szCs w:val="24"/>
        </w:rPr>
        <w:t>s</w:t>
      </w:r>
      <w:r w:rsidRPr="00161C9F">
        <w:rPr>
          <w:rFonts w:ascii="Times New Roman" w:hAnsi="Times New Roman" w:cs="Times New Roman"/>
          <w:sz w:val="24"/>
          <w:szCs w:val="24"/>
        </w:rPr>
        <w:t xml:space="preserve">er with </w:t>
      </w:r>
      <w:del w:id="687" w:author="Dicke, Marcel" w:date="2023-06-07T21:45:00Z">
        <w:r w:rsidRPr="00161C9F" w:rsidDel="0008661F">
          <w:rPr>
            <w:rFonts w:ascii="Times New Roman" w:hAnsi="Times New Roman" w:cs="Times New Roman"/>
            <w:sz w:val="24"/>
            <w:szCs w:val="24"/>
          </w:rPr>
          <w:delText xml:space="preserve">other </w:delText>
        </w:r>
      </w:del>
      <w:r w:rsidRPr="00161C9F">
        <w:rPr>
          <w:rFonts w:ascii="Times New Roman" w:hAnsi="Times New Roman" w:cs="Times New Roman"/>
          <w:sz w:val="24"/>
          <w:szCs w:val="24"/>
        </w:rPr>
        <w:t xml:space="preserve">pest management strategies, may </w:t>
      </w:r>
      <w:ins w:id="688" w:author="Dicke, Marcel" w:date="2023-06-07T21:45:00Z">
        <w:r w:rsidR="0008661F">
          <w:rPr>
            <w:rFonts w:ascii="Times New Roman" w:hAnsi="Times New Roman" w:cs="Times New Roman"/>
            <w:sz w:val="24"/>
            <w:szCs w:val="24"/>
          </w:rPr>
          <w:t xml:space="preserve">lead to </w:t>
        </w:r>
      </w:ins>
      <w:del w:id="689" w:author="Dicke, Marcel" w:date="2023-06-07T21:45:00Z">
        <w:r w:rsidRPr="00161C9F" w:rsidDel="0008661F">
          <w:rPr>
            <w:rFonts w:ascii="Times New Roman" w:hAnsi="Times New Roman" w:cs="Times New Roman"/>
            <w:sz w:val="24"/>
            <w:szCs w:val="24"/>
          </w:rPr>
          <w:delText xml:space="preserve">be necessary to achieve </w:delText>
        </w:r>
      </w:del>
      <w:r w:rsidRPr="00161C9F">
        <w:rPr>
          <w:rFonts w:ascii="Times New Roman" w:hAnsi="Times New Roman" w:cs="Times New Roman"/>
          <w:sz w:val="24"/>
          <w:szCs w:val="24"/>
        </w:rPr>
        <w:t>sustainable agricultur</w:t>
      </w:r>
      <w:ins w:id="690" w:author="Joop van Loon" w:date="2023-06-20T16:29:00Z">
        <w:r w:rsidR="00343022">
          <w:rPr>
            <w:rFonts w:ascii="Times New Roman" w:hAnsi="Times New Roman" w:cs="Times New Roman"/>
            <w:sz w:val="24"/>
            <w:szCs w:val="24"/>
          </w:rPr>
          <w:t>al</w:t>
        </w:r>
      </w:ins>
      <w:del w:id="691" w:author="Joop van Loon" w:date="2023-06-20T16:29:00Z">
        <w:r w:rsidRPr="00161C9F" w:rsidDel="00343022">
          <w:rPr>
            <w:rFonts w:ascii="Times New Roman" w:hAnsi="Times New Roman" w:cs="Times New Roman"/>
            <w:sz w:val="24"/>
            <w:szCs w:val="24"/>
          </w:rPr>
          <w:delText>e</w:delText>
        </w:r>
      </w:del>
      <w:r w:rsidRPr="00161C9F">
        <w:rPr>
          <w:rFonts w:ascii="Times New Roman" w:hAnsi="Times New Roman" w:cs="Times New Roman"/>
          <w:sz w:val="24"/>
          <w:szCs w:val="24"/>
        </w:rPr>
        <w:t xml:space="preserve"> practices.</w:t>
      </w:r>
      <w:r w:rsidR="00231204">
        <w:rPr>
          <w:rFonts w:ascii="Times New Roman" w:hAnsi="Times New Roman" w:cs="Times New Roman"/>
          <w:sz w:val="24"/>
          <w:szCs w:val="24"/>
        </w:rPr>
        <w:t xml:space="preserve"> Future studies should compare the </w:t>
      </w:r>
      <w:r w:rsidR="00F275C0">
        <w:rPr>
          <w:rFonts w:ascii="Times New Roman" w:hAnsi="Times New Roman" w:cs="Times New Roman"/>
          <w:sz w:val="24"/>
          <w:szCs w:val="24"/>
        </w:rPr>
        <w:t xml:space="preserve">effects </w:t>
      </w:r>
      <w:r w:rsidR="00231204">
        <w:rPr>
          <w:rFonts w:ascii="Times New Roman" w:hAnsi="Times New Roman" w:cs="Times New Roman"/>
          <w:sz w:val="24"/>
          <w:szCs w:val="24"/>
        </w:rPr>
        <w:t xml:space="preserve">of raw frass, </w:t>
      </w:r>
      <w:r w:rsidR="00231204">
        <w:rPr>
          <w:rFonts w:ascii="Times New Roman" w:hAnsi="Times New Roman" w:cs="Times New Roman"/>
          <w:sz w:val="24"/>
          <w:szCs w:val="24"/>
        </w:rPr>
        <w:lastRenderedPageBreak/>
        <w:t>incubated and composted frass</w:t>
      </w:r>
      <w:del w:id="692" w:author="Joop van Loon" w:date="2023-06-20T16:29:00Z">
        <w:r w:rsidR="00231204" w:rsidDel="00343022">
          <w:rPr>
            <w:rFonts w:ascii="Times New Roman" w:hAnsi="Times New Roman" w:cs="Times New Roman"/>
            <w:sz w:val="24"/>
            <w:szCs w:val="24"/>
          </w:rPr>
          <w:delText>,</w:delText>
        </w:r>
      </w:del>
      <w:r w:rsidR="00231204">
        <w:rPr>
          <w:rFonts w:ascii="Times New Roman" w:hAnsi="Times New Roman" w:cs="Times New Roman"/>
          <w:sz w:val="24"/>
          <w:szCs w:val="24"/>
        </w:rPr>
        <w:t xml:space="preserve"> </w:t>
      </w:r>
      <w:del w:id="693" w:author="Joop van Loon" w:date="2023-06-20T16:29:00Z">
        <w:r w:rsidR="00231204" w:rsidDel="00343022">
          <w:rPr>
            <w:rFonts w:ascii="Times New Roman" w:hAnsi="Times New Roman" w:cs="Times New Roman"/>
            <w:sz w:val="24"/>
            <w:szCs w:val="24"/>
          </w:rPr>
          <w:delText>particularly BSFF</w:delText>
        </w:r>
        <w:r w:rsidR="00F275C0" w:rsidDel="00343022">
          <w:rPr>
            <w:rFonts w:ascii="Times New Roman" w:hAnsi="Times New Roman" w:cs="Times New Roman"/>
            <w:sz w:val="24"/>
            <w:szCs w:val="24"/>
          </w:rPr>
          <w:delText xml:space="preserve"> </w:delText>
        </w:r>
      </w:del>
      <w:r w:rsidR="00F275C0">
        <w:rPr>
          <w:rFonts w:ascii="Times New Roman" w:hAnsi="Times New Roman" w:cs="Times New Roman"/>
          <w:sz w:val="24"/>
          <w:szCs w:val="24"/>
        </w:rPr>
        <w:t>on insect herbivores, and the mechanisms of action</w:t>
      </w:r>
      <w:r w:rsidR="00231204">
        <w:rPr>
          <w:rFonts w:ascii="Times New Roman" w:hAnsi="Times New Roman" w:cs="Times New Roman"/>
          <w:sz w:val="24"/>
          <w:szCs w:val="24"/>
        </w:rPr>
        <w:t xml:space="preserve"> to understand their potential for </w:t>
      </w:r>
      <w:r w:rsidR="00F275C0">
        <w:rPr>
          <w:rFonts w:ascii="Times New Roman" w:hAnsi="Times New Roman" w:cs="Times New Roman"/>
          <w:sz w:val="24"/>
          <w:szCs w:val="24"/>
        </w:rPr>
        <w:t xml:space="preserve">sustainable </w:t>
      </w:r>
      <w:r w:rsidR="00231204">
        <w:rPr>
          <w:rFonts w:ascii="Times New Roman" w:hAnsi="Times New Roman" w:cs="Times New Roman"/>
          <w:sz w:val="24"/>
          <w:szCs w:val="24"/>
        </w:rPr>
        <w:t>herbivore control.</w:t>
      </w:r>
    </w:p>
    <w:p w14:paraId="3C66F365" w14:textId="77777777" w:rsidR="00F05426" w:rsidRDefault="00F05426" w:rsidP="00161C9F">
      <w:pPr>
        <w:spacing w:after="0" w:line="276" w:lineRule="auto"/>
        <w:jc w:val="both"/>
        <w:rPr>
          <w:rFonts w:ascii="Times New Roman" w:hAnsi="Times New Roman" w:cs="Times New Roman"/>
          <w:sz w:val="24"/>
          <w:szCs w:val="24"/>
        </w:rPr>
      </w:pPr>
    </w:p>
    <w:p w14:paraId="646E444F" w14:textId="09B3AA18" w:rsidR="00E508BD" w:rsidRPr="00EC4840" w:rsidRDefault="00712571" w:rsidP="005D1884">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Acknowledgements</w:t>
      </w:r>
    </w:p>
    <w:p w14:paraId="5D138F5B" w14:textId="3D74EE75" w:rsidR="004265DA" w:rsidRPr="00EC4840" w:rsidRDefault="00560FA5" w:rsidP="00161C9F">
      <w:pPr>
        <w:spacing w:after="0" w:line="276" w:lineRule="auto"/>
        <w:jc w:val="both"/>
        <w:rPr>
          <w:rFonts w:ascii="Times New Roman" w:hAnsi="Times New Roman" w:cs="Times New Roman"/>
          <w:sz w:val="24"/>
          <w:szCs w:val="24"/>
        </w:rPr>
      </w:pPr>
      <w:r w:rsidRPr="00EC4840">
        <w:rPr>
          <w:rFonts w:ascii="Times New Roman" w:hAnsi="Times New Roman" w:cs="Times New Roman"/>
          <w:sz w:val="24"/>
          <w:szCs w:val="24"/>
        </w:rPr>
        <w:t xml:space="preserve">This work was funded by Wageningen University </w:t>
      </w:r>
      <w:r w:rsidR="0016305B">
        <w:rPr>
          <w:rFonts w:ascii="Times New Roman" w:hAnsi="Times New Roman" w:cs="Times New Roman"/>
          <w:sz w:val="24"/>
          <w:szCs w:val="24"/>
        </w:rPr>
        <w:t>&amp;</w:t>
      </w:r>
      <w:r w:rsidRPr="00EC4840">
        <w:rPr>
          <w:rFonts w:ascii="Times New Roman" w:hAnsi="Times New Roman" w:cs="Times New Roman"/>
          <w:sz w:val="24"/>
          <w:szCs w:val="24"/>
        </w:rPr>
        <w:t xml:space="preserve"> Research through the Africa Talent Programme (ATP).</w:t>
      </w:r>
      <w:r w:rsidR="00712571">
        <w:rPr>
          <w:rFonts w:ascii="Times New Roman" w:hAnsi="Times New Roman" w:cs="Times New Roman"/>
          <w:sz w:val="24"/>
          <w:szCs w:val="24"/>
        </w:rPr>
        <w:t xml:space="preserve"> </w:t>
      </w:r>
      <w:r w:rsidR="00712571" w:rsidRPr="00712571">
        <w:rPr>
          <w:rFonts w:ascii="Times New Roman" w:hAnsi="Times New Roman" w:cs="Times New Roman"/>
          <w:sz w:val="24"/>
          <w:szCs w:val="24"/>
        </w:rPr>
        <w:t xml:space="preserve">We would like to thank </w:t>
      </w:r>
      <w:r w:rsidR="00712571">
        <w:rPr>
          <w:rFonts w:ascii="Times New Roman" w:hAnsi="Times New Roman" w:cs="Times New Roman"/>
          <w:sz w:val="24"/>
          <w:szCs w:val="24"/>
        </w:rPr>
        <w:t xml:space="preserve">Daan Mertens and </w:t>
      </w:r>
      <w:r w:rsidR="00A02BD5">
        <w:rPr>
          <w:rFonts w:ascii="Times New Roman" w:hAnsi="Times New Roman" w:cs="Times New Roman"/>
          <w:sz w:val="24"/>
          <w:szCs w:val="24"/>
        </w:rPr>
        <w:t>Thibault Costaz</w:t>
      </w:r>
      <w:r w:rsidR="00712571" w:rsidRPr="00712571">
        <w:rPr>
          <w:rFonts w:ascii="Times New Roman" w:hAnsi="Times New Roman" w:cs="Times New Roman"/>
          <w:sz w:val="24"/>
          <w:szCs w:val="24"/>
        </w:rPr>
        <w:t xml:space="preserve"> for their </w:t>
      </w:r>
      <w:r w:rsidR="00A02BD5">
        <w:rPr>
          <w:rFonts w:ascii="Times New Roman" w:hAnsi="Times New Roman" w:cs="Times New Roman"/>
          <w:sz w:val="24"/>
          <w:szCs w:val="24"/>
        </w:rPr>
        <w:t xml:space="preserve">helpful advice on </w:t>
      </w:r>
      <w:r w:rsidR="00A9780F">
        <w:rPr>
          <w:rFonts w:ascii="Times New Roman" w:hAnsi="Times New Roman" w:cs="Times New Roman"/>
          <w:sz w:val="24"/>
          <w:szCs w:val="24"/>
        </w:rPr>
        <w:t xml:space="preserve">the statistical </w:t>
      </w:r>
      <w:r w:rsidR="00712571" w:rsidRPr="00712571">
        <w:rPr>
          <w:rFonts w:ascii="Times New Roman" w:hAnsi="Times New Roman" w:cs="Times New Roman"/>
          <w:sz w:val="24"/>
          <w:szCs w:val="24"/>
        </w:rPr>
        <w:t xml:space="preserve">analysis </w:t>
      </w:r>
      <w:r w:rsidR="00A9780F">
        <w:rPr>
          <w:rFonts w:ascii="Times New Roman" w:hAnsi="Times New Roman" w:cs="Times New Roman"/>
          <w:sz w:val="24"/>
          <w:szCs w:val="24"/>
        </w:rPr>
        <w:t xml:space="preserve">of data </w:t>
      </w:r>
      <w:r w:rsidR="00712571" w:rsidRPr="00712571">
        <w:rPr>
          <w:rFonts w:ascii="Times New Roman" w:hAnsi="Times New Roman" w:cs="Times New Roman"/>
          <w:sz w:val="24"/>
          <w:szCs w:val="24"/>
        </w:rPr>
        <w:t>in this study.</w:t>
      </w:r>
    </w:p>
    <w:p w14:paraId="033AF574" w14:textId="77777777" w:rsidR="00AC08B5" w:rsidRPr="00EC4840" w:rsidRDefault="00AC08B5" w:rsidP="00161C9F">
      <w:pPr>
        <w:spacing w:after="0" w:line="276" w:lineRule="auto"/>
        <w:jc w:val="both"/>
        <w:rPr>
          <w:rFonts w:ascii="Times New Roman" w:hAnsi="Times New Roman" w:cs="Times New Roman"/>
          <w:sz w:val="24"/>
          <w:szCs w:val="24"/>
        </w:rPr>
      </w:pPr>
    </w:p>
    <w:p w14:paraId="36B27DB2" w14:textId="526F70B9" w:rsidR="00E508BD" w:rsidRPr="00EC4840" w:rsidRDefault="00E508BD" w:rsidP="005D1884">
      <w:pPr>
        <w:spacing w:line="276" w:lineRule="auto"/>
        <w:jc w:val="both"/>
        <w:rPr>
          <w:rFonts w:ascii="Times New Roman" w:hAnsi="Times New Roman" w:cs="Times New Roman"/>
          <w:b/>
          <w:bCs/>
          <w:sz w:val="28"/>
          <w:szCs w:val="28"/>
        </w:rPr>
      </w:pPr>
      <w:r w:rsidRPr="00EC4840">
        <w:rPr>
          <w:rFonts w:ascii="Times New Roman" w:hAnsi="Times New Roman" w:cs="Times New Roman"/>
          <w:b/>
          <w:bCs/>
          <w:sz w:val="28"/>
          <w:szCs w:val="28"/>
        </w:rPr>
        <w:t>Declaration of conflict of interest</w:t>
      </w:r>
    </w:p>
    <w:p w14:paraId="20A83673" w14:textId="47465AD0" w:rsidR="00161C9F" w:rsidRDefault="00560FA5" w:rsidP="00920599">
      <w:pPr>
        <w:jc w:val="both"/>
        <w:rPr>
          <w:rFonts w:ascii="Times New Roman" w:hAnsi="Times New Roman" w:cs="Times New Roman"/>
          <w:sz w:val="24"/>
          <w:szCs w:val="24"/>
        </w:rPr>
      </w:pPr>
      <w:del w:id="694" w:author="Dicke, Marcel" w:date="2023-06-07T21:43:00Z">
        <w:r w:rsidRPr="00EC4840" w:rsidDel="0008661F">
          <w:rPr>
            <w:rFonts w:ascii="Times New Roman" w:hAnsi="Times New Roman" w:cs="Times New Roman"/>
            <w:sz w:val="24"/>
            <w:szCs w:val="24"/>
          </w:rPr>
          <w:delText xml:space="preserve">The authors report financial support </w:delText>
        </w:r>
        <w:r w:rsidR="00976CD1" w:rsidRPr="00EC4840" w:rsidDel="0008661F">
          <w:rPr>
            <w:rFonts w:ascii="Times New Roman" w:hAnsi="Times New Roman" w:cs="Times New Roman"/>
            <w:sz w:val="24"/>
            <w:szCs w:val="24"/>
          </w:rPr>
          <w:delText>from</w:delText>
        </w:r>
        <w:r w:rsidRPr="00EC4840" w:rsidDel="0008661F">
          <w:rPr>
            <w:rFonts w:ascii="Times New Roman" w:hAnsi="Times New Roman" w:cs="Times New Roman"/>
            <w:sz w:val="24"/>
            <w:szCs w:val="24"/>
          </w:rPr>
          <w:delText xml:space="preserve"> and affiliation </w:delText>
        </w:r>
        <w:r w:rsidR="00976CD1" w:rsidRPr="00EC4840" w:rsidDel="0008661F">
          <w:rPr>
            <w:rFonts w:ascii="Times New Roman" w:hAnsi="Times New Roman" w:cs="Times New Roman"/>
            <w:sz w:val="24"/>
            <w:szCs w:val="24"/>
          </w:rPr>
          <w:delText>with</w:delText>
        </w:r>
        <w:r w:rsidRPr="00EC4840" w:rsidDel="0008661F">
          <w:rPr>
            <w:rFonts w:ascii="Times New Roman" w:hAnsi="Times New Roman" w:cs="Times New Roman"/>
            <w:sz w:val="24"/>
            <w:szCs w:val="24"/>
          </w:rPr>
          <w:delText xml:space="preserve"> Wageningen University </w:delText>
        </w:r>
        <w:r w:rsidR="006801D2" w:rsidDel="0008661F">
          <w:rPr>
            <w:rFonts w:ascii="Times New Roman" w:hAnsi="Times New Roman" w:cs="Times New Roman"/>
            <w:sz w:val="24"/>
            <w:szCs w:val="24"/>
          </w:rPr>
          <w:delText>&amp;</w:delText>
        </w:r>
        <w:r w:rsidRPr="00EC4840" w:rsidDel="0008661F">
          <w:rPr>
            <w:rFonts w:ascii="Times New Roman" w:hAnsi="Times New Roman" w:cs="Times New Roman"/>
            <w:sz w:val="24"/>
            <w:szCs w:val="24"/>
          </w:rPr>
          <w:delText xml:space="preserve"> Research.</w:delText>
        </w:r>
      </w:del>
      <w:ins w:id="695" w:author="Dicke, Marcel" w:date="2023-06-07T21:43:00Z">
        <w:r w:rsidR="0008661F">
          <w:rPr>
            <w:rFonts w:ascii="Times New Roman" w:hAnsi="Times New Roman" w:cs="Times New Roman"/>
            <w:sz w:val="24"/>
            <w:szCs w:val="24"/>
          </w:rPr>
          <w:t>The authors declare that they do not have a conflict of interest.</w:t>
        </w:r>
      </w:ins>
    </w:p>
    <w:p w14:paraId="791AF5F9" w14:textId="515DD191" w:rsidR="00343022" w:rsidRDefault="00343022">
      <w:pPr>
        <w:rPr>
          <w:ins w:id="696" w:author="Joop van Loon" w:date="2023-06-20T16:31:00Z"/>
          <w:rFonts w:ascii="Times New Roman" w:hAnsi="Times New Roman" w:cs="Times New Roman"/>
          <w:sz w:val="24"/>
          <w:szCs w:val="24"/>
        </w:rPr>
      </w:pPr>
      <w:ins w:id="697" w:author="Joop van Loon" w:date="2023-06-20T16:31:00Z">
        <w:r>
          <w:rPr>
            <w:rFonts w:ascii="Times New Roman" w:hAnsi="Times New Roman" w:cs="Times New Roman"/>
            <w:sz w:val="24"/>
            <w:szCs w:val="24"/>
          </w:rPr>
          <w:br w:type="page"/>
        </w:r>
      </w:ins>
    </w:p>
    <w:p w14:paraId="173D8617" w14:textId="05C55B50" w:rsidR="00161C9F" w:rsidDel="00343022" w:rsidRDefault="00161C9F" w:rsidP="00920599">
      <w:pPr>
        <w:jc w:val="both"/>
        <w:rPr>
          <w:del w:id="698" w:author="Joop van Loon" w:date="2023-06-20T16:31:00Z"/>
          <w:rFonts w:ascii="Times New Roman" w:hAnsi="Times New Roman" w:cs="Times New Roman"/>
          <w:sz w:val="24"/>
          <w:szCs w:val="24"/>
        </w:rPr>
      </w:pPr>
    </w:p>
    <w:p w14:paraId="01881624" w14:textId="31431091" w:rsidR="00E508BD" w:rsidRPr="000F268A" w:rsidRDefault="00E508BD" w:rsidP="00920599">
      <w:pPr>
        <w:jc w:val="both"/>
        <w:rPr>
          <w:rFonts w:ascii="Times New Roman" w:hAnsi="Times New Roman" w:cs="Times New Roman"/>
          <w:sz w:val="24"/>
          <w:szCs w:val="24"/>
        </w:rPr>
      </w:pPr>
      <w:r>
        <w:rPr>
          <w:rFonts w:ascii="Times New Roman" w:hAnsi="Times New Roman" w:cs="Times New Roman"/>
          <w:b/>
          <w:bCs/>
          <w:sz w:val="28"/>
          <w:szCs w:val="28"/>
        </w:rPr>
        <w:t>Supplementary material</w:t>
      </w:r>
    </w:p>
    <w:p w14:paraId="1689C731" w14:textId="17E5EFDE" w:rsidR="00804AFC" w:rsidRPr="005E6CD9" w:rsidRDefault="00804AFC" w:rsidP="00F74CD6">
      <w:pPr>
        <w:jc w:val="both"/>
        <w:rPr>
          <w:rFonts w:ascii="Times New Roman" w:hAnsi="Times New Roman" w:cs="Times New Roman"/>
          <w:sz w:val="24"/>
          <w:szCs w:val="24"/>
          <w:lang w:val="en-US"/>
        </w:rPr>
      </w:pPr>
      <w:r w:rsidRPr="005E6CD9">
        <w:rPr>
          <w:rFonts w:ascii="Times New Roman" w:hAnsi="Times New Roman" w:cs="Times New Roman"/>
          <w:b/>
          <w:bCs/>
          <w:sz w:val="24"/>
          <w:szCs w:val="24"/>
          <w:lang w:val="en-US"/>
        </w:rPr>
        <w:t xml:space="preserve">Table </w:t>
      </w:r>
      <w:r w:rsidRPr="00C2622B">
        <w:rPr>
          <w:rFonts w:ascii="Times New Roman" w:hAnsi="Times New Roman" w:cs="Times New Roman"/>
          <w:b/>
          <w:bCs/>
          <w:sz w:val="24"/>
          <w:szCs w:val="24"/>
          <w:lang w:val="en-US"/>
        </w:rPr>
        <w:t>S1.</w:t>
      </w:r>
      <w:r w:rsidRPr="005E6CD9">
        <w:rPr>
          <w:rFonts w:ascii="Times New Roman" w:hAnsi="Times New Roman" w:cs="Times New Roman"/>
          <w:sz w:val="24"/>
          <w:szCs w:val="24"/>
          <w:lang w:val="en-US"/>
        </w:rPr>
        <w:t xml:space="preserve"> Summary of </w:t>
      </w:r>
      <w:r w:rsidRPr="00D664A0">
        <w:rPr>
          <w:rFonts w:ascii="Times New Roman" w:hAnsi="Times New Roman" w:cs="Times New Roman"/>
          <w:i/>
          <w:iCs/>
          <w:sz w:val="24"/>
          <w:szCs w:val="24"/>
          <w:lang w:val="en-US"/>
        </w:rPr>
        <w:t>Brassica rapa</w:t>
      </w:r>
      <w:r w:rsidRPr="005E6CD9">
        <w:rPr>
          <w:rFonts w:ascii="Times New Roman" w:hAnsi="Times New Roman" w:cs="Times New Roman"/>
          <w:sz w:val="24"/>
          <w:szCs w:val="24"/>
          <w:lang w:val="en-US"/>
        </w:rPr>
        <w:t xml:space="preserve"> seed germination for the </w:t>
      </w:r>
      <w:r w:rsidR="00FC0DD4">
        <w:rPr>
          <w:rFonts w:ascii="Times New Roman" w:hAnsi="Times New Roman" w:cs="Times New Roman"/>
          <w:sz w:val="24"/>
          <w:szCs w:val="24"/>
          <w:lang w:val="en-US"/>
        </w:rPr>
        <w:t>four trials.</w:t>
      </w:r>
    </w:p>
    <w:tbl>
      <w:tblPr>
        <w:tblStyle w:val="ListTable7Colorful"/>
        <w:tblW w:w="9108" w:type="dxa"/>
        <w:tblLook w:val="04A0" w:firstRow="1" w:lastRow="0" w:firstColumn="1" w:lastColumn="0" w:noHBand="0" w:noVBand="1"/>
      </w:tblPr>
      <w:tblGrid>
        <w:gridCol w:w="658"/>
        <w:gridCol w:w="976"/>
        <w:gridCol w:w="1206"/>
        <w:gridCol w:w="1292"/>
        <w:gridCol w:w="808"/>
        <w:gridCol w:w="1079"/>
        <w:gridCol w:w="3089"/>
      </w:tblGrid>
      <w:tr w:rsidR="00A9780F" w:rsidRPr="00A9780F" w14:paraId="7550A842" w14:textId="77777777" w:rsidTr="008D6173">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657" w:type="dxa"/>
            <w:tcBorders>
              <w:top w:val="single" w:sz="4" w:space="0" w:color="auto"/>
            </w:tcBorders>
            <w:shd w:val="clear" w:color="auto" w:fill="auto"/>
          </w:tcPr>
          <w:p w14:paraId="3EAB6C88" w14:textId="4F115585" w:rsidR="00804AFC" w:rsidRPr="008D6173" w:rsidRDefault="00D55348" w:rsidP="00F74CD6">
            <w:pPr>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Trial</w:t>
            </w:r>
          </w:p>
        </w:tc>
        <w:tc>
          <w:tcPr>
            <w:tcW w:w="981" w:type="dxa"/>
            <w:tcBorders>
              <w:top w:val="single" w:sz="4" w:space="0" w:color="auto"/>
            </w:tcBorders>
            <w:shd w:val="clear" w:color="auto" w:fill="auto"/>
          </w:tcPr>
          <w:p w14:paraId="516F6D0E" w14:textId="77777777" w:rsidR="00804AFC" w:rsidRPr="008D6173" w:rsidRDefault="00804AFC"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Seeds sown</w:t>
            </w:r>
          </w:p>
        </w:tc>
        <w:tc>
          <w:tcPr>
            <w:tcW w:w="1167" w:type="dxa"/>
            <w:tcBorders>
              <w:top w:val="single" w:sz="4" w:space="0" w:color="auto"/>
            </w:tcBorders>
            <w:shd w:val="clear" w:color="auto" w:fill="auto"/>
          </w:tcPr>
          <w:p w14:paraId="3AB78F26" w14:textId="77777777" w:rsidR="00804AFC" w:rsidRPr="008D6173" w:rsidRDefault="00804AFC"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Seeds germinated</w:t>
            </w:r>
          </w:p>
        </w:tc>
        <w:tc>
          <w:tcPr>
            <w:tcW w:w="1292" w:type="dxa"/>
            <w:tcBorders>
              <w:top w:val="single" w:sz="4" w:space="0" w:color="auto"/>
            </w:tcBorders>
            <w:shd w:val="clear" w:color="auto" w:fill="auto"/>
          </w:tcPr>
          <w:p w14:paraId="2EFB6F36" w14:textId="27B5911E" w:rsidR="00804AFC" w:rsidRPr="008D6173" w:rsidRDefault="00AE7330"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 xml:space="preserve">* </w:t>
            </w:r>
            <w:r w:rsidR="00804AFC" w:rsidRPr="008D6173">
              <w:rPr>
                <w:rFonts w:ascii="Times New Roman" w:hAnsi="Times New Roman" w:cs="Times New Roman"/>
                <w:i w:val="0"/>
                <w:iCs w:val="0"/>
                <w:sz w:val="22"/>
                <w:lang w:val="en-US"/>
              </w:rPr>
              <w:t xml:space="preserve">% Seed germination </w:t>
            </w:r>
          </w:p>
        </w:tc>
        <w:tc>
          <w:tcPr>
            <w:tcW w:w="809" w:type="dxa"/>
            <w:tcBorders>
              <w:top w:val="single" w:sz="4" w:space="0" w:color="auto"/>
            </w:tcBorders>
            <w:shd w:val="clear" w:color="auto" w:fill="auto"/>
          </w:tcPr>
          <w:p w14:paraId="7EE62C40" w14:textId="77777777" w:rsidR="00804AFC" w:rsidRPr="008D6173" w:rsidRDefault="00804AFC"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Time (days)</w:t>
            </w:r>
          </w:p>
        </w:tc>
        <w:tc>
          <w:tcPr>
            <w:tcW w:w="1080" w:type="dxa"/>
            <w:tcBorders>
              <w:top w:val="single" w:sz="4" w:space="0" w:color="auto"/>
            </w:tcBorders>
            <w:shd w:val="clear" w:color="auto" w:fill="auto"/>
          </w:tcPr>
          <w:p w14:paraId="5F3C97F2" w14:textId="77777777" w:rsidR="00804AFC" w:rsidRPr="008D6173" w:rsidRDefault="00804AFC"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Seed treatment</w:t>
            </w:r>
          </w:p>
        </w:tc>
        <w:tc>
          <w:tcPr>
            <w:tcW w:w="3122" w:type="dxa"/>
            <w:tcBorders>
              <w:top w:val="single" w:sz="4" w:space="0" w:color="auto"/>
            </w:tcBorders>
            <w:shd w:val="clear" w:color="auto" w:fill="auto"/>
          </w:tcPr>
          <w:p w14:paraId="329E1321" w14:textId="02CF7CFA" w:rsidR="00804AFC" w:rsidRPr="008D6173" w:rsidRDefault="003A46FE"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 xml:space="preserve">Germination method </w:t>
            </w:r>
          </w:p>
        </w:tc>
      </w:tr>
      <w:tr w:rsidR="00A9780F" w:rsidRPr="00A9780F" w14:paraId="344C4A6A" w14:textId="77777777" w:rsidTr="008D61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3253F2EC" w14:textId="248338B2" w:rsidR="00804AFC" w:rsidRPr="008D6173" w:rsidRDefault="00804AFC" w:rsidP="008D6173">
            <w:pPr>
              <w:jc w:val="left"/>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1</w:t>
            </w:r>
          </w:p>
        </w:tc>
        <w:tc>
          <w:tcPr>
            <w:tcW w:w="981" w:type="dxa"/>
            <w:shd w:val="clear" w:color="auto" w:fill="auto"/>
          </w:tcPr>
          <w:p w14:paraId="599B26D1"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120</w:t>
            </w:r>
          </w:p>
        </w:tc>
        <w:tc>
          <w:tcPr>
            <w:tcW w:w="1167" w:type="dxa"/>
            <w:shd w:val="clear" w:color="auto" w:fill="auto"/>
          </w:tcPr>
          <w:p w14:paraId="302D0D06"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114</w:t>
            </w:r>
          </w:p>
        </w:tc>
        <w:tc>
          <w:tcPr>
            <w:tcW w:w="1292" w:type="dxa"/>
            <w:shd w:val="clear" w:color="auto" w:fill="auto"/>
          </w:tcPr>
          <w:p w14:paraId="4B5964A3"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95.0</w:t>
            </w:r>
          </w:p>
        </w:tc>
        <w:tc>
          <w:tcPr>
            <w:tcW w:w="809" w:type="dxa"/>
            <w:shd w:val="clear" w:color="auto" w:fill="auto"/>
          </w:tcPr>
          <w:p w14:paraId="3F76A9AA"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1-3</w:t>
            </w:r>
          </w:p>
        </w:tc>
        <w:tc>
          <w:tcPr>
            <w:tcW w:w="1080" w:type="dxa"/>
            <w:shd w:val="clear" w:color="auto" w:fill="auto"/>
          </w:tcPr>
          <w:p w14:paraId="4657C08A"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stratified</w:t>
            </w:r>
          </w:p>
        </w:tc>
        <w:tc>
          <w:tcPr>
            <w:tcW w:w="3122" w:type="dxa"/>
            <w:shd w:val="clear" w:color="auto" w:fill="auto"/>
          </w:tcPr>
          <w:p w14:paraId="2F82498C"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germinated in unamended soil</w:t>
            </w:r>
          </w:p>
        </w:tc>
      </w:tr>
      <w:tr w:rsidR="00A9780F" w:rsidRPr="00A9780F" w14:paraId="785865C2" w14:textId="77777777" w:rsidTr="008D6173">
        <w:trPr>
          <w:trHeight w:val="432"/>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6DCF9414" w14:textId="218098C1" w:rsidR="00804AFC" w:rsidRPr="008D6173" w:rsidRDefault="00804AFC" w:rsidP="008D6173">
            <w:pPr>
              <w:jc w:val="left"/>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2</w:t>
            </w:r>
          </w:p>
        </w:tc>
        <w:tc>
          <w:tcPr>
            <w:tcW w:w="981" w:type="dxa"/>
            <w:shd w:val="clear" w:color="auto" w:fill="auto"/>
          </w:tcPr>
          <w:p w14:paraId="4F70BFB9"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160</w:t>
            </w:r>
          </w:p>
        </w:tc>
        <w:tc>
          <w:tcPr>
            <w:tcW w:w="1167" w:type="dxa"/>
            <w:shd w:val="clear" w:color="auto" w:fill="auto"/>
          </w:tcPr>
          <w:p w14:paraId="3377EACF"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146</w:t>
            </w:r>
          </w:p>
        </w:tc>
        <w:tc>
          <w:tcPr>
            <w:tcW w:w="1292" w:type="dxa"/>
            <w:shd w:val="clear" w:color="auto" w:fill="auto"/>
          </w:tcPr>
          <w:p w14:paraId="1A77CF6F"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91.3</w:t>
            </w:r>
          </w:p>
        </w:tc>
        <w:tc>
          <w:tcPr>
            <w:tcW w:w="809" w:type="dxa"/>
            <w:shd w:val="clear" w:color="auto" w:fill="auto"/>
          </w:tcPr>
          <w:p w14:paraId="015D8CB3"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1-3</w:t>
            </w:r>
          </w:p>
        </w:tc>
        <w:tc>
          <w:tcPr>
            <w:tcW w:w="1080" w:type="dxa"/>
            <w:shd w:val="clear" w:color="auto" w:fill="auto"/>
          </w:tcPr>
          <w:p w14:paraId="7CEB6B6B"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stratified</w:t>
            </w:r>
          </w:p>
        </w:tc>
        <w:tc>
          <w:tcPr>
            <w:tcW w:w="3122" w:type="dxa"/>
            <w:shd w:val="clear" w:color="auto" w:fill="auto"/>
          </w:tcPr>
          <w:p w14:paraId="6E84D125"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 xml:space="preserve">germinated in unamended soil </w:t>
            </w:r>
          </w:p>
        </w:tc>
      </w:tr>
      <w:tr w:rsidR="00A9780F" w:rsidRPr="00A9780F" w14:paraId="42EF5720" w14:textId="77777777" w:rsidTr="008D61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7244C447" w14:textId="5D70E539" w:rsidR="00804AFC" w:rsidRPr="008D6173" w:rsidRDefault="00804AFC" w:rsidP="008D6173">
            <w:pPr>
              <w:jc w:val="left"/>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3</w:t>
            </w:r>
          </w:p>
        </w:tc>
        <w:tc>
          <w:tcPr>
            <w:tcW w:w="981" w:type="dxa"/>
            <w:shd w:val="clear" w:color="auto" w:fill="auto"/>
          </w:tcPr>
          <w:p w14:paraId="532ABAEC"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36</w:t>
            </w:r>
          </w:p>
        </w:tc>
        <w:tc>
          <w:tcPr>
            <w:tcW w:w="1167" w:type="dxa"/>
            <w:shd w:val="clear" w:color="auto" w:fill="auto"/>
          </w:tcPr>
          <w:p w14:paraId="2951D590"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32</w:t>
            </w:r>
          </w:p>
        </w:tc>
        <w:tc>
          <w:tcPr>
            <w:tcW w:w="1292" w:type="dxa"/>
            <w:shd w:val="clear" w:color="auto" w:fill="auto"/>
          </w:tcPr>
          <w:p w14:paraId="437AC962"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88.9</w:t>
            </w:r>
          </w:p>
        </w:tc>
        <w:tc>
          <w:tcPr>
            <w:tcW w:w="809" w:type="dxa"/>
            <w:shd w:val="clear" w:color="auto" w:fill="auto"/>
          </w:tcPr>
          <w:p w14:paraId="588C86CC"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1-3</w:t>
            </w:r>
          </w:p>
        </w:tc>
        <w:tc>
          <w:tcPr>
            <w:tcW w:w="1080" w:type="dxa"/>
            <w:shd w:val="clear" w:color="auto" w:fill="auto"/>
          </w:tcPr>
          <w:p w14:paraId="221C23EA"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stratified</w:t>
            </w:r>
          </w:p>
        </w:tc>
        <w:tc>
          <w:tcPr>
            <w:tcW w:w="3122" w:type="dxa"/>
            <w:shd w:val="clear" w:color="auto" w:fill="auto"/>
          </w:tcPr>
          <w:p w14:paraId="2C9A9FC0"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Sown directly into amended soil</w:t>
            </w:r>
          </w:p>
        </w:tc>
      </w:tr>
      <w:tr w:rsidR="00A9780F" w:rsidRPr="00A9780F" w14:paraId="01C0D653" w14:textId="77777777" w:rsidTr="008D6173">
        <w:trPr>
          <w:trHeight w:val="432"/>
        </w:trPr>
        <w:tc>
          <w:tcPr>
            <w:cnfStyle w:val="001000000000" w:firstRow="0" w:lastRow="0" w:firstColumn="1" w:lastColumn="0" w:oddVBand="0" w:evenVBand="0" w:oddHBand="0" w:evenHBand="0" w:firstRowFirstColumn="0" w:firstRowLastColumn="0" w:lastRowFirstColumn="0" w:lastRowLastColumn="0"/>
            <w:tcW w:w="657" w:type="dxa"/>
            <w:tcBorders>
              <w:bottom w:val="single" w:sz="4" w:space="0" w:color="auto"/>
            </w:tcBorders>
            <w:shd w:val="clear" w:color="auto" w:fill="auto"/>
          </w:tcPr>
          <w:p w14:paraId="72EE4050" w14:textId="4F16B5FD" w:rsidR="00804AFC" w:rsidRPr="008D6173" w:rsidRDefault="00804AFC" w:rsidP="008D6173">
            <w:pPr>
              <w:jc w:val="left"/>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4</w:t>
            </w:r>
          </w:p>
        </w:tc>
        <w:tc>
          <w:tcPr>
            <w:tcW w:w="981" w:type="dxa"/>
            <w:tcBorders>
              <w:bottom w:val="single" w:sz="4" w:space="0" w:color="auto"/>
            </w:tcBorders>
            <w:shd w:val="clear" w:color="auto" w:fill="auto"/>
          </w:tcPr>
          <w:p w14:paraId="39262729"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51</w:t>
            </w:r>
          </w:p>
        </w:tc>
        <w:tc>
          <w:tcPr>
            <w:tcW w:w="1167" w:type="dxa"/>
            <w:tcBorders>
              <w:bottom w:val="single" w:sz="4" w:space="0" w:color="auto"/>
            </w:tcBorders>
            <w:shd w:val="clear" w:color="auto" w:fill="auto"/>
          </w:tcPr>
          <w:p w14:paraId="07B93188"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45</w:t>
            </w:r>
          </w:p>
        </w:tc>
        <w:tc>
          <w:tcPr>
            <w:tcW w:w="1292" w:type="dxa"/>
            <w:tcBorders>
              <w:bottom w:val="single" w:sz="4" w:space="0" w:color="auto"/>
            </w:tcBorders>
            <w:shd w:val="clear" w:color="auto" w:fill="auto"/>
          </w:tcPr>
          <w:p w14:paraId="66ADD584"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88.2</w:t>
            </w:r>
          </w:p>
        </w:tc>
        <w:tc>
          <w:tcPr>
            <w:tcW w:w="809" w:type="dxa"/>
            <w:tcBorders>
              <w:bottom w:val="single" w:sz="4" w:space="0" w:color="auto"/>
            </w:tcBorders>
            <w:shd w:val="clear" w:color="auto" w:fill="auto"/>
          </w:tcPr>
          <w:p w14:paraId="35E5221D" w14:textId="1C9B5C49"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w:t>
            </w:r>
            <w:ins w:id="699" w:author="Joop van Loon" w:date="2023-06-20T13:58:00Z">
              <w:r w:rsidR="00D15F2B">
                <w:rPr>
                  <w:rFonts w:ascii="Times New Roman" w:hAnsi="Times New Roman" w:cs="Times New Roman"/>
                  <w:lang w:val="en-US"/>
                </w:rPr>
                <w:t>-</w:t>
              </w:r>
            </w:ins>
            <w:del w:id="700" w:author="Joop van Loon" w:date="2023-06-20T13:58:00Z">
              <w:r w:rsidRPr="009F5678" w:rsidDel="00D15F2B">
                <w:rPr>
                  <w:rFonts w:ascii="Times New Roman" w:hAnsi="Times New Roman" w:cs="Times New Roman"/>
                  <w:lang w:val="en-US"/>
                </w:rPr>
                <w:delText>.</w:delText>
              </w:r>
            </w:del>
            <w:r w:rsidRPr="009F5678">
              <w:rPr>
                <w:rFonts w:ascii="Times New Roman" w:hAnsi="Times New Roman" w:cs="Times New Roman"/>
                <w:lang w:val="en-US"/>
              </w:rPr>
              <w:t>3</w:t>
            </w:r>
          </w:p>
        </w:tc>
        <w:tc>
          <w:tcPr>
            <w:tcW w:w="1080" w:type="dxa"/>
            <w:tcBorders>
              <w:bottom w:val="single" w:sz="4" w:space="0" w:color="auto"/>
            </w:tcBorders>
            <w:shd w:val="clear" w:color="auto" w:fill="auto"/>
          </w:tcPr>
          <w:p w14:paraId="325A815C"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stratified</w:t>
            </w:r>
          </w:p>
        </w:tc>
        <w:tc>
          <w:tcPr>
            <w:tcW w:w="3122" w:type="dxa"/>
            <w:tcBorders>
              <w:bottom w:val="single" w:sz="4" w:space="0" w:color="auto"/>
            </w:tcBorders>
            <w:shd w:val="clear" w:color="auto" w:fill="auto"/>
          </w:tcPr>
          <w:p w14:paraId="5521838F"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Sown directly into amended soil</w:t>
            </w:r>
          </w:p>
        </w:tc>
      </w:tr>
    </w:tbl>
    <w:p w14:paraId="309B8DDC" w14:textId="1BADAF7C" w:rsidR="00343022" w:rsidRDefault="00804AFC" w:rsidP="00D71CB4">
      <w:pPr>
        <w:spacing w:before="120" w:after="0"/>
        <w:jc w:val="both"/>
        <w:rPr>
          <w:ins w:id="701" w:author="Joop van Loon" w:date="2023-06-20T16:31:00Z"/>
          <w:rFonts w:ascii="Times New Roman" w:hAnsi="Times New Roman" w:cs="Times New Roman"/>
          <w:sz w:val="20"/>
          <w:szCs w:val="20"/>
        </w:rPr>
      </w:pPr>
      <w:r w:rsidRPr="003A46FE">
        <w:rPr>
          <w:rFonts w:ascii="Times New Roman" w:eastAsia="Calibri" w:hAnsi="Times New Roman" w:cs="Times New Roman"/>
          <w:sz w:val="20"/>
          <w:szCs w:val="20"/>
          <w:lang w:val="en-US"/>
        </w:rPr>
        <w:t xml:space="preserve">Seeds were stratified by maintaining them in moist filter papers in Petri dishes at 4 °C for 7 days. </w:t>
      </w:r>
      <w:r w:rsidR="0039703E">
        <w:rPr>
          <w:rFonts w:ascii="Times New Roman" w:eastAsia="Calibri" w:hAnsi="Times New Roman" w:cs="Times New Roman"/>
          <w:sz w:val="20"/>
          <w:szCs w:val="20"/>
          <w:lang w:val="en-US"/>
        </w:rPr>
        <w:t xml:space="preserve">In </w:t>
      </w:r>
      <w:r w:rsidR="0039703E">
        <w:rPr>
          <w:rFonts w:ascii="Times New Roman" w:hAnsi="Times New Roman" w:cs="Times New Roman"/>
          <w:sz w:val="20"/>
          <w:szCs w:val="20"/>
        </w:rPr>
        <w:t>t</w:t>
      </w:r>
      <w:r w:rsidRPr="003A46FE">
        <w:rPr>
          <w:rFonts w:ascii="Times New Roman" w:hAnsi="Times New Roman" w:cs="Times New Roman"/>
          <w:sz w:val="20"/>
          <w:szCs w:val="20"/>
        </w:rPr>
        <w:t>rials 1 and 2</w:t>
      </w:r>
      <w:r w:rsidR="00D71CB4">
        <w:rPr>
          <w:rFonts w:ascii="Times New Roman" w:hAnsi="Times New Roman" w:cs="Times New Roman"/>
          <w:sz w:val="20"/>
          <w:szCs w:val="20"/>
        </w:rPr>
        <w:t>,</w:t>
      </w:r>
      <w:r w:rsidRPr="003A46FE">
        <w:rPr>
          <w:rFonts w:ascii="Times New Roman" w:hAnsi="Times New Roman" w:cs="Times New Roman"/>
          <w:sz w:val="20"/>
          <w:szCs w:val="20"/>
        </w:rPr>
        <w:t xml:space="preserve"> </w:t>
      </w:r>
      <w:r w:rsidR="0039703E">
        <w:rPr>
          <w:rFonts w:ascii="Times New Roman" w:hAnsi="Times New Roman" w:cs="Times New Roman"/>
          <w:sz w:val="20"/>
          <w:szCs w:val="20"/>
        </w:rPr>
        <w:t xml:space="preserve">seedlings were transplanted into </w:t>
      </w:r>
      <w:r w:rsidRPr="003A46FE">
        <w:rPr>
          <w:rFonts w:ascii="Times New Roman" w:hAnsi="Times New Roman" w:cs="Times New Roman"/>
          <w:sz w:val="20"/>
          <w:szCs w:val="20"/>
        </w:rPr>
        <w:t>raw frass</w:t>
      </w:r>
      <w:r w:rsidR="0039703E">
        <w:t xml:space="preserve"> </w:t>
      </w:r>
      <w:r w:rsidRPr="003A46FE">
        <w:rPr>
          <w:rFonts w:ascii="Times New Roman" w:hAnsi="Times New Roman" w:cs="Times New Roman"/>
          <w:sz w:val="20"/>
          <w:szCs w:val="20"/>
        </w:rPr>
        <w:t>(no incubation or composting)</w:t>
      </w:r>
      <w:r w:rsidR="0039703E">
        <w:rPr>
          <w:rFonts w:ascii="Times New Roman" w:hAnsi="Times New Roman" w:cs="Times New Roman"/>
          <w:sz w:val="20"/>
          <w:szCs w:val="20"/>
        </w:rPr>
        <w:t xml:space="preserve"> soil</w:t>
      </w:r>
      <w:r w:rsidR="009F5678">
        <w:rPr>
          <w:rFonts w:ascii="Times New Roman" w:hAnsi="Times New Roman" w:cs="Times New Roman"/>
          <w:sz w:val="20"/>
          <w:szCs w:val="20"/>
        </w:rPr>
        <w:t xml:space="preserve"> after germination</w:t>
      </w:r>
      <w:r w:rsidRPr="003A46FE">
        <w:rPr>
          <w:rFonts w:ascii="Times New Roman" w:hAnsi="Times New Roman" w:cs="Times New Roman"/>
          <w:sz w:val="20"/>
          <w:szCs w:val="20"/>
        </w:rPr>
        <w:t>; Trial 3: frass incubated in the soil before seed</w:t>
      </w:r>
      <w:r w:rsidR="00A841CC" w:rsidRPr="003A46FE">
        <w:rPr>
          <w:rFonts w:ascii="Times New Roman" w:hAnsi="Times New Roman" w:cs="Times New Roman"/>
          <w:sz w:val="20"/>
          <w:szCs w:val="20"/>
        </w:rPr>
        <w:t>s</w:t>
      </w:r>
      <w:r w:rsidRPr="003A46FE">
        <w:rPr>
          <w:rFonts w:ascii="Times New Roman" w:hAnsi="Times New Roman" w:cs="Times New Roman"/>
          <w:sz w:val="20"/>
          <w:szCs w:val="20"/>
        </w:rPr>
        <w:t xml:space="preserve"> </w:t>
      </w:r>
      <w:r w:rsidR="00BF6387" w:rsidRPr="003A46FE">
        <w:rPr>
          <w:rFonts w:ascii="Times New Roman" w:hAnsi="Times New Roman" w:cs="Times New Roman"/>
          <w:sz w:val="20"/>
          <w:szCs w:val="20"/>
        </w:rPr>
        <w:t>were sown</w:t>
      </w:r>
      <w:r w:rsidRPr="003A46FE">
        <w:rPr>
          <w:rFonts w:ascii="Times New Roman" w:hAnsi="Times New Roman" w:cs="Times New Roman"/>
          <w:sz w:val="20"/>
          <w:szCs w:val="20"/>
        </w:rPr>
        <w:t>; Trial 4: frass samples were composted, air-dried and p</w:t>
      </w:r>
      <w:r w:rsidR="007C1995">
        <w:rPr>
          <w:rFonts w:ascii="Times New Roman" w:hAnsi="Times New Roman" w:cs="Times New Roman"/>
          <w:sz w:val="20"/>
          <w:szCs w:val="20"/>
        </w:rPr>
        <w:t>ulverised</w:t>
      </w:r>
      <w:r w:rsidRPr="003A46FE">
        <w:rPr>
          <w:rFonts w:ascii="Times New Roman" w:hAnsi="Times New Roman" w:cs="Times New Roman"/>
          <w:sz w:val="20"/>
          <w:szCs w:val="20"/>
        </w:rPr>
        <w:t xml:space="preserve"> before </w:t>
      </w:r>
      <w:r w:rsidR="00BF6387" w:rsidRPr="003A46FE">
        <w:rPr>
          <w:rFonts w:ascii="Times New Roman" w:hAnsi="Times New Roman" w:cs="Times New Roman"/>
          <w:sz w:val="20"/>
          <w:szCs w:val="20"/>
        </w:rPr>
        <w:t xml:space="preserve">being </w:t>
      </w:r>
      <w:r w:rsidRPr="003A46FE">
        <w:rPr>
          <w:rFonts w:ascii="Times New Roman" w:hAnsi="Times New Roman" w:cs="Times New Roman"/>
          <w:sz w:val="20"/>
          <w:szCs w:val="20"/>
        </w:rPr>
        <w:t>add</w:t>
      </w:r>
      <w:r w:rsidR="00BF6387" w:rsidRPr="003A46FE">
        <w:rPr>
          <w:rFonts w:ascii="Times New Roman" w:hAnsi="Times New Roman" w:cs="Times New Roman"/>
          <w:sz w:val="20"/>
          <w:szCs w:val="20"/>
        </w:rPr>
        <w:t>ed</w:t>
      </w:r>
      <w:r w:rsidRPr="003A46FE">
        <w:rPr>
          <w:rFonts w:ascii="Times New Roman" w:hAnsi="Times New Roman" w:cs="Times New Roman"/>
          <w:sz w:val="20"/>
          <w:szCs w:val="20"/>
        </w:rPr>
        <w:t xml:space="preserve"> to the soil.</w:t>
      </w:r>
      <w:r w:rsidR="00670EC7">
        <w:rPr>
          <w:rFonts w:ascii="Times New Roman" w:hAnsi="Times New Roman" w:cs="Times New Roman"/>
          <w:sz w:val="20"/>
          <w:szCs w:val="20"/>
        </w:rPr>
        <w:t xml:space="preserve"> </w:t>
      </w:r>
      <w:r w:rsidR="00670EC7" w:rsidRPr="00670EC7">
        <w:rPr>
          <w:rFonts w:ascii="Times New Roman" w:hAnsi="Times New Roman" w:cs="Times New Roman"/>
          <w:sz w:val="20"/>
          <w:szCs w:val="20"/>
        </w:rPr>
        <w:t xml:space="preserve">Data were analysed with a using the </w:t>
      </w:r>
      <w:r w:rsidR="00670EC7">
        <w:rPr>
          <w:rFonts w:ascii="Times New Roman" w:hAnsi="Times New Roman" w:cs="Times New Roman"/>
          <w:sz w:val="20"/>
          <w:szCs w:val="20"/>
        </w:rPr>
        <w:t>C</w:t>
      </w:r>
      <w:r w:rsidR="00670EC7" w:rsidRPr="00670EC7">
        <w:rPr>
          <w:rFonts w:ascii="Times New Roman" w:hAnsi="Times New Roman" w:cs="Times New Roman"/>
          <w:sz w:val="20"/>
          <w:szCs w:val="20"/>
        </w:rPr>
        <w:t>hi-squared test</w:t>
      </w:r>
      <w:r w:rsidR="00AE7330">
        <w:rPr>
          <w:rFonts w:ascii="Times New Roman" w:hAnsi="Times New Roman" w:cs="Times New Roman"/>
          <w:sz w:val="20"/>
          <w:szCs w:val="20"/>
        </w:rPr>
        <w:t>.</w:t>
      </w:r>
      <w:r w:rsidR="00AE7330" w:rsidRPr="00AE7330">
        <w:t xml:space="preserve"> </w:t>
      </w:r>
      <w:r w:rsidR="00AE7330">
        <w:t xml:space="preserve">(*) </w:t>
      </w:r>
      <w:r w:rsidR="00AE7330" w:rsidRPr="00AE7330">
        <w:rPr>
          <w:rFonts w:ascii="Times New Roman" w:hAnsi="Times New Roman" w:cs="Times New Roman"/>
          <w:sz w:val="20"/>
          <w:szCs w:val="20"/>
        </w:rPr>
        <w:t>There was no significant difference in the proportion of germinated seeds</w:t>
      </w:r>
      <w:r w:rsidR="00AE7330">
        <w:rPr>
          <w:rFonts w:ascii="Times New Roman" w:hAnsi="Times New Roman" w:cs="Times New Roman"/>
          <w:sz w:val="20"/>
          <w:szCs w:val="20"/>
        </w:rPr>
        <w:t xml:space="preserve"> (p &lt; 0.05)</w:t>
      </w:r>
      <w:r w:rsidR="00670EC7" w:rsidRPr="00670EC7">
        <w:rPr>
          <w:rFonts w:ascii="Times New Roman" w:hAnsi="Times New Roman" w:cs="Times New Roman"/>
          <w:sz w:val="20"/>
          <w:szCs w:val="20"/>
        </w:rPr>
        <w:t>.</w:t>
      </w:r>
      <w:r w:rsidR="00AE7330">
        <w:rPr>
          <w:rFonts w:ascii="Times New Roman" w:hAnsi="Times New Roman" w:cs="Times New Roman"/>
          <w:sz w:val="20"/>
          <w:szCs w:val="20"/>
        </w:rPr>
        <w:t xml:space="preserve"> </w:t>
      </w:r>
    </w:p>
    <w:p w14:paraId="7131F033" w14:textId="77777777" w:rsidR="00343022" w:rsidRDefault="00343022">
      <w:pPr>
        <w:rPr>
          <w:ins w:id="702" w:author="Joop van Loon" w:date="2023-06-20T16:31:00Z"/>
          <w:rFonts w:ascii="Times New Roman" w:hAnsi="Times New Roman" w:cs="Times New Roman"/>
          <w:sz w:val="20"/>
          <w:szCs w:val="20"/>
        </w:rPr>
      </w:pPr>
      <w:ins w:id="703" w:author="Joop van Loon" w:date="2023-06-20T16:31:00Z">
        <w:r>
          <w:rPr>
            <w:rFonts w:ascii="Times New Roman" w:hAnsi="Times New Roman" w:cs="Times New Roman"/>
            <w:sz w:val="20"/>
            <w:szCs w:val="20"/>
          </w:rPr>
          <w:br w:type="page"/>
        </w:r>
      </w:ins>
    </w:p>
    <w:p w14:paraId="4592615B" w14:textId="1FC990F9" w:rsidR="009F21C2" w:rsidRPr="009A3826" w:rsidDel="00343022" w:rsidRDefault="009F21C2" w:rsidP="00D71CB4">
      <w:pPr>
        <w:spacing w:before="120" w:after="0"/>
        <w:jc w:val="both"/>
        <w:rPr>
          <w:del w:id="704" w:author="Joop van Loon" w:date="2023-06-20T16:31:00Z"/>
          <w:rFonts w:ascii="Times New Roman" w:hAnsi="Times New Roman" w:cs="Times New Roman"/>
          <w:sz w:val="24"/>
          <w:szCs w:val="24"/>
        </w:rPr>
      </w:pPr>
    </w:p>
    <w:p w14:paraId="10D9CEF4" w14:textId="41FDDAA9" w:rsidR="00224B78" w:rsidRDefault="0019073F" w:rsidP="00241C69">
      <w:pPr>
        <w:spacing w:line="240" w:lineRule="auto"/>
        <w:jc w:val="both"/>
        <w:rPr>
          <w:noProof/>
        </w:rPr>
      </w:pPr>
      <w:r w:rsidRPr="0019073F">
        <w:rPr>
          <w:noProof/>
        </w:rPr>
        <w:t xml:space="preserve"> </w:t>
      </w:r>
    </w:p>
    <w:p w14:paraId="701FCE90" w14:textId="2EBF71F1" w:rsidR="009D6E6D" w:rsidRDefault="009D6E6D" w:rsidP="00241C69">
      <w:pPr>
        <w:spacing w:line="240" w:lineRule="auto"/>
        <w:jc w:val="both"/>
        <w:rPr>
          <w:rFonts w:ascii="Times New Roman" w:hAnsi="Times New Roman" w:cs="Times New Roman"/>
          <w:sz w:val="24"/>
          <w:szCs w:val="24"/>
        </w:rPr>
      </w:pPr>
      <w:r>
        <w:rPr>
          <w:noProof/>
        </w:rPr>
        <w:drawing>
          <wp:inline distT="0" distB="0" distL="0" distR="0" wp14:anchorId="0183090A" wp14:editId="1AFE79FC">
            <wp:extent cx="4619048" cy="3933333"/>
            <wp:effectExtent l="0" t="0" r="0" b="0"/>
            <wp:docPr id="49602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26876" name=""/>
                    <pic:cNvPicPr/>
                  </pic:nvPicPr>
                  <pic:blipFill>
                    <a:blip r:embed="rId19"/>
                    <a:stretch>
                      <a:fillRect/>
                    </a:stretch>
                  </pic:blipFill>
                  <pic:spPr>
                    <a:xfrm>
                      <a:off x="0" y="0"/>
                      <a:ext cx="4619048" cy="3933333"/>
                    </a:xfrm>
                    <a:prstGeom prst="rect">
                      <a:avLst/>
                    </a:prstGeom>
                  </pic:spPr>
                </pic:pic>
              </a:graphicData>
            </a:graphic>
          </wp:inline>
        </w:drawing>
      </w:r>
    </w:p>
    <w:p w14:paraId="4F89E111" w14:textId="4A3A7633" w:rsidR="000F1CFC" w:rsidRDefault="00224B78" w:rsidP="00241C69">
      <w:pPr>
        <w:jc w:val="both"/>
        <w:rPr>
          <w:ins w:id="705" w:author="Joop van Loon" w:date="2023-06-20T15:42:00Z"/>
          <w:rFonts w:ascii="Times New Roman" w:hAnsi="Times New Roman" w:cs="Times New Roman"/>
          <w:sz w:val="20"/>
          <w:szCs w:val="20"/>
          <w:lang w:val="en-US"/>
        </w:rPr>
      </w:pPr>
      <w:r w:rsidRPr="00241C69">
        <w:rPr>
          <w:rFonts w:ascii="Times New Roman" w:hAnsi="Times New Roman" w:cs="Times New Roman"/>
          <w:b/>
          <w:bCs/>
          <w:sz w:val="24"/>
          <w:szCs w:val="24"/>
          <w:lang w:val="en-US"/>
        </w:rPr>
        <w:t>Figure S1</w:t>
      </w:r>
      <w:r w:rsidRPr="00241C69">
        <w:rPr>
          <w:rFonts w:ascii="Times New Roman" w:hAnsi="Times New Roman" w:cs="Times New Roman"/>
          <w:sz w:val="24"/>
          <w:szCs w:val="24"/>
          <w:lang w:val="en-US"/>
        </w:rPr>
        <w:t>.</w:t>
      </w:r>
      <w:r w:rsidR="008C0104">
        <w:rPr>
          <w:rFonts w:ascii="Times New Roman" w:hAnsi="Times New Roman" w:cs="Times New Roman"/>
          <w:sz w:val="24"/>
          <w:szCs w:val="24"/>
          <w:lang w:val="en-US"/>
        </w:rPr>
        <w:t xml:space="preserve"> </w:t>
      </w:r>
      <w:r w:rsidR="008C0104" w:rsidRPr="003A46FE">
        <w:rPr>
          <w:rFonts w:ascii="Times New Roman" w:hAnsi="Times New Roman" w:cs="Times New Roman"/>
          <w:sz w:val="20"/>
          <w:szCs w:val="20"/>
          <w:lang w:val="en-US"/>
        </w:rPr>
        <w:t xml:space="preserve">Leaf area </w:t>
      </w:r>
      <w:r w:rsidR="00E73649" w:rsidRPr="003A46FE">
        <w:rPr>
          <w:rFonts w:ascii="Times New Roman" w:hAnsi="Times New Roman" w:cs="Times New Roman"/>
          <w:sz w:val="20"/>
          <w:szCs w:val="20"/>
          <w:lang w:val="en-US"/>
        </w:rPr>
        <w:t xml:space="preserve">(sq cm) </w:t>
      </w:r>
      <w:r w:rsidR="008C0104" w:rsidRPr="003A46FE">
        <w:rPr>
          <w:rFonts w:ascii="Times New Roman" w:hAnsi="Times New Roman" w:cs="Times New Roman"/>
          <w:sz w:val="20"/>
          <w:szCs w:val="20"/>
          <w:lang w:val="en-US"/>
        </w:rPr>
        <w:t xml:space="preserve">of </w:t>
      </w:r>
      <w:r w:rsidR="008C0104" w:rsidRPr="003A46FE">
        <w:rPr>
          <w:rFonts w:ascii="Times New Roman" w:hAnsi="Times New Roman" w:cs="Times New Roman"/>
          <w:i/>
          <w:iCs/>
          <w:sz w:val="20"/>
          <w:szCs w:val="20"/>
          <w:lang w:val="en-US"/>
        </w:rPr>
        <w:t>B</w:t>
      </w:r>
      <w:r w:rsidR="001E3F77">
        <w:rPr>
          <w:rFonts w:ascii="Times New Roman" w:hAnsi="Times New Roman" w:cs="Times New Roman"/>
          <w:i/>
          <w:iCs/>
          <w:sz w:val="20"/>
          <w:szCs w:val="20"/>
          <w:lang w:val="en-US"/>
        </w:rPr>
        <w:t>.</w:t>
      </w:r>
      <w:r w:rsidR="008C0104" w:rsidRPr="003A46FE">
        <w:rPr>
          <w:rFonts w:ascii="Times New Roman" w:hAnsi="Times New Roman" w:cs="Times New Roman"/>
          <w:i/>
          <w:iCs/>
          <w:sz w:val="20"/>
          <w:szCs w:val="20"/>
          <w:lang w:val="en-US"/>
        </w:rPr>
        <w:t xml:space="preserve"> rapa</w:t>
      </w:r>
      <w:r w:rsidR="008C0104" w:rsidRPr="003A46FE">
        <w:rPr>
          <w:rFonts w:ascii="Times New Roman" w:hAnsi="Times New Roman" w:cs="Times New Roman"/>
          <w:sz w:val="20"/>
          <w:szCs w:val="20"/>
          <w:lang w:val="en-US"/>
        </w:rPr>
        <w:t xml:space="preserve"> plants </w:t>
      </w:r>
      <w:r w:rsidR="001E3F77" w:rsidRPr="001E3F77">
        <w:rPr>
          <w:rFonts w:ascii="Times New Roman" w:hAnsi="Times New Roman" w:cs="Times New Roman"/>
          <w:sz w:val="20"/>
          <w:szCs w:val="20"/>
          <w:lang w:val="en-US"/>
        </w:rPr>
        <w:t>grown in unamended soil (NoFrass; control) or soil amended with raw BSF frass (BSFF) or raw yellow mealworm frass (MWF)</w:t>
      </w:r>
      <w:ins w:id="706" w:author="Joop van Loon" w:date="2023-06-20T15:42:00Z">
        <w:r w:rsidR="000F1CFC">
          <w:rPr>
            <w:rFonts w:ascii="Times New Roman" w:hAnsi="Times New Roman" w:cs="Times New Roman"/>
            <w:sz w:val="20"/>
            <w:szCs w:val="20"/>
            <w:lang w:val="en-US"/>
          </w:rPr>
          <w:t xml:space="preserve"> </w:t>
        </w:r>
      </w:ins>
      <w:ins w:id="707" w:author="Joop van Loon" w:date="2023-06-20T15:43:00Z">
        <w:r w:rsidR="000F1CFC">
          <w:rPr>
            <w:rFonts w:ascii="Times New Roman" w:hAnsi="Times New Roman" w:cs="Times New Roman"/>
            <w:sz w:val="20"/>
            <w:szCs w:val="20"/>
            <w:lang w:val="en-US"/>
          </w:rPr>
          <w:t>r</w:t>
        </w:r>
      </w:ins>
      <w:ins w:id="708" w:author="Joop van Loon" w:date="2023-06-20T15:42:00Z">
        <w:r w:rsidR="000F1CFC">
          <w:rPr>
            <w:rFonts w:ascii="Times New Roman" w:hAnsi="Times New Roman" w:cs="Times New Roman"/>
            <w:sz w:val="20"/>
            <w:szCs w:val="20"/>
            <w:lang w:val="en-US"/>
          </w:rPr>
          <w:t>ecorded in Trial 2</w:t>
        </w:r>
      </w:ins>
      <w:r w:rsidR="001E3F77">
        <w:rPr>
          <w:rFonts w:ascii="Times New Roman" w:hAnsi="Times New Roman" w:cs="Times New Roman"/>
          <w:sz w:val="20"/>
          <w:szCs w:val="20"/>
          <w:lang w:val="en-US"/>
        </w:rPr>
        <w:t xml:space="preserve">. </w:t>
      </w:r>
      <w:r w:rsidR="008C0104" w:rsidRPr="000F1CFC">
        <w:rPr>
          <w:rFonts w:ascii="Times New Roman" w:hAnsi="Times New Roman" w:cs="Times New Roman"/>
          <w:sz w:val="20"/>
          <w:szCs w:val="20"/>
          <w:highlight w:val="lightGray"/>
          <w:lang w:val="en-US"/>
          <w:rPrChange w:id="709" w:author="Joop van Loon" w:date="2023-06-20T15:43:00Z">
            <w:rPr>
              <w:rFonts w:ascii="Times New Roman" w:hAnsi="Times New Roman" w:cs="Times New Roman"/>
              <w:sz w:val="20"/>
              <w:szCs w:val="20"/>
              <w:lang w:val="en-US"/>
            </w:rPr>
          </w:rPrChange>
        </w:rPr>
        <w:t xml:space="preserve">Boxplots show the </w:t>
      </w:r>
      <w:r w:rsidR="001E3F77" w:rsidRPr="000F1CFC">
        <w:rPr>
          <w:rFonts w:ascii="Times New Roman" w:hAnsi="Times New Roman" w:cs="Times New Roman"/>
          <w:sz w:val="20"/>
          <w:szCs w:val="20"/>
          <w:highlight w:val="lightGray"/>
          <w:lang w:val="en-US"/>
          <w:rPrChange w:id="710" w:author="Joop van Loon" w:date="2023-06-20T15:43:00Z">
            <w:rPr>
              <w:rFonts w:ascii="Times New Roman" w:hAnsi="Times New Roman" w:cs="Times New Roman"/>
              <w:sz w:val="20"/>
              <w:szCs w:val="20"/>
              <w:lang w:val="en-US"/>
            </w:rPr>
          </w:rPrChange>
        </w:rPr>
        <w:t>median</w:t>
      </w:r>
      <w:r w:rsidR="008C0104" w:rsidRPr="000F1CFC">
        <w:rPr>
          <w:rFonts w:ascii="Times New Roman" w:hAnsi="Times New Roman" w:cs="Times New Roman"/>
          <w:sz w:val="20"/>
          <w:szCs w:val="20"/>
          <w:highlight w:val="lightGray"/>
          <w:lang w:val="en-US"/>
          <w:rPrChange w:id="711" w:author="Joop van Loon" w:date="2023-06-20T15:43:00Z">
            <w:rPr>
              <w:rFonts w:ascii="Times New Roman" w:hAnsi="Times New Roman" w:cs="Times New Roman"/>
              <w:sz w:val="20"/>
              <w:szCs w:val="20"/>
              <w:lang w:val="en-US"/>
            </w:rPr>
          </w:rPrChange>
        </w:rPr>
        <w:t xml:space="preserve"> (horizontal bold line), and minimum and maximum values.</w:t>
      </w:r>
      <w:r w:rsidR="008C0104" w:rsidRPr="003A46FE">
        <w:rPr>
          <w:rFonts w:ascii="Times New Roman" w:hAnsi="Times New Roman" w:cs="Times New Roman"/>
          <w:sz w:val="20"/>
          <w:szCs w:val="20"/>
          <w:lang w:val="en-US"/>
        </w:rPr>
        <w:t xml:space="preserve"> The white square on each box represents the mean leaf area per plant. Data were analysed </w:t>
      </w:r>
      <w:r w:rsidR="002B73A3" w:rsidRPr="003A46FE">
        <w:rPr>
          <w:rFonts w:ascii="Times New Roman" w:hAnsi="Times New Roman" w:cs="Times New Roman"/>
          <w:sz w:val="20"/>
          <w:szCs w:val="20"/>
          <w:lang w:val="en-US"/>
        </w:rPr>
        <w:t>with a</w:t>
      </w:r>
      <w:r w:rsidR="008C0104" w:rsidRPr="003A46FE">
        <w:rPr>
          <w:rFonts w:ascii="Times New Roman" w:hAnsi="Times New Roman" w:cs="Times New Roman"/>
          <w:sz w:val="20"/>
          <w:szCs w:val="20"/>
          <w:lang w:val="en-US"/>
        </w:rPr>
        <w:t xml:space="preserve"> </w:t>
      </w:r>
      <w:r w:rsidR="008C0104" w:rsidRPr="003A46FE">
        <w:rPr>
          <w:rFonts w:ascii="Times New Roman" w:hAnsi="Times New Roman" w:cs="Times New Roman"/>
          <w:sz w:val="20"/>
          <w:szCs w:val="20"/>
        </w:rPr>
        <w:t>generali</w:t>
      </w:r>
      <w:r w:rsidR="006A36B3" w:rsidRPr="003A46FE">
        <w:rPr>
          <w:rFonts w:ascii="Times New Roman" w:hAnsi="Times New Roman" w:cs="Times New Roman"/>
          <w:sz w:val="20"/>
          <w:szCs w:val="20"/>
        </w:rPr>
        <w:t>s</w:t>
      </w:r>
      <w:r w:rsidR="008C0104" w:rsidRPr="003A46FE">
        <w:rPr>
          <w:rFonts w:ascii="Times New Roman" w:hAnsi="Times New Roman" w:cs="Times New Roman"/>
          <w:sz w:val="20"/>
          <w:szCs w:val="20"/>
        </w:rPr>
        <w:t>ed</w:t>
      </w:r>
      <w:r w:rsidR="008C0104" w:rsidRPr="003A46FE">
        <w:rPr>
          <w:rFonts w:ascii="Times New Roman" w:hAnsi="Times New Roman" w:cs="Times New Roman"/>
          <w:sz w:val="20"/>
          <w:szCs w:val="20"/>
          <w:lang w:val="en-US"/>
        </w:rPr>
        <w:t xml:space="preserve"> linear mixed effect model (GLMM). </w:t>
      </w:r>
      <w:commentRangeStart w:id="712"/>
      <w:r w:rsidR="008C0104" w:rsidRPr="003A46FE">
        <w:rPr>
          <w:rFonts w:ascii="Times New Roman" w:hAnsi="Times New Roman" w:cs="Times New Roman"/>
          <w:sz w:val="20"/>
          <w:szCs w:val="20"/>
          <w:lang w:val="en-US"/>
        </w:rPr>
        <w:t>n is the number of</w:t>
      </w:r>
      <w:r w:rsidR="002B73A3" w:rsidRPr="003A46FE">
        <w:rPr>
          <w:rFonts w:ascii="Times New Roman" w:hAnsi="Times New Roman" w:cs="Times New Roman"/>
          <w:sz w:val="20"/>
          <w:szCs w:val="20"/>
          <w:lang w:val="en-US"/>
        </w:rPr>
        <w:t xml:space="preserve"> </w:t>
      </w:r>
      <w:r w:rsidR="00A10E17">
        <w:rPr>
          <w:rFonts w:ascii="Times New Roman" w:hAnsi="Times New Roman" w:cs="Times New Roman"/>
          <w:sz w:val="20"/>
          <w:szCs w:val="20"/>
          <w:lang w:val="en-US"/>
        </w:rPr>
        <w:t>replicates</w:t>
      </w:r>
      <w:r w:rsidR="008C0104" w:rsidRPr="003A46FE">
        <w:rPr>
          <w:rFonts w:ascii="Times New Roman" w:hAnsi="Times New Roman" w:cs="Times New Roman"/>
          <w:sz w:val="20"/>
          <w:szCs w:val="20"/>
          <w:lang w:val="en-US"/>
        </w:rPr>
        <w:t xml:space="preserve">. </w:t>
      </w:r>
      <w:commentRangeEnd w:id="712"/>
      <w:r w:rsidR="0008661F">
        <w:rPr>
          <w:rStyle w:val="CommentReference"/>
        </w:rPr>
        <w:commentReference w:id="712"/>
      </w:r>
      <w:r w:rsidR="008C0104" w:rsidRPr="003A46FE">
        <w:rPr>
          <w:rFonts w:ascii="Times New Roman" w:hAnsi="Times New Roman" w:cs="Times New Roman"/>
          <w:sz w:val="20"/>
          <w:szCs w:val="20"/>
          <w:lang w:val="en-US"/>
        </w:rPr>
        <w:t>Boxes with different letters are significantly different (</w:t>
      </w:r>
      <w:r w:rsidR="008C0104" w:rsidRPr="003A46FE">
        <w:rPr>
          <w:rFonts w:ascii="Times New Roman" w:hAnsi="Times New Roman" w:cs="Times New Roman"/>
          <w:color w:val="1C1D1E"/>
          <w:sz w:val="20"/>
          <w:szCs w:val="20"/>
          <w:shd w:val="clear" w:color="auto" w:fill="FFFFFF"/>
        </w:rPr>
        <w:t xml:space="preserve">Tukey's </w:t>
      </w:r>
      <w:r w:rsidR="008C0104" w:rsidRPr="003A46FE">
        <w:rPr>
          <w:rFonts w:ascii="Times New Roman" w:hAnsi="Times New Roman" w:cs="Times New Roman"/>
          <w:sz w:val="20"/>
          <w:szCs w:val="20"/>
          <w:lang w:val="en-US"/>
        </w:rPr>
        <w:t xml:space="preserve">post hoc test, </w:t>
      </w:r>
      <w:r w:rsidR="008C0104" w:rsidRPr="003A46FE">
        <w:rPr>
          <w:rFonts w:ascii="Times New Roman" w:hAnsi="Times New Roman" w:cs="Times New Roman"/>
          <w:i/>
          <w:iCs/>
          <w:sz w:val="20"/>
          <w:szCs w:val="20"/>
          <w:lang w:val="en-US"/>
        </w:rPr>
        <w:t>p</w:t>
      </w:r>
      <w:r w:rsidR="008C0104" w:rsidRPr="003A46FE">
        <w:rPr>
          <w:rFonts w:ascii="Times New Roman" w:hAnsi="Times New Roman" w:cs="Times New Roman"/>
          <w:sz w:val="20"/>
          <w:szCs w:val="20"/>
          <w:lang w:val="en-US"/>
        </w:rPr>
        <w:t xml:space="preserve"> &lt; 0.05).</w:t>
      </w:r>
      <w:r w:rsidR="00D71CB4">
        <w:rPr>
          <w:rFonts w:ascii="Times New Roman" w:hAnsi="Times New Roman" w:cs="Times New Roman"/>
          <w:sz w:val="20"/>
          <w:szCs w:val="20"/>
          <w:lang w:val="en-US"/>
        </w:rPr>
        <w:t xml:space="preserve"> </w:t>
      </w:r>
    </w:p>
    <w:p w14:paraId="7789ACFD" w14:textId="77777777" w:rsidR="000F1CFC" w:rsidRDefault="000F1CFC">
      <w:pPr>
        <w:rPr>
          <w:ins w:id="713" w:author="Joop van Loon" w:date="2023-06-20T15:42:00Z"/>
          <w:rFonts w:ascii="Times New Roman" w:hAnsi="Times New Roman" w:cs="Times New Roman"/>
          <w:sz w:val="20"/>
          <w:szCs w:val="20"/>
          <w:lang w:val="en-US"/>
        </w:rPr>
      </w:pPr>
      <w:ins w:id="714" w:author="Joop van Loon" w:date="2023-06-20T15:42:00Z">
        <w:r>
          <w:rPr>
            <w:rFonts w:ascii="Times New Roman" w:hAnsi="Times New Roman" w:cs="Times New Roman"/>
            <w:sz w:val="20"/>
            <w:szCs w:val="20"/>
            <w:lang w:val="en-US"/>
          </w:rPr>
          <w:br w:type="page"/>
        </w:r>
      </w:ins>
    </w:p>
    <w:p w14:paraId="2DB5BBB5" w14:textId="2BDD336C" w:rsidR="00241C69" w:rsidDel="000F1CFC" w:rsidRDefault="00241C69" w:rsidP="00241C69">
      <w:pPr>
        <w:jc w:val="both"/>
        <w:rPr>
          <w:del w:id="715" w:author="Joop van Loon" w:date="2023-06-20T15:42:00Z"/>
          <w:rFonts w:ascii="Times New Roman" w:hAnsi="Times New Roman" w:cs="Times New Roman"/>
          <w:sz w:val="24"/>
          <w:szCs w:val="24"/>
        </w:rPr>
      </w:pPr>
    </w:p>
    <w:p w14:paraId="77A5CFBE" w14:textId="3C936C35" w:rsidR="009D6E6D" w:rsidRDefault="009D6E6D" w:rsidP="00241C69">
      <w:pPr>
        <w:jc w:val="both"/>
        <w:rPr>
          <w:rFonts w:ascii="Times New Roman" w:hAnsi="Times New Roman" w:cs="Times New Roman"/>
          <w:sz w:val="24"/>
          <w:szCs w:val="24"/>
        </w:rPr>
      </w:pPr>
      <w:r>
        <w:rPr>
          <w:noProof/>
        </w:rPr>
        <w:drawing>
          <wp:inline distT="0" distB="0" distL="0" distR="0" wp14:anchorId="7EAB043E" wp14:editId="04F023E4">
            <wp:extent cx="2819119" cy="2770632"/>
            <wp:effectExtent l="0" t="0" r="0" b="0"/>
            <wp:docPr id="19524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8109" name=""/>
                    <pic:cNvPicPr/>
                  </pic:nvPicPr>
                  <pic:blipFill>
                    <a:blip r:embed="rId20"/>
                    <a:stretch>
                      <a:fillRect/>
                    </a:stretch>
                  </pic:blipFill>
                  <pic:spPr>
                    <a:xfrm>
                      <a:off x="0" y="0"/>
                      <a:ext cx="2819119" cy="2770632"/>
                    </a:xfrm>
                    <a:prstGeom prst="rect">
                      <a:avLst/>
                    </a:prstGeom>
                  </pic:spPr>
                </pic:pic>
              </a:graphicData>
            </a:graphic>
          </wp:inline>
        </w:drawing>
      </w:r>
      <w:r>
        <w:rPr>
          <w:noProof/>
        </w:rPr>
        <w:drawing>
          <wp:inline distT="0" distB="0" distL="0" distR="0" wp14:anchorId="0E9E49CC" wp14:editId="1D4298A5">
            <wp:extent cx="2818765" cy="2770286"/>
            <wp:effectExtent l="0" t="0" r="0" b="0"/>
            <wp:docPr id="76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8672" name=""/>
                    <pic:cNvPicPr/>
                  </pic:nvPicPr>
                  <pic:blipFill>
                    <a:blip r:embed="rId21"/>
                    <a:stretch>
                      <a:fillRect/>
                    </a:stretch>
                  </pic:blipFill>
                  <pic:spPr>
                    <a:xfrm>
                      <a:off x="0" y="0"/>
                      <a:ext cx="2855891" cy="2806773"/>
                    </a:xfrm>
                    <a:prstGeom prst="rect">
                      <a:avLst/>
                    </a:prstGeom>
                  </pic:spPr>
                </pic:pic>
              </a:graphicData>
            </a:graphic>
          </wp:inline>
        </w:drawing>
      </w:r>
      <w:r w:rsidRPr="009D6E6D">
        <w:rPr>
          <w:noProof/>
        </w:rPr>
        <w:t xml:space="preserve"> </w:t>
      </w:r>
    </w:p>
    <w:p w14:paraId="778C15F9" w14:textId="1B1B8B05" w:rsidR="000F1CFC" w:rsidRDefault="00241C69" w:rsidP="00241C69">
      <w:pPr>
        <w:spacing w:after="0"/>
        <w:jc w:val="both"/>
        <w:rPr>
          <w:ins w:id="716" w:author="Joop van Loon" w:date="2023-06-20T15:42:00Z"/>
          <w:rFonts w:ascii="Times New Roman" w:hAnsi="Times New Roman" w:cs="Times New Roman"/>
          <w:sz w:val="20"/>
          <w:szCs w:val="20"/>
          <w:lang w:val="en-US"/>
        </w:rPr>
      </w:pPr>
      <w:r w:rsidRPr="008C020B">
        <w:rPr>
          <w:rFonts w:ascii="Times New Roman" w:hAnsi="Times New Roman" w:cs="Times New Roman"/>
          <w:b/>
          <w:bCs/>
          <w:sz w:val="24"/>
          <w:szCs w:val="24"/>
          <w:lang w:val="en-US"/>
        </w:rPr>
        <w:t>Figure S</w:t>
      </w:r>
      <w:r w:rsidR="00224B78" w:rsidRPr="008C020B">
        <w:rPr>
          <w:rFonts w:ascii="Times New Roman" w:hAnsi="Times New Roman" w:cs="Times New Roman"/>
          <w:b/>
          <w:bCs/>
          <w:sz w:val="24"/>
          <w:szCs w:val="24"/>
          <w:lang w:val="en-US"/>
        </w:rPr>
        <w:t>2</w:t>
      </w:r>
      <w:r w:rsidRPr="008C020B">
        <w:rPr>
          <w:rFonts w:ascii="Times New Roman" w:hAnsi="Times New Roman" w:cs="Times New Roman"/>
          <w:sz w:val="24"/>
          <w:szCs w:val="24"/>
          <w:lang w:val="en-US"/>
        </w:rPr>
        <w:t xml:space="preserve">. </w:t>
      </w:r>
      <w:r w:rsidR="009C693B" w:rsidRPr="008C020B">
        <w:rPr>
          <w:rFonts w:ascii="Times New Roman" w:hAnsi="Times New Roman" w:cs="Times New Roman"/>
          <w:sz w:val="20"/>
          <w:szCs w:val="20"/>
          <w:lang w:val="en-US"/>
        </w:rPr>
        <w:t xml:space="preserve">Number of leaves of </w:t>
      </w:r>
      <w:r w:rsidR="009C693B" w:rsidRPr="008C020B">
        <w:rPr>
          <w:rFonts w:ascii="Times New Roman" w:hAnsi="Times New Roman" w:cs="Times New Roman"/>
          <w:i/>
          <w:iCs/>
          <w:sz w:val="20"/>
          <w:szCs w:val="20"/>
          <w:lang w:val="en-US"/>
        </w:rPr>
        <w:t>B</w:t>
      </w:r>
      <w:r w:rsidR="001E3F77" w:rsidRPr="008C020B">
        <w:rPr>
          <w:rFonts w:ascii="Times New Roman" w:hAnsi="Times New Roman" w:cs="Times New Roman"/>
          <w:i/>
          <w:iCs/>
          <w:sz w:val="20"/>
          <w:szCs w:val="20"/>
          <w:lang w:val="en-US"/>
        </w:rPr>
        <w:t>.</w:t>
      </w:r>
      <w:r w:rsidR="009C693B" w:rsidRPr="008C020B">
        <w:rPr>
          <w:rFonts w:ascii="Times New Roman" w:hAnsi="Times New Roman" w:cs="Times New Roman"/>
          <w:i/>
          <w:iCs/>
          <w:sz w:val="20"/>
          <w:szCs w:val="20"/>
          <w:lang w:val="en-US"/>
        </w:rPr>
        <w:t xml:space="preserve"> rapa</w:t>
      </w:r>
      <w:r w:rsidR="009C693B" w:rsidRPr="008C020B">
        <w:rPr>
          <w:rFonts w:ascii="Times New Roman" w:hAnsi="Times New Roman" w:cs="Times New Roman"/>
          <w:sz w:val="20"/>
          <w:szCs w:val="20"/>
          <w:lang w:val="en-US"/>
        </w:rPr>
        <w:t xml:space="preserve"> plants </w:t>
      </w:r>
      <w:r w:rsidR="001E3F77" w:rsidRPr="008C020B">
        <w:rPr>
          <w:rFonts w:ascii="Times New Roman" w:hAnsi="Times New Roman" w:cs="Times New Roman"/>
          <w:sz w:val="20"/>
          <w:szCs w:val="20"/>
          <w:lang w:val="en-US"/>
        </w:rPr>
        <w:t>grown in unamended soil (NoFrass; control) or soil amended with raw BSF frass (BSFF) or raw yellow mealworm frass (MWF)</w:t>
      </w:r>
      <w:r w:rsidR="009C693B" w:rsidRPr="008C020B">
        <w:rPr>
          <w:rFonts w:ascii="Times New Roman" w:hAnsi="Times New Roman" w:cs="Times New Roman"/>
          <w:sz w:val="20"/>
          <w:szCs w:val="20"/>
          <w:lang w:val="en-US"/>
        </w:rPr>
        <w:t xml:space="preserve">. A = trial 1 and B = trial 2. </w:t>
      </w:r>
      <w:r w:rsidR="008C020B" w:rsidRPr="00D71CB4">
        <w:rPr>
          <w:rFonts w:ascii="Times New Roman" w:eastAsiaTheme="minorEastAsia" w:hAnsi="Times New Roman" w:cs="Times New Roman"/>
          <w:color w:val="000000" w:themeColor="text1"/>
          <w:kern w:val="24"/>
          <w:sz w:val="20"/>
          <w:szCs w:val="20"/>
          <w:lang w:val="en-US"/>
        </w:rPr>
        <w:t>B is a repetition of A under similar conditions</w:t>
      </w:r>
      <w:ins w:id="717" w:author="Joop van Loon" w:date="2023-06-20T15:43:00Z">
        <w:r w:rsidR="000F1CFC">
          <w:rPr>
            <w:rFonts w:ascii="Times New Roman" w:eastAsiaTheme="minorEastAsia" w:hAnsi="Times New Roman" w:cs="Times New Roman"/>
            <w:color w:val="000000" w:themeColor="text1"/>
            <w:kern w:val="24"/>
            <w:sz w:val="20"/>
            <w:szCs w:val="20"/>
            <w:lang w:val="en-US"/>
          </w:rPr>
          <w:t>.</w:t>
        </w:r>
      </w:ins>
      <w:r w:rsidR="008C020B" w:rsidRPr="008C020B" w:rsidDel="008C020B">
        <w:rPr>
          <w:rFonts w:ascii="Times New Roman" w:hAnsi="Times New Roman" w:cs="Times New Roman"/>
          <w:sz w:val="20"/>
          <w:szCs w:val="20"/>
          <w:lang w:val="en-US"/>
        </w:rPr>
        <w:t xml:space="preserve"> </w:t>
      </w:r>
      <w:r w:rsidR="009C693B" w:rsidRPr="000F1CFC">
        <w:rPr>
          <w:rFonts w:ascii="Times New Roman" w:hAnsi="Times New Roman" w:cs="Times New Roman"/>
          <w:sz w:val="20"/>
          <w:szCs w:val="20"/>
          <w:highlight w:val="lightGray"/>
          <w:lang w:val="en-US"/>
          <w:rPrChange w:id="718" w:author="Joop van Loon" w:date="2023-06-20T15:43:00Z">
            <w:rPr>
              <w:rFonts w:ascii="Times New Roman" w:hAnsi="Times New Roman" w:cs="Times New Roman"/>
              <w:sz w:val="20"/>
              <w:szCs w:val="20"/>
              <w:lang w:val="en-US"/>
            </w:rPr>
          </w:rPrChange>
        </w:rPr>
        <w:t xml:space="preserve">Boxplots show the </w:t>
      </w:r>
      <w:r w:rsidR="001E3F77" w:rsidRPr="000F1CFC">
        <w:rPr>
          <w:rFonts w:ascii="Times New Roman" w:hAnsi="Times New Roman" w:cs="Times New Roman"/>
          <w:sz w:val="20"/>
          <w:szCs w:val="20"/>
          <w:highlight w:val="lightGray"/>
          <w:lang w:val="en-US"/>
          <w:rPrChange w:id="719" w:author="Joop van Loon" w:date="2023-06-20T15:43:00Z">
            <w:rPr>
              <w:rFonts w:ascii="Times New Roman" w:hAnsi="Times New Roman" w:cs="Times New Roman"/>
              <w:sz w:val="20"/>
              <w:szCs w:val="20"/>
              <w:lang w:val="en-US"/>
            </w:rPr>
          </w:rPrChange>
        </w:rPr>
        <w:t>median</w:t>
      </w:r>
      <w:r w:rsidR="009C693B" w:rsidRPr="000F1CFC">
        <w:rPr>
          <w:rFonts w:ascii="Times New Roman" w:hAnsi="Times New Roman" w:cs="Times New Roman"/>
          <w:sz w:val="20"/>
          <w:szCs w:val="20"/>
          <w:highlight w:val="lightGray"/>
          <w:lang w:val="en-US"/>
          <w:rPrChange w:id="720" w:author="Joop van Loon" w:date="2023-06-20T15:43:00Z">
            <w:rPr>
              <w:rFonts w:ascii="Times New Roman" w:hAnsi="Times New Roman" w:cs="Times New Roman"/>
              <w:sz w:val="20"/>
              <w:szCs w:val="20"/>
              <w:lang w:val="en-US"/>
            </w:rPr>
          </w:rPrChange>
        </w:rPr>
        <w:t xml:space="preserve"> (horizontal bold line), and minimum and maximum values.</w:t>
      </w:r>
      <w:r w:rsidR="009C693B" w:rsidRPr="008C020B">
        <w:rPr>
          <w:rFonts w:ascii="Times New Roman" w:hAnsi="Times New Roman" w:cs="Times New Roman"/>
          <w:sz w:val="20"/>
          <w:szCs w:val="20"/>
          <w:lang w:val="en-US"/>
        </w:rPr>
        <w:t xml:space="preserve"> The white square on each box represents the mean number of leaves per plant. Data were analysed by generali</w:t>
      </w:r>
      <w:r w:rsidR="00642C3A" w:rsidRPr="008C020B">
        <w:rPr>
          <w:rFonts w:ascii="Times New Roman" w:hAnsi="Times New Roman" w:cs="Times New Roman"/>
          <w:sz w:val="20"/>
          <w:szCs w:val="20"/>
          <w:lang w:val="en-US"/>
        </w:rPr>
        <w:t>s</w:t>
      </w:r>
      <w:r w:rsidR="009C693B" w:rsidRPr="008C020B">
        <w:rPr>
          <w:rFonts w:ascii="Times New Roman" w:hAnsi="Times New Roman" w:cs="Times New Roman"/>
          <w:sz w:val="20"/>
          <w:szCs w:val="20"/>
          <w:lang w:val="en-US"/>
        </w:rPr>
        <w:t xml:space="preserve">ed linear mixed effect models (GLMM). </w:t>
      </w:r>
      <w:commentRangeStart w:id="721"/>
      <w:r w:rsidR="009C693B" w:rsidRPr="008C020B">
        <w:rPr>
          <w:rFonts w:ascii="Times New Roman" w:hAnsi="Times New Roman" w:cs="Times New Roman"/>
          <w:sz w:val="20"/>
          <w:szCs w:val="20"/>
          <w:lang w:val="en-US"/>
        </w:rPr>
        <w:t xml:space="preserve">n is the number of </w:t>
      </w:r>
      <w:r w:rsidR="00A10E17">
        <w:rPr>
          <w:rFonts w:ascii="Times New Roman" w:hAnsi="Times New Roman" w:cs="Times New Roman"/>
          <w:sz w:val="20"/>
          <w:szCs w:val="20"/>
          <w:lang w:val="en-US"/>
        </w:rPr>
        <w:t>replicates</w:t>
      </w:r>
      <w:r w:rsidR="009C693B" w:rsidRPr="008C020B">
        <w:rPr>
          <w:rFonts w:ascii="Times New Roman" w:hAnsi="Times New Roman" w:cs="Times New Roman"/>
          <w:sz w:val="20"/>
          <w:szCs w:val="20"/>
          <w:lang w:val="en-US"/>
        </w:rPr>
        <w:t xml:space="preserve">. </w:t>
      </w:r>
      <w:commentRangeEnd w:id="721"/>
      <w:r w:rsidR="0008661F">
        <w:rPr>
          <w:rStyle w:val="CommentReference"/>
        </w:rPr>
        <w:commentReference w:id="721"/>
      </w:r>
      <w:r w:rsidR="009C693B" w:rsidRPr="008C020B">
        <w:rPr>
          <w:rFonts w:ascii="Times New Roman" w:hAnsi="Times New Roman" w:cs="Times New Roman"/>
          <w:sz w:val="20"/>
          <w:szCs w:val="20"/>
          <w:lang w:val="en-US"/>
        </w:rPr>
        <w:t>Boxes with different letters are significantly different (</w:t>
      </w:r>
      <w:r w:rsidR="009C693B" w:rsidRPr="008C020B">
        <w:rPr>
          <w:rFonts w:ascii="Times New Roman" w:hAnsi="Times New Roman" w:cs="Times New Roman"/>
          <w:sz w:val="20"/>
          <w:szCs w:val="20"/>
        </w:rPr>
        <w:t xml:space="preserve">Tukey's </w:t>
      </w:r>
      <w:r w:rsidR="009C693B" w:rsidRPr="008C020B">
        <w:rPr>
          <w:rFonts w:ascii="Times New Roman" w:hAnsi="Times New Roman" w:cs="Times New Roman"/>
          <w:sz w:val="20"/>
          <w:szCs w:val="20"/>
          <w:lang w:val="en-US"/>
        </w:rPr>
        <w:t xml:space="preserve">post hoc test, </w:t>
      </w:r>
      <w:r w:rsidR="009C693B" w:rsidRPr="008C020B">
        <w:rPr>
          <w:rFonts w:ascii="Times New Roman" w:hAnsi="Times New Roman" w:cs="Times New Roman"/>
          <w:i/>
          <w:iCs/>
          <w:sz w:val="20"/>
          <w:szCs w:val="20"/>
          <w:lang w:val="en-US"/>
        </w:rPr>
        <w:t>p</w:t>
      </w:r>
      <w:r w:rsidR="009C693B" w:rsidRPr="008C020B">
        <w:rPr>
          <w:rFonts w:ascii="Times New Roman" w:hAnsi="Times New Roman" w:cs="Times New Roman"/>
          <w:sz w:val="20"/>
          <w:szCs w:val="20"/>
          <w:lang w:val="en-US"/>
        </w:rPr>
        <w:t xml:space="preserve"> &lt; 0.05).</w:t>
      </w:r>
    </w:p>
    <w:p w14:paraId="2E23CB05" w14:textId="77777777" w:rsidR="000F1CFC" w:rsidRDefault="000F1CFC">
      <w:pPr>
        <w:rPr>
          <w:ins w:id="722" w:author="Joop van Loon" w:date="2023-06-20T15:42:00Z"/>
          <w:rFonts w:ascii="Times New Roman" w:hAnsi="Times New Roman" w:cs="Times New Roman"/>
          <w:sz w:val="20"/>
          <w:szCs w:val="20"/>
          <w:lang w:val="en-US"/>
        </w:rPr>
      </w:pPr>
      <w:ins w:id="723" w:author="Joop van Loon" w:date="2023-06-20T15:42:00Z">
        <w:r>
          <w:rPr>
            <w:rFonts w:ascii="Times New Roman" w:hAnsi="Times New Roman" w:cs="Times New Roman"/>
            <w:sz w:val="20"/>
            <w:szCs w:val="20"/>
            <w:lang w:val="en-US"/>
          </w:rPr>
          <w:br w:type="page"/>
        </w:r>
      </w:ins>
    </w:p>
    <w:p w14:paraId="321D3276" w14:textId="77777777" w:rsidR="00241C69" w:rsidRPr="008C020B" w:rsidRDefault="00241C69" w:rsidP="00241C69">
      <w:pPr>
        <w:spacing w:after="0"/>
        <w:jc w:val="both"/>
        <w:rPr>
          <w:rFonts w:ascii="Times New Roman" w:hAnsi="Times New Roman" w:cs="Times New Roman"/>
          <w:sz w:val="24"/>
          <w:szCs w:val="24"/>
          <w:lang w:val="en-US"/>
        </w:rPr>
      </w:pPr>
    </w:p>
    <w:p w14:paraId="2C9846E8" w14:textId="5467B4C7" w:rsidR="002B2EC1" w:rsidRDefault="002B2EC1" w:rsidP="00241C69">
      <w:pPr>
        <w:spacing w:after="0"/>
        <w:jc w:val="both"/>
        <w:rPr>
          <w:rFonts w:ascii="Times New Roman" w:hAnsi="Times New Roman" w:cs="Times New Roman"/>
          <w:sz w:val="24"/>
          <w:szCs w:val="24"/>
          <w:lang w:val="en-US"/>
        </w:rPr>
      </w:pPr>
    </w:p>
    <w:p w14:paraId="685C3519" w14:textId="758C8823" w:rsidR="009D6E6D" w:rsidRDefault="009D6E6D" w:rsidP="00241C69">
      <w:pPr>
        <w:spacing w:after="0"/>
        <w:jc w:val="both"/>
        <w:rPr>
          <w:rFonts w:ascii="Times New Roman" w:hAnsi="Times New Roman" w:cs="Times New Roman"/>
          <w:sz w:val="24"/>
          <w:szCs w:val="24"/>
          <w:lang w:val="en-US"/>
        </w:rPr>
      </w:pPr>
      <w:r>
        <w:rPr>
          <w:noProof/>
        </w:rPr>
        <w:drawing>
          <wp:inline distT="0" distB="0" distL="0" distR="0" wp14:anchorId="6A8FC5DC" wp14:editId="7BCBDB5A">
            <wp:extent cx="2819118" cy="2770632"/>
            <wp:effectExtent l="0" t="0" r="0" b="0"/>
            <wp:docPr id="21195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8469" name=""/>
                    <pic:cNvPicPr/>
                  </pic:nvPicPr>
                  <pic:blipFill>
                    <a:blip r:embed="rId22"/>
                    <a:stretch>
                      <a:fillRect/>
                    </a:stretch>
                  </pic:blipFill>
                  <pic:spPr>
                    <a:xfrm>
                      <a:off x="0" y="0"/>
                      <a:ext cx="2819118" cy="2770632"/>
                    </a:xfrm>
                    <a:prstGeom prst="rect">
                      <a:avLst/>
                    </a:prstGeom>
                  </pic:spPr>
                </pic:pic>
              </a:graphicData>
            </a:graphic>
          </wp:inline>
        </w:drawing>
      </w:r>
      <w:r w:rsidRPr="009D6E6D">
        <w:rPr>
          <w:noProof/>
        </w:rPr>
        <w:t xml:space="preserve"> </w:t>
      </w:r>
      <w:r w:rsidR="0092245E">
        <w:rPr>
          <w:noProof/>
        </w:rPr>
        <w:drawing>
          <wp:inline distT="0" distB="0" distL="0" distR="0" wp14:anchorId="2B4F9430" wp14:editId="778692F2">
            <wp:extent cx="2819118" cy="2770632"/>
            <wp:effectExtent l="0" t="0" r="0" b="0"/>
            <wp:docPr id="62352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23604" name=""/>
                    <pic:cNvPicPr/>
                  </pic:nvPicPr>
                  <pic:blipFill>
                    <a:blip r:embed="rId23"/>
                    <a:stretch>
                      <a:fillRect/>
                    </a:stretch>
                  </pic:blipFill>
                  <pic:spPr>
                    <a:xfrm>
                      <a:off x="0" y="0"/>
                      <a:ext cx="2819118" cy="2770632"/>
                    </a:xfrm>
                    <a:prstGeom prst="rect">
                      <a:avLst/>
                    </a:prstGeom>
                  </pic:spPr>
                </pic:pic>
              </a:graphicData>
            </a:graphic>
          </wp:inline>
        </w:drawing>
      </w:r>
    </w:p>
    <w:p w14:paraId="0028FE86" w14:textId="5ADBFEED" w:rsidR="000259CD" w:rsidRPr="008C020B" w:rsidRDefault="00224B78" w:rsidP="00AC7A50">
      <w:pPr>
        <w:spacing w:after="0"/>
        <w:jc w:val="both"/>
        <w:rPr>
          <w:rFonts w:ascii="Times New Roman" w:hAnsi="Times New Roman" w:cs="Times New Roman"/>
          <w:lang w:val="en-US"/>
        </w:rPr>
      </w:pPr>
      <w:r w:rsidRPr="008C020B">
        <w:rPr>
          <w:rFonts w:ascii="Times New Roman" w:hAnsi="Times New Roman" w:cs="Times New Roman"/>
          <w:b/>
          <w:bCs/>
          <w:sz w:val="24"/>
          <w:szCs w:val="24"/>
          <w:lang w:val="en-US"/>
        </w:rPr>
        <w:t>Figure S3</w:t>
      </w:r>
      <w:r w:rsidRPr="008C020B">
        <w:rPr>
          <w:rFonts w:ascii="Times New Roman" w:hAnsi="Times New Roman" w:cs="Times New Roman"/>
          <w:sz w:val="24"/>
          <w:szCs w:val="24"/>
          <w:lang w:val="en-US"/>
        </w:rPr>
        <w:t xml:space="preserve">. </w:t>
      </w:r>
      <w:r w:rsidR="001E3F77" w:rsidRPr="008C020B">
        <w:rPr>
          <w:rFonts w:ascii="Times New Roman" w:hAnsi="Times New Roman" w:cs="Times New Roman"/>
          <w:sz w:val="24"/>
          <w:szCs w:val="24"/>
          <w:lang w:val="en-US"/>
        </w:rPr>
        <w:t xml:space="preserve">Time until </w:t>
      </w:r>
      <w:r w:rsidR="001E3F77" w:rsidRPr="008C020B">
        <w:rPr>
          <w:rFonts w:ascii="Times New Roman" w:hAnsi="Times New Roman" w:cs="Times New Roman"/>
          <w:sz w:val="20"/>
          <w:szCs w:val="20"/>
          <w:lang w:val="en-US"/>
        </w:rPr>
        <w:t>f</w:t>
      </w:r>
      <w:r w:rsidR="00AC7A50" w:rsidRPr="008C020B">
        <w:rPr>
          <w:rFonts w:ascii="Times New Roman" w:hAnsi="Times New Roman" w:cs="Times New Roman"/>
          <w:sz w:val="20"/>
          <w:szCs w:val="20"/>
          <w:lang w:val="en-US"/>
        </w:rPr>
        <w:t>lowering</w:t>
      </w:r>
      <w:r w:rsidR="00642C3A" w:rsidRPr="008C020B">
        <w:rPr>
          <w:rFonts w:ascii="Times New Roman" w:hAnsi="Times New Roman" w:cs="Times New Roman"/>
          <w:sz w:val="20"/>
          <w:szCs w:val="20"/>
          <w:lang w:val="en-US"/>
        </w:rPr>
        <w:t xml:space="preserve">(days) </w:t>
      </w:r>
      <w:r w:rsidR="00AC7A50" w:rsidRPr="008C020B">
        <w:rPr>
          <w:rFonts w:ascii="Times New Roman" w:hAnsi="Times New Roman" w:cs="Times New Roman"/>
          <w:sz w:val="20"/>
          <w:szCs w:val="20"/>
          <w:lang w:val="en-US"/>
        </w:rPr>
        <w:t xml:space="preserve">of </w:t>
      </w:r>
      <w:r w:rsidR="00AC7A50" w:rsidRPr="008C020B">
        <w:rPr>
          <w:rFonts w:ascii="Times New Roman" w:hAnsi="Times New Roman" w:cs="Times New Roman"/>
          <w:i/>
          <w:iCs/>
          <w:sz w:val="20"/>
          <w:szCs w:val="20"/>
          <w:lang w:val="en-US"/>
        </w:rPr>
        <w:t>B</w:t>
      </w:r>
      <w:r w:rsidR="001E3F77" w:rsidRPr="008C020B">
        <w:rPr>
          <w:rFonts w:ascii="Times New Roman" w:hAnsi="Times New Roman" w:cs="Times New Roman"/>
          <w:i/>
          <w:iCs/>
          <w:sz w:val="20"/>
          <w:szCs w:val="20"/>
          <w:lang w:val="en-US"/>
        </w:rPr>
        <w:t>.</w:t>
      </w:r>
      <w:r w:rsidR="00AC7A50" w:rsidRPr="008C020B">
        <w:rPr>
          <w:rFonts w:ascii="Times New Roman" w:hAnsi="Times New Roman" w:cs="Times New Roman"/>
          <w:i/>
          <w:iCs/>
          <w:sz w:val="20"/>
          <w:szCs w:val="20"/>
          <w:lang w:val="en-US"/>
        </w:rPr>
        <w:t xml:space="preserve"> rapa</w:t>
      </w:r>
      <w:r w:rsidR="00AC7A50" w:rsidRPr="008C020B">
        <w:rPr>
          <w:rFonts w:ascii="Times New Roman" w:hAnsi="Times New Roman" w:cs="Times New Roman"/>
          <w:sz w:val="20"/>
          <w:szCs w:val="20"/>
          <w:lang w:val="en-US"/>
        </w:rPr>
        <w:t xml:space="preserve"> </w:t>
      </w:r>
      <w:r w:rsidR="001E3F77" w:rsidRPr="008C020B">
        <w:rPr>
          <w:rFonts w:ascii="Times New Roman" w:hAnsi="Times New Roman" w:cs="Times New Roman"/>
          <w:sz w:val="20"/>
          <w:szCs w:val="20"/>
          <w:lang w:val="en-US"/>
        </w:rPr>
        <w:t>grown in unamended soil (NoFrass; control) or soil amended with raw BSF frass (BSFF) or raw yellow mealworm frass (MWF)</w:t>
      </w:r>
      <w:r w:rsidR="00AC7A50" w:rsidRPr="008C020B">
        <w:rPr>
          <w:rFonts w:ascii="Times New Roman" w:hAnsi="Times New Roman" w:cs="Times New Roman"/>
          <w:sz w:val="20"/>
          <w:szCs w:val="20"/>
          <w:lang w:val="en-US"/>
        </w:rPr>
        <w:t xml:space="preserve"> in two trials. A = trial 1 and B = trial 2. </w:t>
      </w:r>
      <w:r w:rsidR="00964876" w:rsidRPr="00D71CB4">
        <w:rPr>
          <w:rFonts w:ascii="Times New Roman" w:eastAsiaTheme="minorEastAsia" w:hAnsi="Times New Roman" w:cs="Times New Roman"/>
          <w:color w:val="000000" w:themeColor="text1"/>
          <w:kern w:val="24"/>
          <w:sz w:val="20"/>
          <w:szCs w:val="20"/>
          <w:lang w:val="en-US"/>
        </w:rPr>
        <w:t xml:space="preserve">B is a repetition of A under similar conditions. </w:t>
      </w:r>
      <w:r w:rsidR="00AC7A50" w:rsidRPr="00343022">
        <w:rPr>
          <w:rFonts w:ascii="Times New Roman" w:hAnsi="Times New Roman" w:cs="Times New Roman"/>
          <w:sz w:val="20"/>
          <w:szCs w:val="20"/>
          <w:highlight w:val="lightGray"/>
          <w:lang w:val="en-US"/>
          <w:rPrChange w:id="724" w:author="Joop van Loon" w:date="2023-06-20T16:32:00Z">
            <w:rPr>
              <w:rFonts w:ascii="Times New Roman" w:hAnsi="Times New Roman" w:cs="Times New Roman"/>
              <w:sz w:val="20"/>
              <w:szCs w:val="20"/>
              <w:lang w:val="en-US"/>
            </w:rPr>
          </w:rPrChange>
        </w:rPr>
        <w:t xml:space="preserve">Boxplots show the </w:t>
      </w:r>
      <w:r w:rsidR="002460D2" w:rsidRPr="00343022">
        <w:rPr>
          <w:rFonts w:ascii="Times New Roman" w:hAnsi="Times New Roman" w:cs="Times New Roman"/>
          <w:sz w:val="20"/>
          <w:szCs w:val="20"/>
          <w:highlight w:val="lightGray"/>
          <w:lang w:val="en-US"/>
          <w:rPrChange w:id="725" w:author="Joop van Loon" w:date="2023-06-20T16:32:00Z">
            <w:rPr>
              <w:rFonts w:ascii="Times New Roman" w:hAnsi="Times New Roman" w:cs="Times New Roman"/>
              <w:sz w:val="20"/>
              <w:szCs w:val="20"/>
              <w:lang w:val="en-US"/>
            </w:rPr>
          </w:rPrChange>
        </w:rPr>
        <w:t>median</w:t>
      </w:r>
      <w:r w:rsidR="00AC7A50" w:rsidRPr="00343022">
        <w:rPr>
          <w:rFonts w:ascii="Times New Roman" w:hAnsi="Times New Roman" w:cs="Times New Roman"/>
          <w:sz w:val="20"/>
          <w:szCs w:val="20"/>
          <w:highlight w:val="lightGray"/>
          <w:lang w:val="en-US"/>
          <w:rPrChange w:id="726" w:author="Joop van Loon" w:date="2023-06-20T16:32:00Z">
            <w:rPr>
              <w:rFonts w:ascii="Times New Roman" w:hAnsi="Times New Roman" w:cs="Times New Roman"/>
              <w:sz w:val="20"/>
              <w:szCs w:val="20"/>
              <w:lang w:val="en-US"/>
            </w:rPr>
          </w:rPrChange>
        </w:rPr>
        <w:t xml:space="preserve"> (horizontal bold line), and minimum and maximum values.</w:t>
      </w:r>
      <w:r w:rsidR="00AC7A50" w:rsidRPr="008C020B">
        <w:rPr>
          <w:rFonts w:ascii="Times New Roman" w:hAnsi="Times New Roman" w:cs="Times New Roman"/>
          <w:sz w:val="20"/>
          <w:szCs w:val="20"/>
          <w:lang w:val="en-US"/>
        </w:rPr>
        <w:t xml:space="preserve"> The dot</w:t>
      </w:r>
      <w:r w:rsidR="0038699D" w:rsidRPr="008C020B">
        <w:rPr>
          <w:rFonts w:ascii="Times New Roman" w:hAnsi="Times New Roman" w:cs="Times New Roman"/>
          <w:sz w:val="20"/>
          <w:szCs w:val="20"/>
          <w:lang w:val="en-US"/>
        </w:rPr>
        <w:t>s</w:t>
      </w:r>
      <w:r w:rsidR="00AC7A50" w:rsidRPr="008C020B">
        <w:rPr>
          <w:rFonts w:ascii="Times New Roman" w:hAnsi="Times New Roman" w:cs="Times New Roman"/>
          <w:sz w:val="20"/>
          <w:szCs w:val="20"/>
          <w:lang w:val="en-US"/>
        </w:rPr>
        <w:t xml:space="preserve"> represent </w:t>
      </w:r>
      <w:r w:rsidR="002460D2" w:rsidRPr="008C020B">
        <w:rPr>
          <w:rFonts w:ascii="Times New Roman" w:hAnsi="Times New Roman" w:cs="Times New Roman"/>
          <w:sz w:val="20"/>
          <w:szCs w:val="20"/>
          <w:lang w:val="en-US"/>
        </w:rPr>
        <w:t>outliers</w:t>
      </w:r>
      <w:r w:rsidR="00AC7A50" w:rsidRPr="008C020B">
        <w:rPr>
          <w:rFonts w:ascii="Times New Roman" w:hAnsi="Times New Roman" w:cs="Times New Roman"/>
          <w:sz w:val="20"/>
          <w:szCs w:val="20"/>
          <w:lang w:val="en-US"/>
        </w:rPr>
        <w:t xml:space="preserve">. The white square on each box represents the mean </w:t>
      </w:r>
      <w:r w:rsidR="002460D2" w:rsidRPr="008C020B">
        <w:rPr>
          <w:rFonts w:ascii="Times New Roman" w:hAnsi="Times New Roman" w:cs="Times New Roman"/>
          <w:sz w:val="20"/>
          <w:szCs w:val="20"/>
          <w:lang w:val="en-US"/>
        </w:rPr>
        <w:t xml:space="preserve">time until </w:t>
      </w:r>
      <w:r w:rsidR="00AC7A50" w:rsidRPr="008C020B">
        <w:rPr>
          <w:rFonts w:ascii="Times New Roman" w:hAnsi="Times New Roman" w:cs="Times New Roman"/>
          <w:sz w:val="20"/>
          <w:szCs w:val="20"/>
          <w:lang w:val="en-US"/>
        </w:rPr>
        <w:t xml:space="preserve">flowering per treatment. Data were analysed </w:t>
      </w:r>
      <w:r w:rsidR="009A3826" w:rsidRPr="008C020B">
        <w:rPr>
          <w:rFonts w:ascii="Times New Roman" w:hAnsi="Times New Roman" w:cs="Times New Roman"/>
          <w:sz w:val="20"/>
          <w:szCs w:val="20"/>
          <w:lang w:val="en-US"/>
        </w:rPr>
        <w:t>with a</w:t>
      </w:r>
      <w:r w:rsidR="00AC7A50" w:rsidRPr="008C020B">
        <w:rPr>
          <w:rFonts w:ascii="Times New Roman" w:hAnsi="Times New Roman" w:cs="Times New Roman"/>
          <w:sz w:val="20"/>
          <w:szCs w:val="20"/>
          <w:lang w:val="en-US"/>
        </w:rPr>
        <w:t xml:space="preserve"> generalised linear model (GLM). n is the number of </w:t>
      </w:r>
      <w:r w:rsidR="006241DE" w:rsidRPr="008C020B">
        <w:rPr>
          <w:rFonts w:ascii="Times New Roman" w:hAnsi="Times New Roman" w:cs="Times New Roman"/>
          <w:sz w:val="20"/>
          <w:szCs w:val="20"/>
          <w:lang w:val="en-US"/>
        </w:rPr>
        <w:t>replicates</w:t>
      </w:r>
      <w:r w:rsidR="00AC7A50" w:rsidRPr="008C020B">
        <w:rPr>
          <w:rFonts w:ascii="Times New Roman" w:hAnsi="Times New Roman" w:cs="Times New Roman"/>
          <w:sz w:val="20"/>
          <w:szCs w:val="20"/>
          <w:lang w:val="en-US"/>
        </w:rPr>
        <w:t>. Boxes with different letters are significantly different</w:t>
      </w:r>
      <w:r w:rsidR="000259CD" w:rsidRPr="008C020B">
        <w:rPr>
          <w:rFonts w:ascii="Times New Roman" w:hAnsi="Times New Roman" w:cs="Times New Roman"/>
          <w:sz w:val="20"/>
          <w:szCs w:val="20"/>
          <w:lang w:val="en-US"/>
        </w:rPr>
        <w:t xml:space="preserve"> </w:t>
      </w:r>
      <w:r w:rsidR="00AC7A50" w:rsidRPr="008C020B">
        <w:rPr>
          <w:rFonts w:ascii="Times New Roman" w:hAnsi="Times New Roman" w:cs="Times New Roman"/>
          <w:sz w:val="20"/>
          <w:szCs w:val="20"/>
          <w:lang w:val="en-US"/>
        </w:rPr>
        <w:t>(</w:t>
      </w:r>
      <w:r w:rsidR="00AC7A50" w:rsidRPr="008C020B">
        <w:rPr>
          <w:rFonts w:ascii="Times New Roman" w:hAnsi="Times New Roman" w:cs="Times New Roman"/>
          <w:color w:val="1C1D1E"/>
          <w:sz w:val="20"/>
          <w:szCs w:val="20"/>
          <w:shd w:val="clear" w:color="auto" w:fill="FFFFFF"/>
        </w:rPr>
        <w:t xml:space="preserve">Fisher's Least Significant Difference </w:t>
      </w:r>
      <w:r w:rsidR="00AC7A50" w:rsidRPr="008C020B">
        <w:rPr>
          <w:rFonts w:ascii="Times New Roman" w:hAnsi="Times New Roman" w:cs="Times New Roman"/>
          <w:sz w:val="20"/>
          <w:szCs w:val="20"/>
          <w:lang w:val="en-US"/>
        </w:rPr>
        <w:t xml:space="preserve">post hoc test, </w:t>
      </w:r>
      <w:r w:rsidR="00AC7A50" w:rsidRPr="008C020B">
        <w:rPr>
          <w:rFonts w:ascii="Times New Roman" w:hAnsi="Times New Roman" w:cs="Times New Roman"/>
          <w:i/>
          <w:iCs/>
          <w:sz w:val="20"/>
          <w:szCs w:val="20"/>
          <w:lang w:val="en-US"/>
        </w:rPr>
        <w:t>p</w:t>
      </w:r>
      <w:r w:rsidR="00AC7A50" w:rsidRPr="008C020B">
        <w:rPr>
          <w:rFonts w:ascii="Times New Roman" w:hAnsi="Times New Roman" w:cs="Times New Roman"/>
          <w:sz w:val="20"/>
          <w:szCs w:val="20"/>
          <w:lang w:val="en-US"/>
        </w:rPr>
        <w:t xml:space="preserve"> &lt; 0.05).</w:t>
      </w:r>
      <w:commentRangeStart w:id="727"/>
      <w:commentRangeEnd w:id="727"/>
      <w:r w:rsidR="00E84CA4">
        <w:rPr>
          <w:rStyle w:val="CommentReference"/>
        </w:rPr>
        <w:commentReference w:id="727"/>
      </w:r>
    </w:p>
    <w:p w14:paraId="60DA29A0" w14:textId="4FE3221B" w:rsidR="001C3BFD" w:rsidRDefault="001C3BFD" w:rsidP="00AC7A50">
      <w:pPr>
        <w:spacing w:after="0"/>
        <w:jc w:val="both"/>
        <w:rPr>
          <w:rFonts w:ascii="Times New Roman" w:hAnsi="Times New Roman" w:cs="Times New Roman"/>
          <w:sz w:val="24"/>
          <w:szCs w:val="24"/>
          <w:lang w:val="en-US"/>
        </w:rPr>
      </w:pPr>
    </w:p>
    <w:p w14:paraId="1C19B987" w14:textId="4E5C4C52" w:rsidR="0008244D" w:rsidRPr="008B694F" w:rsidRDefault="00A3718E" w:rsidP="00AC7A50">
      <w:pPr>
        <w:spacing w:after="0"/>
        <w:jc w:val="both"/>
        <w:rPr>
          <w:rFonts w:ascii="Times New Roman" w:hAnsi="Times New Roman" w:cs="Times New Roman"/>
          <w:sz w:val="24"/>
          <w:szCs w:val="24"/>
          <w:lang w:val="en-US"/>
        </w:rPr>
      </w:pPr>
      <w:r>
        <w:rPr>
          <w:noProof/>
        </w:rPr>
        <w:lastRenderedPageBreak/>
        <w:drawing>
          <wp:inline distT="0" distB="0" distL="0" distR="0" wp14:anchorId="02436A65" wp14:editId="6F55491B">
            <wp:extent cx="4619048" cy="3933333"/>
            <wp:effectExtent l="0" t="0" r="0" b="0"/>
            <wp:docPr id="202336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64325" name=""/>
                    <pic:cNvPicPr/>
                  </pic:nvPicPr>
                  <pic:blipFill>
                    <a:blip r:embed="rId24"/>
                    <a:stretch>
                      <a:fillRect/>
                    </a:stretch>
                  </pic:blipFill>
                  <pic:spPr>
                    <a:xfrm>
                      <a:off x="0" y="0"/>
                      <a:ext cx="4619048" cy="3933333"/>
                    </a:xfrm>
                    <a:prstGeom prst="rect">
                      <a:avLst/>
                    </a:prstGeom>
                  </pic:spPr>
                </pic:pic>
              </a:graphicData>
            </a:graphic>
          </wp:inline>
        </w:drawing>
      </w:r>
      <w:r w:rsidR="00D52024">
        <w:rPr>
          <w:rFonts w:ascii="Times New Roman" w:hAnsi="Times New Roman" w:cs="Times New Roman"/>
          <w:sz w:val="24"/>
          <w:szCs w:val="24"/>
          <w:lang w:val="en-US"/>
        </w:rPr>
        <w:t xml:space="preserve"> </w:t>
      </w:r>
    </w:p>
    <w:p w14:paraId="3186D1DC" w14:textId="0A9F82FF" w:rsidR="00C9131A" w:rsidRPr="00D664A0" w:rsidRDefault="001C3BFD" w:rsidP="00241C69">
      <w:pPr>
        <w:spacing w:after="0"/>
        <w:jc w:val="both"/>
        <w:rPr>
          <w:rFonts w:ascii="Times New Roman" w:hAnsi="Times New Roman" w:cs="Times New Roman"/>
          <w:sz w:val="28"/>
          <w:szCs w:val="28"/>
          <w:lang w:val="en-US"/>
        </w:rPr>
      </w:pPr>
      <w:r w:rsidRPr="0064722A">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S4</w:t>
      </w:r>
      <w:r w:rsidRPr="0064722A">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6A1709" w:rsidRPr="00E662AF">
        <w:rPr>
          <w:rFonts w:ascii="Times New Roman" w:eastAsiaTheme="minorEastAsia" w:hAnsi="Times New Roman" w:cs="Times New Roman"/>
          <w:color w:val="000000" w:themeColor="text1"/>
          <w:kern w:val="24"/>
          <w:sz w:val="20"/>
          <w:szCs w:val="20"/>
          <w:lang w:val="en-US" w:eastAsia="en-GB"/>
        </w:rPr>
        <w:t xml:space="preserve">Survival of </w:t>
      </w:r>
      <w:r w:rsidR="006A1709" w:rsidRPr="00E662AF">
        <w:rPr>
          <w:rFonts w:ascii="Times New Roman" w:eastAsiaTheme="minorEastAsia" w:hAnsi="Times New Roman" w:cs="Times New Roman"/>
          <w:i/>
          <w:iCs/>
          <w:color w:val="000000" w:themeColor="text1"/>
          <w:kern w:val="24"/>
          <w:sz w:val="20"/>
          <w:szCs w:val="20"/>
          <w:lang w:val="en-US" w:eastAsia="en-GB"/>
        </w:rPr>
        <w:t>Delia radicum</w:t>
      </w:r>
      <w:r w:rsidR="006A1709" w:rsidRPr="00E662AF">
        <w:rPr>
          <w:rFonts w:ascii="Times New Roman" w:eastAsiaTheme="minorEastAsia" w:hAnsi="Times New Roman" w:cs="Times New Roman"/>
          <w:color w:val="000000" w:themeColor="text1"/>
          <w:kern w:val="24"/>
          <w:sz w:val="20"/>
          <w:szCs w:val="20"/>
          <w:lang w:val="en-US" w:eastAsia="en-GB"/>
        </w:rPr>
        <w:t xml:space="preserve"> larvae on roots of </w:t>
      </w:r>
      <w:r w:rsidR="006A1709" w:rsidRPr="00E662AF">
        <w:rPr>
          <w:rFonts w:ascii="Times New Roman" w:eastAsiaTheme="minorEastAsia" w:hAnsi="Times New Roman" w:cs="Times New Roman"/>
          <w:i/>
          <w:iCs/>
          <w:color w:val="000000" w:themeColor="text1"/>
          <w:kern w:val="24"/>
          <w:sz w:val="20"/>
          <w:szCs w:val="20"/>
          <w:lang w:val="en-US" w:eastAsia="en-GB"/>
        </w:rPr>
        <w:t>B</w:t>
      </w:r>
      <w:r w:rsidR="002460D2">
        <w:rPr>
          <w:rFonts w:ascii="Times New Roman" w:eastAsiaTheme="minorEastAsia" w:hAnsi="Times New Roman" w:cs="Times New Roman"/>
          <w:i/>
          <w:iCs/>
          <w:color w:val="000000" w:themeColor="text1"/>
          <w:kern w:val="24"/>
          <w:sz w:val="20"/>
          <w:szCs w:val="20"/>
          <w:lang w:val="en-US" w:eastAsia="en-GB"/>
        </w:rPr>
        <w:t>.</w:t>
      </w:r>
      <w:r w:rsidR="006A1709" w:rsidRPr="00E662AF">
        <w:rPr>
          <w:rFonts w:ascii="Times New Roman" w:eastAsiaTheme="minorEastAsia" w:hAnsi="Times New Roman" w:cs="Times New Roman"/>
          <w:i/>
          <w:iCs/>
          <w:color w:val="000000" w:themeColor="text1"/>
          <w:kern w:val="24"/>
          <w:sz w:val="20"/>
          <w:szCs w:val="20"/>
          <w:lang w:val="en-US" w:eastAsia="en-GB"/>
        </w:rPr>
        <w:t xml:space="preserve"> rapa </w:t>
      </w:r>
      <w:r w:rsidR="006A1709" w:rsidRPr="00E662AF">
        <w:rPr>
          <w:rFonts w:ascii="Times New Roman" w:eastAsiaTheme="minorEastAsia" w:hAnsi="Times New Roman" w:cs="Times New Roman"/>
          <w:color w:val="000000" w:themeColor="text1"/>
          <w:kern w:val="24"/>
          <w:sz w:val="20"/>
          <w:szCs w:val="20"/>
          <w:lang w:val="en-US" w:eastAsia="en-GB"/>
        </w:rPr>
        <w:t xml:space="preserve">plants </w:t>
      </w:r>
      <w:r w:rsidR="002460D2" w:rsidRPr="002460D2">
        <w:rPr>
          <w:rFonts w:ascii="Times New Roman" w:eastAsiaTheme="minorEastAsia" w:hAnsi="Times New Roman" w:cs="Times New Roman"/>
          <w:color w:val="000000" w:themeColor="text1"/>
          <w:kern w:val="24"/>
          <w:sz w:val="20"/>
          <w:szCs w:val="20"/>
          <w:lang w:val="en-US" w:eastAsia="en-GB"/>
        </w:rPr>
        <w:t>grown in unamended soil (NoFrass; control) or soil amended with raw BSF frass (BSFF) or raw yellow mealworm frass (MWF)</w:t>
      </w:r>
      <w:r w:rsidR="006A1709" w:rsidRPr="00D71CB4">
        <w:rPr>
          <w:rFonts w:ascii="Times New Roman" w:eastAsiaTheme="minorEastAsia" w:hAnsi="Times New Roman" w:cs="Times New Roman"/>
          <w:color w:val="000000" w:themeColor="text1"/>
          <w:kern w:val="24"/>
          <w:sz w:val="20"/>
          <w:szCs w:val="20"/>
          <w:lang w:val="en-US" w:eastAsia="en-GB"/>
        </w:rPr>
        <w:t>.</w:t>
      </w:r>
      <w:r w:rsidR="006A1709" w:rsidRPr="00E662AF">
        <w:rPr>
          <w:rFonts w:ascii="Times New Roman" w:eastAsiaTheme="minorEastAsia" w:hAnsi="Times New Roman" w:cs="Times New Roman"/>
          <w:color w:val="000000" w:themeColor="text1"/>
          <w:kern w:val="24"/>
          <w:sz w:val="20"/>
          <w:szCs w:val="20"/>
          <w:lang w:val="en-US" w:eastAsia="en-GB"/>
        </w:rPr>
        <w:t xml:space="preserve"> </w:t>
      </w:r>
      <w:r w:rsidR="006A1709" w:rsidRPr="00E662AF">
        <w:rPr>
          <w:rFonts w:ascii="Times New Roman" w:hAnsi="Times New Roman" w:cs="Times New Roman"/>
          <w:sz w:val="20"/>
          <w:szCs w:val="20"/>
          <w:lang w:val="en-US"/>
        </w:rPr>
        <w:t xml:space="preserve">Boxplots show the </w:t>
      </w:r>
      <w:r w:rsidR="002460D2">
        <w:rPr>
          <w:rFonts w:ascii="Times New Roman" w:hAnsi="Times New Roman" w:cs="Times New Roman"/>
          <w:sz w:val="20"/>
          <w:szCs w:val="20"/>
          <w:lang w:val="en-US"/>
        </w:rPr>
        <w:t>median</w:t>
      </w:r>
      <w:r w:rsidR="006A1709" w:rsidRPr="00E662AF">
        <w:rPr>
          <w:rFonts w:ascii="Times New Roman" w:hAnsi="Times New Roman" w:cs="Times New Roman"/>
          <w:sz w:val="20"/>
          <w:szCs w:val="20"/>
          <w:lang w:val="en-US"/>
        </w:rPr>
        <w:t xml:space="preserve"> (horizontal bold line), and minimum and maximum values. The white square on each box represents the mean larval survival. Data were analysed by generalised linear models (GLM). </w:t>
      </w:r>
      <w:commentRangeStart w:id="728"/>
      <w:r w:rsidR="006A1709" w:rsidRPr="00E662AF">
        <w:rPr>
          <w:rFonts w:ascii="Times New Roman" w:hAnsi="Times New Roman" w:cs="Times New Roman"/>
          <w:sz w:val="20"/>
          <w:szCs w:val="20"/>
          <w:lang w:val="en-US"/>
        </w:rPr>
        <w:t xml:space="preserve">n is the number of </w:t>
      </w:r>
      <w:r w:rsidR="006241DE">
        <w:rPr>
          <w:rFonts w:ascii="Times New Roman" w:hAnsi="Times New Roman" w:cs="Times New Roman"/>
          <w:sz w:val="20"/>
          <w:szCs w:val="20"/>
          <w:lang w:val="en-US"/>
        </w:rPr>
        <w:t>replicates</w:t>
      </w:r>
      <w:r w:rsidR="006A1709" w:rsidRPr="00E662AF">
        <w:rPr>
          <w:rFonts w:ascii="Times New Roman" w:hAnsi="Times New Roman" w:cs="Times New Roman"/>
          <w:sz w:val="20"/>
          <w:szCs w:val="20"/>
          <w:lang w:val="en-US"/>
        </w:rPr>
        <w:t xml:space="preserve">. </w:t>
      </w:r>
      <w:commentRangeEnd w:id="728"/>
      <w:r w:rsidR="00E84CA4">
        <w:rPr>
          <w:rStyle w:val="CommentReference"/>
        </w:rPr>
        <w:commentReference w:id="728"/>
      </w:r>
      <w:r w:rsidR="006A1709" w:rsidRPr="00E662AF">
        <w:rPr>
          <w:rFonts w:ascii="Times New Roman" w:hAnsi="Times New Roman" w:cs="Times New Roman"/>
          <w:sz w:val="20"/>
          <w:szCs w:val="20"/>
          <w:lang w:val="en-US"/>
        </w:rPr>
        <w:t>Boxes with different letters are significantly different (</w:t>
      </w:r>
      <w:r w:rsidR="006A1709" w:rsidRPr="00E662AF">
        <w:rPr>
          <w:rFonts w:ascii="Times New Roman" w:hAnsi="Times New Roman" w:cs="Times New Roman"/>
          <w:color w:val="1C1D1E"/>
          <w:sz w:val="20"/>
          <w:szCs w:val="20"/>
          <w:shd w:val="clear" w:color="auto" w:fill="FFFFFF"/>
        </w:rPr>
        <w:t xml:space="preserve">Tukey's </w:t>
      </w:r>
      <w:r w:rsidR="006A1709" w:rsidRPr="00E662AF">
        <w:rPr>
          <w:rFonts w:ascii="Times New Roman" w:hAnsi="Times New Roman" w:cs="Times New Roman"/>
          <w:sz w:val="20"/>
          <w:szCs w:val="20"/>
          <w:lang w:val="en-US"/>
        </w:rPr>
        <w:t xml:space="preserve">post hoc test, </w:t>
      </w:r>
      <w:r w:rsidR="006A1709" w:rsidRPr="00E662AF">
        <w:rPr>
          <w:rFonts w:ascii="Times New Roman" w:hAnsi="Times New Roman" w:cs="Times New Roman"/>
          <w:i/>
          <w:iCs/>
          <w:sz w:val="20"/>
          <w:szCs w:val="20"/>
          <w:lang w:val="en-US"/>
        </w:rPr>
        <w:t>p</w:t>
      </w:r>
      <w:r w:rsidR="006A1709" w:rsidRPr="00E662AF">
        <w:rPr>
          <w:rFonts w:ascii="Times New Roman" w:hAnsi="Times New Roman" w:cs="Times New Roman"/>
          <w:sz w:val="20"/>
          <w:szCs w:val="20"/>
          <w:lang w:val="en-US"/>
        </w:rPr>
        <w:t xml:space="preserve"> &lt; 0.05).</w:t>
      </w:r>
    </w:p>
    <w:p w14:paraId="26DB0366" w14:textId="39E9D9D9" w:rsidR="001C3BFD" w:rsidRDefault="001C3BFD" w:rsidP="00241C69">
      <w:pPr>
        <w:spacing w:after="0"/>
        <w:jc w:val="both"/>
        <w:rPr>
          <w:rFonts w:ascii="Times New Roman" w:hAnsi="Times New Roman" w:cs="Times New Roman"/>
          <w:sz w:val="24"/>
          <w:szCs w:val="24"/>
          <w:lang w:val="en-US"/>
        </w:rPr>
      </w:pPr>
    </w:p>
    <w:p w14:paraId="637AE3C7" w14:textId="04AF7135" w:rsidR="00B30DEB" w:rsidRDefault="006A0208" w:rsidP="00241C69">
      <w:pPr>
        <w:spacing w:after="0"/>
        <w:jc w:val="both"/>
        <w:rPr>
          <w:rFonts w:ascii="Times New Roman" w:hAnsi="Times New Roman" w:cs="Times New Roman"/>
          <w:sz w:val="24"/>
          <w:szCs w:val="24"/>
          <w:lang w:val="en-US"/>
        </w:rPr>
      </w:pPr>
      <w:r>
        <w:rPr>
          <w:noProof/>
        </w:rPr>
        <w:lastRenderedPageBreak/>
        <w:drawing>
          <wp:inline distT="0" distB="0" distL="0" distR="0" wp14:anchorId="5996B5C6" wp14:editId="05C85DA0">
            <wp:extent cx="4619048" cy="3933333"/>
            <wp:effectExtent l="0" t="0" r="0" b="0"/>
            <wp:docPr id="156037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76661" name=""/>
                    <pic:cNvPicPr/>
                  </pic:nvPicPr>
                  <pic:blipFill>
                    <a:blip r:embed="rId25"/>
                    <a:stretch>
                      <a:fillRect/>
                    </a:stretch>
                  </pic:blipFill>
                  <pic:spPr>
                    <a:xfrm>
                      <a:off x="0" y="0"/>
                      <a:ext cx="4619048" cy="3933333"/>
                    </a:xfrm>
                    <a:prstGeom prst="rect">
                      <a:avLst/>
                    </a:prstGeom>
                  </pic:spPr>
                </pic:pic>
              </a:graphicData>
            </a:graphic>
          </wp:inline>
        </w:drawing>
      </w:r>
    </w:p>
    <w:p w14:paraId="49FAFECD" w14:textId="2AD6590C" w:rsidR="001C3BFD" w:rsidRDefault="001C3BFD" w:rsidP="001C3BFD">
      <w:pPr>
        <w:spacing w:after="0"/>
        <w:jc w:val="both"/>
        <w:rPr>
          <w:rFonts w:ascii="Times New Roman" w:hAnsi="Times New Roman" w:cs="Times New Roman"/>
          <w:sz w:val="24"/>
          <w:szCs w:val="24"/>
          <w:lang w:val="en-US"/>
        </w:rPr>
      </w:pPr>
      <w:r w:rsidRPr="0064722A">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S5</w:t>
      </w:r>
      <w:r w:rsidRPr="0064722A">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6241DE" w:rsidRPr="0061231A">
        <w:rPr>
          <w:rFonts w:ascii="Times New Roman" w:hAnsi="Times New Roman" w:cs="Times New Roman"/>
          <w:sz w:val="20"/>
          <w:szCs w:val="20"/>
          <w:lang w:val="en-US"/>
        </w:rPr>
        <w:t>Biomass</w:t>
      </w:r>
      <w:r w:rsidR="004454FE" w:rsidRPr="00E662AF">
        <w:rPr>
          <w:rFonts w:ascii="Times New Roman" w:hAnsi="Times New Roman" w:cs="Times New Roman"/>
          <w:sz w:val="20"/>
          <w:szCs w:val="20"/>
          <w:lang w:val="en-US"/>
        </w:rPr>
        <w:t xml:space="preserve"> </w:t>
      </w:r>
      <w:r w:rsidR="004454FE" w:rsidRPr="00E662AF">
        <w:rPr>
          <w:rFonts w:ascii="Times New Roman" w:eastAsiaTheme="minorEastAsia" w:hAnsi="Times New Roman" w:cs="Times New Roman"/>
          <w:sz w:val="20"/>
          <w:szCs w:val="20"/>
          <w:lang w:val="en-US"/>
        </w:rPr>
        <w:t xml:space="preserve">(mg) of </w:t>
      </w:r>
      <w:r w:rsidR="004454FE" w:rsidRPr="00E662AF">
        <w:rPr>
          <w:rFonts w:ascii="Times New Roman" w:eastAsiaTheme="minorEastAsia" w:hAnsi="Times New Roman" w:cs="Times New Roman"/>
          <w:i/>
          <w:iCs/>
          <w:sz w:val="20"/>
          <w:szCs w:val="20"/>
          <w:lang w:val="en-US"/>
        </w:rPr>
        <w:t>D</w:t>
      </w:r>
      <w:r w:rsidR="002460D2">
        <w:rPr>
          <w:rFonts w:ascii="Times New Roman" w:eastAsiaTheme="minorEastAsia" w:hAnsi="Times New Roman" w:cs="Times New Roman"/>
          <w:i/>
          <w:iCs/>
          <w:sz w:val="20"/>
          <w:szCs w:val="20"/>
          <w:lang w:val="en-US"/>
        </w:rPr>
        <w:t>elia</w:t>
      </w:r>
      <w:r w:rsidR="004454FE" w:rsidRPr="00E662AF">
        <w:rPr>
          <w:rFonts w:ascii="Times New Roman" w:eastAsiaTheme="minorEastAsia" w:hAnsi="Times New Roman" w:cs="Times New Roman"/>
          <w:i/>
          <w:iCs/>
          <w:sz w:val="20"/>
          <w:szCs w:val="20"/>
          <w:lang w:val="en-US"/>
        </w:rPr>
        <w:t xml:space="preserve"> radicum</w:t>
      </w:r>
      <w:r w:rsidR="004454FE" w:rsidRPr="00E662AF">
        <w:rPr>
          <w:rFonts w:ascii="Times New Roman" w:hAnsi="Times New Roman" w:cs="Times New Roman"/>
          <w:sz w:val="20"/>
          <w:szCs w:val="20"/>
          <w:lang w:val="en-US"/>
        </w:rPr>
        <w:t xml:space="preserve"> </w:t>
      </w:r>
      <w:r w:rsidR="004454FE" w:rsidRPr="00E662AF">
        <w:rPr>
          <w:rFonts w:ascii="Times New Roman" w:eastAsiaTheme="minorEastAsia" w:hAnsi="Times New Roman" w:cs="Times New Roman"/>
          <w:sz w:val="20"/>
          <w:szCs w:val="20"/>
          <w:lang w:val="en-US"/>
        </w:rPr>
        <w:t xml:space="preserve">pupae retrieved after </w:t>
      </w:r>
      <w:r w:rsidR="006A5A20" w:rsidRPr="00E662AF">
        <w:rPr>
          <w:rFonts w:ascii="Times New Roman" w:eastAsiaTheme="minorEastAsia" w:hAnsi="Times New Roman" w:cs="Times New Roman"/>
          <w:sz w:val="20"/>
          <w:szCs w:val="20"/>
          <w:lang w:val="en-US"/>
        </w:rPr>
        <w:t xml:space="preserve">a </w:t>
      </w:r>
      <w:r w:rsidR="004454FE" w:rsidRPr="00E662AF">
        <w:rPr>
          <w:rFonts w:ascii="Times New Roman" w:eastAsiaTheme="minorEastAsia" w:hAnsi="Times New Roman" w:cs="Times New Roman"/>
          <w:sz w:val="20"/>
          <w:szCs w:val="20"/>
          <w:lang w:val="en-US"/>
        </w:rPr>
        <w:t xml:space="preserve">21-day </w:t>
      </w:r>
      <w:r w:rsidR="006241DE">
        <w:rPr>
          <w:rFonts w:ascii="Times New Roman" w:eastAsiaTheme="minorEastAsia" w:hAnsi="Times New Roman" w:cs="Times New Roman"/>
          <w:sz w:val="20"/>
          <w:szCs w:val="20"/>
          <w:lang w:val="en-US"/>
        </w:rPr>
        <w:t xml:space="preserve">root infestation </w:t>
      </w:r>
      <w:r w:rsidR="004454FE" w:rsidRPr="00E662AF">
        <w:rPr>
          <w:rFonts w:ascii="Times New Roman" w:eastAsiaTheme="minorEastAsia" w:hAnsi="Times New Roman" w:cs="Times New Roman"/>
          <w:sz w:val="20"/>
          <w:szCs w:val="20"/>
          <w:lang w:val="en-US"/>
        </w:rPr>
        <w:t xml:space="preserve">of </w:t>
      </w:r>
      <w:r w:rsidR="004454FE" w:rsidRPr="00E662AF">
        <w:rPr>
          <w:rFonts w:ascii="Times New Roman" w:eastAsiaTheme="minorEastAsia" w:hAnsi="Times New Roman" w:cs="Times New Roman"/>
          <w:i/>
          <w:iCs/>
          <w:sz w:val="20"/>
          <w:szCs w:val="20"/>
          <w:lang w:val="en-US"/>
        </w:rPr>
        <w:t xml:space="preserve">B. rapa </w:t>
      </w:r>
      <w:r w:rsidR="002460D2" w:rsidRPr="002460D2">
        <w:rPr>
          <w:rFonts w:ascii="Times New Roman" w:eastAsiaTheme="minorEastAsia" w:hAnsi="Times New Roman" w:cs="Times New Roman"/>
          <w:sz w:val="20"/>
          <w:szCs w:val="20"/>
          <w:lang w:val="en-US"/>
        </w:rPr>
        <w:t>grown in unamended soil (NoFrass; control) or soil amended with raw BSF frass (BSFF) or raw yellow mealworm frass (MWF</w:t>
      </w:r>
      <w:r w:rsidR="002460D2" w:rsidRPr="0061231A">
        <w:rPr>
          <w:rFonts w:ascii="Times New Roman" w:eastAsiaTheme="minorEastAsia" w:hAnsi="Times New Roman" w:cs="Times New Roman"/>
          <w:sz w:val="20"/>
          <w:szCs w:val="20"/>
          <w:lang w:val="en-US"/>
        </w:rPr>
        <w:t>)</w:t>
      </w:r>
      <w:r w:rsidR="004454FE" w:rsidRPr="00D71CB4">
        <w:rPr>
          <w:rFonts w:ascii="Times New Roman" w:eastAsiaTheme="minorEastAsia" w:hAnsi="Times New Roman" w:cs="Times New Roman"/>
          <w:color w:val="000000" w:themeColor="text1"/>
          <w:kern w:val="24"/>
          <w:sz w:val="20"/>
          <w:szCs w:val="20"/>
          <w:lang w:val="en-US"/>
        </w:rPr>
        <w:t>.</w:t>
      </w:r>
      <w:r w:rsidR="004454FE" w:rsidRPr="00E662AF">
        <w:rPr>
          <w:rFonts w:ascii="Times New Roman" w:eastAsiaTheme="minorEastAsia" w:hAnsi="Times New Roman" w:cs="Times New Roman"/>
          <w:color w:val="000000" w:themeColor="text1"/>
          <w:kern w:val="24"/>
          <w:sz w:val="20"/>
          <w:szCs w:val="20"/>
          <w:lang w:val="en-US"/>
        </w:rPr>
        <w:t xml:space="preserve"> </w:t>
      </w:r>
      <w:r w:rsidR="004454FE" w:rsidRPr="00E662AF">
        <w:rPr>
          <w:rFonts w:ascii="Times New Roman" w:hAnsi="Times New Roman" w:cs="Times New Roman"/>
          <w:sz w:val="20"/>
          <w:szCs w:val="20"/>
          <w:lang w:val="en-US"/>
        </w:rPr>
        <w:t xml:space="preserve">Boxplots </w:t>
      </w:r>
      <w:r w:rsidR="006A5A20" w:rsidRPr="00E662AF">
        <w:rPr>
          <w:rFonts w:ascii="Times New Roman" w:hAnsi="Times New Roman" w:cs="Times New Roman"/>
          <w:sz w:val="20"/>
          <w:szCs w:val="20"/>
          <w:lang w:val="en-US"/>
        </w:rPr>
        <w:t xml:space="preserve">show </w:t>
      </w:r>
      <w:r w:rsidR="004454FE" w:rsidRPr="00E662AF">
        <w:rPr>
          <w:rFonts w:ascii="Times New Roman" w:hAnsi="Times New Roman" w:cs="Times New Roman"/>
          <w:sz w:val="20"/>
          <w:szCs w:val="20"/>
          <w:lang w:val="en-US"/>
        </w:rPr>
        <w:t xml:space="preserve">the </w:t>
      </w:r>
      <w:r w:rsidR="002460D2">
        <w:rPr>
          <w:rFonts w:ascii="Times New Roman" w:hAnsi="Times New Roman" w:cs="Times New Roman"/>
          <w:sz w:val="20"/>
          <w:szCs w:val="20"/>
          <w:lang w:val="en-US"/>
        </w:rPr>
        <w:t>median</w:t>
      </w:r>
      <w:r w:rsidR="004454FE" w:rsidRPr="00E662AF">
        <w:rPr>
          <w:rFonts w:ascii="Times New Roman" w:hAnsi="Times New Roman" w:cs="Times New Roman"/>
          <w:sz w:val="20"/>
          <w:szCs w:val="20"/>
          <w:lang w:val="en-US"/>
        </w:rPr>
        <w:t xml:space="preserve"> (horizontal bold line), and minimum and maximum values. The dots represent </w:t>
      </w:r>
      <w:r w:rsidR="002460D2">
        <w:rPr>
          <w:rFonts w:ascii="Times New Roman" w:hAnsi="Times New Roman" w:cs="Times New Roman"/>
          <w:sz w:val="20"/>
          <w:szCs w:val="20"/>
          <w:lang w:val="en-US"/>
        </w:rPr>
        <w:t>outliers</w:t>
      </w:r>
      <w:r w:rsidR="004454FE" w:rsidRPr="00E662AF">
        <w:rPr>
          <w:rFonts w:ascii="Times New Roman" w:hAnsi="Times New Roman" w:cs="Times New Roman"/>
          <w:sz w:val="20"/>
          <w:szCs w:val="20"/>
          <w:lang w:val="en-US"/>
        </w:rPr>
        <w:t xml:space="preserve">. The white square on each box represents the mean pupal weight. Data were analysed </w:t>
      </w:r>
      <w:r w:rsidR="000C51E4" w:rsidRPr="00E662AF">
        <w:rPr>
          <w:rFonts w:ascii="Times New Roman" w:hAnsi="Times New Roman" w:cs="Times New Roman"/>
          <w:sz w:val="20"/>
          <w:szCs w:val="20"/>
          <w:lang w:val="en-US"/>
        </w:rPr>
        <w:t>with</w:t>
      </w:r>
      <w:r w:rsidR="004454FE" w:rsidRPr="00E662AF">
        <w:rPr>
          <w:rFonts w:ascii="Times New Roman" w:hAnsi="Times New Roman" w:cs="Times New Roman"/>
          <w:sz w:val="20"/>
          <w:szCs w:val="20"/>
          <w:lang w:val="en-US"/>
        </w:rPr>
        <w:t xml:space="preserve"> generalised linear models (GLM). n is the number of pupae weighed.</w:t>
      </w:r>
    </w:p>
    <w:p w14:paraId="09423110" w14:textId="62435624" w:rsidR="00203B69" w:rsidRDefault="00203B69" w:rsidP="00241C69">
      <w:pPr>
        <w:spacing w:after="0"/>
        <w:jc w:val="both"/>
        <w:rPr>
          <w:rFonts w:ascii="Times New Roman" w:hAnsi="Times New Roman" w:cs="Times New Roman"/>
          <w:sz w:val="24"/>
          <w:szCs w:val="24"/>
          <w:lang w:val="en-US"/>
        </w:rPr>
      </w:pPr>
    </w:p>
    <w:p w14:paraId="6538CFD4" w14:textId="358743D8" w:rsidR="00241C69" w:rsidRDefault="00241C69" w:rsidP="00920599">
      <w:pPr>
        <w:jc w:val="both"/>
        <w:rPr>
          <w:rFonts w:ascii="Times New Roman" w:hAnsi="Times New Roman" w:cs="Times New Roman"/>
          <w:sz w:val="24"/>
          <w:szCs w:val="24"/>
          <w:lang w:val="en-US"/>
        </w:rPr>
      </w:pPr>
    </w:p>
    <w:p w14:paraId="0896997A" w14:textId="668C8420" w:rsidR="006A0208" w:rsidRDefault="006A0208" w:rsidP="00920599">
      <w:pPr>
        <w:jc w:val="both"/>
        <w:rPr>
          <w:rFonts w:ascii="Times New Roman" w:hAnsi="Times New Roman" w:cs="Times New Roman"/>
          <w:sz w:val="24"/>
          <w:szCs w:val="24"/>
          <w:lang w:val="en-US"/>
        </w:rPr>
      </w:pPr>
      <w:r w:rsidRPr="006A0208">
        <w:rPr>
          <w:rFonts w:ascii="Times New Roman" w:hAnsi="Times New Roman" w:cs="Times New Roman"/>
          <w:noProof/>
          <w:sz w:val="24"/>
          <w:szCs w:val="24"/>
        </w:rPr>
        <w:lastRenderedPageBreak/>
        <w:drawing>
          <wp:inline distT="0" distB="0" distL="0" distR="0" wp14:anchorId="37B5AA53" wp14:editId="2BD35C8B">
            <wp:extent cx="5731510" cy="4029710"/>
            <wp:effectExtent l="0" t="0" r="0" b="0"/>
            <wp:docPr id="3" name="Picture 2">
              <a:extLst xmlns:a="http://schemas.openxmlformats.org/drawingml/2006/main">
                <a:ext uri="{FF2B5EF4-FFF2-40B4-BE49-F238E27FC236}">
                  <a16:creationId xmlns:a16="http://schemas.microsoft.com/office/drawing/2014/main" id="{B6C66990-3868-F72E-B04F-85A98E95D9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6C66990-3868-F72E-B04F-85A98E95D91A}"/>
                        </a:ext>
                      </a:extLst>
                    </pic:cNvPr>
                    <pic:cNvPicPr>
                      <a:picLocks noChangeAspect="1"/>
                    </pic:cNvPicPr>
                  </pic:nvPicPr>
                  <pic:blipFill rotWithShape="1">
                    <a:blip r:embed="rId26"/>
                    <a:srcRect l="3951" r="4568" b="3518"/>
                    <a:stretch/>
                  </pic:blipFill>
                  <pic:spPr>
                    <a:xfrm>
                      <a:off x="0" y="0"/>
                      <a:ext cx="5731510" cy="4029710"/>
                    </a:xfrm>
                    <a:prstGeom prst="rect">
                      <a:avLst/>
                    </a:prstGeom>
                  </pic:spPr>
                </pic:pic>
              </a:graphicData>
            </a:graphic>
          </wp:inline>
        </w:drawing>
      </w:r>
    </w:p>
    <w:p w14:paraId="69644A3A" w14:textId="2F9E98CB" w:rsidR="00703F75" w:rsidRDefault="00703F75" w:rsidP="00703F75">
      <w:pPr>
        <w:spacing w:after="0"/>
        <w:jc w:val="both"/>
        <w:rPr>
          <w:rFonts w:ascii="Times New Roman" w:hAnsi="Times New Roman" w:cs="Times New Roman"/>
          <w:sz w:val="24"/>
          <w:szCs w:val="24"/>
          <w:lang w:val="en-US"/>
        </w:rPr>
      </w:pPr>
      <w:r w:rsidRPr="0064722A">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S6</w:t>
      </w:r>
      <w:r w:rsidRPr="0064722A">
        <w:rPr>
          <w:rFonts w:ascii="Times New Roman" w:hAnsi="Times New Roman" w:cs="Times New Roman"/>
          <w:b/>
          <w:bCs/>
          <w:sz w:val="24"/>
          <w:szCs w:val="24"/>
          <w:lang w:val="en-US"/>
        </w:rPr>
        <w:t>.</w:t>
      </w:r>
      <w:r w:rsidRPr="0064722A">
        <w:rPr>
          <w:rFonts w:ascii="Times New Roman" w:hAnsi="Times New Roman" w:cs="Times New Roman"/>
          <w:sz w:val="24"/>
          <w:szCs w:val="24"/>
          <w:lang w:val="en-US"/>
        </w:rPr>
        <w:t xml:space="preserve"> </w:t>
      </w:r>
      <w:r w:rsidRPr="00696C1E">
        <w:rPr>
          <w:rFonts w:ascii="Times New Roman" w:hAnsi="Times New Roman" w:cs="Times New Roman"/>
          <w:sz w:val="20"/>
          <w:szCs w:val="20"/>
          <w:lang w:val="en-US"/>
        </w:rPr>
        <w:t xml:space="preserve">Emergence of </w:t>
      </w:r>
      <w:r w:rsidRPr="00696C1E">
        <w:rPr>
          <w:rFonts w:ascii="Times New Roman" w:hAnsi="Times New Roman" w:cs="Times New Roman"/>
          <w:i/>
          <w:iCs/>
          <w:sz w:val="20"/>
          <w:szCs w:val="20"/>
          <w:lang w:val="en-US"/>
        </w:rPr>
        <w:t>Delia radicum</w:t>
      </w:r>
      <w:r w:rsidRPr="00696C1E">
        <w:rPr>
          <w:rFonts w:ascii="Times New Roman" w:hAnsi="Times New Roman" w:cs="Times New Roman"/>
          <w:sz w:val="20"/>
          <w:szCs w:val="20"/>
          <w:lang w:val="en-US"/>
        </w:rPr>
        <w:t xml:space="preserve"> adult flies after pupae were retrieved from the roots of </w:t>
      </w:r>
      <w:r w:rsidRPr="00696C1E">
        <w:rPr>
          <w:rFonts w:ascii="Times New Roman" w:hAnsi="Times New Roman" w:cs="Times New Roman"/>
          <w:i/>
          <w:iCs/>
          <w:sz w:val="20"/>
          <w:szCs w:val="20"/>
          <w:lang w:val="en-US"/>
        </w:rPr>
        <w:t>B. rapa</w:t>
      </w:r>
      <w:r w:rsidRPr="00696C1E">
        <w:rPr>
          <w:rFonts w:ascii="Times New Roman" w:hAnsi="Times New Roman" w:cs="Times New Roman"/>
          <w:sz w:val="20"/>
          <w:szCs w:val="20"/>
          <w:lang w:val="en-US"/>
        </w:rPr>
        <w:t xml:space="preserve"> </w:t>
      </w:r>
      <w:r w:rsidR="00696C1E" w:rsidRPr="00696C1E">
        <w:rPr>
          <w:rFonts w:ascii="Times New Roman" w:hAnsi="Times New Roman" w:cs="Times New Roman"/>
          <w:sz w:val="20"/>
          <w:szCs w:val="20"/>
          <w:lang w:val="en-US"/>
        </w:rPr>
        <w:t>grown in unamended soil (NoFrass; control) or soil amended with raw BSF frass (BSFF) or raw yellow mealworm frass (MWF)</w:t>
      </w:r>
      <w:r w:rsidRPr="00D71CB4">
        <w:rPr>
          <w:rFonts w:ascii="Times New Roman" w:eastAsiaTheme="minorEastAsia" w:hAnsi="Times New Roman" w:cs="Times New Roman"/>
          <w:color w:val="000000" w:themeColor="text1"/>
          <w:kern w:val="24"/>
          <w:sz w:val="20"/>
          <w:szCs w:val="20"/>
          <w:lang w:val="en-US"/>
        </w:rPr>
        <w:t>.</w:t>
      </w:r>
      <w:r w:rsidRPr="00696C1E">
        <w:rPr>
          <w:rFonts w:ascii="Times New Roman" w:eastAsiaTheme="minorEastAsia" w:hAnsi="Times New Roman" w:cs="Times New Roman"/>
          <w:color w:val="000000" w:themeColor="text1"/>
          <w:kern w:val="24"/>
          <w:sz w:val="20"/>
          <w:szCs w:val="20"/>
          <w:lang w:val="en-US"/>
        </w:rPr>
        <w:t xml:space="preserve"> A = proportion (%) of flies that emerged during the first trial (trial 1), B = proportion (%) of flies that emerged during the second trial (trial 2)</w:t>
      </w:r>
      <w:r w:rsidR="00393039" w:rsidRPr="00696C1E">
        <w:rPr>
          <w:rFonts w:ascii="Times New Roman" w:eastAsiaTheme="minorEastAsia" w:hAnsi="Times New Roman" w:cs="Times New Roman"/>
          <w:color w:val="000000" w:themeColor="text1"/>
          <w:kern w:val="24"/>
          <w:sz w:val="20"/>
          <w:szCs w:val="20"/>
          <w:lang w:val="en-US"/>
        </w:rPr>
        <w:t>,</w:t>
      </w:r>
      <w:r w:rsidRPr="00696C1E">
        <w:rPr>
          <w:rFonts w:ascii="Times New Roman" w:eastAsiaTheme="minorEastAsia" w:hAnsi="Times New Roman" w:cs="Times New Roman"/>
          <w:color w:val="000000" w:themeColor="text1"/>
          <w:kern w:val="24"/>
          <w:sz w:val="20"/>
          <w:szCs w:val="20"/>
          <w:lang w:val="en-US"/>
        </w:rPr>
        <w:t xml:space="preserve"> C = time (mean ± S.E) until fly emergence during trial 1, and D = time (mean ± S.E) until fly emergence during trial 2. Data on the proportion of flies that emerged were analysed with the chi-squared test equality of proportions. The fractions (32/40, 62/65, 50/57, 22/29, 41/51 and 35/45) on the graph show the proportion of flies that emerged (numerator) out of the number of pupae (denominator). Data on time until fly emergence were analysed with a generalised linear model (GLM). </w:t>
      </w:r>
      <w:commentRangeStart w:id="729"/>
      <w:r w:rsidRPr="00696C1E">
        <w:rPr>
          <w:rFonts w:ascii="Times New Roman" w:eastAsiaTheme="minorEastAsia" w:hAnsi="Times New Roman" w:cs="Times New Roman"/>
          <w:color w:val="000000" w:themeColor="text1"/>
          <w:kern w:val="24"/>
          <w:sz w:val="20"/>
          <w:szCs w:val="20"/>
          <w:lang w:val="en-US"/>
        </w:rPr>
        <w:t xml:space="preserve">n is the number of </w:t>
      </w:r>
      <w:r w:rsidR="00696C1E" w:rsidRPr="00696C1E">
        <w:rPr>
          <w:rFonts w:ascii="Times New Roman" w:eastAsiaTheme="minorEastAsia" w:hAnsi="Times New Roman" w:cs="Times New Roman"/>
          <w:color w:val="000000" w:themeColor="text1"/>
          <w:kern w:val="24"/>
          <w:sz w:val="20"/>
          <w:szCs w:val="20"/>
          <w:lang w:val="en-US"/>
        </w:rPr>
        <w:t>replicates</w:t>
      </w:r>
      <w:r w:rsidRPr="00696C1E">
        <w:rPr>
          <w:rFonts w:ascii="Times New Roman" w:eastAsiaTheme="minorEastAsia" w:hAnsi="Times New Roman" w:cs="Times New Roman"/>
          <w:color w:val="000000" w:themeColor="text1"/>
          <w:kern w:val="24"/>
          <w:sz w:val="20"/>
          <w:szCs w:val="20"/>
          <w:lang w:val="en-US"/>
        </w:rPr>
        <w:t xml:space="preserve">. </w:t>
      </w:r>
      <w:commentRangeEnd w:id="729"/>
      <w:r w:rsidR="00E84CA4">
        <w:rPr>
          <w:rStyle w:val="CommentReference"/>
        </w:rPr>
        <w:commentReference w:id="729"/>
      </w:r>
      <w:r w:rsidRPr="00696C1E">
        <w:rPr>
          <w:rFonts w:ascii="Times New Roman" w:eastAsiaTheme="minorEastAsia" w:hAnsi="Times New Roman" w:cs="Times New Roman"/>
          <w:color w:val="000000" w:themeColor="text1"/>
          <w:kern w:val="24"/>
          <w:sz w:val="20"/>
          <w:szCs w:val="20"/>
          <w:lang w:val="en-US"/>
        </w:rPr>
        <w:t>Error</w:t>
      </w:r>
      <w:r w:rsidRPr="00E662AF">
        <w:rPr>
          <w:rFonts w:ascii="Times New Roman" w:eastAsiaTheme="minorEastAsia" w:hAnsi="Times New Roman" w:cs="Times New Roman"/>
          <w:color w:val="000000" w:themeColor="text1"/>
          <w:kern w:val="24"/>
          <w:sz w:val="20"/>
          <w:szCs w:val="20"/>
          <w:lang w:val="en-US"/>
        </w:rPr>
        <w:t xml:space="preserve"> bars represent standard errors of the average time until emergence. Bars with different letters are significantly different following the </w:t>
      </w:r>
      <w:r w:rsidRPr="00E662AF">
        <w:rPr>
          <w:rFonts w:ascii="Times New Roman" w:hAnsi="Times New Roman" w:cs="Times New Roman"/>
          <w:sz w:val="20"/>
          <w:szCs w:val="20"/>
        </w:rPr>
        <w:t xml:space="preserve">Marascuilo procedure as a post hoc test (the </w:t>
      </w:r>
      <w:r w:rsidRPr="00E662AF">
        <w:rPr>
          <w:rFonts w:ascii="Times New Roman" w:eastAsiaTheme="minorEastAsia" w:hAnsi="Times New Roman" w:cs="Times New Roman"/>
          <w:color w:val="000000" w:themeColor="text1"/>
          <w:kern w:val="24"/>
          <w:sz w:val="20"/>
          <w:szCs w:val="20"/>
          <w:lang w:val="en-US"/>
        </w:rPr>
        <w:t>absolute pairwise difference between proportions is statistically significant if its value exceeds the critical range value). Graphs without error bars represent single measurements (proportions).</w:t>
      </w:r>
    </w:p>
    <w:p w14:paraId="7C056825" w14:textId="77777777" w:rsidR="00703F75" w:rsidRDefault="00703F75" w:rsidP="00920599">
      <w:pPr>
        <w:jc w:val="both"/>
        <w:rPr>
          <w:rFonts w:ascii="Times New Roman" w:eastAsiaTheme="minorEastAsia" w:hAnsi="Times New Roman" w:cs="Times New Roman"/>
          <w:color w:val="000000" w:themeColor="text1"/>
          <w:kern w:val="24"/>
          <w:sz w:val="20"/>
          <w:szCs w:val="20"/>
          <w:lang w:val="en-US"/>
        </w:rPr>
      </w:pPr>
    </w:p>
    <w:p w14:paraId="6E06165D" w14:textId="77777777" w:rsidR="0038699D" w:rsidRDefault="0038699D" w:rsidP="00920599">
      <w:pPr>
        <w:jc w:val="both"/>
        <w:rPr>
          <w:rFonts w:ascii="Times New Roman" w:eastAsiaTheme="minorEastAsia" w:hAnsi="Times New Roman" w:cs="Times New Roman"/>
          <w:color w:val="000000" w:themeColor="text1"/>
          <w:kern w:val="24"/>
          <w:sz w:val="20"/>
          <w:szCs w:val="20"/>
          <w:lang w:val="en-US"/>
        </w:rPr>
      </w:pPr>
    </w:p>
    <w:p w14:paraId="118974BB" w14:textId="4085408C" w:rsidR="00203B69" w:rsidRDefault="00203B69" w:rsidP="00920599">
      <w:pPr>
        <w:jc w:val="both"/>
        <w:rPr>
          <w:rFonts w:ascii="Times New Roman" w:eastAsiaTheme="minorEastAsia" w:hAnsi="Times New Roman" w:cs="Times New Roman"/>
          <w:color w:val="000000" w:themeColor="text1"/>
          <w:kern w:val="24"/>
          <w:sz w:val="20"/>
          <w:szCs w:val="20"/>
          <w:lang w:val="en-US"/>
        </w:rPr>
      </w:pPr>
    </w:p>
    <w:p w14:paraId="530A240F" w14:textId="476D5579" w:rsidR="00203B69" w:rsidRDefault="00203B69" w:rsidP="00920599">
      <w:pPr>
        <w:jc w:val="both"/>
        <w:rPr>
          <w:rFonts w:ascii="Times New Roman" w:hAnsi="Times New Roman" w:cs="Times New Roman"/>
          <w:sz w:val="24"/>
          <w:szCs w:val="24"/>
          <w:lang w:val="en-US"/>
        </w:rPr>
      </w:pPr>
    </w:p>
    <w:p w14:paraId="0BBC8943" w14:textId="45975593" w:rsidR="00EF24B0" w:rsidRDefault="00B90294" w:rsidP="00920599">
      <w:pPr>
        <w:jc w:val="both"/>
        <w:rPr>
          <w:rFonts w:ascii="Times New Roman" w:hAnsi="Times New Roman" w:cs="Times New Roman"/>
          <w:sz w:val="24"/>
          <w:szCs w:val="24"/>
          <w:lang w:val="en-US"/>
        </w:rPr>
      </w:pPr>
      <w:r>
        <w:rPr>
          <w:noProof/>
        </w:rPr>
        <w:lastRenderedPageBreak/>
        <w:drawing>
          <wp:inline distT="0" distB="0" distL="0" distR="0" wp14:anchorId="59BAB427" wp14:editId="6A9E2E82">
            <wp:extent cx="4619048" cy="3933333"/>
            <wp:effectExtent l="0" t="0" r="0" b="0"/>
            <wp:docPr id="104227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73037" name=""/>
                    <pic:cNvPicPr/>
                  </pic:nvPicPr>
                  <pic:blipFill>
                    <a:blip r:embed="rId27"/>
                    <a:stretch>
                      <a:fillRect/>
                    </a:stretch>
                  </pic:blipFill>
                  <pic:spPr>
                    <a:xfrm>
                      <a:off x="0" y="0"/>
                      <a:ext cx="4619048" cy="3933333"/>
                    </a:xfrm>
                    <a:prstGeom prst="rect">
                      <a:avLst/>
                    </a:prstGeom>
                  </pic:spPr>
                </pic:pic>
              </a:graphicData>
            </a:graphic>
          </wp:inline>
        </w:drawing>
      </w:r>
    </w:p>
    <w:p w14:paraId="2001B39B" w14:textId="1D29C975" w:rsidR="006178CE" w:rsidRPr="004C5F8A" w:rsidRDefault="006178CE" w:rsidP="006178CE">
      <w:pPr>
        <w:pStyle w:val="NormalWeb"/>
        <w:spacing w:before="0" w:beforeAutospacing="0" w:after="0" w:afterAutospacing="0" w:line="360" w:lineRule="auto"/>
        <w:jc w:val="both"/>
        <w:rPr>
          <w:sz w:val="20"/>
          <w:szCs w:val="20"/>
          <w:lang w:val="en-US"/>
        </w:rPr>
      </w:pPr>
      <w:r w:rsidRPr="00696C1E">
        <w:rPr>
          <w:rFonts w:eastAsiaTheme="minorEastAsia"/>
          <w:b/>
          <w:bCs/>
          <w:color w:val="000000" w:themeColor="text1"/>
          <w:kern w:val="24"/>
          <w:lang w:val="en-US"/>
        </w:rPr>
        <w:t xml:space="preserve">Figure S7. </w:t>
      </w:r>
      <w:r w:rsidRPr="00696C1E">
        <w:rPr>
          <w:rFonts w:eastAsiaTheme="minorEastAsia"/>
          <w:color w:val="000000" w:themeColor="text1"/>
          <w:kern w:val="24"/>
          <w:sz w:val="20"/>
          <w:szCs w:val="20"/>
          <w:lang w:val="en-US"/>
        </w:rPr>
        <w:t xml:space="preserve">Survival (%) of </w:t>
      </w:r>
      <w:r w:rsidRPr="00696C1E">
        <w:rPr>
          <w:rFonts w:eastAsiaTheme="minorEastAsia"/>
          <w:i/>
          <w:iCs/>
          <w:color w:val="000000" w:themeColor="text1"/>
          <w:kern w:val="24"/>
          <w:sz w:val="20"/>
          <w:szCs w:val="20"/>
          <w:lang w:val="en-US"/>
        </w:rPr>
        <w:t>Plutella xylostella</w:t>
      </w:r>
      <w:r w:rsidRPr="00696C1E">
        <w:rPr>
          <w:rFonts w:eastAsiaTheme="minorEastAsia"/>
          <w:color w:val="000000" w:themeColor="text1"/>
          <w:kern w:val="24"/>
          <w:sz w:val="20"/>
          <w:szCs w:val="20"/>
          <w:lang w:val="en-US"/>
        </w:rPr>
        <w:t xml:space="preserve"> larvae on </w:t>
      </w:r>
      <w:r w:rsidRPr="00696C1E">
        <w:rPr>
          <w:rFonts w:eastAsiaTheme="minorEastAsia"/>
          <w:i/>
          <w:iCs/>
          <w:color w:val="000000" w:themeColor="text1"/>
          <w:kern w:val="24"/>
          <w:sz w:val="20"/>
          <w:szCs w:val="20"/>
          <w:lang w:val="en-US"/>
        </w:rPr>
        <w:t>B</w:t>
      </w:r>
      <w:r w:rsidR="00696C1E" w:rsidRPr="00696C1E">
        <w:rPr>
          <w:rFonts w:eastAsiaTheme="minorEastAsia"/>
          <w:i/>
          <w:iCs/>
          <w:color w:val="000000" w:themeColor="text1"/>
          <w:kern w:val="24"/>
          <w:sz w:val="20"/>
          <w:szCs w:val="20"/>
          <w:lang w:val="en-US"/>
        </w:rPr>
        <w:t>.</w:t>
      </w:r>
      <w:r w:rsidRPr="00696C1E">
        <w:rPr>
          <w:rFonts w:eastAsiaTheme="minorEastAsia"/>
          <w:i/>
          <w:iCs/>
          <w:color w:val="000000" w:themeColor="text1"/>
          <w:kern w:val="24"/>
          <w:sz w:val="20"/>
          <w:szCs w:val="20"/>
          <w:lang w:val="en-US"/>
        </w:rPr>
        <w:t xml:space="preserve"> rapa </w:t>
      </w:r>
      <w:r w:rsidR="00696C1E" w:rsidRPr="00696C1E">
        <w:rPr>
          <w:rFonts w:eastAsiaTheme="minorEastAsia"/>
          <w:color w:val="000000" w:themeColor="text1"/>
          <w:kern w:val="24"/>
          <w:sz w:val="20"/>
          <w:szCs w:val="20"/>
          <w:lang w:val="en-US"/>
        </w:rPr>
        <w:t>grown in unamended soil (NoFrass; control) or soil amended with raw BSF frass (BSFF) or raw yellow mealworm frass (MWF)</w:t>
      </w:r>
      <w:r w:rsidRPr="008C63A3">
        <w:rPr>
          <w:rFonts w:eastAsiaTheme="minorEastAsia"/>
          <w:color w:val="000000" w:themeColor="text1"/>
          <w:kern w:val="24"/>
          <w:sz w:val="20"/>
          <w:szCs w:val="20"/>
          <w:lang w:val="en-US"/>
        </w:rPr>
        <w:t>.</w:t>
      </w:r>
      <w:r w:rsidRPr="00696C1E">
        <w:rPr>
          <w:rFonts w:eastAsiaTheme="minorEastAsia"/>
          <w:color w:val="000000" w:themeColor="text1"/>
          <w:kern w:val="24"/>
          <w:sz w:val="20"/>
          <w:szCs w:val="20"/>
          <w:lang w:val="en-US"/>
        </w:rPr>
        <w:t xml:space="preserve"> </w:t>
      </w:r>
      <w:r w:rsidRPr="00696C1E">
        <w:rPr>
          <w:sz w:val="20"/>
          <w:szCs w:val="20"/>
          <w:lang w:val="en-US"/>
        </w:rPr>
        <w:t xml:space="preserve">Boxplots show the </w:t>
      </w:r>
      <w:r w:rsidR="00696C1E" w:rsidRPr="00696C1E">
        <w:rPr>
          <w:sz w:val="20"/>
          <w:szCs w:val="20"/>
          <w:lang w:val="en-US"/>
        </w:rPr>
        <w:t>median</w:t>
      </w:r>
      <w:r w:rsidRPr="00696C1E">
        <w:rPr>
          <w:sz w:val="20"/>
          <w:szCs w:val="20"/>
          <w:lang w:val="en-US"/>
        </w:rPr>
        <w:t xml:space="preserve"> (horizontal bold line), and minimum and maximum values. The dot represents </w:t>
      </w:r>
      <w:r w:rsidR="00696C1E" w:rsidRPr="00696C1E">
        <w:rPr>
          <w:sz w:val="20"/>
          <w:szCs w:val="20"/>
          <w:lang w:val="en-US"/>
        </w:rPr>
        <w:t>an outlier</w:t>
      </w:r>
      <w:r w:rsidRPr="00696C1E">
        <w:rPr>
          <w:sz w:val="20"/>
          <w:szCs w:val="20"/>
          <w:lang w:val="en-US"/>
        </w:rPr>
        <w:t xml:space="preserve">. The white square on each box represents the mean larval survival per plant. Data were analysed </w:t>
      </w:r>
      <w:r w:rsidR="00E17007" w:rsidRPr="00696C1E">
        <w:rPr>
          <w:sz w:val="20"/>
          <w:szCs w:val="20"/>
          <w:lang w:val="en-US"/>
        </w:rPr>
        <w:t>with a</w:t>
      </w:r>
      <w:r w:rsidRPr="00696C1E">
        <w:rPr>
          <w:sz w:val="20"/>
          <w:szCs w:val="20"/>
          <w:lang w:val="en-US"/>
        </w:rPr>
        <w:t xml:space="preserve"> generalised linear model (GLM). </w:t>
      </w:r>
      <w:commentRangeStart w:id="730"/>
      <w:r w:rsidRPr="00696C1E">
        <w:rPr>
          <w:sz w:val="20"/>
          <w:szCs w:val="20"/>
          <w:lang w:val="en-US"/>
        </w:rPr>
        <w:t xml:space="preserve">n is the number of </w:t>
      </w:r>
      <w:r w:rsidR="006241DE" w:rsidRPr="00696C1E">
        <w:rPr>
          <w:sz w:val="20"/>
          <w:szCs w:val="20"/>
          <w:lang w:val="en-US"/>
        </w:rPr>
        <w:t>replicates</w:t>
      </w:r>
      <w:r w:rsidRPr="00696C1E">
        <w:rPr>
          <w:sz w:val="20"/>
          <w:szCs w:val="20"/>
          <w:lang w:val="en-US"/>
        </w:rPr>
        <w:t>.</w:t>
      </w:r>
    </w:p>
    <w:commentRangeEnd w:id="730"/>
    <w:p w14:paraId="0E32ACA0" w14:textId="10017FA6" w:rsidR="00980826" w:rsidRDefault="00E84CA4" w:rsidP="00920599">
      <w:pPr>
        <w:jc w:val="both"/>
        <w:rPr>
          <w:rFonts w:ascii="Times New Roman" w:hAnsi="Times New Roman" w:cs="Times New Roman"/>
          <w:sz w:val="24"/>
          <w:szCs w:val="24"/>
          <w:lang w:val="en-US"/>
        </w:rPr>
      </w:pPr>
      <w:r>
        <w:rPr>
          <w:rStyle w:val="CommentReference"/>
        </w:rPr>
        <w:commentReference w:id="730"/>
      </w:r>
    </w:p>
    <w:p w14:paraId="540C73DA" w14:textId="77777777" w:rsidR="00F81F69" w:rsidRDefault="00F81F69" w:rsidP="00920599">
      <w:pPr>
        <w:jc w:val="both"/>
        <w:rPr>
          <w:rFonts w:ascii="Times New Roman" w:hAnsi="Times New Roman" w:cs="Times New Roman"/>
          <w:sz w:val="24"/>
          <w:szCs w:val="24"/>
          <w:lang w:val="en-US"/>
        </w:rPr>
      </w:pPr>
    </w:p>
    <w:p w14:paraId="36AB04F8" w14:textId="77777777" w:rsidR="00F81F69" w:rsidRDefault="00F81F69" w:rsidP="00920599">
      <w:pPr>
        <w:jc w:val="both"/>
        <w:rPr>
          <w:rFonts w:ascii="Times New Roman" w:hAnsi="Times New Roman" w:cs="Times New Roman"/>
          <w:sz w:val="24"/>
          <w:szCs w:val="24"/>
          <w:lang w:val="en-US"/>
        </w:rPr>
      </w:pPr>
    </w:p>
    <w:p w14:paraId="5EB4ED55" w14:textId="3F7F7D79" w:rsidR="00024A8E" w:rsidRDefault="00743391" w:rsidP="00920599">
      <w:pPr>
        <w:jc w:val="both"/>
        <w:rPr>
          <w:rFonts w:ascii="Times New Roman" w:hAnsi="Times New Roman" w:cs="Times New Roman"/>
          <w:sz w:val="24"/>
          <w:szCs w:val="24"/>
          <w:lang w:val="en-US"/>
        </w:rPr>
      </w:pPr>
      <w:r>
        <w:rPr>
          <w:noProof/>
        </w:rPr>
        <w:lastRenderedPageBreak/>
        <w:drawing>
          <wp:inline distT="0" distB="0" distL="0" distR="0" wp14:anchorId="7A5BBCAB" wp14:editId="58E9A5FC">
            <wp:extent cx="2812296" cy="2770632"/>
            <wp:effectExtent l="0" t="0" r="0" b="0"/>
            <wp:docPr id="5996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7756" name=""/>
                    <pic:cNvPicPr/>
                  </pic:nvPicPr>
                  <pic:blipFill>
                    <a:blip r:embed="rId28"/>
                    <a:stretch>
                      <a:fillRect/>
                    </a:stretch>
                  </pic:blipFill>
                  <pic:spPr>
                    <a:xfrm>
                      <a:off x="0" y="0"/>
                      <a:ext cx="2812296" cy="2770632"/>
                    </a:xfrm>
                    <a:prstGeom prst="rect">
                      <a:avLst/>
                    </a:prstGeom>
                  </pic:spPr>
                </pic:pic>
              </a:graphicData>
            </a:graphic>
          </wp:inline>
        </w:drawing>
      </w:r>
      <w:r w:rsidRPr="00743391">
        <w:rPr>
          <w:noProof/>
        </w:rPr>
        <w:t xml:space="preserve"> </w:t>
      </w:r>
      <w:r>
        <w:rPr>
          <w:noProof/>
        </w:rPr>
        <w:drawing>
          <wp:inline distT="0" distB="0" distL="0" distR="0" wp14:anchorId="033FB8E1" wp14:editId="7809AF9C">
            <wp:extent cx="2812296" cy="2770632"/>
            <wp:effectExtent l="0" t="0" r="0" b="0"/>
            <wp:docPr id="208884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46039" name=""/>
                    <pic:cNvPicPr/>
                  </pic:nvPicPr>
                  <pic:blipFill>
                    <a:blip r:embed="rId29"/>
                    <a:stretch>
                      <a:fillRect/>
                    </a:stretch>
                  </pic:blipFill>
                  <pic:spPr>
                    <a:xfrm>
                      <a:off x="0" y="0"/>
                      <a:ext cx="2812296" cy="2770632"/>
                    </a:xfrm>
                    <a:prstGeom prst="rect">
                      <a:avLst/>
                    </a:prstGeom>
                  </pic:spPr>
                </pic:pic>
              </a:graphicData>
            </a:graphic>
          </wp:inline>
        </w:drawing>
      </w:r>
    </w:p>
    <w:p w14:paraId="249A4787" w14:textId="6AC5F207" w:rsidR="00980826" w:rsidRPr="00D664A0" w:rsidRDefault="00980826" w:rsidP="00980826">
      <w:pPr>
        <w:pStyle w:val="NormalWeb"/>
        <w:spacing w:before="0" w:beforeAutospacing="0" w:after="0" w:afterAutospacing="0" w:line="360" w:lineRule="auto"/>
        <w:jc w:val="both"/>
        <w:rPr>
          <w:sz w:val="22"/>
          <w:szCs w:val="22"/>
          <w:lang w:val="en-US"/>
        </w:rPr>
      </w:pPr>
      <w:r w:rsidRPr="001B7771">
        <w:rPr>
          <w:rFonts w:eastAsiaTheme="minorEastAsia"/>
          <w:b/>
          <w:bCs/>
          <w:color w:val="000000" w:themeColor="text1"/>
          <w:kern w:val="24"/>
          <w:lang w:val="en-US"/>
        </w:rPr>
        <w:t xml:space="preserve">Figure </w:t>
      </w:r>
      <w:r w:rsidR="00725872" w:rsidRPr="001B7771">
        <w:rPr>
          <w:rFonts w:eastAsiaTheme="minorEastAsia"/>
          <w:b/>
          <w:bCs/>
          <w:color w:val="000000" w:themeColor="text1"/>
          <w:kern w:val="24"/>
          <w:lang w:val="en-US"/>
        </w:rPr>
        <w:t>S</w:t>
      </w:r>
      <w:r w:rsidRPr="001B7771">
        <w:rPr>
          <w:rFonts w:eastAsiaTheme="minorEastAsia"/>
          <w:b/>
          <w:bCs/>
          <w:color w:val="000000" w:themeColor="text1"/>
          <w:kern w:val="24"/>
          <w:lang w:val="en-US"/>
        </w:rPr>
        <w:t xml:space="preserve">8. </w:t>
      </w:r>
      <w:r w:rsidRPr="001B7771">
        <w:rPr>
          <w:rFonts w:eastAsiaTheme="minorEastAsia"/>
          <w:color w:val="000000" w:themeColor="text1"/>
          <w:kern w:val="24"/>
          <w:sz w:val="20"/>
          <w:szCs w:val="20"/>
          <w:lang w:val="en-US"/>
        </w:rPr>
        <w:t xml:space="preserve">Feeding damage </w:t>
      </w:r>
      <w:r w:rsidR="005F327D" w:rsidRPr="001B7771">
        <w:rPr>
          <w:rFonts w:eastAsiaTheme="minorEastAsia"/>
          <w:color w:val="000000" w:themeColor="text1"/>
          <w:kern w:val="24"/>
          <w:sz w:val="20"/>
          <w:szCs w:val="20"/>
          <w:lang w:val="en-US"/>
        </w:rPr>
        <w:t xml:space="preserve">(scores) </w:t>
      </w:r>
      <w:r w:rsidRPr="001B7771">
        <w:rPr>
          <w:rFonts w:eastAsiaTheme="minorEastAsia"/>
          <w:color w:val="000000" w:themeColor="text1"/>
          <w:kern w:val="24"/>
          <w:sz w:val="20"/>
          <w:szCs w:val="20"/>
          <w:lang w:val="en-US"/>
        </w:rPr>
        <w:t xml:space="preserve">by larvae of </w:t>
      </w:r>
      <w:r w:rsidRPr="001B7771">
        <w:rPr>
          <w:rFonts w:eastAsiaTheme="minorEastAsia"/>
          <w:i/>
          <w:iCs/>
          <w:color w:val="000000" w:themeColor="text1"/>
          <w:kern w:val="24"/>
          <w:sz w:val="20"/>
          <w:szCs w:val="20"/>
          <w:lang w:val="en-US"/>
        </w:rPr>
        <w:t>Plutella xylostella</w:t>
      </w:r>
      <w:r w:rsidRPr="001B7771">
        <w:rPr>
          <w:rFonts w:eastAsiaTheme="minorEastAsia"/>
          <w:color w:val="000000" w:themeColor="text1"/>
          <w:kern w:val="24"/>
          <w:sz w:val="20"/>
          <w:szCs w:val="20"/>
          <w:lang w:val="en-US"/>
        </w:rPr>
        <w:t xml:space="preserve"> on </w:t>
      </w:r>
      <w:r w:rsidRPr="001B7771">
        <w:rPr>
          <w:rFonts w:eastAsiaTheme="minorEastAsia"/>
          <w:i/>
          <w:iCs/>
          <w:color w:val="000000" w:themeColor="text1"/>
          <w:kern w:val="24"/>
          <w:sz w:val="20"/>
          <w:szCs w:val="20"/>
          <w:lang w:val="en-US"/>
        </w:rPr>
        <w:t>B</w:t>
      </w:r>
      <w:r w:rsidR="008D0F4D" w:rsidRPr="001B7771">
        <w:rPr>
          <w:rFonts w:eastAsiaTheme="minorEastAsia"/>
          <w:i/>
          <w:iCs/>
          <w:color w:val="000000" w:themeColor="text1"/>
          <w:kern w:val="24"/>
          <w:sz w:val="20"/>
          <w:szCs w:val="20"/>
          <w:lang w:val="en-US"/>
        </w:rPr>
        <w:t>.</w:t>
      </w:r>
      <w:r w:rsidRPr="001B7771">
        <w:rPr>
          <w:rFonts w:eastAsiaTheme="minorEastAsia"/>
          <w:i/>
          <w:iCs/>
          <w:color w:val="000000" w:themeColor="text1"/>
          <w:kern w:val="24"/>
          <w:sz w:val="20"/>
          <w:szCs w:val="20"/>
          <w:lang w:val="en-US"/>
        </w:rPr>
        <w:t xml:space="preserve"> rapa </w:t>
      </w:r>
      <w:r w:rsidR="001B7771" w:rsidRPr="001B7771">
        <w:rPr>
          <w:rFonts w:eastAsiaTheme="minorEastAsia"/>
          <w:color w:val="000000" w:themeColor="text1"/>
          <w:kern w:val="24"/>
          <w:sz w:val="20"/>
          <w:szCs w:val="20"/>
          <w:lang w:val="en-US"/>
        </w:rPr>
        <w:t>grown in unamended soil (NoFrass; control) or soil amended with raw BSF frass (BSFF) or raw yellow mealworm frass (MWF)</w:t>
      </w:r>
      <w:r w:rsidR="002728C6">
        <w:rPr>
          <w:rFonts w:eastAsiaTheme="minorEastAsia"/>
          <w:color w:val="000000" w:themeColor="text1"/>
          <w:kern w:val="24"/>
          <w:sz w:val="20"/>
          <w:szCs w:val="20"/>
          <w:lang w:val="en-US"/>
        </w:rPr>
        <w:t xml:space="preserve"> in two trials</w:t>
      </w:r>
      <w:r w:rsidRPr="008C020B">
        <w:rPr>
          <w:rFonts w:eastAsiaTheme="minorEastAsia"/>
          <w:color w:val="000000" w:themeColor="text1"/>
          <w:kern w:val="24"/>
          <w:sz w:val="20"/>
          <w:szCs w:val="20"/>
          <w:lang w:val="en-US"/>
        </w:rPr>
        <w:t>.</w:t>
      </w:r>
      <w:r w:rsidRPr="001B7771">
        <w:rPr>
          <w:rFonts w:eastAsiaTheme="minorEastAsia"/>
          <w:color w:val="000000" w:themeColor="text1"/>
          <w:kern w:val="24"/>
          <w:sz w:val="20"/>
          <w:szCs w:val="20"/>
          <w:lang w:val="en-US"/>
        </w:rPr>
        <w:t xml:space="preserve"> </w:t>
      </w:r>
      <w:r w:rsidR="002728C6" w:rsidRPr="002728C6">
        <w:rPr>
          <w:rFonts w:eastAsiaTheme="minorEastAsia"/>
          <w:color w:val="000000" w:themeColor="text1"/>
          <w:kern w:val="24"/>
          <w:sz w:val="20"/>
          <w:szCs w:val="20"/>
          <w:lang w:val="en-US"/>
        </w:rPr>
        <w:t xml:space="preserve">A = trial 1 and B = trial 2. </w:t>
      </w:r>
      <w:r w:rsidR="00743391" w:rsidRPr="00743391">
        <w:rPr>
          <w:rFonts w:eastAsiaTheme="minorEastAsia"/>
          <w:color w:val="000000" w:themeColor="text1"/>
          <w:kern w:val="24"/>
          <w:sz w:val="20"/>
          <w:szCs w:val="20"/>
          <w:lang w:val="en-US"/>
        </w:rPr>
        <w:t>B is a repetition of A under similar conditions.</w:t>
      </w:r>
      <w:r w:rsidR="00743391">
        <w:rPr>
          <w:rFonts w:eastAsiaTheme="minorEastAsia"/>
          <w:color w:val="000000" w:themeColor="text1"/>
          <w:kern w:val="24"/>
          <w:sz w:val="20"/>
          <w:szCs w:val="20"/>
          <w:lang w:val="en-US"/>
        </w:rPr>
        <w:t xml:space="preserve"> </w:t>
      </w:r>
      <w:r w:rsidRPr="001B7771">
        <w:rPr>
          <w:sz w:val="20"/>
          <w:szCs w:val="20"/>
          <w:lang w:val="en-US"/>
        </w:rPr>
        <w:t xml:space="preserve">Boxplots show the </w:t>
      </w:r>
      <w:r w:rsidR="001B7771" w:rsidRPr="001B7771">
        <w:rPr>
          <w:sz w:val="20"/>
          <w:szCs w:val="20"/>
          <w:lang w:val="en-US"/>
        </w:rPr>
        <w:t>median</w:t>
      </w:r>
      <w:r w:rsidRPr="001B7771">
        <w:rPr>
          <w:sz w:val="20"/>
          <w:szCs w:val="20"/>
          <w:lang w:val="en-US"/>
        </w:rPr>
        <w:t xml:space="preserve"> (horizontal bold line), and minimum and maximum values. The white square on each box represents the mean </w:t>
      </w:r>
      <w:r w:rsidR="005F327D" w:rsidRPr="001B7771">
        <w:rPr>
          <w:sz w:val="20"/>
          <w:szCs w:val="20"/>
          <w:lang w:val="en-US"/>
        </w:rPr>
        <w:t>feeding damage</w:t>
      </w:r>
      <w:r w:rsidRPr="001B7771">
        <w:rPr>
          <w:sz w:val="20"/>
          <w:szCs w:val="20"/>
          <w:lang w:val="en-US"/>
        </w:rPr>
        <w:t xml:space="preserve">. Data were analysed </w:t>
      </w:r>
      <w:r w:rsidR="00223BA2" w:rsidRPr="001B7771">
        <w:rPr>
          <w:sz w:val="20"/>
          <w:szCs w:val="20"/>
          <w:lang w:val="en-US"/>
        </w:rPr>
        <w:t>with a</w:t>
      </w:r>
      <w:r w:rsidRPr="001B7771">
        <w:rPr>
          <w:sz w:val="20"/>
          <w:szCs w:val="20"/>
          <w:lang w:val="en-US"/>
        </w:rPr>
        <w:t xml:space="preserve"> generalised linear model (GLM). </w:t>
      </w:r>
      <w:commentRangeStart w:id="731"/>
      <w:r w:rsidRPr="001B7771">
        <w:rPr>
          <w:sz w:val="20"/>
          <w:szCs w:val="20"/>
          <w:lang w:val="en-US"/>
        </w:rPr>
        <w:t xml:space="preserve">n is the number of </w:t>
      </w:r>
      <w:r w:rsidR="006241DE" w:rsidRPr="001B7771">
        <w:rPr>
          <w:sz w:val="20"/>
          <w:szCs w:val="20"/>
          <w:lang w:val="en-US"/>
        </w:rPr>
        <w:t>replicates</w:t>
      </w:r>
      <w:r w:rsidRPr="001B7771">
        <w:rPr>
          <w:sz w:val="20"/>
          <w:szCs w:val="20"/>
          <w:lang w:val="en-US"/>
        </w:rPr>
        <w:t>.</w:t>
      </w:r>
      <w:commentRangeEnd w:id="731"/>
      <w:r w:rsidR="00E84CA4">
        <w:rPr>
          <w:rStyle w:val="CommentReference"/>
          <w:rFonts w:asciiTheme="minorHAnsi" w:eastAsiaTheme="minorHAnsi" w:hAnsiTheme="minorHAnsi" w:cstheme="minorBidi"/>
          <w:lang w:eastAsia="en-US"/>
        </w:rPr>
        <w:commentReference w:id="731"/>
      </w:r>
    </w:p>
    <w:p w14:paraId="4D9EFCA9" w14:textId="48FB97D0" w:rsidR="001C0CD1" w:rsidRDefault="001C0CD1" w:rsidP="001C0CD1">
      <w:pPr>
        <w:jc w:val="both"/>
        <w:rPr>
          <w:rFonts w:ascii="Times New Roman" w:hAnsi="Times New Roman" w:cs="Times New Roman"/>
          <w:sz w:val="24"/>
          <w:szCs w:val="24"/>
          <w:lang w:val="en-US"/>
        </w:rPr>
      </w:pPr>
    </w:p>
    <w:p w14:paraId="52EC8184" w14:textId="77777777" w:rsidR="00F81F69" w:rsidRDefault="00F81F69" w:rsidP="001C0CD1">
      <w:pPr>
        <w:jc w:val="both"/>
        <w:rPr>
          <w:rFonts w:ascii="Times New Roman" w:hAnsi="Times New Roman" w:cs="Times New Roman"/>
          <w:sz w:val="24"/>
          <w:szCs w:val="24"/>
          <w:lang w:val="en-US"/>
        </w:rPr>
      </w:pPr>
    </w:p>
    <w:p w14:paraId="1D69D3A4" w14:textId="77777777" w:rsidR="00F81F69" w:rsidRDefault="00F81F69" w:rsidP="001C0CD1">
      <w:pPr>
        <w:jc w:val="both"/>
        <w:rPr>
          <w:rFonts w:ascii="Times New Roman" w:hAnsi="Times New Roman" w:cs="Times New Roman"/>
          <w:sz w:val="24"/>
          <w:szCs w:val="24"/>
          <w:lang w:val="en-US"/>
        </w:rPr>
      </w:pPr>
    </w:p>
    <w:p w14:paraId="49889B02" w14:textId="77777777" w:rsidR="00F81F69" w:rsidRDefault="00F81F69" w:rsidP="001C0CD1">
      <w:pPr>
        <w:jc w:val="both"/>
        <w:rPr>
          <w:rFonts w:ascii="Times New Roman" w:hAnsi="Times New Roman" w:cs="Times New Roman"/>
          <w:sz w:val="24"/>
          <w:szCs w:val="24"/>
          <w:lang w:val="en-US"/>
        </w:rPr>
      </w:pPr>
    </w:p>
    <w:p w14:paraId="732BA8E1" w14:textId="77777777" w:rsidR="00F81F69" w:rsidRDefault="00F81F69" w:rsidP="001C0CD1">
      <w:pPr>
        <w:jc w:val="both"/>
        <w:rPr>
          <w:rFonts w:ascii="Times New Roman" w:hAnsi="Times New Roman" w:cs="Times New Roman"/>
          <w:sz w:val="24"/>
          <w:szCs w:val="24"/>
          <w:lang w:val="en-US"/>
        </w:rPr>
      </w:pPr>
    </w:p>
    <w:p w14:paraId="0E384C27" w14:textId="77777777" w:rsidR="00F81F69" w:rsidRDefault="00F81F69" w:rsidP="001C0CD1">
      <w:pPr>
        <w:jc w:val="both"/>
        <w:rPr>
          <w:rFonts w:ascii="Times New Roman" w:hAnsi="Times New Roman" w:cs="Times New Roman"/>
          <w:sz w:val="24"/>
          <w:szCs w:val="24"/>
          <w:lang w:val="en-US"/>
        </w:rPr>
      </w:pPr>
    </w:p>
    <w:p w14:paraId="3D5AC372" w14:textId="0BD4AB49" w:rsidR="008C020B" w:rsidRPr="001C0CD1" w:rsidRDefault="008C020B" w:rsidP="001C0CD1">
      <w:pPr>
        <w:jc w:val="both"/>
        <w:rPr>
          <w:rFonts w:ascii="Times New Roman" w:hAnsi="Times New Roman" w:cs="Times New Roman"/>
          <w:sz w:val="24"/>
          <w:szCs w:val="24"/>
          <w:lang w:val="en-US"/>
        </w:rPr>
      </w:pPr>
      <w:r>
        <w:rPr>
          <w:noProof/>
        </w:rPr>
        <w:lastRenderedPageBreak/>
        <w:drawing>
          <wp:inline distT="0" distB="0" distL="0" distR="0" wp14:anchorId="2D3D2B88" wp14:editId="1DB5D4BC">
            <wp:extent cx="2812296" cy="2770632"/>
            <wp:effectExtent l="0" t="0" r="0" b="0"/>
            <wp:docPr id="135935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52675" name=""/>
                    <pic:cNvPicPr/>
                  </pic:nvPicPr>
                  <pic:blipFill>
                    <a:blip r:embed="rId30"/>
                    <a:stretch>
                      <a:fillRect/>
                    </a:stretch>
                  </pic:blipFill>
                  <pic:spPr>
                    <a:xfrm>
                      <a:off x="0" y="0"/>
                      <a:ext cx="2812296" cy="2770632"/>
                    </a:xfrm>
                    <a:prstGeom prst="rect">
                      <a:avLst/>
                    </a:prstGeom>
                  </pic:spPr>
                </pic:pic>
              </a:graphicData>
            </a:graphic>
          </wp:inline>
        </w:drawing>
      </w:r>
      <w:r w:rsidRPr="008C020B">
        <w:rPr>
          <w:noProof/>
        </w:rPr>
        <w:t xml:space="preserve"> </w:t>
      </w:r>
      <w:r>
        <w:rPr>
          <w:noProof/>
        </w:rPr>
        <w:drawing>
          <wp:inline distT="0" distB="0" distL="0" distR="0" wp14:anchorId="5BA58D3B" wp14:editId="4EFCD684">
            <wp:extent cx="2812296" cy="2770632"/>
            <wp:effectExtent l="0" t="0" r="0" b="0"/>
            <wp:docPr id="2133641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41877" name=""/>
                    <pic:cNvPicPr/>
                  </pic:nvPicPr>
                  <pic:blipFill>
                    <a:blip r:embed="rId31"/>
                    <a:stretch>
                      <a:fillRect/>
                    </a:stretch>
                  </pic:blipFill>
                  <pic:spPr>
                    <a:xfrm>
                      <a:off x="0" y="0"/>
                      <a:ext cx="2812296" cy="2770632"/>
                    </a:xfrm>
                    <a:prstGeom prst="rect">
                      <a:avLst/>
                    </a:prstGeom>
                  </pic:spPr>
                </pic:pic>
              </a:graphicData>
            </a:graphic>
          </wp:inline>
        </w:drawing>
      </w:r>
    </w:p>
    <w:p w14:paraId="7B700C3A" w14:textId="35D21986" w:rsidR="009B468D" w:rsidRPr="00D664A0" w:rsidRDefault="00E61839" w:rsidP="00D664A0">
      <w:pPr>
        <w:spacing w:before="240" w:after="0"/>
        <w:jc w:val="both"/>
        <w:rPr>
          <w:rFonts w:ascii="Times New Roman" w:hAnsi="Times New Roman" w:cs="Times New Roman"/>
          <w:sz w:val="12"/>
          <w:szCs w:val="12"/>
          <w:lang w:val="en-US"/>
        </w:rPr>
      </w:pPr>
      <w:r w:rsidRPr="00A74077">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S9</w:t>
      </w:r>
      <w:r w:rsidRPr="00A74077">
        <w:rPr>
          <w:rFonts w:ascii="Times New Roman" w:hAnsi="Times New Roman" w:cs="Times New Roman"/>
          <w:sz w:val="24"/>
          <w:szCs w:val="24"/>
          <w:lang w:val="en-US"/>
        </w:rPr>
        <w:t>.</w:t>
      </w:r>
      <w:r w:rsidRPr="0015252E">
        <w:rPr>
          <w:rFonts w:ascii="Times New Roman" w:hAnsi="Times New Roman" w:cs="Times New Roman"/>
          <w:sz w:val="20"/>
          <w:szCs w:val="20"/>
          <w:lang w:val="en-US"/>
        </w:rPr>
        <w:t xml:space="preserve"> </w:t>
      </w:r>
      <w:r w:rsidRPr="002A6357">
        <w:rPr>
          <w:rFonts w:ascii="Times New Roman" w:hAnsi="Times New Roman" w:cs="Times New Roman"/>
          <w:sz w:val="20"/>
          <w:szCs w:val="20"/>
          <w:lang w:val="en-US"/>
        </w:rPr>
        <w:t xml:space="preserve">Number of leaves of </w:t>
      </w:r>
      <w:r w:rsidRPr="002A6357">
        <w:rPr>
          <w:rFonts w:ascii="Times New Roman" w:hAnsi="Times New Roman" w:cs="Times New Roman"/>
          <w:i/>
          <w:iCs/>
          <w:sz w:val="20"/>
          <w:szCs w:val="20"/>
          <w:lang w:val="en-US"/>
        </w:rPr>
        <w:t>B</w:t>
      </w:r>
      <w:r w:rsidR="00150084">
        <w:rPr>
          <w:rFonts w:ascii="Times New Roman" w:hAnsi="Times New Roman" w:cs="Times New Roman"/>
          <w:i/>
          <w:iCs/>
          <w:sz w:val="20"/>
          <w:szCs w:val="20"/>
          <w:lang w:val="en-US"/>
        </w:rPr>
        <w:t>.</w:t>
      </w:r>
      <w:r w:rsidRPr="002A6357">
        <w:rPr>
          <w:rFonts w:ascii="Times New Roman" w:hAnsi="Times New Roman" w:cs="Times New Roman"/>
          <w:i/>
          <w:iCs/>
          <w:sz w:val="20"/>
          <w:szCs w:val="20"/>
          <w:lang w:val="en-US"/>
        </w:rPr>
        <w:t xml:space="preserve"> rapa</w:t>
      </w:r>
      <w:r w:rsidRPr="002A6357">
        <w:rPr>
          <w:rFonts w:ascii="Times New Roman" w:hAnsi="Times New Roman" w:cs="Times New Roman"/>
          <w:sz w:val="20"/>
          <w:szCs w:val="20"/>
          <w:lang w:val="en-US"/>
        </w:rPr>
        <w:t xml:space="preserve"> </w:t>
      </w:r>
      <w:r w:rsidR="00150084" w:rsidRPr="00150084">
        <w:rPr>
          <w:rFonts w:ascii="Times New Roman" w:hAnsi="Times New Roman" w:cs="Times New Roman"/>
          <w:sz w:val="20"/>
          <w:szCs w:val="20"/>
          <w:lang w:val="en-US"/>
        </w:rPr>
        <w:t xml:space="preserve">grown </w:t>
      </w:r>
      <w:r w:rsidR="00150084">
        <w:rPr>
          <w:rFonts w:ascii="Times New Roman" w:hAnsi="Times New Roman" w:cs="Times New Roman"/>
          <w:sz w:val="20"/>
          <w:szCs w:val="20"/>
          <w:lang w:val="en-US"/>
        </w:rPr>
        <w:t>i</w:t>
      </w:r>
      <w:r w:rsidR="00150084" w:rsidRPr="00150084">
        <w:rPr>
          <w:rFonts w:ascii="Times New Roman" w:hAnsi="Times New Roman" w:cs="Times New Roman"/>
          <w:sz w:val="20"/>
          <w:szCs w:val="20"/>
          <w:lang w:val="en-US"/>
        </w:rPr>
        <w:t>n soil either amended or not amended (NoFrass; control): by incubating;</w:t>
      </w:r>
      <w:r w:rsidR="000352A3">
        <w:rPr>
          <w:rFonts w:ascii="Times New Roman" w:hAnsi="Times New Roman" w:cs="Times New Roman"/>
          <w:sz w:val="20"/>
          <w:szCs w:val="20"/>
          <w:lang w:val="en-US"/>
        </w:rPr>
        <w:t xml:space="preserve"> </w:t>
      </w:r>
      <w:r w:rsidR="00150084" w:rsidRPr="00150084">
        <w:rPr>
          <w:rFonts w:ascii="Times New Roman" w:hAnsi="Times New Roman" w:cs="Times New Roman"/>
          <w:sz w:val="20"/>
          <w:szCs w:val="20"/>
          <w:lang w:val="en-US"/>
        </w:rPr>
        <w:t>with composted BSF frass (BSFF) or yellow mealworm frass (MWF)</w:t>
      </w:r>
      <w:r w:rsidR="006F4306" w:rsidRPr="002A6357">
        <w:rPr>
          <w:rFonts w:ascii="Times New Roman" w:hAnsi="Times New Roman" w:cs="Times New Roman"/>
          <w:sz w:val="20"/>
          <w:szCs w:val="20"/>
          <w:lang w:val="en-US"/>
        </w:rPr>
        <w:t xml:space="preserve">. </w:t>
      </w:r>
      <w:bookmarkStart w:id="732" w:name="_Hlk127836089"/>
      <w:r w:rsidR="006F4306" w:rsidRPr="002A6357">
        <w:rPr>
          <w:rFonts w:ascii="Times New Roman" w:hAnsi="Times New Roman" w:cs="Times New Roman"/>
          <w:sz w:val="20"/>
          <w:szCs w:val="20"/>
          <w:lang w:val="en-US"/>
        </w:rPr>
        <w:t xml:space="preserve">A = </w:t>
      </w:r>
      <w:r w:rsidR="00376D01" w:rsidRPr="002A6357">
        <w:rPr>
          <w:rFonts w:ascii="Times New Roman" w:hAnsi="Times New Roman" w:cs="Times New Roman"/>
          <w:sz w:val="20"/>
          <w:szCs w:val="20"/>
          <w:lang w:val="en-US"/>
        </w:rPr>
        <w:t>frass was incubated in the soil before seeds were sown</w:t>
      </w:r>
      <w:r w:rsidR="006F4306" w:rsidRPr="002A6357">
        <w:rPr>
          <w:rFonts w:ascii="Times New Roman" w:hAnsi="Times New Roman" w:cs="Times New Roman"/>
          <w:sz w:val="20"/>
          <w:szCs w:val="20"/>
          <w:lang w:val="en-US"/>
        </w:rPr>
        <w:t xml:space="preserve"> and</w:t>
      </w:r>
      <w:r w:rsidR="002C3956" w:rsidRPr="002A6357">
        <w:rPr>
          <w:rFonts w:ascii="Times New Roman" w:hAnsi="Times New Roman" w:cs="Times New Roman"/>
          <w:sz w:val="20"/>
          <w:szCs w:val="20"/>
          <w:lang w:val="en-US"/>
        </w:rPr>
        <w:t>,</w:t>
      </w:r>
      <w:r w:rsidR="006F4306" w:rsidRPr="002A6357">
        <w:rPr>
          <w:rFonts w:ascii="Times New Roman" w:hAnsi="Times New Roman" w:cs="Times New Roman"/>
          <w:sz w:val="20"/>
          <w:szCs w:val="20"/>
          <w:lang w:val="en-US"/>
        </w:rPr>
        <w:t xml:space="preserve"> B = </w:t>
      </w:r>
      <w:r w:rsidR="00376D01" w:rsidRPr="002A6357">
        <w:rPr>
          <w:rFonts w:ascii="Times New Roman" w:hAnsi="Times New Roman" w:cs="Times New Roman"/>
          <w:sz w:val="20"/>
          <w:szCs w:val="20"/>
          <w:lang w:val="en-US"/>
        </w:rPr>
        <w:t>frass was composted before being added to the soil</w:t>
      </w:r>
      <w:bookmarkEnd w:id="732"/>
      <w:r w:rsidR="00150084">
        <w:rPr>
          <w:rFonts w:ascii="Times New Roman" w:hAnsi="Times New Roman" w:cs="Times New Roman"/>
          <w:sz w:val="20"/>
          <w:szCs w:val="20"/>
          <w:lang w:val="en-US"/>
        </w:rPr>
        <w:t>.</w:t>
      </w:r>
      <w:r w:rsidRPr="002A6357">
        <w:rPr>
          <w:rFonts w:ascii="Times New Roman" w:hAnsi="Times New Roman" w:cs="Times New Roman"/>
          <w:sz w:val="20"/>
          <w:szCs w:val="20"/>
          <w:lang w:val="en-US"/>
        </w:rPr>
        <w:t xml:space="preserve"> Incubation involved frass mixed with soil in 0.5 L plastic pots and moistened, and seeds were only sown after sixteen days under greenhouse conditions</w:t>
      </w:r>
      <w:r w:rsidR="006F4306" w:rsidRPr="002A6357">
        <w:rPr>
          <w:rFonts w:ascii="Times New Roman" w:hAnsi="Times New Roman" w:cs="Times New Roman"/>
          <w:sz w:val="20"/>
          <w:szCs w:val="20"/>
          <w:lang w:val="en-US"/>
        </w:rPr>
        <w:t xml:space="preserve">. </w:t>
      </w:r>
      <w:r w:rsidRPr="002A6357">
        <w:rPr>
          <w:rFonts w:ascii="Times New Roman" w:hAnsi="Times New Roman" w:cs="Times New Roman"/>
          <w:sz w:val="20"/>
          <w:szCs w:val="20"/>
          <w:lang w:val="en-US"/>
        </w:rPr>
        <w:t xml:space="preserve">Boxplots show the </w:t>
      </w:r>
      <w:r w:rsidR="000352A3">
        <w:rPr>
          <w:rFonts w:ascii="Times New Roman" w:hAnsi="Times New Roman" w:cs="Times New Roman"/>
          <w:sz w:val="20"/>
          <w:szCs w:val="20"/>
          <w:lang w:val="en-US"/>
        </w:rPr>
        <w:t>median</w:t>
      </w:r>
      <w:r w:rsidRPr="002A6357">
        <w:rPr>
          <w:rFonts w:ascii="Times New Roman" w:hAnsi="Times New Roman" w:cs="Times New Roman"/>
          <w:sz w:val="20"/>
          <w:szCs w:val="20"/>
          <w:lang w:val="en-US"/>
        </w:rPr>
        <w:t xml:space="preserve"> (horizontal bold line), and minimum and maximum values. </w:t>
      </w:r>
      <w:r w:rsidR="0038699D" w:rsidRPr="002A6357">
        <w:rPr>
          <w:rFonts w:ascii="Times New Roman" w:hAnsi="Times New Roman" w:cs="Times New Roman"/>
          <w:sz w:val="20"/>
          <w:szCs w:val="20"/>
          <w:lang w:val="en-US"/>
        </w:rPr>
        <w:t xml:space="preserve">The dots </w:t>
      </w:r>
      <w:r w:rsidR="000352A3">
        <w:rPr>
          <w:rFonts w:ascii="Times New Roman" w:hAnsi="Times New Roman" w:cs="Times New Roman"/>
          <w:sz w:val="20"/>
          <w:szCs w:val="20"/>
          <w:lang w:val="en-US"/>
        </w:rPr>
        <w:t>outliers</w:t>
      </w:r>
      <w:r w:rsidR="0038699D" w:rsidRPr="002A6357">
        <w:rPr>
          <w:rFonts w:ascii="Times New Roman" w:hAnsi="Times New Roman" w:cs="Times New Roman"/>
          <w:sz w:val="20"/>
          <w:szCs w:val="20"/>
          <w:lang w:val="en-US"/>
        </w:rPr>
        <w:t xml:space="preserve">. </w:t>
      </w:r>
      <w:r w:rsidRPr="002A6357">
        <w:rPr>
          <w:rFonts w:ascii="Times New Roman" w:hAnsi="Times New Roman" w:cs="Times New Roman"/>
          <w:sz w:val="20"/>
          <w:szCs w:val="20"/>
          <w:lang w:val="en-US"/>
        </w:rPr>
        <w:t xml:space="preserve">The white square on each box represents the mean </w:t>
      </w:r>
      <w:r w:rsidR="00376D01" w:rsidRPr="002A6357">
        <w:rPr>
          <w:rFonts w:ascii="Times New Roman" w:hAnsi="Times New Roman" w:cs="Times New Roman"/>
          <w:sz w:val="20"/>
          <w:szCs w:val="20"/>
          <w:lang w:val="en-US"/>
        </w:rPr>
        <w:t>number of leaves</w:t>
      </w:r>
      <w:r w:rsidRPr="002A6357">
        <w:rPr>
          <w:rFonts w:ascii="Times New Roman" w:hAnsi="Times New Roman" w:cs="Times New Roman"/>
          <w:sz w:val="20"/>
          <w:szCs w:val="20"/>
          <w:lang w:val="en-US"/>
        </w:rPr>
        <w:t xml:space="preserve">. Data were analysed </w:t>
      </w:r>
      <w:r w:rsidR="004C6268" w:rsidRPr="002A6357">
        <w:rPr>
          <w:rFonts w:ascii="Times New Roman" w:hAnsi="Times New Roman" w:cs="Times New Roman"/>
          <w:sz w:val="20"/>
          <w:szCs w:val="20"/>
          <w:lang w:val="en-US"/>
        </w:rPr>
        <w:t>with a</w:t>
      </w:r>
      <w:r w:rsidRPr="002A6357">
        <w:rPr>
          <w:rFonts w:ascii="Times New Roman" w:hAnsi="Times New Roman" w:cs="Times New Roman"/>
          <w:sz w:val="20"/>
          <w:szCs w:val="20"/>
          <w:lang w:val="en-US"/>
        </w:rPr>
        <w:t xml:space="preserve"> generali</w:t>
      </w:r>
      <w:r w:rsidR="009B468D" w:rsidRPr="002A6357">
        <w:rPr>
          <w:rFonts w:ascii="Times New Roman" w:hAnsi="Times New Roman" w:cs="Times New Roman"/>
          <w:sz w:val="20"/>
          <w:szCs w:val="20"/>
          <w:lang w:val="en-US"/>
        </w:rPr>
        <w:t>s</w:t>
      </w:r>
      <w:r w:rsidRPr="002A6357">
        <w:rPr>
          <w:rFonts w:ascii="Times New Roman" w:hAnsi="Times New Roman" w:cs="Times New Roman"/>
          <w:sz w:val="20"/>
          <w:szCs w:val="20"/>
          <w:lang w:val="en-US"/>
        </w:rPr>
        <w:t xml:space="preserve">ed linear mixed effect model (GLMM). </w:t>
      </w:r>
      <w:commentRangeStart w:id="733"/>
      <w:r w:rsidRPr="002A6357">
        <w:rPr>
          <w:rFonts w:ascii="Times New Roman" w:hAnsi="Times New Roman" w:cs="Times New Roman"/>
          <w:sz w:val="20"/>
          <w:szCs w:val="20"/>
          <w:lang w:val="en-US"/>
        </w:rPr>
        <w:t xml:space="preserve">n is the number of </w:t>
      </w:r>
      <w:r w:rsidR="006241DE">
        <w:rPr>
          <w:rFonts w:ascii="Times New Roman" w:hAnsi="Times New Roman" w:cs="Times New Roman"/>
          <w:sz w:val="20"/>
          <w:szCs w:val="20"/>
          <w:lang w:val="en-US"/>
        </w:rPr>
        <w:t>replicates</w:t>
      </w:r>
      <w:r w:rsidRPr="002A6357">
        <w:rPr>
          <w:rFonts w:ascii="Times New Roman" w:hAnsi="Times New Roman" w:cs="Times New Roman"/>
          <w:sz w:val="20"/>
          <w:szCs w:val="20"/>
          <w:lang w:val="en-US"/>
        </w:rPr>
        <w:t>.</w:t>
      </w:r>
      <w:r w:rsidR="00EB1F00" w:rsidRPr="002A6357">
        <w:rPr>
          <w:rFonts w:ascii="Times New Roman" w:hAnsi="Times New Roman" w:cs="Times New Roman"/>
          <w:sz w:val="20"/>
          <w:szCs w:val="20"/>
          <w:lang w:val="en-US"/>
        </w:rPr>
        <w:t xml:space="preserve"> </w:t>
      </w:r>
      <w:commentRangeEnd w:id="733"/>
      <w:r w:rsidR="00E84CA4">
        <w:rPr>
          <w:rStyle w:val="CommentReference"/>
        </w:rPr>
        <w:commentReference w:id="733"/>
      </w:r>
      <w:r w:rsidR="00EB1F00" w:rsidRPr="002A6357">
        <w:rPr>
          <w:rFonts w:ascii="Times New Roman" w:hAnsi="Times New Roman" w:cs="Times New Roman"/>
          <w:sz w:val="20"/>
          <w:szCs w:val="20"/>
          <w:lang w:val="en-US"/>
        </w:rPr>
        <w:t>Boxes with different letters are significantly different (</w:t>
      </w:r>
      <w:r w:rsidR="00EB1F00" w:rsidRPr="002A6357">
        <w:rPr>
          <w:rFonts w:ascii="Times New Roman" w:hAnsi="Times New Roman" w:cs="Times New Roman"/>
          <w:sz w:val="20"/>
          <w:szCs w:val="20"/>
        </w:rPr>
        <w:t xml:space="preserve">Tukey's </w:t>
      </w:r>
      <w:r w:rsidR="00EB1F00" w:rsidRPr="002A6357">
        <w:rPr>
          <w:rFonts w:ascii="Times New Roman" w:hAnsi="Times New Roman" w:cs="Times New Roman"/>
          <w:sz w:val="20"/>
          <w:szCs w:val="20"/>
          <w:lang w:val="en-US"/>
        </w:rPr>
        <w:t xml:space="preserve">post hoc test, </w:t>
      </w:r>
      <w:r w:rsidR="00EB1F00" w:rsidRPr="002A6357">
        <w:rPr>
          <w:rFonts w:ascii="Times New Roman" w:hAnsi="Times New Roman" w:cs="Times New Roman"/>
          <w:i/>
          <w:iCs/>
          <w:sz w:val="20"/>
          <w:szCs w:val="20"/>
          <w:lang w:val="en-US"/>
        </w:rPr>
        <w:t>p</w:t>
      </w:r>
      <w:r w:rsidR="00EB1F00" w:rsidRPr="002A6357">
        <w:rPr>
          <w:rFonts w:ascii="Times New Roman" w:hAnsi="Times New Roman" w:cs="Times New Roman"/>
          <w:sz w:val="20"/>
          <w:szCs w:val="20"/>
          <w:lang w:val="en-US"/>
        </w:rPr>
        <w:t xml:space="preserve"> &lt; 0.05).</w:t>
      </w:r>
    </w:p>
    <w:p w14:paraId="2B5F9983" w14:textId="2B59501E" w:rsidR="0045315F" w:rsidRDefault="0045315F" w:rsidP="00920599">
      <w:pPr>
        <w:jc w:val="both"/>
        <w:rPr>
          <w:rFonts w:ascii="Times New Roman" w:hAnsi="Times New Roman" w:cs="Times New Roman"/>
          <w:sz w:val="24"/>
          <w:szCs w:val="24"/>
          <w:lang w:val="en-US"/>
        </w:rPr>
      </w:pPr>
    </w:p>
    <w:p w14:paraId="3F5F3FE7" w14:textId="77777777" w:rsidR="00F81F69" w:rsidRDefault="00F81F69" w:rsidP="00920599">
      <w:pPr>
        <w:jc w:val="both"/>
        <w:rPr>
          <w:rFonts w:ascii="Times New Roman" w:hAnsi="Times New Roman" w:cs="Times New Roman"/>
          <w:sz w:val="24"/>
          <w:szCs w:val="24"/>
          <w:lang w:val="en-US"/>
        </w:rPr>
      </w:pPr>
    </w:p>
    <w:p w14:paraId="603FDB59" w14:textId="77777777" w:rsidR="00F81F69" w:rsidRDefault="00F81F69" w:rsidP="00920599">
      <w:pPr>
        <w:jc w:val="both"/>
        <w:rPr>
          <w:rFonts w:ascii="Times New Roman" w:hAnsi="Times New Roman" w:cs="Times New Roman"/>
          <w:sz w:val="24"/>
          <w:szCs w:val="24"/>
          <w:lang w:val="en-US"/>
        </w:rPr>
      </w:pPr>
    </w:p>
    <w:p w14:paraId="56A8CF7C" w14:textId="77777777" w:rsidR="00F81F69" w:rsidRDefault="00F81F69" w:rsidP="00920599">
      <w:pPr>
        <w:jc w:val="both"/>
        <w:rPr>
          <w:rFonts w:ascii="Times New Roman" w:hAnsi="Times New Roman" w:cs="Times New Roman"/>
          <w:sz w:val="24"/>
          <w:szCs w:val="24"/>
          <w:lang w:val="en-US"/>
        </w:rPr>
      </w:pPr>
    </w:p>
    <w:p w14:paraId="3312EECD" w14:textId="0EA1A7C6" w:rsidR="0026394D" w:rsidRDefault="0026394D" w:rsidP="00920599">
      <w:pPr>
        <w:jc w:val="both"/>
        <w:rPr>
          <w:rFonts w:ascii="Times New Roman" w:hAnsi="Times New Roman" w:cs="Times New Roman"/>
          <w:sz w:val="24"/>
          <w:szCs w:val="24"/>
          <w:lang w:val="en-US"/>
        </w:rPr>
      </w:pPr>
      <w:r>
        <w:rPr>
          <w:noProof/>
        </w:rPr>
        <w:lastRenderedPageBreak/>
        <w:drawing>
          <wp:inline distT="0" distB="0" distL="0" distR="0" wp14:anchorId="12E1046A" wp14:editId="5C51E849">
            <wp:extent cx="2812296" cy="2770632"/>
            <wp:effectExtent l="0" t="0" r="0" b="0"/>
            <wp:docPr id="85702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27185" name=""/>
                    <pic:cNvPicPr/>
                  </pic:nvPicPr>
                  <pic:blipFill>
                    <a:blip r:embed="rId32"/>
                    <a:stretch>
                      <a:fillRect/>
                    </a:stretch>
                  </pic:blipFill>
                  <pic:spPr>
                    <a:xfrm>
                      <a:off x="0" y="0"/>
                      <a:ext cx="2812296" cy="2770632"/>
                    </a:xfrm>
                    <a:prstGeom prst="rect">
                      <a:avLst/>
                    </a:prstGeom>
                  </pic:spPr>
                </pic:pic>
              </a:graphicData>
            </a:graphic>
          </wp:inline>
        </w:drawing>
      </w:r>
      <w:r w:rsidRPr="0026394D">
        <w:rPr>
          <w:noProof/>
        </w:rPr>
        <w:t xml:space="preserve"> </w:t>
      </w:r>
      <w:r>
        <w:rPr>
          <w:noProof/>
        </w:rPr>
        <w:drawing>
          <wp:inline distT="0" distB="0" distL="0" distR="0" wp14:anchorId="169A255D" wp14:editId="2A00FFED">
            <wp:extent cx="2812296" cy="2770632"/>
            <wp:effectExtent l="0" t="0" r="0" b="0"/>
            <wp:docPr id="144021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16736" name=""/>
                    <pic:cNvPicPr/>
                  </pic:nvPicPr>
                  <pic:blipFill>
                    <a:blip r:embed="rId33"/>
                    <a:stretch>
                      <a:fillRect/>
                    </a:stretch>
                  </pic:blipFill>
                  <pic:spPr>
                    <a:xfrm>
                      <a:off x="0" y="0"/>
                      <a:ext cx="2812296" cy="2770632"/>
                    </a:xfrm>
                    <a:prstGeom prst="rect">
                      <a:avLst/>
                    </a:prstGeom>
                  </pic:spPr>
                </pic:pic>
              </a:graphicData>
            </a:graphic>
          </wp:inline>
        </w:drawing>
      </w:r>
    </w:p>
    <w:p w14:paraId="4FF9C4D1" w14:textId="2FA5DEF0" w:rsidR="008630EF" w:rsidRDefault="0045315F" w:rsidP="0038699D">
      <w:pPr>
        <w:spacing w:after="0"/>
        <w:jc w:val="both"/>
        <w:rPr>
          <w:rFonts w:ascii="Times New Roman" w:hAnsi="Times New Roman" w:cs="Times New Roman"/>
          <w:lang w:val="en-US"/>
        </w:rPr>
      </w:pPr>
      <w:r w:rsidRPr="00D664A0">
        <w:rPr>
          <w:rFonts w:ascii="Times New Roman" w:eastAsiaTheme="minorEastAsia" w:hAnsi="Times New Roman" w:cs="Times New Roman"/>
          <w:b/>
          <w:bCs/>
          <w:color w:val="000000" w:themeColor="text1"/>
          <w:kern w:val="24"/>
          <w:sz w:val="24"/>
          <w:szCs w:val="24"/>
          <w:lang w:val="en-US"/>
        </w:rPr>
        <w:t xml:space="preserve">Figure S10. </w:t>
      </w:r>
      <w:r w:rsidR="006241DE" w:rsidRPr="0025714D">
        <w:rPr>
          <w:rFonts w:ascii="Times New Roman" w:eastAsiaTheme="minorEastAsia" w:hAnsi="Times New Roman" w:cs="Times New Roman"/>
          <w:color w:val="000000" w:themeColor="text1"/>
          <w:kern w:val="24"/>
          <w:sz w:val="20"/>
          <w:szCs w:val="20"/>
          <w:lang w:val="en-US"/>
        </w:rPr>
        <w:t xml:space="preserve">Time until </w:t>
      </w:r>
      <w:r w:rsidR="006241DE" w:rsidRPr="006241DE">
        <w:rPr>
          <w:rFonts w:ascii="Times New Roman" w:hAnsi="Times New Roman" w:cs="Times New Roman"/>
          <w:sz w:val="20"/>
          <w:szCs w:val="20"/>
          <w:lang w:val="en-US"/>
        </w:rPr>
        <w:t>f</w:t>
      </w:r>
      <w:r w:rsidR="0038699D" w:rsidRPr="006241DE">
        <w:rPr>
          <w:rFonts w:ascii="Times New Roman" w:hAnsi="Times New Roman" w:cs="Times New Roman"/>
          <w:sz w:val="20"/>
          <w:szCs w:val="20"/>
          <w:lang w:val="en-US"/>
        </w:rPr>
        <w:t>lowering</w:t>
      </w:r>
      <w:r w:rsidR="0038699D" w:rsidRPr="002A6357">
        <w:rPr>
          <w:rFonts w:ascii="Times New Roman" w:hAnsi="Times New Roman" w:cs="Times New Roman"/>
          <w:sz w:val="20"/>
          <w:szCs w:val="20"/>
          <w:lang w:val="en-US"/>
        </w:rPr>
        <w:t xml:space="preserve"> </w:t>
      </w:r>
      <w:r w:rsidR="009B468D" w:rsidRPr="002A6357">
        <w:rPr>
          <w:rFonts w:ascii="Times New Roman" w:hAnsi="Times New Roman" w:cs="Times New Roman"/>
          <w:sz w:val="20"/>
          <w:szCs w:val="20"/>
          <w:lang w:val="en-US"/>
        </w:rPr>
        <w:t xml:space="preserve">(days) </w:t>
      </w:r>
      <w:r w:rsidR="0038699D" w:rsidRPr="002A6357">
        <w:rPr>
          <w:rFonts w:ascii="Times New Roman" w:hAnsi="Times New Roman" w:cs="Times New Roman"/>
          <w:sz w:val="20"/>
          <w:szCs w:val="20"/>
          <w:lang w:val="en-US"/>
        </w:rPr>
        <w:t xml:space="preserve">of </w:t>
      </w:r>
      <w:r w:rsidR="0038699D" w:rsidRPr="002A6357">
        <w:rPr>
          <w:rFonts w:ascii="Times New Roman" w:hAnsi="Times New Roman" w:cs="Times New Roman"/>
          <w:i/>
          <w:iCs/>
          <w:sz w:val="20"/>
          <w:szCs w:val="20"/>
          <w:lang w:val="en-US"/>
        </w:rPr>
        <w:t>B</w:t>
      </w:r>
      <w:r w:rsidR="007E2A07">
        <w:rPr>
          <w:rFonts w:ascii="Times New Roman" w:hAnsi="Times New Roman" w:cs="Times New Roman"/>
          <w:i/>
          <w:iCs/>
          <w:sz w:val="20"/>
          <w:szCs w:val="20"/>
          <w:lang w:val="en-US"/>
        </w:rPr>
        <w:t>.</w:t>
      </w:r>
      <w:r w:rsidR="0038699D" w:rsidRPr="002A6357">
        <w:rPr>
          <w:rFonts w:ascii="Times New Roman" w:hAnsi="Times New Roman" w:cs="Times New Roman"/>
          <w:i/>
          <w:iCs/>
          <w:sz w:val="20"/>
          <w:szCs w:val="20"/>
          <w:lang w:val="en-US"/>
        </w:rPr>
        <w:t xml:space="preserve"> rapa</w:t>
      </w:r>
      <w:r w:rsidR="0038699D" w:rsidRPr="002A6357">
        <w:rPr>
          <w:rFonts w:ascii="Times New Roman" w:hAnsi="Times New Roman" w:cs="Times New Roman"/>
          <w:sz w:val="20"/>
          <w:szCs w:val="20"/>
          <w:lang w:val="en-US"/>
        </w:rPr>
        <w:t xml:space="preserve"> grow</w:t>
      </w:r>
      <w:r w:rsidR="009B468D" w:rsidRPr="002A6357">
        <w:rPr>
          <w:rFonts w:ascii="Times New Roman" w:hAnsi="Times New Roman" w:cs="Times New Roman"/>
          <w:sz w:val="20"/>
          <w:szCs w:val="20"/>
          <w:lang w:val="en-US"/>
        </w:rPr>
        <w:t>n</w:t>
      </w:r>
      <w:r w:rsidR="0038699D" w:rsidRPr="002A6357">
        <w:rPr>
          <w:rFonts w:ascii="Times New Roman" w:hAnsi="Times New Roman" w:cs="Times New Roman"/>
          <w:sz w:val="20"/>
          <w:szCs w:val="20"/>
          <w:lang w:val="en-US"/>
        </w:rPr>
        <w:t xml:space="preserve"> </w:t>
      </w:r>
      <w:r w:rsidR="0025714D" w:rsidRPr="00150084">
        <w:rPr>
          <w:rFonts w:ascii="Times New Roman" w:hAnsi="Times New Roman" w:cs="Times New Roman"/>
          <w:sz w:val="20"/>
          <w:szCs w:val="20"/>
          <w:lang w:val="en-US"/>
        </w:rPr>
        <w:t>soil either amended or not amended (NoFrass; control): by incubating;</w:t>
      </w:r>
      <w:r w:rsidR="0025714D">
        <w:rPr>
          <w:rFonts w:ascii="Times New Roman" w:hAnsi="Times New Roman" w:cs="Times New Roman"/>
          <w:sz w:val="20"/>
          <w:szCs w:val="20"/>
          <w:lang w:val="en-US"/>
        </w:rPr>
        <w:t xml:space="preserve"> </w:t>
      </w:r>
      <w:r w:rsidR="0025714D" w:rsidRPr="00150084">
        <w:rPr>
          <w:rFonts w:ascii="Times New Roman" w:hAnsi="Times New Roman" w:cs="Times New Roman"/>
          <w:sz w:val="20"/>
          <w:szCs w:val="20"/>
          <w:lang w:val="en-US"/>
        </w:rPr>
        <w:t>with composted BSF frass (BSFF) or yellow mealworm frass (MWF)</w:t>
      </w:r>
      <w:r w:rsidR="0038699D" w:rsidRPr="002A6357">
        <w:rPr>
          <w:rFonts w:ascii="Times New Roman" w:hAnsi="Times New Roman" w:cs="Times New Roman"/>
          <w:sz w:val="20"/>
          <w:szCs w:val="20"/>
          <w:lang w:val="en-US"/>
        </w:rPr>
        <w:t xml:space="preserve">. </w:t>
      </w:r>
      <w:r w:rsidR="009B468D" w:rsidRPr="002A6357">
        <w:rPr>
          <w:rFonts w:ascii="Times New Roman" w:hAnsi="Times New Roman" w:cs="Times New Roman"/>
          <w:sz w:val="20"/>
          <w:szCs w:val="20"/>
          <w:lang w:val="en-US"/>
        </w:rPr>
        <w:t>A = frass was incubated in the soil before seeds were sown and, B = frass was composted before being added to the soil.</w:t>
      </w:r>
      <w:r w:rsidR="0038699D" w:rsidRPr="002A6357">
        <w:rPr>
          <w:rFonts w:ascii="Times New Roman" w:hAnsi="Times New Roman" w:cs="Times New Roman"/>
          <w:sz w:val="20"/>
          <w:szCs w:val="20"/>
          <w:lang w:val="en-US"/>
        </w:rPr>
        <w:t xml:space="preserve"> Boxplots show the </w:t>
      </w:r>
      <w:r w:rsidR="0025714D">
        <w:rPr>
          <w:rFonts w:ascii="Times New Roman" w:hAnsi="Times New Roman" w:cs="Times New Roman"/>
          <w:sz w:val="20"/>
          <w:szCs w:val="20"/>
          <w:lang w:val="en-US"/>
        </w:rPr>
        <w:t>median</w:t>
      </w:r>
      <w:r w:rsidR="0038699D" w:rsidRPr="002A6357">
        <w:rPr>
          <w:rFonts w:ascii="Times New Roman" w:hAnsi="Times New Roman" w:cs="Times New Roman"/>
          <w:sz w:val="20"/>
          <w:szCs w:val="20"/>
          <w:lang w:val="en-US"/>
        </w:rPr>
        <w:t xml:space="preserve"> (horizontal bold line), and minimum and maximum values. The white square on each box represents the mean flowering time. Data were analysed </w:t>
      </w:r>
      <w:r w:rsidR="00FB3855" w:rsidRPr="002A6357">
        <w:rPr>
          <w:rFonts w:ascii="Times New Roman" w:hAnsi="Times New Roman" w:cs="Times New Roman"/>
          <w:sz w:val="20"/>
          <w:szCs w:val="20"/>
          <w:lang w:val="en-US"/>
        </w:rPr>
        <w:t>with a</w:t>
      </w:r>
      <w:r w:rsidR="0038699D" w:rsidRPr="002A6357">
        <w:rPr>
          <w:rFonts w:ascii="Times New Roman" w:hAnsi="Times New Roman" w:cs="Times New Roman"/>
          <w:sz w:val="20"/>
          <w:szCs w:val="20"/>
          <w:lang w:val="en-US"/>
        </w:rPr>
        <w:t xml:space="preserve"> generalised linear model (GLM). </w:t>
      </w:r>
      <w:commentRangeStart w:id="734"/>
      <w:r w:rsidR="0038699D" w:rsidRPr="002A6357">
        <w:rPr>
          <w:rFonts w:ascii="Times New Roman" w:hAnsi="Times New Roman" w:cs="Times New Roman"/>
          <w:sz w:val="20"/>
          <w:szCs w:val="20"/>
          <w:lang w:val="en-US"/>
        </w:rPr>
        <w:t xml:space="preserve">n is the number of </w:t>
      </w:r>
      <w:r w:rsidR="006241DE">
        <w:rPr>
          <w:rFonts w:ascii="Times New Roman" w:hAnsi="Times New Roman" w:cs="Times New Roman"/>
          <w:sz w:val="20"/>
          <w:szCs w:val="20"/>
          <w:lang w:val="en-US"/>
        </w:rPr>
        <w:t>replicates</w:t>
      </w:r>
      <w:r w:rsidR="009B468D" w:rsidRPr="002A6357">
        <w:rPr>
          <w:rFonts w:ascii="Times New Roman" w:hAnsi="Times New Roman" w:cs="Times New Roman"/>
          <w:sz w:val="20"/>
          <w:szCs w:val="20"/>
          <w:lang w:val="en-US"/>
        </w:rPr>
        <w:t>.</w:t>
      </w:r>
      <w:commentRangeEnd w:id="734"/>
      <w:r w:rsidR="00E84CA4">
        <w:rPr>
          <w:rStyle w:val="CommentReference"/>
        </w:rPr>
        <w:commentReference w:id="734"/>
      </w:r>
    </w:p>
    <w:p w14:paraId="6373D7F5" w14:textId="77777777" w:rsidR="0045315F" w:rsidRPr="00241C69" w:rsidRDefault="0045315F" w:rsidP="00D664A0">
      <w:pPr>
        <w:spacing w:after="0"/>
        <w:jc w:val="both"/>
        <w:rPr>
          <w:rFonts w:ascii="Times New Roman" w:hAnsi="Times New Roman" w:cs="Times New Roman"/>
          <w:sz w:val="24"/>
          <w:szCs w:val="24"/>
          <w:lang w:val="en-US"/>
        </w:rPr>
      </w:pPr>
    </w:p>
    <w:p w14:paraId="44936747" w14:textId="77777777" w:rsidR="00BF2507" w:rsidRDefault="00BF2507" w:rsidP="00D664A0">
      <w:pPr>
        <w:spacing w:after="0"/>
        <w:jc w:val="both"/>
        <w:rPr>
          <w:rFonts w:ascii="Times New Roman" w:hAnsi="Times New Roman" w:cs="Times New Roman"/>
          <w:sz w:val="24"/>
          <w:szCs w:val="24"/>
        </w:rPr>
      </w:pPr>
    </w:p>
    <w:p w14:paraId="26DCA9AE" w14:textId="77777777" w:rsidR="00DF211F" w:rsidRDefault="00DF211F" w:rsidP="00D664A0">
      <w:pPr>
        <w:spacing w:after="0"/>
        <w:jc w:val="both"/>
        <w:rPr>
          <w:rFonts w:ascii="Times New Roman" w:hAnsi="Times New Roman" w:cs="Times New Roman"/>
          <w:sz w:val="24"/>
          <w:szCs w:val="24"/>
        </w:rPr>
      </w:pPr>
    </w:p>
    <w:p w14:paraId="680803EF" w14:textId="77777777" w:rsidR="00DF211F" w:rsidRDefault="00DF211F" w:rsidP="00D664A0">
      <w:pPr>
        <w:spacing w:after="0"/>
        <w:jc w:val="both"/>
        <w:rPr>
          <w:rFonts w:ascii="Times New Roman" w:hAnsi="Times New Roman" w:cs="Times New Roman"/>
          <w:sz w:val="24"/>
          <w:szCs w:val="24"/>
        </w:rPr>
      </w:pPr>
    </w:p>
    <w:p w14:paraId="78CBEA0A" w14:textId="77777777" w:rsidR="00DF211F" w:rsidRDefault="00DF211F" w:rsidP="00D664A0">
      <w:pPr>
        <w:spacing w:after="0"/>
        <w:jc w:val="both"/>
        <w:rPr>
          <w:rFonts w:ascii="Times New Roman" w:hAnsi="Times New Roman" w:cs="Times New Roman"/>
          <w:sz w:val="24"/>
          <w:szCs w:val="24"/>
        </w:rPr>
      </w:pPr>
    </w:p>
    <w:p w14:paraId="60FA1621" w14:textId="77777777" w:rsidR="00DF211F" w:rsidRDefault="00DF211F" w:rsidP="00D664A0">
      <w:pPr>
        <w:spacing w:after="0"/>
        <w:jc w:val="both"/>
        <w:rPr>
          <w:rFonts w:ascii="Times New Roman" w:hAnsi="Times New Roman" w:cs="Times New Roman"/>
          <w:sz w:val="24"/>
          <w:szCs w:val="24"/>
        </w:rPr>
      </w:pPr>
    </w:p>
    <w:p w14:paraId="66243D45" w14:textId="77777777" w:rsidR="00DF211F" w:rsidRDefault="00DF211F" w:rsidP="00D664A0">
      <w:pPr>
        <w:spacing w:after="0"/>
        <w:jc w:val="both"/>
        <w:rPr>
          <w:rFonts w:ascii="Times New Roman" w:hAnsi="Times New Roman" w:cs="Times New Roman"/>
          <w:sz w:val="24"/>
          <w:szCs w:val="24"/>
        </w:rPr>
      </w:pPr>
    </w:p>
    <w:p w14:paraId="2C6BFCDC" w14:textId="77777777" w:rsidR="00DF211F" w:rsidRDefault="00DF211F" w:rsidP="00D664A0">
      <w:pPr>
        <w:spacing w:after="0"/>
        <w:jc w:val="both"/>
        <w:rPr>
          <w:rFonts w:ascii="Times New Roman" w:hAnsi="Times New Roman" w:cs="Times New Roman"/>
          <w:sz w:val="24"/>
          <w:szCs w:val="24"/>
        </w:rPr>
      </w:pPr>
    </w:p>
    <w:p w14:paraId="033965E2" w14:textId="77777777" w:rsidR="00DF211F" w:rsidRDefault="00DF211F" w:rsidP="00D664A0">
      <w:pPr>
        <w:spacing w:after="0"/>
        <w:jc w:val="both"/>
        <w:rPr>
          <w:rFonts w:ascii="Times New Roman" w:hAnsi="Times New Roman" w:cs="Times New Roman"/>
          <w:sz w:val="24"/>
          <w:szCs w:val="24"/>
        </w:rPr>
      </w:pPr>
    </w:p>
    <w:p w14:paraId="2E828919" w14:textId="77777777" w:rsidR="00DF211F" w:rsidRDefault="00DF211F" w:rsidP="00D664A0">
      <w:pPr>
        <w:spacing w:after="0"/>
        <w:jc w:val="both"/>
        <w:rPr>
          <w:rFonts w:ascii="Times New Roman" w:hAnsi="Times New Roman" w:cs="Times New Roman"/>
          <w:sz w:val="24"/>
          <w:szCs w:val="24"/>
        </w:rPr>
      </w:pPr>
    </w:p>
    <w:p w14:paraId="6A90F471" w14:textId="77777777" w:rsidR="00DF211F" w:rsidRDefault="00DF211F" w:rsidP="00D664A0">
      <w:pPr>
        <w:spacing w:after="0"/>
        <w:jc w:val="both"/>
        <w:rPr>
          <w:rFonts w:ascii="Times New Roman" w:hAnsi="Times New Roman" w:cs="Times New Roman"/>
          <w:sz w:val="24"/>
          <w:szCs w:val="24"/>
        </w:rPr>
      </w:pPr>
    </w:p>
    <w:p w14:paraId="1FCDD340" w14:textId="77777777" w:rsidR="00DF211F" w:rsidRDefault="00DF211F" w:rsidP="00D664A0">
      <w:pPr>
        <w:spacing w:after="0"/>
        <w:jc w:val="both"/>
        <w:rPr>
          <w:rFonts w:ascii="Times New Roman" w:hAnsi="Times New Roman" w:cs="Times New Roman"/>
          <w:sz w:val="24"/>
          <w:szCs w:val="24"/>
        </w:rPr>
      </w:pPr>
    </w:p>
    <w:p w14:paraId="67FCA60B" w14:textId="77777777" w:rsidR="00DF211F" w:rsidRDefault="00DF211F" w:rsidP="00D664A0">
      <w:pPr>
        <w:spacing w:after="0"/>
        <w:jc w:val="both"/>
        <w:rPr>
          <w:rFonts w:ascii="Times New Roman" w:hAnsi="Times New Roman" w:cs="Times New Roman"/>
          <w:sz w:val="24"/>
          <w:szCs w:val="24"/>
        </w:rPr>
      </w:pPr>
    </w:p>
    <w:p w14:paraId="6BE9165C" w14:textId="77777777" w:rsidR="00DF211F" w:rsidRDefault="00DF211F" w:rsidP="00D664A0">
      <w:pPr>
        <w:spacing w:after="0"/>
        <w:jc w:val="both"/>
        <w:rPr>
          <w:rFonts w:ascii="Times New Roman" w:hAnsi="Times New Roman" w:cs="Times New Roman"/>
          <w:sz w:val="24"/>
          <w:szCs w:val="24"/>
        </w:rPr>
      </w:pPr>
    </w:p>
    <w:p w14:paraId="15E9C9F4" w14:textId="77777777" w:rsidR="00DF211F" w:rsidRDefault="00DF211F" w:rsidP="00D664A0">
      <w:pPr>
        <w:spacing w:after="0"/>
        <w:jc w:val="both"/>
        <w:rPr>
          <w:rFonts w:ascii="Times New Roman" w:hAnsi="Times New Roman" w:cs="Times New Roman"/>
          <w:sz w:val="24"/>
          <w:szCs w:val="24"/>
        </w:rPr>
      </w:pPr>
    </w:p>
    <w:p w14:paraId="3F96EE56" w14:textId="77777777" w:rsidR="00DF211F" w:rsidRDefault="00DF211F" w:rsidP="00D664A0">
      <w:pPr>
        <w:spacing w:after="0"/>
        <w:jc w:val="both"/>
        <w:rPr>
          <w:rFonts w:ascii="Times New Roman" w:hAnsi="Times New Roman" w:cs="Times New Roman"/>
          <w:sz w:val="24"/>
          <w:szCs w:val="24"/>
        </w:rPr>
      </w:pPr>
    </w:p>
    <w:p w14:paraId="16AA1FC6" w14:textId="77777777" w:rsidR="00DF211F" w:rsidRPr="004265DA" w:rsidRDefault="00DF211F" w:rsidP="00D664A0">
      <w:pPr>
        <w:spacing w:after="0"/>
        <w:jc w:val="both"/>
        <w:rPr>
          <w:rFonts w:ascii="Times New Roman" w:hAnsi="Times New Roman" w:cs="Times New Roman"/>
          <w:sz w:val="24"/>
          <w:szCs w:val="24"/>
        </w:rPr>
      </w:pPr>
    </w:p>
    <w:p w14:paraId="06535484" w14:textId="3D0D379E" w:rsidR="006B6DF5" w:rsidRPr="006B6DF5" w:rsidRDefault="00500D19" w:rsidP="00920599">
      <w:pPr>
        <w:jc w:val="both"/>
        <w:rPr>
          <w:rFonts w:ascii="Times New Roman" w:hAnsi="Times New Roman" w:cs="Times New Roman"/>
          <w:b/>
          <w:bCs/>
          <w:sz w:val="28"/>
          <w:szCs w:val="28"/>
        </w:rPr>
      </w:pPr>
      <w:commentRangeStart w:id="735"/>
      <w:commentRangeStart w:id="736"/>
      <w:r w:rsidRPr="00FE62D9">
        <w:rPr>
          <w:rFonts w:ascii="Times New Roman" w:hAnsi="Times New Roman" w:cs="Times New Roman"/>
          <w:b/>
          <w:bCs/>
          <w:sz w:val="28"/>
          <w:szCs w:val="28"/>
        </w:rPr>
        <w:lastRenderedPageBreak/>
        <w:t>Reference</w:t>
      </w:r>
      <w:r w:rsidR="00FE62D9">
        <w:rPr>
          <w:rFonts w:ascii="Times New Roman" w:hAnsi="Times New Roman" w:cs="Times New Roman"/>
          <w:b/>
          <w:bCs/>
          <w:sz w:val="28"/>
          <w:szCs w:val="28"/>
        </w:rPr>
        <w:t>s</w:t>
      </w:r>
      <w:commentRangeEnd w:id="735"/>
      <w:r w:rsidR="006241DE">
        <w:rPr>
          <w:rStyle w:val="CommentReference"/>
        </w:rPr>
        <w:commentReference w:id="735"/>
      </w:r>
      <w:commentRangeEnd w:id="736"/>
      <w:r w:rsidR="00003473">
        <w:rPr>
          <w:rStyle w:val="CommentReference"/>
        </w:rPr>
        <w:commentReference w:id="736"/>
      </w:r>
    </w:p>
    <w:bookmarkStart w:id="737" w:name="_Hlk134550334"/>
    <w:p w14:paraId="6F4EA2C4" w14:textId="77777777" w:rsidR="000C6C7C" w:rsidRPr="000C6C7C" w:rsidRDefault="00383C29" w:rsidP="000C6C7C">
      <w:pPr>
        <w:pStyle w:val="EndNoteBibliography"/>
        <w:spacing w:after="0"/>
        <w:ind w:left="720" w:hanging="720"/>
      </w:pPr>
      <w:r w:rsidRPr="00CF64E8">
        <w:rPr>
          <w:rFonts w:ascii="Times New Roman" w:hAnsi="Times New Roman" w:cs="Times New Roman"/>
          <w:sz w:val="20"/>
          <w:szCs w:val="20"/>
        </w:rPr>
        <w:fldChar w:fldCharType="begin"/>
      </w:r>
      <w:r w:rsidRPr="00CF64E8">
        <w:rPr>
          <w:rFonts w:ascii="Times New Roman" w:hAnsi="Times New Roman" w:cs="Times New Roman"/>
          <w:sz w:val="20"/>
          <w:szCs w:val="20"/>
        </w:rPr>
        <w:instrText xml:space="preserve"> ADDIN EN.REFLIST </w:instrText>
      </w:r>
      <w:r w:rsidRPr="00CF64E8">
        <w:rPr>
          <w:rFonts w:ascii="Times New Roman" w:hAnsi="Times New Roman" w:cs="Times New Roman"/>
          <w:sz w:val="20"/>
          <w:szCs w:val="20"/>
        </w:rPr>
        <w:fldChar w:fldCharType="separate"/>
      </w:r>
      <w:r w:rsidR="000C6C7C" w:rsidRPr="000C6C7C">
        <w:t xml:space="preserve">Abiya, A. A., Kupesa, D. M., Beesigamukama, D., Kassie, M., Mureithi, D., Thairu, D., Wesonga, J., Tanga, C. M., &amp; Niassy, S. (2022). Agronomic Performance of Kale (Brassica oleracea) and Swiss Chard (Beta vulgaris) Grown on Soil Amended with Black Soldier Fly Frass Fertilizer under Wonder Multistorey Gardening System. </w:t>
      </w:r>
      <w:r w:rsidR="000C6C7C" w:rsidRPr="000C6C7C">
        <w:rPr>
          <w:i/>
        </w:rPr>
        <w:t>Agronomy</w:t>
      </w:r>
      <w:r w:rsidR="000C6C7C" w:rsidRPr="000C6C7C">
        <w:t>,</w:t>
      </w:r>
      <w:r w:rsidR="000C6C7C" w:rsidRPr="000C6C7C">
        <w:rPr>
          <w:i/>
        </w:rPr>
        <w:t xml:space="preserve"> 12</w:t>
      </w:r>
      <w:r w:rsidR="000C6C7C" w:rsidRPr="000C6C7C">
        <w:t xml:space="preserve">(9), 2211. </w:t>
      </w:r>
    </w:p>
    <w:p w14:paraId="132C80E2" w14:textId="77777777" w:rsidR="000C6C7C" w:rsidRPr="000C6C7C" w:rsidRDefault="000C6C7C" w:rsidP="000C6C7C">
      <w:pPr>
        <w:pStyle w:val="EndNoteBibliography"/>
        <w:spacing w:after="0"/>
        <w:ind w:left="720" w:hanging="720"/>
      </w:pPr>
      <w:r w:rsidRPr="000C6C7C">
        <w:t xml:space="preserve">Adedia, D., Asem, L., Appiah, S. K., Nanga, S., Boateng, Y., Duedu, K. O., &amp; Anani, L. (2020). Assessment of hypertension-induced deaths in Ghana: a nation-wide study from 2012 to 2016. </w:t>
      </w:r>
      <w:r w:rsidRPr="000C6C7C">
        <w:rPr>
          <w:i/>
        </w:rPr>
        <w:t>Journal of Data Analysis and Information Processing</w:t>
      </w:r>
      <w:r w:rsidRPr="000C6C7C">
        <w:t>,</w:t>
      </w:r>
      <w:r w:rsidRPr="000C6C7C">
        <w:rPr>
          <w:i/>
        </w:rPr>
        <w:t xml:space="preserve"> 8</w:t>
      </w:r>
      <w:r w:rsidRPr="000C6C7C">
        <w:t xml:space="preserve">(03), 158. </w:t>
      </w:r>
    </w:p>
    <w:p w14:paraId="06B7891D" w14:textId="77777777" w:rsidR="000C6C7C" w:rsidRPr="000C6C7C" w:rsidRDefault="000C6C7C" w:rsidP="000C6C7C">
      <w:pPr>
        <w:pStyle w:val="EndNoteBibliography"/>
        <w:spacing w:after="0"/>
        <w:ind w:left="720" w:hanging="720"/>
      </w:pPr>
      <w:r w:rsidRPr="000C6C7C">
        <w:t xml:space="preserve">Ahmad, A. A., Radovich, T. J., Nguyen, H. V., Uyeda, J., Arakaki, A., Cadby, J., Paull, R., Sugano, J., &amp; Teves, G. (2016). Use of organic fertilizers to enhance soil fertility, plant growth, and yield in a tropical environment. </w:t>
      </w:r>
      <w:r w:rsidRPr="000C6C7C">
        <w:rPr>
          <w:i/>
        </w:rPr>
        <w:t>Organic Fertilizers-From Basic Concepts to Applied Outcomes</w:t>
      </w:r>
      <w:r w:rsidRPr="000C6C7C">
        <w:t xml:space="preserve">, 85-108. </w:t>
      </w:r>
    </w:p>
    <w:p w14:paraId="79135958" w14:textId="476BE1CB" w:rsidR="000C6C7C" w:rsidRPr="000C6C7C" w:rsidRDefault="000C6C7C" w:rsidP="000C6C7C">
      <w:pPr>
        <w:pStyle w:val="EndNoteBibliography"/>
        <w:spacing w:after="0"/>
        <w:ind w:left="720" w:hanging="720"/>
      </w:pPr>
      <w:r w:rsidRPr="000C6C7C">
        <w:t xml:space="preserve">Ahuja, I., Rohloff, J., &amp; Bones, A. M. (2010). Defence mechanisms of Brassicaceae: implications for plant-insect interactions and potential for integrated pest management. A review. </w:t>
      </w:r>
      <w:r w:rsidRPr="000C6C7C">
        <w:rPr>
          <w:i/>
        </w:rPr>
        <w:t>Agronomy for Sustainable Development</w:t>
      </w:r>
      <w:r w:rsidRPr="000C6C7C">
        <w:t>,</w:t>
      </w:r>
      <w:r w:rsidRPr="000C6C7C">
        <w:rPr>
          <w:i/>
        </w:rPr>
        <w:t xml:space="preserve"> 30</w:t>
      </w:r>
      <w:r w:rsidRPr="000C6C7C">
        <w:t xml:space="preserve">(2), 311-348. </w:t>
      </w:r>
      <w:hyperlink r:id="rId34" w:history="1">
        <w:r w:rsidRPr="000C6C7C">
          <w:rPr>
            <w:rStyle w:val="Hyperlink"/>
          </w:rPr>
          <w:t>https://doi.org/10.1051/agro/2009025</w:t>
        </w:r>
      </w:hyperlink>
      <w:r w:rsidRPr="000C6C7C">
        <w:t xml:space="preserve"> </w:t>
      </w:r>
    </w:p>
    <w:p w14:paraId="701C2DDE" w14:textId="77777777" w:rsidR="000C6C7C" w:rsidRPr="000C6C7C" w:rsidRDefault="000C6C7C" w:rsidP="000C6C7C">
      <w:pPr>
        <w:pStyle w:val="EndNoteBibliography"/>
        <w:spacing w:after="0"/>
        <w:ind w:left="720" w:hanging="720"/>
      </w:pPr>
      <w:r w:rsidRPr="000C6C7C">
        <w:t xml:space="preserve">Alattar, M. A., Alattar, F. N., &amp; Popa, R. (2016). Effects of microaerobic fermentation and black soldier fly larvae food scrap processing residues on the growth of corn plants (Zea mays). </w:t>
      </w:r>
      <w:r w:rsidRPr="000C6C7C">
        <w:rPr>
          <w:i/>
        </w:rPr>
        <w:t>Plant Science Today</w:t>
      </w:r>
      <w:r w:rsidRPr="000C6C7C">
        <w:t>,</w:t>
      </w:r>
      <w:r w:rsidRPr="000C6C7C">
        <w:rPr>
          <w:i/>
        </w:rPr>
        <w:t xml:space="preserve"> 3</w:t>
      </w:r>
      <w:r w:rsidRPr="000C6C7C">
        <w:t xml:space="preserve">(1), 57-62. </w:t>
      </w:r>
    </w:p>
    <w:p w14:paraId="12628D13" w14:textId="77777777" w:rsidR="000C6C7C" w:rsidRPr="000C6C7C" w:rsidRDefault="000C6C7C" w:rsidP="000C6C7C">
      <w:pPr>
        <w:pStyle w:val="EndNoteBibliography"/>
        <w:spacing w:after="0"/>
        <w:ind w:left="720" w:hanging="720"/>
      </w:pPr>
      <w:r w:rsidRPr="000C6C7C">
        <w:t xml:space="preserve">Angelova, V., Akova, V., Artinova, N., &amp; Ivanov, K. (2013). The effect of organic amendments on soil chemical characteristics. </w:t>
      </w:r>
      <w:r w:rsidRPr="000C6C7C">
        <w:rPr>
          <w:i/>
        </w:rPr>
        <w:t>Bulgarian Journal of Agricultural Science</w:t>
      </w:r>
      <w:r w:rsidRPr="000C6C7C">
        <w:t>,</w:t>
      </w:r>
      <w:r w:rsidRPr="000C6C7C">
        <w:rPr>
          <w:i/>
        </w:rPr>
        <w:t xml:space="preserve"> 19</w:t>
      </w:r>
      <w:r w:rsidRPr="000C6C7C">
        <w:t xml:space="preserve">(5), 958-971. </w:t>
      </w:r>
    </w:p>
    <w:p w14:paraId="49FAED81" w14:textId="6053C51C" w:rsidR="000C6C7C" w:rsidRPr="000C6C7C" w:rsidRDefault="000C6C7C" w:rsidP="000C6C7C">
      <w:pPr>
        <w:pStyle w:val="EndNoteBibliography"/>
        <w:spacing w:after="0"/>
        <w:ind w:left="720" w:hanging="720"/>
      </w:pPr>
      <w:r w:rsidRPr="000C6C7C">
        <w:t xml:space="preserve">Barragán-Fonseca, K. Y., Nurfikari, A., van de Zande, E. M., Wantulla, M., van Loon, J. J. A., de Boer, W., &amp; Dicke, M. (2022). Insect frass and exuviae to promote plant growth and health. </w:t>
      </w:r>
      <w:r w:rsidRPr="000C6C7C">
        <w:rPr>
          <w:i/>
        </w:rPr>
        <w:t>Trends Plant Sci</w:t>
      </w:r>
      <w:r w:rsidRPr="000C6C7C">
        <w:t>,</w:t>
      </w:r>
      <w:r w:rsidRPr="000C6C7C">
        <w:rPr>
          <w:i/>
        </w:rPr>
        <w:t xml:space="preserve"> 27</w:t>
      </w:r>
      <w:r w:rsidRPr="000C6C7C">
        <w:t xml:space="preserve">(7), 646-654. </w:t>
      </w:r>
      <w:hyperlink r:id="rId35" w:history="1">
        <w:r w:rsidRPr="000C6C7C">
          <w:rPr>
            <w:rStyle w:val="Hyperlink"/>
          </w:rPr>
          <w:t>https://doi.org/10.1016/j.tplants.2022.01.007</w:t>
        </w:r>
      </w:hyperlink>
      <w:r w:rsidRPr="000C6C7C">
        <w:t xml:space="preserve"> </w:t>
      </w:r>
    </w:p>
    <w:p w14:paraId="758D947E" w14:textId="2AF4C255" w:rsidR="000C6C7C" w:rsidRPr="000C6C7C" w:rsidRDefault="000C6C7C" w:rsidP="000C6C7C">
      <w:pPr>
        <w:pStyle w:val="EndNoteBibliography"/>
        <w:spacing w:after="0"/>
        <w:ind w:left="720" w:hanging="720"/>
      </w:pPr>
      <w:r w:rsidRPr="000C6C7C">
        <w:t xml:space="preserve">Bashir, S., Bakhsh Gulshan, A., Iqbal, J., Husain, A., Alwahibi, M. S., Alkahtani, J., Dwiningsih, Y., Bakhsh, A., Ahmed, N., Jamal Khan, M., Ibrahim, M., &amp; Diao, Z.-H. (2021). Comparative role of animal manure and vegetable waste induced compost for polluted soil restoration and maize growth. </w:t>
      </w:r>
      <w:r w:rsidRPr="000C6C7C">
        <w:rPr>
          <w:i/>
        </w:rPr>
        <w:t>Saudi journal of biological sciences</w:t>
      </w:r>
      <w:r w:rsidRPr="000C6C7C">
        <w:t>,</w:t>
      </w:r>
      <w:r w:rsidRPr="000C6C7C">
        <w:rPr>
          <w:i/>
        </w:rPr>
        <w:t xml:space="preserve"> 28</w:t>
      </w:r>
      <w:r w:rsidRPr="000C6C7C">
        <w:t xml:space="preserve">(4), 2534-2539. </w:t>
      </w:r>
      <w:hyperlink r:id="rId36" w:history="1">
        <w:r w:rsidRPr="000C6C7C">
          <w:rPr>
            <w:rStyle w:val="Hyperlink"/>
          </w:rPr>
          <w:t>https://doi.org/https://doi.org/10.1016/j.sjbs.2021.01.057</w:t>
        </w:r>
      </w:hyperlink>
      <w:r w:rsidRPr="000C6C7C">
        <w:t xml:space="preserve"> </w:t>
      </w:r>
    </w:p>
    <w:p w14:paraId="3FEB2F78" w14:textId="6B3BF288" w:rsidR="000C6C7C" w:rsidRPr="000C6C7C" w:rsidRDefault="000C6C7C" w:rsidP="000C6C7C">
      <w:pPr>
        <w:pStyle w:val="EndNoteBibliography"/>
        <w:spacing w:after="0"/>
        <w:ind w:left="720" w:hanging="720"/>
      </w:pPr>
      <w:r w:rsidRPr="000C6C7C">
        <w:t xml:space="preserve">Basri, N. E. A., Azman, N. A., Ahmad, I. K., Suja, F., Jalil, N. A. A., &amp; Amrul, N. F. (2022). Potential Applications of Frass Derived from Black Soldier Fly Larvae Treatment of Food Waste: A Review. </w:t>
      </w:r>
      <w:r w:rsidRPr="000C6C7C">
        <w:rPr>
          <w:i/>
        </w:rPr>
        <w:t>Foods</w:t>
      </w:r>
      <w:r w:rsidRPr="000C6C7C">
        <w:t>,</w:t>
      </w:r>
      <w:r w:rsidRPr="000C6C7C">
        <w:rPr>
          <w:i/>
        </w:rPr>
        <w:t xml:space="preserve"> 11</w:t>
      </w:r>
      <w:r w:rsidRPr="000C6C7C">
        <w:t xml:space="preserve">(17), 2664. </w:t>
      </w:r>
      <w:hyperlink r:id="rId37" w:history="1">
        <w:r w:rsidRPr="000C6C7C">
          <w:rPr>
            <w:rStyle w:val="Hyperlink"/>
          </w:rPr>
          <w:t>https://www.mdpi.com/2304-8158/11/17/2664</w:t>
        </w:r>
      </w:hyperlink>
      <w:r w:rsidRPr="000C6C7C">
        <w:t xml:space="preserve"> </w:t>
      </w:r>
    </w:p>
    <w:p w14:paraId="04D71AF7" w14:textId="77777777" w:rsidR="000C6C7C" w:rsidRPr="000C6C7C" w:rsidRDefault="000C6C7C" w:rsidP="000C6C7C">
      <w:pPr>
        <w:pStyle w:val="EndNoteBibliography"/>
        <w:spacing w:after="0"/>
        <w:ind w:left="720" w:hanging="720"/>
      </w:pPr>
      <w:r w:rsidRPr="000C6C7C">
        <w:t xml:space="preserve">Basu, A., Prasad, P., Das, S. N., Kalam, S., Sayyed, R., Reddy, M., &amp; El Enshasy, H. (2021). Plant growth promoting rhizobacteria (PGPR) as green bioinoculants: recent developments, constraints, and prospects. </w:t>
      </w:r>
      <w:r w:rsidRPr="000C6C7C">
        <w:rPr>
          <w:i/>
        </w:rPr>
        <w:t>Sustainability</w:t>
      </w:r>
      <w:r w:rsidRPr="000C6C7C">
        <w:t>,</w:t>
      </w:r>
      <w:r w:rsidRPr="000C6C7C">
        <w:rPr>
          <w:i/>
        </w:rPr>
        <w:t xml:space="preserve"> 13</w:t>
      </w:r>
      <w:r w:rsidRPr="000C6C7C">
        <w:t xml:space="preserve">(3), 1140. </w:t>
      </w:r>
    </w:p>
    <w:p w14:paraId="5D23A906" w14:textId="77777777" w:rsidR="000C6C7C" w:rsidRPr="000C6C7C" w:rsidRDefault="000C6C7C" w:rsidP="000C6C7C">
      <w:pPr>
        <w:pStyle w:val="EndNoteBibliography"/>
        <w:spacing w:after="0"/>
        <w:ind w:left="720" w:hanging="720"/>
      </w:pPr>
      <w:r w:rsidRPr="000C6C7C">
        <w:t xml:space="preserve">Bates, D., Mächler, M., Bolker, B., &amp; Walker, S. (2014). Fitting linear mixed-effects models using lme4. </w:t>
      </w:r>
      <w:r w:rsidRPr="000C6C7C">
        <w:rPr>
          <w:i/>
        </w:rPr>
        <w:t>arXiv preprint arXiv:1406.5823</w:t>
      </w:r>
      <w:r w:rsidRPr="000C6C7C">
        <w:t xml:space="preserve">. </w:t>
      </w:r>
    </w:p>
    <w:p w14:paraId="1F2F8C6B" w14:textId="75634197" w:rsidR="000C6C7C" w:rsidRPr="000C6C7C" w:rsidRDefault="000C6C7C" w:rsidP="000C6C7C">
      <w:pPr>
        <w:pStyle w:val="EndNoteBibliography"/>
        <w:spacing w:after="0"/>
        <w:ind w:left="720" w:hanging="720"/>
      </w:pPr>
      <w:r w:rsidRPr="00E06A69">
        <w:rPr>
          <w:lang w:val="nl-NL"/>
          <w:rPrChange w:id="738" w:author="Chia, Shaphan Yong" w:date="2023-06-20T18:39:00Z">
            <w:rPr/>
          </w:rPrChange>
        </w:rPr>
        <w:t xml:space="preserve">Berendsen, R. L., Pieterse, C. M., &amp; Bakker, P. A. (2012). </w:t>
      </w:r>
      <w:r w:rsidRPr="000C6C7C">
        <w:t xml:space="preserve">The rhizosphere microbiome and plant health. </w:t>
      </w:r>
      <w:r w:rsidRPr="000C6C7C">
        <w:rPr>
          <w:i/>
        </w:rPr>
        <w:t>Trends Plant Sci</w:t>
      </w:r>
      <w:r w:rsidRPr="000C6C7C">
        <w:t>,</w:t>
      </w:r>
      <w:r w:rsidRPr="000C6C7C">
        <w:rPr>
          <w:i/>
        </w:rPr>
        <w:t xml:space="preserve"> 17</w:t>
      </w:r>
      <w:r w:rsidRPr="000C6C7C">
        <w:t xml:space="preserve">(8), 478-486. </w:t>
      </w:r>
      <w:hyperlink r:id="rId38" w:history="1">
        <w:r w:rsidRPr="000C6C7C">
          <w:rPr>
            <w:rStyle w:val="Hyperlink"/>
          </w:rPr>
          <w:t>https://doi.org/10.1016/j.tplants.2012.04.001</w:t>
        </w:r>
      </w:hyperlink>
      <w:r w:rsidRPr="000C6C7C">
        <w:t xml:space="preserve"> </w:t>
      </w:r>
    </w:p>
    <w:p w14:paraId="482B2611" w14:textId="77777777" w:rsidR="000C6C7C" w:rsidRPr="000C6C7C" w:rsidRDefault="000C6C7C" w:rsidP="000C6C7C">
      <w:pPr>
        <w:pStyle w:val="EndNoteBibliography"/>
        <w:spacing w:after="0"/>
        <w:ind w:left="720" w:hanging="720"/>
      </w:pPr>
      <w:r w:rsidRPr="000C6C7C">
        <w:t xml:space="preserve">Chen, Y., Olson, D. M., &amp; Ruberson, J. R. (2010). Effects of nitrogen fertilization on tritrophic interactions. </w:t>
      </w:r>
      <w:r w:rsidRPr="000C6C7C">
        <w:rPr>
          <w:i/>
        </w:rPr>
        <w:t>Arthropod-Plant Interactions</w:t>
      </w:r>
      <w:r w:rsidRPr="000C6C7C">
        <w:t>,</w:t>
      </w:r>
      <w:r w:rsidRPr="000C6C7C">
        <w:rPr>
          <w:i/>
        </w:rPr>
        <w:t xml:space="preserve"> 4</w:t>
      </w:r>
      <w:r w:rsidRPr="000C6C7C">
        <w:t xml:space="preserve">, 81-94. </w:t>
      </w:r>
    </w:p>
    <w:p w14:paraId="4A0C3773" w14:textId="77777777" w:rsidR="000C6C7C" w:rsidRPr="000C6C7C" w:rsidRDefault="000C6C7C" w:rsidP="000C6C7C">
      <w:pPr>
        <w:pStyle w:val="EndNoteBibliography"/>
        <w:spacing w:after="0"/>
        <w:ind w:left="720" w:hanging="720"/>
      </w:pPr>
      <w:r w:rsidRPr="000C6C7C">
        <w:t xml:space="preserve">Chia, S. Y., Tanga, C. M., Osuga, I. M., Cheseto, X., Ekesi, S., Dicke, M., &amp; van Loon, J. J. (2020). Nutritional composition of black soldier fly larvae feeding on agro‐industrial by‐products. </w:t>
      </w:r>
      <w:r w:rsidRPr="000C6C7C">
        <w:rPr>
          <w:i/>
        </w:rPr>
        <w:t>Entomologia Experimentalis et Applicata</w:t>
      </w:r>
      <w:r w:rsidRPr="000C6C7C">
        <w:t>,</w:t>
      </w:r>
      <w:r w:rsidRPr="000C6C7C">
        <w:rPr>
          <w:i/>
        </w:rPr>
        <w:t xml:space="preserve"> 168</w:t>
      </w:r>
      <w:r w:rsidRPr="000C6C7C">
        <w:t xml:space="preserve">(6-7), 472-481. </w:t>
      </w:r>
    </w:p>
    <w:p w14:paraId="322D4712" w14:textId="77777777" w:rsidR="000C6C7C" w:rsidRPr="000C6C7C" w:rsidRDefault="000C6C7C" w:rsidP="000C6C7C">
      <w:pPr>
        <w:pStyle w:val="EndNoteBibliography"/>
        <w:spacing w:after="0"/>
        <w:ind w:left="720" w:hanging="720"/>
      </w:pPr>
      <w:r w:rsidRPr="000C6C7C">
        <w:t xml:space="preserve">Chia, S. Y., Tanga, C. M., van Loon, J. J., &amp; Dicke, M. (2019). Insects for sustainable animal feed: inclusive business models involving smallholder farmers. </w:t>
      </w:r>
      <w:r w:rsidRPr="000C6C7C">
        <w:rPr>
          <w:i/>
        </w:rPr>
        <w:t>Current Opinion in Environmental Sustainability</w:t>
      </w:r>
      <w:r w:rsidRPr="000C6C7C">
        <w:t>,</w:t>
      </w:r>
      <w:r w:rsidRPr="000C6C7C">
        <w:rPr>
          <w:i/>
        </w:rPr>
        <w:t xml:space="preserve"> 41</w:t>
      </w:r>
      <w:r w:rsidRPr="000C6C7C">
        <w:t xml:space="preserve">, 23-30. </w:t>
      </w:r>
    </w:p>
    <w:p w14:paraId="6925D0AF" w14:textId="77777777" w:rsidR="000C6C7C" w:rsidRPr="000C6C7C" w:rsidRDefault="000C6C7C" w:rsidP="000C6C7C">
      <w:pPr>
        <w:pStyle w:val="EndNoteBibliography"/>
        <w:spacing w:after="0"/>
        <w:ind w:left="720" w:hanging="720"/>
      </w:pPr>
      <w:r w:rsidRPr="000C6C7C">
        <w:t xml:space="preserve">Choi, S., &amp; Hassanzadeh, N. (2019). BSFL Frass: A novel biofertilizer for improving plant health while minimizing environmental impact. </w:t>
      </w:r>
      <w:r w:rsidRPr="000C6C7C">
        <w:rPr>
          <w:i/>
        </w:rPr>
        <w:t>Candian Sci. Fair J</w:t>
      </w:r>
      <w:r w:rsidRPr="000C6C7C">
        <w:t>,</w:t>
      </w:r>
      <w:r w:rsidRPr="000C6C7C">
        <w:rPr>
          <w:i/>
        </w:rPr>
        <w:t xml:space="preserve"> 2</w:t>
      </w:r>
      <w:r w:rsidRPr="000C6C7C">
        <w:t xml:space="preserve">, 41-46. </w:t>
      </w:r>
    </w:p>
    <w:p w14:paraId="27EBCA5B" w14:textId="77777777" w:rsidR="000C6C7C" w:rsidRPr="000C6C7C" w:rsidRDefault="000C6C7C" w:rsidP="000C6C7C">
      <w:pPr>
        <w:pStyle w:val="EndNoteBibliography"/>
        <w:spacing w:after="0"/>
        <w:ind w:left="720" w:hanging="720"/>
      </w:pPr>
      <w:r w:rsidRPr="000C6C7C">
        <w:t xml:space="preserve">Dzepe, D., Mbenda, T. K., Ngassa, G., Mube, H., Chia, S. Y., Aoudou, Y., &amp; Djouaka, R. (2022). Application of Black Soldier Fly Frass, Hermetia illucens (Diptera: Stratiomyidae) as </w:t>
      </w:r>
      <w:r w:rsidRPr="000C6C7C">
        <w:lastRenderedPageBreak/>
        <w:t xml:space="preserve">Sustainable Organic Fertilizer for Lettuce, Lactuca sativa Production. </w:t>
      </w:r>
      <w:r w:rsidRPr="000C6C7C">
        <w:rPr>
          <w:i/>
        </w:rPr>
        <w:t>Open Journal of Applied Sciences</w:t>
      </w:r>
      <w:r w:rsidRPr="000C6C7C">
        <w:t>,</w:t>
      </w:r>
      <w:r w:rsidRPr="000C6C7C">
        <w:rPr>
          <w:i/>
        </w:rPr>
        <w:t xml:space="preserve"> 12</w:t>
      </w:r>
      <w:r w:rsidRPr="000C6C7C">
        <w:t xml:space="preserve">(10), 1632-1648. </w:t>
      </w:r>
    </w:p>
    <w:p w14:paraId="23D9BA95" w14:textId="77777777" w:rsidR="000C6C7C" w:rsidRPr="000C6C7C" w:rsidRDefault="000C6C7C" w:rsidP="000C6C7C">
      <w:pPr>
        <w:pStyle w:val="EndNoteBibliography"/>
        <w:spacing w:after="0"/>
        <w:ind w:left="720" w:hanging="720"/>
      </w:pPr>
      <w:r w:rsidRPr="000C6C7C">
        <w:t xml:space="preserve">Fox, J., Weisberg, S., Adler, D., Bates, D., Baud-Bovy, G., Ellison, S., Firth, D., Friendly, M., Gorjanc, G., &amp; Graves, S. (2012). Package ‘car’. </w:t>
      </w:r>
      <w:r w:rsidRPr="000C6C7C">
        <w:rPr>
          <w:i/>
        </w:rPr>
        <w:t>Vienna: R Foundation for Statistical Computing</w:t>
      </w:r>
      <w:r w:rsidRPr="000C6C7C">
        <w:t>,</w:t>
      </w:r>
      <w:r w:rsidRPr="000C6C7C">
        <w:rPr>
          <w:i/>
        </w:rPr>
        <w:t xml:space="preserve"> 16</w:t>
      </w:r>
      <w:r w:rsidRPr="000C6C7C">
        <w:t xml:space="preserve">. </w:t>
      </w:r>
    </w:p>
    <w:p w14:paraId="3298539C" w14:textId="2B7F5F2F" w:rsidR="000C6C7C" w:rsidRPr="000C6C7C" w:rsidRDefault="000C6C7C" w:rsidP="000C6C7C">
      <w:pPr>
        <w:pStyle w:val="EndNoteBibliography"/>
        <w:spacing w:after="0"/>
        <w:ind w:left="720" w:hanging="720"/>
      </w:pPr>
      <w:r w:rsidRPr="000C6C7C">
        <w:t xml:space="preserve">Frost, C. J., &amp; Hunter, M. D. (2004). INSECT CANOPY HERBIVORY AND FRASS DEPOSITION AFFECT SOIL NUTRIENT DYNAMICS AND EXPORT IN OAK MESOCOSMS. </w:t>
      </w:r>
      <w:r w:rsidRPr="000C6C7C">
        <w:rPr>
          <w:i/>
        </w:rPr>
        <w:t>Ecology</w:t>
      </w:r>
      <w:r w:rsidRPr="000C6C7C">
        <w:t>,</w:t>
      </w:r>
      <w:r w:rsidRPr="000C6C7C">
        <w:rPr>
          <w:i/>
        </w:rPr>
        <w:t xml:space="preserve"> 85</w:t>
      </w:r>
      <w:r w:rsidRPr="000C6C7C">
        <w:t xml:space="preserve">(12), 3335-3347. </w:t>
      </w:r>
      <w:hyperlink r:id="rId39" w:history="1">
        <w:r w:rsidRPr="000C6C7C">
          <w:rPr>
            <w:rStyle w:val="Hyperlink"/>
          </w:rPr>
          <w:t>https://doi.org/https://doi.org/10.1890/04-0003</w:t>
        </w:r>
      </w:hyperlink>
      <w:r w:rsidRPr="000C6C7C">
        <w:t xml:space="preserve"> </w:t>
      </w:r>
    </w:p>
    <w:p w14:paraId="530C3205" w14:textId="77777777" w:rsidR="000C6C7C" w:rsidRPr="000C6C7C" w:rsidRDefault="000C6C7C" w:rsidP="000C6C7C">
      <w:pPr>
        <w:pStyle w:val="EndNoteBibliography"/>
        <w:spacing w:after="0"/>
        <w:ind w:left="720" w:hanging="720"/>
      </w:pPr>
      <w:r w:rsidRPr="000C6C7C">
        <w:t xml:space="preserve">Gadhave, K. R., Finch, P., Gibson, T. M., &amp; Gange, A. C. (2016). Plant growth-promoting Bacillus suppress Brevicoryne brassicae field infestation and trigger density-dependent and density-independent natural enemy responses. </w:t>
      </w:r>
      <w:r w:rsidRPr="000C6C7C">
        <w:rPr>
          <w:i/>
        </w:rPr>
        <w:t>Journal of Pest Science</w:t>
      </w:r>
      <w:r w:rsidRPr="000C6C7C">
        <w:t>,</w:t>
      </w:r>
      <w:r w:rsidRPr="000C6C7C">
        <w:rPr>
          <w:i/>
        </w:rPr>
        <w:t xml:space="preserve"> 89</w:t>
      </w:r>
      <w:r w:rsidRPr="000C6C7C">
        <w:t xml:space="preserve">, 985-992. </w:t>
      </w:r>
    </w:p>
    <w:p w14:paraId="78AE45AA" w14:textId="77777777" w:rsidR="000C6C7C" w:rsidRPr="000C6C7C" w:rsidRDefault="000C6C7C" w:rsidP="000C6C7C">
      <w:pPr>
        <w:pStyle w:val="EndNoteBibliography"/>
        <w:spacing w:after="0"/>
        <w:ind w:left="720" w:hanging="720"/>
      </w:pPr>
      <w:r w:rsidRPr="000C6C7C">
        <w:t xml:space="preserve">Gärttling, D., Kirchner, S. M., &amp; Schulz, H. (2020). Assessment of the N-and P-fertilization effect of black soldier fly (Diptera: Stratiomyidae) by-products on maize. </w:t>
      </w:r>
      <w:r w:rsidRPr="000C6C7C">
        <w:rPr>
          <w:i/>
        </w:rPr>
        <w:t>Journal of Insect Science</w:t>
      </w:r>
      <w:r w:rsidRPr="000C6C7C">
        <w:t>,</w:t>
      </w:r>
      <w:r w:rsidRPr="000C6C7C">
        <w:rPr>
          <w:i/>
        </w:rPr>
        <w:t xml:space="preserve"> 20</w:t>
      </w:r>
      <w:r w:rsidRPr="000C6C7C">
        <w:t xml:space="preserve">(5), 8. </w:t>
      </w:r>
    </w:p>
    <w:p w14:paraId="012ED47C" w14:textId="77777777" w:rsidR="000C6C7C" w:rsidRPr="000C6C7C" w:rsidRDefault="000C6C7C" w:rsidP="000C6C7C">
      <w:pPr>
        <w:pStyle w:val="EndNoteBibliography"/>
        <w:spacing w:after="0"/>
        <w:ind w:left="720" w:hanging="720"/>
      </w:pPr>
      <w:r w:rsidRPr="000C6C7C">
        <w:t xml:space="preserve">Gärttling, D., &amp; Schulz, H. (2022). Compilation of black soldier fly frass analyses. </w:t>
      </w:r>
      <w:r w:rsidRPr="000C6C7C">
        <w:rPr>
          <w:i/>
        </w:rPr>
        <w:t>Journal of Soil Science and Plant Nutrition</w:t>
      </w:r>
      <w:r w:rsidRPr="000C6C7C">
        <w:t>,</w:t>
      </w:r>
      <w:r w:rsidRPr="000C6C7C">
        <w:rPr>
          <w:i/>
        </w:rPr>
        <w:t xml:space="preserve"> 22</w:t>
      </w:r>
      <w:r w:rsidRPr="000C6C7C">
        <w:t xml:space="preserve">(1), 937-943. </w:t>
      </w:r>
    </w:p>
    <w:p w14:paraId="498CB78F" w14:textId="77777777" w:rsidR="000C6C7C" w:rsidRPr="000C6C7C" w:rsidRDefault="000C6C7C" w:rsidP="000C6C7C">
      <w:pPr>
        <w:pStyle w:val="EndNoteBibliography"/>
        <w:spacing w:after="0"/>
        <w:ind w:left="720" w:hanging="720"/>
      </w:pPr>
      <w:r w:rsidRPr="000C6C7C">
        <w:t xml:space="preserve">Gebremikael, M. T., van Wickeren, N., Salehi Hosseini, P., &amp; De Neve, S. (2022). The impacts of black soldier Fly Frass on nitrogen availability, microbial activities, C sequestration, and plant growth. </w:t>
      </w:r>
      <w:r w:rsidRPr="000C6C7C">
        <w:rPr>
          <w:i/>
        </w:rPr>
        <w:t>Frontiers in Sustainable Food Systems</w:t>
      </w:r>
      <w:r w:rsidRPr="000C6C7C">
        <w:t>,</w:t>
      </w:r>
      <w:r w:rsidRPr="000C6C7C">
        <w:rPr>
          <w:i/>
        </w:rPr>
        <w:t xml:space="preserve"> 6</w:t>
      </w:r>
      <w:r w:rsidRPr="000C6C7C">
        <w:t xml:space="preserve">. </w:t>
      </w:r>
    </w:p>
    <w:p w14:paraId="5F020BA7" w14:textId="77777777" w:rsidR="000C6C7C" w:rsidRPr="000C6C7C" w:rsidRDefault="000C6C7C" w:rsidP="000C6C7C">
      <w:pPr>
        <w:pStyle w:val="EndNoteBibliography"/>
        <w:spacing w:after="0"/>
        <w:ind w:left="720" w:hanging="720"/>
      </w:pPr>
      <w:r w:rsidRPr="000C6C7C">
        <w:t xml:space="preserve">Houben, D., Daoulas, G., &amp; Dulaurent, A.-M. (2021). Assessment of the short-term fertilizer potential of mealworm frass using a pot experiment. </w:t>
      </w:r>
      <w:r w:rsidRPr="000C6C7C">
        <w:rPr>
          <w:i/>
        </w:rPr>
        <w:t>Frontiers in Sustainable Food Systems</w:t>
      </w:r>
      <w:r w:rsidRPr="000C6C7C">
        <w:t>,</w:t>
      </w:r>
      <w:r w:rsidRPr="000C6C7C">
        <w:rPr>
          <w:i/>
        </w:rPr>
        <w:t xml:space="preserve"> 5</w:t>
      </w:r>
      <w:r w:rsidRPr="000C6C7C">
        <w:t xml:space="preserve">, 714596. </w:t>
      </w:r>
    </w:p>
    <w:p w14:paraId="6885BCC2" w14:textId="77777777" w:rsidR="000C6C7C" w:rsidRPr="000C6C7C" w:rsidRDefault="000C6C7C" w:rsidP="000C6C7C">
      <w:pPr>
        <w:pStyle w:val="EndNoteBibliography"/>
        <w:spacing w:after="0"/>
        <w:ind w:left="720" w:hanging="720"/>
      </w:pPr>
      <w:r w:rsidRPr="000C6C7C">
        <w:t xml:space="preserve">Houben, D., Daoulas, G., Faucon, M.-P., &amp; Dulaurent, A.-M. (2020). Potential use of mealworm frass as a fertilizer: Impact on crop growth and soil properties. </w:t>
      </w:r>
      <w:r w:rsidRPr="000C6C7C">
        <w:rPr>
          <w:i/>
        </w:rPr>
        <w:t>Scientific Reports</w:t>
      </w:r>
      <w:r w:rsidRPr="000C6C7C">
        <w:t>,</w:t>
      </w:r>
      <w:r w:rsidRPr="000C6C7C">
        <w:rPr>
          <w:i/>
        </w:rPr>
        <w:t xml:space="preserve"> 10</w:t>
      </w:r>
      <w:r w:rsidRPr="000C6C7C">
        <w:t xml:space="preserve">(1), 1-9. </w:t>
      </w:r>
    </w:p>
    <w:p w14:paraId="738866A7" w14:textId="515C1982" w:rsidR="000C6C7C" w:rsidRPr="000C6C7C" w:rsidRDefault="000C6C7C" w:rsidP="000C6C7C">
      <w:pPr>
        <w:pStyle w:val="EndNoteBibliography"/>
        <w:spacing w:after="0"/>
        <w:ind w:left="720" w:hanging="720"/>
      </w:pPr>
      <w:r w:rsidRPr="000C6C7C">
        <w:t xml:space="preserve">Hu, L., Robert, C. A. M., Cadot, S., Zhang, X., Ye, M., Li, B., Manzo, D., Chervet, N., Steinger, T., van der Heijden, M. G. A., Schlaeppi, K., &amp; Erb, M. (2018). Root exudate metabolites drive plant-soil feedbacks on growth and defense by shaping the rhizosphere microbiota. </w:t>
      </w:r>
      <w:r w:rsidRPr="000C6C7C">
        <w:rPr>
          <w:i/>
        </w:rPr>
        <w:t>Nature Communications</w:t>
      </w:r>
      <w:r w:rsidRPr="000C6C7C">
        <w:t>,</w:t>
      </w:r>
      <w:r w:rsidRPr="000C6C7C">
        <w:rPr>
          <w:i/>
        </w:rPr>
        <w:t xml:space="preserve"> 9</w:t>
      </w:r>
      <w:r w:rsidRPr="000C6C7C">
        <w:t xml:space="preserve">(1), 2738. </w:t>
      </w:r>
      <w:hyperlink r:id="rId40" w:history="1">
        <w:r w:rsidRPr="000C6C7C">
          <w:rPr>
            <w:rStyle w:val="Hyperlink"/>
          </w:rPr>
          <w:t>https://doi.org/10.1038/s41467-018-05122-7</w:t>
        </w:r>
      </w:hyperlink>
      <w:r w:rsidRPr="000C6C7C">
        <w:t xml:space="preserve"> </w:t>
      </w:r>
    </w:p>
    <w:p w14:paraId="2E26EE2E" w14:textId="77777777" w:rsidR="000C6C7C" w:rsidRPr="000C6C7C" w:rsidRDefault="000C6C7C" w:rsidP="000C6C7C">
      <w:pPr>
        <w:pStyle w:val="EndNoteBibliography"/>
        <w:spacing w:after="0"/>
        <w:ind w:left="720" w:hanging="720"/>
      </w:pPr>
      <w:r w:rsidRPr="000C6C7C">
        <w:t xml:space="preserve">John, R., Ahmad, P., Gadgil, K., &amp; Sharma, S. (2009). Heavy metal toxicity: Effect on plant growth, biochemical parameters and metal accumulation by Brassica juncea L. </w:t>
      </w:r>
    </w:p>
    <w:p w14:paraId="09667444" w14:textId="146F0EFE" w:rsidR="000C6C7C" w:rsidRPr="000C6C7C" w:rsidRDefault="000C6C7C" w:rsidP="000C6C7C">
      <w:pPr>
        <w:pStyle w:val="EndNoteBibliography"/>
        <w:spacing w:after="0"/>
        <w:ind w:left="720" w:hanging="720"/>
      </w:pPr>
      <w:r w:rsidRPr="000C6C7C">
        <w:t xml:space="preserve">Klammsteiner, T., Turan, V., Fernández-Delgado Juárez, M., Oberegger, S., &amp; Insam, H. (2020). Suitability of Black Soldier Fly Frass as Soil Amendment and Implication for Organic Waste Hygienization. </w:t>
      </w:r>
      <w:r w:rsidRPr="000C6C7C">
        <w:rPr>
          <w:i/>
        </w:rPr>
        <w:t>Agronomy</w:t>
      </w:r>
      <w:r w:rsidRPr="000C6C7C">
        <w:t>,</w:t>
      </w:r>
      <w:r w:rsidRPr="000C6C7C">
        <w:rPr>
          <w:i/>
        </w:rPr>
        <w:t xml:space="preserve"> 10</w:t>
      </w:r>
      <w:r w:rsidRPr="000C6C7C">
        <w:t xml:space="preserve">(10), 1578. </w:t>
      </w:r>
      <w:hyperlink r:id="rId41" w:history="1">
        <w:r w:rsidRPr="000C6C7C">
          <w:rPr>
            <w:rStyle w:val="Hyperlink"/>
          </w:rPr>
          <w:t>https://www.mdpi.com/2073-4395/10/10/1578</w:t>
        </w:r>
      </w:hyperlink>
      <w:r w:rsidRPr="000C6C7C">
        <w:t xml:space="preserve"> </w:t>
      </w:r>
    </w:p>
    <w:p w14:paraId="68F88264" w14:textId="1A8278BE" w:rsidR="000C6C7C" w:rsidRPr="000C6C7C" w:rsidRDefault="000C6C7C" w:rsidP="000C6C7C">
      <w:pPr>
        <w:pStyle w:val="EndNoteBibliography"/>
        <w:spacing w:after="0"/>
        <w:ind w:left="720" w:hanging="720"/>
      </w:pPr>
      <w:r w:rsidRPr="000C6C7C">
        <w:t xml:space="preserve">Kycko, M., Romanowska, E., &amp; Zagajewski, B. (2019). Lead-Induced Changes in Fluorescence and Spectral Characteristics of Pea Leaves. </w:t>
      </w:r>
      <w:r w:rsidRPr="000C6C7C">
        <w:rPr>
          <w:i/>
        </w:rPr>
        <w:t>Remote Sensing</w:t>
      </w:r>
      <w:r w:rsidRPr="000C6C7C">
        <w:t>,</w:t>
      </w:r>
      <w:r w:rsidRPr="000C6C7C">
        <w:rPr>
          <w:i/>
        </w:rPr>
        <w:t xml:space="preserve"> 11</w:t>
      </w:r>
      <w:r w:rsidRPr="000C6C7C">
        <w:t xml:space="preserve">(16), 1885. </w:t>
      </w:r>
      <w:hyperlink r:id="rId42" w:history="1">
        <w:r w:rsidRPr="000C6C7C">
          <w:rPr>
            <w:rStyle w:val="Hyperlink"/>
          </w:rPr>
          <w:t>https://www.mdpi.com/2072-4292/11/16/1885</w:t>
        </w:r>
      </w:hyperlink>
      <w:r w:rsidRPr="000C6C7C">
        <w:t xml:space="preserve"> </w:t>
      </w:r>
    </w:p>
    <w:p w14:paraId="5C2269D0" w14:textId="77777777" w:rsidR="000C6C7C" w:rsidRPr="000C6C7C" w:rsidRDefault="000C6C7C" w:rsidP="000C6C7C">
      <w:pPr>
        <w:pStyle w:val="EndNoteBibliography"/>
        <w:spacing w:after="0"/>
        <w:ind w:left="720" w:hanging="720"/>
      </w:pPr>
      <w:r w:rsidRPr="000C6C7C">
        <w:t xml:space="preserve">Lenth, R., &amp; Lenth, M. R. (2018). Package ‘lsmeans’. </w:t>
      </w:r>
      <w:r w:rsidRPr="000C6C7C">
        <w:rPr>
          <w:i/>
        </w:rPr>
        <w:t>The American Statistician</w:t>
      </w:r>
      <w:r w:rsidRPr="000C6C7C">
        <w:t>,</w:t>
      </w:r>
      <w:r w:rsidRPr="000C6C7C">
        <w:rPr>
          <w:i/>
        </w:rPr>
        <w:t xml:space="preserve"> 34</w:t>
      </w:r>
      <w:r w:rsidRPr="000C6C7C">
        <w:t xml:space="preserve">(4), 216-221. </w:t>
      </w:r>
    </w:p>
    <w:p w14:paraId="30A41A90" w14:textId="77777777" w:rsidR="000C6C7C" w:rsidRPr="000C6C7C" w:rsidRDefault="000C6C7C" w:rsidP="000C6C7C">
      <w:pPr>
        <w:pStyle w:val="EndNoteBibliography"/>
        <w:spacing w:after="0"/>
        <w:ind w:left="720" w:hanging="720"/>
      </w:pPr>
      <w:r w:rsidRPr="000C6C7C">
        <w:t xml:space="preserve">Lopes, I. G., Yong, J. W., &amp; Lalander, C. (2022). Frass derived from black soldier fly larvae treatment of biodegradable wastes. A critical review and future perspectives. </w:t>
      </w:r>
      <w:r w:rsidRPr="000C6C7C">
        <w:rPr>
          <w:i/>
        </w:rPr>
        <w:t>Waste Management</w:t>
      </w:r>
      <w:r w:rsidRPr="000C6C7C">
        <w:t>,</w:t>
      </w:r>
      <w:r w:rsidRPr="000C6C7C">
        <w:rPr>
          <w:i/>
        </w:rPr>
        <w:t xml:space="preserve"> 142</w:t>
      </w:r>
      <w:r w:rsidRPr="000C6C7C">
        <w:t xml:space="preserve">, 65-76. </w:t>
      </w:r>
    </w:p>
    <w:p w14:paraId="51C4E066" w14:textId="77777777" w:rsidR="000C6C7C" w:rsidRPr="000C6C7C" w:rsidRDefault="000C6C7C" w:rsidP="000C6C7C">
      <w:pPr>
        <w:pStyle w:val="EndNoteBibliography"/>
        <w:spacing w:after="0"/>
        <w:ind w:left="720" w:hanging="720"/>
      </w:pPr>
      <w:r w:rsidRPr="000C6C7C">
        <w:t xml:space="preserve">Mahapatra, S., Yadav, R., &amp; Ramakrishna, W. (2022). Bacillus subtilis impact on plant growth, soil health and environment: Dr. Jekyll and Mr. Hyde. </w:t>
      </w:r>
      <w:r w:rsidRPr="000C6C7C">
        <w:rPr>
          <w:i/>
        </w:rPr>
        <w:t>Journal of Applied Microbiology</w:t>
      </w:r>
      <w:r w:rsidRPr="000C6C7C">
        <w:t>,</w:t>
      </w:r>
      <w:r w:rsidRPr="000C6C7C">
        <w:rPr>
          <w:i/>
        </w:rPr>
        <w:t xml:space="preserve"> 132</w:t>
      </w:r>
      <w:r w:rsidRPr="000C6C7C">
        <w:t xml:space="preserve">(5), 3543-3562. </w:t>
      </w:r>
    </w:p>
    <w:p w14:paraId="3D03697A" w14:textId="77777777" w:rsidR="000C6C7C" w:rsidRPr="000C6C7C" w:rsidRDefault="000C6C7C" w:rsidP="000C6C7C">
      <w:pPr>
        <w:pStyle w:val="EndNoteBibliography"/>
        <w:spacing w:after="0"/>
        <w:ind w:left="720" w:hanging="720"/>
      </w:pPr>
      <w:r w:rsidRPr="000C6C7C">
        <w:t xml:space="preserve">Mariod, A. A. (2020). Nutrient composition of mealworm (Tenebrio molitor). </w:t>
      </w:r>
      <w:r w:rsidRPr="000C6C7C">
        <w:rPr>
          <w:i/>
        </w:rPr>
        <w:t>African Edible Insects as Alternative Source of Food, Oil, Protein and Bioactive Components</w:t>
      </w:r>
      <w:r w:rsidRPr="000C6C7C">
        <w:t xml:space="preserve">, 275-280. </w:t>
      </w:r>
    </w:p>
    <w:p w14:paraId="04DDE8FF" w14:textId="77777777" w:rsidR="000C6C7C" w:rsidRPr="000C6C7C" w:rsidRDefault="000C6C7C" w:rsidP="000C6C7C">
      <w:pPr>
        <w:pStyle w:val="EndNoteBibliography"/>
        <w:spacing w:after="0"/>
        <w:ind w:left="720" w:hanging="720"/>
      </w:pPr>
      <w:r w:rsidRPr="000C6C7C">
        <w:t xml:space="preserve">Martinez, D. A., Loening, U. E., Graham, M. C., &amp; Gathorne-Hardy, A. (2021). When the Medicine Feeds the Problem; Do Nitrogen Fertilisers and Pesticides Enhance the Nutritional Quality of Crops for Their Pests and Pathogens? </w:t>
      </w:r>
      <w:r w:rsidRPr="000C6C7C">
        <w:rPr>
          <w:i/>
        </w:rPr>
        <w:t>Frontiers in Sustainable Food Systems</w:t>
      </w:r>
      <w:r w:rsidRPr="000C6C7C">
        <w:t>,</w:t>
      </w:r>
      <w:r w:rsidRPr="000C6C7C">
        <w:rPr>
          <w:i/>
        </w:rPr>
        <w:t xml:space="preserve"> 5</w:t>
      </w:r>
      <w:r w:rsidRPr="000C6C7C">
        <w:t xml:space="preserve">, 701310. </w:t>
      </w:r>
    </w:p>
    <w:p w14:paraId="2A23A148" w14:textId="77777777" w:rsidR="000C6C7C" w:rsidRPr="000C6C7C" w:rsidRDefault="000C6C7C" w:rsidP="000C6C7C">
      <w:pPr>
        <w:pStyle w:val="EndNoteBibliography"/>
        <w:spacing w:after="0"/>
        <w:ind w:left="720" w:hanging="720"/>
      </w:pPr>
      <w:r w:rsidRPr="000C6C7C">
        <w:t xml:space="preserve">Nicolopoulou-Stamati, P., Maipas, S., Kotampasi, C., Stamatis, P., &amp; Hens, L. (2016). Chemical pesticides and human health: the urgent need for a new concept in agriculture. </w:t>
      </w:r>
      <w:r w:rsidRPr="000C6C7C">
        <w:rPr>
          <w:i/>
        </w:rPr>
        <w:t>Frontiers in public health</w:t>
      </w:r>
      <w:r w:rsidRPr="000C6C7C">
        <w:t>,</w:t>
      </w:r>
      <w:r w:rsidRPr="000C6C7C">
        <w:rPr>
          <w:i/>
        </w:rPr>
        <w:t xml:space="preserve"> 4</w:t>
      </w:r>
      <w:r w:rsidRPr="000C6C7C">
        <w:t xml:space="preserve">, 148. </w:t>
      </w:r>
    </w:p>
    <w:p w14:paraId="62BF003E" w14:textId="77777777" w:rsidR="000C6C7C" w:rsidRPr="000C6C7C" w:rsidRDefault="000C6C7C" w:rsidP="000C6C7C">
      <w:pPr>
        <w:pStyle w:val="EndNoteBibliography"/>
        <w:spacing w:after="0"/>
        <w:ind w:left="720" w:hanging="720"/>
      </w:pPr>
      <w:r w:rsidRPr="000C6C7C">
        <w:t xml:space="preserve">Nurfikari, A., &amp; de Boer, W. (2021). Chitin determination in residual streams derived from insect production by LC-ECD and LC-MS/MS methods. </w:t>
      </w:r>
      <w:r w:rsidRPr="000C6C7C">
        <w:rPr>
          <w:i/>
        </w:rPr>
        <w:t>Frontiers in Sustainable Food Systems</w:t>
      </w:r>
      <w:r w:rsidRPr="000C6C7C">
        <w:t xml:space="preserve">, 493. </w:t>
      </w:r>
    </w:p>
    <w:p w14:paraId="69634086" w14:textId="77777777" w:rsidR="000C6C7C" w:rsidRPr="000C6C7C" w:rsidRDefault="000C6C7C" w:rsidP="000C6C7C">
      <w:pPr>
        <w:pStyle w:val="EndNoteBibliography"/>
        <w:spacing w:after="0"/>
        <w:ind w:left="720" w:hanging="720"/>
      </w:pPr>
      <w:r w:rsidRPr="000C6C7C">
        <w:lastRenderedPageBreak/>
        <w:t xml:space="preserve">Pangesti, N., Pineda, A., Pieterse, C. M., Dicke, M., &amp; Van Loon, J. J. (2013). Two-way plant mediated interactions between root-associated microbes and insects: from ecology to mechanisms. </w:t>
      </w:r>
      <w:r w:rsidRPr="000C6C7C">
        <w:rPr>
          <w:i/>
        </w:rPr>
        <w:t>Frontiers in Plant Science</w:t>
      </w:r>
      <w:r w:rsidRPr="000C6C7C">
        <w:t>,</w:t>
      </w:r>
      <w:r w:rsidRPr="000C6C7C">
        <w:rPr>
          <w:i/>
        </w:rPr>
        <w:t xml:space="preserve"> 4</w:t>
      </w:r>
      <w:r w:rsidRPr="000C6C7C">
        <w:t xml:space="preserve">, 414. </w:t>
      </w:r>
    </w:p>
    <w:p w14:paraId="5F88D362" w14:textId="052F58F7" w:rsidR="000C6C7C" w:rsidRPr="000C6C7C" w:rsidRDefault="000C6C7C" w:rsidP="000C6C7C">
      <w:pPr>
        <w:pStyle w:val="EndNoteBibliography"/>
        <w:spacing w:after="0"/>
        <w:ind w:left="720" w:hanging="720"/>
      </w:pPr>
      <w:r w:rsidRPr="000C6C7C">
        <w:t xml:space="preserve">Pineda, A., Zheng, S. J., van Loon, J. J., Pieterse, C. M., &amp; Dicke, M. (2010). Helping plants to deal with insects: the role of beneficial soil-borne microbes. </w:t>
      </w:r>
      <w:r w:rsidRPr="000C6C7C">
        <w:rPr>
          <w:i/>
        </w:rPr>
        <w:t>Trends Plant Sci</w:t>
      </w:r>
      <w:r w:rsidRPr="000C6C7C">
        <w:t>,</w:t>
      </w:r>
      <w:r w:rsidRPr="000C6C7C">
        <w:rPr>
          <w:i/>
        </w:rPr>
        <w:t xml:space="preserve"> 15</w:t>
      </w:r>
      <w:r w:rsidRPr="000C6C7C">
        <w:t xml:space="preserve">(9), 507-514. </w:t>
      </w:r>
      <w:hyperlink r:id="rId43" w:history="1">
        <w:r w:rsidRPr="000C6C7C">
          <w:rPr>
            <w:rStyle w:val="Hyperlink"/>
          </w:rPr>
          <w:t>https://doi.org/10.1016/j.tplants.2010.05.007</w:t>
        </w:r>
      </w:hyperlink>
      <w:r w:rsidRPr="000C6C7C">
        <w:t xml:space="preserve"> </w:t>
      </w:r>
    </w:p>
    <w:p w14:paraId="7FE2571D" w14:textId="77777777" w:rsidR="000C6C7C" w:rsidRPr="000C6C7C" w:rsidRDefault="000C6C7C" w:rsidP="000C6C7C">
      <w:pPr>
        <w:pStyle w:val="EndNoteBibliography"/>
        <w:spacing w:after="0"/>
        <w:ind w:left="720" w:hanging="720"/>
      </w:pPr>
      <w:r w:rsidRPr="000C6C7C">
        <w:t xml:space="preserve">Poveda, J. (2021). Insect frass in the development of sustainable agriculture. A review. </w:t>
      </w:r>
      <w:r w:rsidRPr="000C6C7C">
        <w:rPr>
          <w:i/>
        </w:rPr>
        <w:t>Agronomy for Sustainable Development</w:t>
      </w:r>
      <w:r w:rsidRPr="000C6C7C">
        <w:t>,</w:t>
      </w:r>
      <w:r w:rsidRPr="000C6C7C">
        <w:rPr>
          <w:i/>
        </w:rPr>
        <w:t xml:space="preserve"> 41</w:t>
      </w:r>
      <w:r w:rsidRPr="000C6C7C">
        <w:t xml:space="preserve">(1), 1-10. </w:t>
      </w:r>
    </w:p>
    <w:p w14:paraId="4BC4C4E2" w14:textId="7E065DD6" w:rsidR="000C6C7C" w:rsidRPr="000C6C7C" w:rsidRDefault="000C6C7C" w:rsidP="000C6C7C">
      <w:pPr>
        <w:pStyle w:val="EndNoteBibliography"/>
        <w:spacing w:after="0"/>
        <w:ind w:left="720" w:hanging="720"/>
      </w:pPr>
      <w:r w:rsidRPr="000C6C7C">
        <w:t xml:space="preserve">Poveda, J., Jiménez-Gómez, A., Saati-Santamaría, Z., Usategui-Martín, R., Rivas, R., &amp; García-Fraile, P. (2019). Mealworm frass as a potential biofertilizer and abiotic stress tolerance-inductor in plants. </w:t>
      </w:r>
      <w:r w:rsidRPr="000C6C7C">
        <w:rPr>
          <w:i/>
        </w:rPr>
        <w:t>Applied Soil Ecology</w:t>
      </w:r>
      <w:r w:rsidRPr="000C6C7C">
        <w:t>,</w:t>
      </w:r>
      <w:r w:rsidRPr="000C6C7C">
        <w:rPr>
          <w:i/>
        </w:rPr>
        <w:t xml:space="preserve"> 142</w:t>
      </w:r>
      <w:r w:rsidRPr="000C6C7C">
        <w:t xml:space="preserve">, 110-122. </w:t>
      </w:r>
      <w:hyperlink r:id="rId44" w:history="1">
        <w:r w:rsidRPr="000C6C7C">
          <w:rPr>
            <w:rStyle w:val="Hyperlink"/>
          </w:rPr>
          <w:t>https://doi.org/https://doi.org/10.1016/j.apsoil.2019.04.016</w:t>
        </w:r>
      </w:hyperlink>
      <w:r w:rsidRPr="000C6C7C">
        <w:t xml:space="preserve"> </w:t>
      </w:r>
    </w:p>
    <w:p w14:paraId="377E6F9A" w14:textId="77777777" w:rsidR="000C6C7C" w:rsidRPr="000C6C7C" w:rsidRDefault="000C6C7C" w:rsidP="000C6C7C">
      <w:pPr>
        <w:pStyle w:val="EndNoteBibliography"/>
        <w:spacing w:after="0"/>
        <w:ind w:left="720" w:hanging="720"/>
      </w:pPr>
      <w:r w:rsidRPr="000C6C7C">
        <w:t xml:space="preserve">Ray, S., Basu, S., Rivera-Vega, L. J., Acevedo, F. E., Louis, J., Felton, G. W., &amp; Luthe, D. S. (2016). Lessons from the far end: caterpillar frass-induced defenses in maize, rice, cabbage, and tomato. </w:t>
      </w:r>
      <w:r w:rsidRPr="000C6C7C">
        <w:rPr>
          <w:i/>
        </w:rPr>
        <w:t>Journal of chemical ecology</w:t>
      </w:r>
      <w:r w:rsidRPr="000C6C7C">
        <w:t>,</w:t>
      </w:r>
      <w:r w:rsidRPr="000C6C7C">
        <w:rPr>
          <w:i/>
        </w:rPr>
        <w:t xml:space="preserve"> 42</w:t>
      </w:r>
      <w:r w:rsidRPr="000C6C7C">
        <w:t xml:space="preserve">(11), 1130-1141. </w:t>
      </w:r>
    </w:p>
    <w:p w14:paraId="4D4F7623" w14:textId="77777777" w:rsidR="000C6C7C" w:rsidRPr="000C6C7C" w:rsidRDefault="000C6C7C" w:rsidP="000C6C7C">
      <w:pPr>
        <w:pStyle w:val="EndNoteBibliography"/>
        <w:spacing w:after="0"/>
        <w:ind w:left="720" w:hanging="720"/>
      </w:pPr>
      <w:r w:rsidRPr="000C6C7C">
        <w:t xml:space="preserve">Ray, S., Gaffor, I., Acevedo, F. E., Helms, A., Chuang, W.-P., Tooker, J., Felton, G. W., &amp; Luthe, D. S. (2015). Maize plants recognize herbivore-associated cues from caterpillar frass. </w:t>
      </w:r>
      <w:r w:rsidRPr="000C6C7C">
        <w:rPr>
          <w:i/>
        </w:rPr>
        <w:t>Journal of chemical ecology</w:t>
      </w:r>
      <w:r w:rsidRPr="000C6C7C">
        <w:t>,</w:t>
      </w:r>
      <w:r w:rsidRPr="000C6C7C">
        <w:rPr>
          <w:i/>
        </w:rPr>
        <w:t xml:space="preserve"> 41</w:t>
      </w:r>
      <w:r w:rsidRPr="000C6C7C">
        <w:t xml:space="preserve">, 781-792. </w:t>
      </w:r>
    </w:p>
    <w:p w14:paraId="75B2AB94" w14:textId="77777777" w:rsidR="000C6C7C" w:rsidRPr="000C6C7C" w:rsidRDefault="000C6C7C" w:rsidP="000C6C7C">
      <w:pPr>
        <w:pStyle w:val="EndNoteBibliography"/>
        <w:spacing w:after="0"/>
        <w:ind w:left="720" w:hanging="720"/>
      </w:pPr>
      <w:r w:rsidRPr="000C6C7C">
        <w:t xml:space="preserve">Rayne, N., &amp; Aula, L. (2020). Livestock manure and the impacts on soil health: A review. </w:t>
      </w:r>
      <w:r w:rsidRPr="000C6C7C">
        <w:rPr>
          <w:i/>
        </w:rPr>
        <w:t>Soil Systems</w:t>
      </w:r>
      <w:r w:rsidRPr="000C6C7C">
        <w:t>,</w:t>
      </w:r>
      <w:r w:rsidRPr="000C6C7C">
        <w:rPr>
          <w:i/>
        </w:rPr>
        <w:t xml:space="preserve"> 4</w:t>
      </w:r>
      <w:r w:rsidRPr="000C6C7C">
        <w:t xml:space="preserve">(4), 64. </w:t>
      </w:r>
    </w:p>
    <w:p w14:paraId="35F3FE62" w14:textId="77777777" w:rsidR="000C6C7C" w:rsidRPr="000C6C7C" w:rsidRDefault="000C6C7C" w:rsidP="000C6C7C">
      <w:pPr>
        <w:pStyle w:val="EndNoteBibliography"/>
        <w:spacing w:after="0"/>
        <w:ind w:left="720" w:hanging="720"/>
      </w:pPr>
      <w:r w:rsidRPr="000C6C7C">
        <w:t xml:space="preserve">Reswita, R., Noli, Z. A., &amp; Rahayu, R. (2022). Effect of Giving Frass Hermetia Illucen L. on Soil Physical Chemical Properties, Chlorophyll Content and Yield of Upland Rice (Oryza Sativa L.) on Ultisol Soil. </w:t>
      </w:r>
      <w:r w:rsidRPr="000C6C7C">
        <w:rPr>
          <w:i/>
        </w:rPr>
        <w:t>Eduvest-Journal Of Universal Studies</w:t>
      </w:r>
      <w:r w:rsidRPr="000C6C7C">
        <w:t>,</w:t>
      </w:r>
      <w:r w:rsidRPr="000C6C7C">
        <w:rPr>
          <w:i/>
        </w:rPr>
        <w:t xml:space="preserve"> 2</w:t>
      </w:r>
      <w:r w:rsidRPr="000C6C7C">
        <w:t xml:space="preserve">(2), 335-346. </w:t>
      </w:r>
    </w:p>
    <w:p w14:paraId="39AD13D0" w14:textId="73E6CDBF" w:rsidR="000C6C7C" w:rsidRPr="000C6C7C" w:rsidRDefault="000C6C7C" w:rsidP="000C6C7C">
      <w:pPr>
        <w:pStyle w:val="EndNoteBibliography"/>
        <w:spacing w:after="0"/>
        <w:ind w:left="720" w:hanging="720"/>
      </w:pPr>
      <w:r w:rsidRPr="000C6C7C">
        <w:t xml:space="preserve">Robin, A. H. K., Hossain, M. R., Park, J. I., Kim, H. R., &amp; Nou, I. S. (2017). Glucosinolate Profiles in Cabbage Genotypes Influence the Preferential Feeding of Diamondback Moth (Plutella xylostella). </w:t>
      </w:r>
      <w:r w:rsidRPr="000C6C7C">
        <w:rPr>
          <w:i/>
        </w:rPr>
        <w:t>Front Plant Sci</w:t>
      </w:r>
      <w:r w:rsidRPr="000C6C7C">
        <w:t>,</w:t>
      </w:r>
      <w:r w:rsidRPr="000C6C7C">
        <w:rPr>
          <w:i/>
        </w:rPr>
        <w:t xml:space="preserve"> 8</w:t>
      </w:r>
      <w:r w:rsidRPr="000C6C7C">
        <w:t xml:space="preserve">, 1244. </w:t>
      </w:r>
      <w:hyperlink r:id="rId45" w:history="1">
        <w:r w:rsidRPr="000C6C7C">
          <w:rPr>
            <w:rStyle w:val="Hyperlink"/>
          </w:rPr>
          <w:t>https://doi.org/10.3389/fpls.2017.01244</w:t>
        </w:r>
      </w:hyperlink>
      <w:r w:rsidRPr="000C6C7C">
        <w:t xml:space="preserve"> </w:t>
      </w:r>
    </w:p>
    <w:p w14:paraId="7FDD02C7" w14:textId="3D5BCC70" w:rsidR="000C6C7C" w:rsidRPr="000C6C7C" w:rsidRDefault="000C6C7C" w:rsidP="000C6C7C">
      <w:pPr>
        <w:pStyle w:val="EndNoteBibliography"/>
        <w:spacing w:after="0"/>
        <w:ind w:left="720" w:hanging="720"/>
      </w:pPr>
      <w:r w:rsidRPr="000C6C7C">
        <w:t xml:space="preserve">Saadaoui, W., Gamboa-Rosales, H., Sifuentes-Gallardo, C., Durán-Muñoz, H., Abrougui, K., Mohammadi, A., &amp; Tarchoun, N. (2022). Effects of Lead, Copper and Cadmium on Bioaccumulation and Translocation Factors and Biosynthesis of Photosynthetic Pigments in Vicia faba L. (Broad Beans) at Different Stages of Growth. </w:t>
      </w:r>
      <w:r w:rsidRPr="000C6C7C">
        <w:rPr>
          <w:i/>
        </w:rPr>
        <w:t>Applied Sciences</w:t>
      </w:r>
      <w:r w:rsidRPr="000C6C7C">
        <w:t>,</w:t>
      </w:r>
      <w:r w:rsidRPr="000C6C7C">
        <w:rPr>
          <w:i/>
        </w:rPr>
        <w:t xml:space="preserve"> 12</w:t>
      </w:r>
      <w:r w:rsidRPr="000C6C7C">
        <w:t xml:space="preserve">(18), 8941. </w:t>
      </w:r>
      <w:hyperlink r:id="rId46" w:history="1">
        <w:r w:rsidRPr="000C6C7C">
          <w:rPr>
            <w:rStyle w:val="Hyperlink"/>
          </w:rPr>
          <w:t>https://www.mdpi.com/2076-3417/12/18/8941</w:t>
        </w:r>
      </w:hyperlink>
      <w:r w:rsidRPr="000C6C7C">
        <w:t xml:space="preserve"> </w:t>
      </w:r>
    </w:p>
    <w:p w14:paraId="2D9C4AF1" w14:textId="183BE444" w:rsidR="000C6C7C" w:rsidRPr="000C6C7C" w:rsidRDefault="000C6C7C" w:rsidP="000C6C7C">
      <w:pPr>
        <w:pStyle w:val="EndNoteBibliography"/>
        <w:spacing w:after="0"/>
        <w:ind w:left="720" w:hanging="720"/>
      </w:pPr>
      <w:r w:rsidRPr="000C6C7C">
        <w:t xml:space="preserve">Salomone, R., Saija, G., Mondello, G., Giannetto, A., Fasulo, S., &amp; Savastano, D. (2017). Environmental impact of food waste bioconversion by insects: Application of Life Cycle Assessment to process using Hermetia illucens. </w:t>
      </w:r>
      <w:r w:rsidRPr="000C6C7C">
        <w:rPr>
          <w:i/>
        </w:rPr>
        <w:t>Journal of Cleaner Production</w:t>
      </w:r>
      <w:r w:rsidRPr="000C6C7C">
        <w:t>,</w:t>
      </w:r>
      <w:r w:rsidRPr="000C6C7C">
        <w:rPr>
          <w:i/>
        </w:rPr>
        <w:t xml:space="preserve"> 140</w:t>
      </w:r>
      <w:r w:rsidRPr="000C6C7C">
        <w:t xml:space="preserve">, 890-905. </w:t>
      </w:r>
      <w:hyperlink r:id="rId47" w:history="1">
        <w:r w:rsidRPr="000C6C7C">
          <w:rPr>
            <w:rStyle w:val="Hyperlink"/>
          </w:rPr>
          <w:t>https://doi.org/https://doi.org/10.1016/j.jclepro.2016.06.154</w:t>
        </w:r>
      </w:hyperlink>
      <w:r w:rsidRPr="000C6C7C">
        <w:t xml:space="preserve"> </w:t>
      </w:r>
    </w:p>
    <w:p w14:paraId="25330DAE" w14:textId="77777777" w:rsidR="000C6C7C" w:rsidRPr="000C6C7C" w:rsidRDefault="000C6C7C" w:rsidP="000C6C7C">
      <w:pPr>
        <w:pStyle w:val="EndNoteBibliography"/>
        <w:spacing w:after="0"/>
        <w:ind w:left="720" w:hanging="720"/>
      </w:pPr>
      <w:r w:rsidRPr="000C6C7C">
        <w:t xml:space="preserve">Schmitt, E., &amp; de Vries, W. (2020). Potential benefits of using Hermetia illucens frass as a soil amendment on food production and for environmental impact reduction. </w:t>
      </w:r>
      <w:r w:rsidRPr="000C6C7C">
        <w:rPr>
          <w:i/>
        </w:rPr>
        <w:t>Current Opinion in Green and Sustainable Chemistry</w:t>
      </w:r>
      <w:r w:rsidRPr="000C6C7C">
        <w:t>,</w:t>
      </w:r>
      <w:r w:rsidRPr="000C6C7C">
        <w:rPr>
          <w:i/>
        </w:rPr>
        <w:t xml:space="preserve"> 25</w:t>
      </w:r>
      <w:r w:rsidRPr="000C6C7C">
        <w:t xml:space="preserve">, 100335. </w:t>
      </w:r>
    </w:p>
    <w:p w14:paraId="460A6592" w14:textId="624665D1" w:rsidR="000C6C7C" w:rsidRPr="000C6C7C" w:rsidRDefault="000C6C7C" w:rsidP="000C6C7C">
      <w:pPr>
        <w:pStyle w:val="EndNoteBibliography"/>
        <w:spacing w:after="0"/>
        <w:ind w:left="720" w:hanging="720"/>
      </w:pPr>
      <w:r w:rsidRPr="000C6C7C">
        <w:t xml:space="preserve">Sharp, R. G. (2013). A Review of the Applications of Chitin and Its Derivatives in Agriculture to Modify Plant-Microbial Interactions and Improve Crop Yields. </w:t>
      </w:r>
      <w:r w:rsidRPr="000C6C7C">
        <w:rPr>
          <w:i/>
        </w:rPr>
        <w:t>Agronomy</w:t>
      </w:r>
      <w:r w:rsidRPr="000C6C7C">
        <w:t>,</w:t>
      </w:r>
      <w:r w:rsidRPr="000C6C7C">
        <w:rPr>
          <w:i/>
        </w:rPr>
        <w:t xml:space="preserve"> 3</w:t>
      </w:r>
      <w:r w:rsidRPr="000C6C7C">
        <w:t xml:space="preserve">(4), 757-793. </w:t>
      </w:r>
      <w:hyperlink r:id="rId48" w:history="1">
        <w:r w:rsidRPr="000C6C7C">
          <w:rPr>
            <w:rStyle w:val="Hyperlink"/>
          </w:rPr>
          <w:t>https://www.mdpi.com/2073-4395/3/4/757</w:t>
        </w:r>
      </w:hyperlink>
      <w:r w:rsidRPr="000C6C7C">
        <w:t xml:space="preserve"> </w:t>
      </w:r>
    </w:p>
    <w:p w14:paraId="6CD1F5FC" w14:textId="77777777" w:rsidR="000C6C7C" w:rsidRPr="000C6C7C" w:rsidRDefault="000C6C7C" w:rsidP="000C6C7C">
      <w:pPr>
        <w:pStyle w:val="EndNoteBibliography"/>
        <w:spacing w:after="0"/>
        <w:ind w:left="720" w:hanging="720"/>
      </w:pPr>
      <w:r w:rsidRPr="000C6C7C">
        <w:t xml:space="preserve">Sun, Y., Wang, M., Mur, L. A. J., Shen, Q., &amp; Guo, S. (2020). Unravelling the roles of nitrogen nutrition in plant disease defences. </w:t>
      </w:r>
      <w:r w:rsidRPr="000C6C7C">
        <w:rPr>
          <w:i/>
        </w:rPr>
        <w:t>International journal of molecular sciences</w:t>
      </w:r>
      <w:r w:rsidRPr="000C6C7C">
        <w:t>,</w:t>
      </w:r>
      <w:r w:rsidRPr="000C6C7C">
        <w:rPr>
          <w:i/>
        </w:rPr>
        <w:t xml:space="preserve"> 21</w:t>
      </w:r>
      <w:r w:rsidRPr="000C6C7C">
        <w:t xml:space="preserve">(2), 572. </w:t>
      </w:r>
    </w:p>
    <w:p w14:paraId="363384B2" w14:textId="77777777" w:rsidR="000C6C7C" w:rsidRPr="000C6C7C" w:rsidRDefault="000C6C7C" w:rsidP="000C6C7C">
      <w:pPr>
        <w:pStyle w:val="EndNoteBibliography"/>
        <w:spacing w:after="0"/>
        <w:ind w:left="720" w:hanging="720"/>
      </w:pPr>
      <w:r w:rsidRPr="000C6C7C">
        <w:t xml:space="preserve">Tartaglia, F. d. L., Righi, E. Z., Rocha, L. d., Loose, L. H., Maldaner, I. C., &amp; Heldwein, A. B. (2016). Non-destructive models for leaf area determination in canola. </w:t>
      </w:r>
      <w:r w:rsidRPr="000C6C7C">
        <w:rPr>
          <w:i/>
        </w:rPr>
        <w:t>Revista Brasileira de Engenharia Agrícola e Ambiental</w:t>
      </w:r>
      <w:r w:rsidRPr="000C6C7C">
        <w:t>,</w:t>
      </w:r>
      <w:r w:rsidRPr="000C6C7C">
        <w:rPr>
          <w:i/>
        </w:rPr>
        <w:t xml:space="preserve"> 20</w:t>
      </w:r>
      <w:r w:rsidRPr="000C6C7C">
        <w:t xml:space="preserve">, 551-556. </w:t>
      </w:r>
    </w:p>
    <w:p w14:paraId="630C5660" w14:textId="77777777" w:rsidR="000C6C7C" w:rsidRPr="000C6C7C" w:rsidRDefault="000C6C7C" w:rsidP="000C6C7C">
      <w:pPr>
        <w:pStyle w:val="EndNoteBibliography"/>
        <w:spacing w:after="0"/>
        <w:ind w:left="720" w:hanging="720"/>
      </w:pPr>
      <w:r w:rsidRPr="000C6C7C">
        <w:t xml:space="preserve">Toviho, O. A., &amp; Bársony, P. (2022). Nutrient Composition and Growth of Yellow Mealworm (Tenebrio molitor) at Different Ages and Stages of the Life Cycle. </w:t>
      </w:r>
      <w:r w:rsidRPr="000C6C7C">
        <w:rPr>
          <w:i/>
        </w:rPr>
        <w:t>Agriculture</w:t>
      </w:r>
      <w:r w:rsidRPr="000C6C7C">
        <w:t>,</w:t>
      </w:r>
      <w:r w:rsidRPr="000C6C7C">
        <w:rPr>
          <w:i/>
        </w:rPr>
        <w:t xml:space="preserve"> 12</w:t>
      </w:r>
      <w:r w:rsidRPr="000C6C7C">
        <w:t xml:space="preserve">(11), 1924. </w:t>
      </w:r>
    </w:p>
    <w:p w14:paraId="3D3ADD8E" w14:textId="77777777" w:rsidR="000C6C7C" w:rsidRPr="000C6C7C" w:rsidRDefault="000C6C7C" w:rsidP="000C6C7C">
      <w:pPr>
        <w:pStyle w:val="EndNoteBibliography"/>
        <w:spacing w:after="0"/>
        <w:ind w:left="720" w:hanging="720"/>
      </w:pPr>
      <w:r w:rsidRPr="000C6C7C">
        <w:t xml:space="preserve">Van Looveren, N., Vandeweyer, D., &amp; Van Campenhout, L. (2021). Impact of heat treatment on the microbiological quality of frass originating from black soldier fly larvae (Hermetia illucens). </w:t>
      </w:r>
      <w:r w:rsidRPr="000C6C7C">
        <w:rPr>
          <w:i/>
        </w:rPr>
        <w:t>Insects</w:t>
      </w:r>
      <w:r w:rsidRPr="000C6C7C">
        <w:t>,</w:t>
      </w:r>
      <w:r w:rsidRPr="000C6C7C">
        <w:rPr>
          <w:i/>
        </w:rPr>
        <w:t xml:space="preserve"> 13</w:t>
      </w:r>
      <w:r w:rsidRPr="000C6C7C">
        <w:t xml:space="preserve">(1), 22. </w:t>
      </w:r>
    </w:p>
    <w:p w14:paraId="73288500" w14:textId="77777777" w:rsidR="000C6C7C" w:rsidRPr="00E06A69" w:rsidRDefault="000C6C7C" w:rsidP="000C6C7C">
      <w:pPr>
        <w:pStyle w:val="EndNoteBibliography"/>
        <w:spacing w:after="0"/>
        <w:ind w:left="720" w:hanging="720"/>
        <w:rPr>
          <w:lang w:val="nl-NL"/>
          <w:rPrChange w:id="739" w:author="Chia, Shaphan Yong" w:date="2023-06-20T18:39:00Z">
            <w:rPr/>
          </w:rPrChange>
        </w:rPr>
      </w:pPr>
      <w:r w:rsidRPr="000C6C7C">
        <w:lastRenderedPageBreak/>
        <w:t xml:space="preserve">Wagh, S. T., &amp; Razvi, N. A. (2016). Marascuilo method of multiple comparisons (an analytical study of caesarean section delivery). </w:t>
      </w:r>
      <w:r w:rsidRPr="00E06A69">
        <w:rPr>
          <w:i/>
          <w:lang w:val="nl-NL"/>
          <w:rPrChange w:id="740" w:author="Chia, Shaphan Yong" w:date="2023-06-20T18:39:00Z">
            <w:rPr>
              <w:i/>
            </w:rPr>
          </w:rPrChange>
        </w:rPr>
        <w:t>Int J Contemp Med Res</w:t>
      </w:r>
      <w:r w:rsidRPr="00E06A69">
        <w:rPr>
          <w:lang w:val="nl-NL"/>
          <w:rPrChange w:id="741" w:author="Chia, Shaphan Yong" w:date="2023-06-20T18:39:00Z">
            <w:rPr/>
          </w:rPrChange>
        </w:rPr>
        <w:t>,</w:t>
      </w:r>
      <w:r w:rsidRPr="00E06A69">
        <w:rPr>
          <w:i/>
          <w:lang w:val="nl-NL"/>
          <w:rPrChange w:id="742" w:author="Chia, Shaphan Yong" w:date="2023-06-20T18:39:00Z">
            <w:rPr>
              <w:i/>
            </w:rPr>
          </w:rPrChange>
        </w:rPr>
        <w:t xml:space="preserve"> 43</w:t>
      </w:r>
      <w:r w:rsidRPr="00E06A69">
        <w:rPr>
          <w:lang w:val="nl-NL"/>
          <w:rPrChange w:id="743" w:author="Chia, Shaphan Yong" w:date="2023-06-20T18:39:00Z">
            <w:rPr/>
          </w:rPrChange>
        </w:rPr>
        <w:t xml:space="preserve">(4), 1137-1140. </w:t>
      </w:r>
    </w:p>
    <w:p w14:paraId="19508FAF" w14:textId="77777777" w:rsidR="000C6C7C" w:rsidRPr="000C6C7C" w:rsidRDefault="000C6C7C" w:rsidP="000C6C7C">
      <w:pPr>
        <w:pStyle w:val="EndNoteBibliography"/>
        <w:spacing w:after="0"/>
        <w:ind w:left="720" w:hanging="720"/>
      </w:pPr>
      <w:r w:rsidRPr="00E06A69">
        <w:rPr>
          <w:lang w:val="nl-NL"/>
          <w:rPrChange w:id="744" w:author="Chia, Shaphan Yong" w:date="2023-06-20T18:39:00Z">
            <w:rPr/>
          </w:rPrChange>
        </w:rPr>
        <w:t xml:space="preserve">Wantulla, M., van Zadelhoff, K., van Loon, J. J., &amp; Dicke, M. (2022). </w:t>
      </w:r>
      <w:r w:rsidRPr="000C6C7C">
        <w:t xml:space="preserve">The potential of soil amendment with insect exuviae and frass to control the cabbage root fly. </w:t>
      </w:r>
      <w:r w:rsidRPr="000C6C7C">
        <w:rPr>
          <w:i/>
        </w:rPr>
        <w:t>Journal of Applied Entomology</w:t>
      </w:r>
      <w:r w:rsidRPr="000C6C7C">
        <w:t xml:space="preserve">. </w:t>
      </w:r>
    </w:p>
    <w:p w14:paraId="069DD4C1" w14:textId="7A9694CE" w:rsidR="000C6C7C" w:rsidRPr="000C6C7C" w:rsidRDefault="000C6C7C" w:rsidP="000C6C7C">
      <w:pPr>
        <w:pStyle w:val="EndNoteBibliography"/>
        <w:spacing w:after="0"/>
        <w:ind w:left="720" w:hanging="720"/>
      </w:pPr>
      <w:r w:rsidRPr="000C6C7C">
        <w:t xml:space="preserve">Wei, S.-J., Shi, B.-C., Gong, Y.-J., Jin, G.-H., Chen, X.-X., &amp; Meng, X.-F. (2013). Genetic Structure and Demographic History Reveal Migration of the Diamondback Moth Plutella xylostella (Lepidoptera: Plutellidae) from the Southern to Northern Regions of China. </w:t>
      </w:r>
      <w:r w:rsidRPr="000C6C7C">
        <w:rPr>
          <w:i/>
        </w:rPr>
        <w:t>PLOS ONE</w:t>
      </w:r>
      <w:r w:rsidRPr="000C6C7C">
        <w:t>,</w:t>
      </w:r>
      <w:r w:rsidRPr="000C6C7C">
        <w:rPr>
          <w:i/>
        </w:rPr>
        <w:t xml:space="preserve"> 8</w:t>
      </w:r>
      <w:r w:rsidRPr="000C6C7C">
        <w:t xml:space="preserve">(4), e59654. </w:t>
      </w:r>
      <w:hyperlink r:id="rId49" w:history="1">
        <w:r w:rsidRPr="000C6C7C">
          <w:rPr>
            <w:rStyle w:val="Hyperlink"/>
          </w:rPr>
          <w:t>https://doi.org/10.1371/journal.pone.0059654</w:t>
        </w:r>
      </w:hyperlink>
      <w:r w:rsidRPr="000C6C7C">
        <w:t xml:space="preserve"> </w:t>
      </w:r>
    </w:p>
    <w:p w14:paraId="7A00FBE5" w14:textId="77777777" w:rsidR="000C6C7C" w:rsidRPr="000C6C7C" w:rsidRDefault="000C6C7C" w:rsidP="000C6C7C">
      <w:pPr>
        <w:pStyle w:val="EndNoteBibliography"/>
        <w:spacing w:after="0"/>
        <w:ind w:left="720" w:hanging="720"/>
      </w:pPr>
      <w:r w:rsidRPr="000C6C7C">
        <w:t xml:space="preserve">Young-Mathews, A. (2012). Plant guide for field mustard (Brassica rapa var. rapa). </w:t>
      </w:r>
      <w:r w:rsidRPr="000C6C7C">
        <w:rPr>
          <w:i/>
        </w:rPr>
        <w:t>Corvallis, OR, USA: USDA–Natural Resources Conservation Service, Corvallis Plant Materials Centre</w:t>
      </w:r>
      <w:r w:rsidRPr="000C6C7C">
        <w:t xml:space="preserve">. </w:t>
      </w:r>
    </w:p>
    <w:p w14:paraId="24C74315" w14:textId="77777777" w:rsidR="000C6C7C" w:rsidRPr="000C6C7C" w:rsidRDefault="000C6C7C" w:rsidP="000C6C7C">
      <w:pPr>
        <w:pStyle w:val="EndNoteBibliography"/>
        <w:spacing w:after="0"/>
        <w:ind w:left="720" w:hanging="720"/>
      </w:pPr>
      <w:r w:rsidRPr="00E06A69">
        <w:rPr>
          <w:lang w:val="nl-NL"/>
          <w:rPrChange w:id="745" w:author="Chia, Shaphan Yong" w:date="2023-06-20T18:39:00Z">
            <w:rPr/>
          </w:rPrChange>
        </w:rPr>
        <w:t xml:space="preserve">Zeileis, A., Kleiber, C., &amp; Jackman, S. (2008). </w:t>
      </w:r>
      <w:r w:rsidRPr="000C6C7C">
        <w:t xml:space="preserve">Regression models for count data in R. </w:t>
      </w:r>
      <w:r w:rsidRPr="000C6C7C">
        <w:rPr>
          <w:i/>
        </w:rPr>
        <w:t>Journal of statistical software</w:t>
      </w:r>
      <w:r w:rsidRPr="000C6C7C">
        <w:t>,</w:t>
      </w:r>
      <w:r w:rsidRPr="000C6C7C">
        <w:rPr>
          <w:i/>
        </w:rPr>
        <w:t xml:space="preserve"> 27</w:t>
      </w:r>
      <w:r w:rsidRPr="000C6C7C">
        <w:t xml:space="preserve">(8), 1-25. </w:t>
      </w:r>
    </w:p>
    <w:p w14:paraId="45D07803" w14:textId="70ADACAF" w:rsidR="000C6C7C" w:rsidRPr="000C6C7C" w:rsidRDefault="000C6C7C" w:rsidP="000C6C7C">
      <w:pPr>
        <w:pStyle w:val="EndNoteBibliography"/>
        <w:spacing w:after="0"/>
        <w:ind w:left="720" w:hanging="720"/>
      </w:pPr>
      <w:r w:rsidRPr="00E06A69">
        <w:rPr>
          <w:lang w:val="nl-NL"/>
          <w:rPrChange w:id="746" w:author="Chia, Shaphan Yong" w:date="2023-06-20T18:39:00Z">
            <w:rPr/>
          </w:rPrChange>
        </w:rPr>
        <w:t xml:space="preserve">Zhang, Q., Rue, K., &amp; Wang, S. (2012). </w:t>
      </w:r>
      <w:r w:rsidRPr="000C6C7C">
        <w:t xml:space="preserve">Salinity Effect on Seed Germination and Growth of Two Warm-season Native Grass Species. </w:t>
      </w:r>
      <w:r w:rsidRPr="000C6C7C">
        <w:rPr>
          <w:i/>
        </w:rPr>
        <w:t>HortScience horts</w:t>
      </w:r>
      <w:r w:rsidRPr="000C6C7C">
        <w:t>,</w:t>
      </w:r>
      <w:r w:rsidRPr="000C6C7C">
        <w:rPr>
          <w:i/>
        </w:rPr>
        <w:t xml:space="preserve"> 47</w:t>
      </w:r>
      <w:r w:rsidRPr="000C6C7C">
        <w:t xml:space="preserve">(4), 527-530. </w:t>
      </w:r>
      <w:hyperlink r:id="rId50" w:history="1">
        <w:r w:rsidRPr="000C6C7C">
          <w:rPr>
            <w:rStyle w:val="Hyperlink"/>
          </w:rPr>
          <w:t>https://doi.org/10.21273/hortsci.47.4.527</w:t>
        </w:r>
      </w:hyperlink>
      <w:r w:rsidRPr="000C6C7C">
        <w:t xml:space="preserve"> </w:t>
      </w:r>
    </w:p>
    <w:p w14:paraId="097718FF" w14:textId="77777777" w:rsidR="000C6C7C" w:rsidRPr="000C6C7C" w:rsidRDefault="000C6C7C" w:rsidP="000C6C7C">
      <w:pPr>
        <w:pStyle w:val="EndNoteBibliography"/>
        <w:spacing w:after="0"/>
        <w:ind w:left="720" w:hanging="720"/>
      </w:pPr>
      <w:r w:rsidRPr="000C6C7C">
        <w:t xml:space="preserve">Zim, J., Aitikkou, A., EL Omari, M. H., EL Malahi, S., Azim, K., Hirich, A., Nilahyane, A., &amp; Oumouloud, A. (2022). A New Organic Amendment Based on Insect Frass for Zucchini (Cucurbita pepo L.) Cultivation. </w:t>
      </w:r>
      <w:r w:rsidRPr="000C6C7C">
        <w:rPr>
          <w:i/>
        </w:rPr>
        <w:t>Environmental Sciences Proceedings</w:t>
      </w:r>
      <w:r w:rsidRPr="000C6C7C">
        <w:t>,</w:t>
      </w:r>
      <w:r w:rsidRPr="000C6C7C">
        <w:rPr>
          <w:i/>
        </w:rPr>
        <w:t xml:space="preserve"> 16</w:t>
      </w:r>
      <w:r w:rsidRPr="000C6C7C">
        <w:t xml:space="preserve">(1), 28. </w:t>
      </w:r>
    </w:p>
    <w:p w14:paraId="0FBF95DC" w14:textId="77777777" w:rsidR="000C6C7C" w:rsidRPr="000C6C7C" w:rsidRDefault="000C6C7C" w:rsidP="000C6C7C">
      <w:pPr>
        <w:pStyle w:val="EndNoteBibliography"/>
        <w:ind w:left="720" w:hanging="720"/>
      </w:pPr>
      <w:r w:rsidRPr="000C6C7C">
        <w:t xml:space="preserve">Zulkifli, N. F. N. M., Seok-Kian, A. Y., Seng, L. L., Mustafa, S., Kim, Y.-S., &amp; Shapawi, R. (2022). Nutritional value of black soldier fly (Hermetia illucens) larvae processed by different methods. </w:t>
      </w:r>
      <w:r w:rsidRPr="000C6C7C">
        <w:rPr>
          <w:i/>
        </w:rPr>
        <w:t>PLOS ONE</w:t>
      </w:r>
      <w:r w:rsidRPr="000C6C7C">
        <w:t>,</w:t>
      </w:r>
      <w:r w:rsidRPr="000C6C7C">
        <w:rPr>
          <w:i/>
        </w:rPr>
        <w:t xml:space="preserve"> 17</w:t>
      </w:r>
      <w:r w:rsidRPr="000C6C7C">
        <w:t xml:space="preserve">(2), e0263924. </w:t>
      </w:r>
    </w:p>
    <w:p w14:paraId="3F916E5F" w14:textId="51464485" w:rsidR="00200BC5" w:rsidRPr="00CF64E8" w:rsidRDefault="00383C29" w:rsidP="00CF64E8">
      <w:pPr>
        <w:spacing w:after="0" w:line="276" w:lineRule="auto"/>
        <w:jc w:val="both"/>
        <w:rPr>
          <w:rFonts w:ascii="Times New Roman" w:hAnsi="Times New Roman" w:cs="Times New Roman"/>
          <w:sz w:val="20"/>
          <w:szCs w:val="20"/>
          <w:lang w:val="en-US"/>
        </w:rPr>
      </w:pPr>
      <w:r w:rsidRPr="00CF64E8">
        <w:rPr>
          <w:rFonts w:ascii="Times New Roman" w:hAnsi="Times New Roman" w:cs="Times New Roman"/>
          <w:sz w:val="20"/>
          <w:szCs w:val="20"/>
          <w:lang w:val="en-US"/>
        </w:rPr>
        <w:fldChar w:fldCharType="end"/>
      </w:r>
      <w:bookmarkEnd w:id="737"/>
    </w:p>
    <w:sectPr w:rsidR="00200BC5" w:rsidRPr="00CF64E8" w:rsidSect="002261F4">
      <w:footerReference w:type="default" r:id="rId51"/>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Joop van Loon" w:date="2023-06-20T12:10:00Z" w:initials="JvL">
    <w:p w14:paraId="705C2992" w14:textId="5C28C1E7" w:rsidR="00200DA9" w:rsidRDefault="00200DA9">
      <w:pPr>
        <w:pStyle w:val="CommentText"/>
      </w:pPr>
      <w:r>
        <w:rPr>
          <w:rStyle w:val="CommentReference"/>
        </w:rPr>
        <w:annotationRef/>
      </w:r>
      <w:r>
        <w:t xml:space="preserve">The two preceding sentences seem in conflict with each other; clarify the difference between leaf area growth and plant growth. </w:t>
      </w:r>
    </w:p>
  </w:comment>
  <w:comment w:id="39" w:author="Joop van Loon" w:date="2023-06-20T12:14:00Z" w:initials="JvL">
    <w:p w14:paraId="54B4353F" w14:textId="57A9C338" w:rsidR="00200DA9" w:rsidRDefault="00200DA9">
      <w:pPr>
        <w:pStyle w:val="CommentText"/>
      </w:pPr>
      <w:r>
        <w:rPr>
          <w:rStyle w:val="CommentReference"/>
        </w:rPr>
        <w:annotationRef/>
      </w:r>
      <w:r>
        <w:t>Increased relative to control or relative to raw frass?</w:t>
      </w:r>
    </w:p>
  </w:comment>
  <w:comment w:id="40" w:author="Joop van Loon" w:date="2023-06-20T12:16:00Z" w:initials="JvL">
    <w:p w14:paraId="7F7F25CC" w14:textId="1A02AF78" w:rsidR="00200DA9" w:rsidRDefault="00200DA9">
      <w:pPr>
        <w:pStyle w:val="CommentText"/>
      </w:pPr>
      <w:r>
        <w:rPr>
          <w:rStyle w:val="CommentReference"/>
        </w:rPr>
        <w:annotationRef/>
      </w:r>
      <w:r>
        <w:t>Is composting the same as incubation?</w:t>
      </w:r>
      <w:r w:rsidR="0047447E">
        <w:t xml:space="preserve"> Both treatments should be introduced earlier in the abstract. </w:t>
      </w:r>
    </w:p>
  </w:comment>
  <w:comment w:id="43" w:author="Joop van Loon" w:date="2023-06-20T12:15:00Z" w:initials="JvL">
    <w:p w14:paraId="32CEB539" w14:textId="12BD6C2C" w:rsidR="00200DA9" w:rsidRDefault="00200DA9">
      <w:pPr>
        <w:pStyle w:val="CommentText"/>
      </w:pPr>
      <w:r>
        <w:rPr>
          <w:rStyle w:val="CommentReference"/>
        </w:rPr>
        <w:annotationRef/>
      </w:r>
      <w:r>
        <w:t xml:space="preserve">This conclusion </w:t>
      </w:r>
      <w:r w:rsidR="006E017E">
        <w:t xml:space="preserve">is too general and </w:t>
      </w:r>
      <w:r>
        <w:t>does not logically follow from the foregoing text: it is only valid for incubated/composted frass.</w:t>
      </w:r>
    </w:p>
    <w:p w14:paraId="3162D78D" w14:textId="0EF3367C" w:rsidR="00200DA9" w:rsidRDefault="00200DA9">
      <w:pPr>
        <w:pStyle w:val="CommentText"/>
      </w:pPr>
      <w:r>
        <w:t>Pesticides come out o</w:t>
      </w:r>
      <w:r w:rsidR="006E017E">
        <w:t>f</w:t>
      </w:r>
      <w:r>
        <w:t xml:space="preserve"> the blue; I suggest to remove it; </w:t>
      </w:r>
      <w:r w:rsidR="006E017E">
        <w:t xml:space="preserve">keep it </w:t>
      </w:r>
      <w:r w:rsidR="0047447E">
        <w:t>with</w:t>
      </w:r>
      <w:r w:rsidR="006E017E">
        <w:t xml:space="preserve">in the framework of </w:t>
      </w:r>
      <w:r>
        <w:t xml:space="preserve">plant resistance </w:t>
      </w:r>
      <w:r w:rsidR="006E017E">
        <w:t>as</w:t>
      </w:r>
      <w:r>
        <w:t xml:space="preserve"> </w:t>
      </w:r>
      <w:r w:rsidR="006E017E">
        <w:t>coined above</w:t>
      </w:r>
      <w:r>
        <w:t xml:space="preserve">. </w:t>
      </w:r>
    </w:p>
  </w:comment>
  <w:comment w:id="52" w:author="Joop van Loon" w:date="2023-06-20T12:20:00Z" w:initials="JvL">
    <w:p w14:paraId="27FFE297" w14:textId="1B8800D4" w:rsidR="006E017E" w:rsidRDefault="006E017E">
      <w:pPr>
        <w:pStyle w:val="CommentText"/>
      </w:pPr>
      <w:r>
        <w:rPr>
          <w:rStyle w:val="CommentReference"/>
        </w:rPr>
        <w:annotationRef/>
      </w:r>
      <w:r>
        <w:t xml:space="preserve">Other pest managemnet startegies appear suddenly in the last senetnce; I suggest to leave this out and limit it to the protective effects of frass as such.  </w:t>
      </w:r>
    </w:p>
  </w:comment>
  <w:comment w:id="170" w:author="Dicke, Marcel" w:date="2023-06-07T20:20:00Z" w:initials="DM">
    <w:p w14:paraId="77F6122E" w14:textId="4A69BDC8" w:rsidR="00C17F58" w:rsidRDefault="00C17F58">
      <w:pPr>
        <w:pStyle w:val="CommentText"/>
      </w:pPr>
      <w:r>
        <w:rPr>
          <w:rStyle w:val="CommentReference"/>
        </w:rPr>
        <w:annotationRef/>
      </w:r>
      <w:r>
        <w:t>This can be removed, you have explained this already earlier in the Introduction</w:t>
      </w:r>
    </w:p>
  </w:comment>
  <w:comment w:id="171" w:author="Joop van Loon" w:date="2023-06-20T13:45:00Z" w:initials="JvL">
    <w:p w14:paraId="27945908" w14:textId="3C3192ED" w:rsidR="00871BF9" w:rsidRDefault="00871BF9">
      <w:pPr>
        <w:pStyle w:val="CommentText"/>
      </w:pPr>
      <w:r>
        <w:rPr>
          <w:rStyle w:val="CommentReference"/>
        </w:rPr>
        <w:annotationRef/>
      </w:r>
      <w:r>
        <w:t>I agree.</w:t>
      </w:r>
    </w:p>
  </w:comment>
  <w:comment w:id="173" w:author="Dicke, Marcel" w:date="2023-06-07T20:20:00Z" w:initials="DM">
    <w:p w14:paraId="52A88B0E" w14:textId="77777777" w:rsidR="001E449F" w:rsidRDefault="001E449F">
      <w:pPr>
        <w:pStyle w:val="CommentText"/>
      </w:pPr>
      <w:r>
        <w:rPr>
          <w:rStyle w:val="CommentReference"/>
        </w:rPr>
        <w:annotationRef/>
      </w:r>
      <w:r>
        <w:t>Also this overlaps with what you told earlier and so this can also be deleted.</w:t>
      </w:r>
    </w:p>
    <w:p w14:paraId="5CD06A60" w14:textId="77777777" w:rsidR="001E449F" w:rsidRDefault="001E449F">
      <w:pPr>
        <w:pStyle w:val="CommentText"/>
      </w:pPr>
    </w:p>
    <w:p w14:paraId="525505BE" w14:textId="6C149D18" w:rsidR="001E449F" w:rsidRDefault="001E449F">
      <w:pPr>
        <w:pStyle w:val="CommentText"/>
      </w:pPr>
      <w:r>
        <w:t xml:space="preserve">In the previous paragraph you introduced the experimental system and so it is good to </w:t>
      </w:r>
      <w:r w:rsidR="008145D7">
        <w:t>focus on that system</w:t>
      </w:r>
    </w:p>
  </w:comment>
  <w:comment w:id="174" w:author="Joop van Loon" w:date="2023-06-20T13:45:00Z" w:initials="JvL">
    <w:p w14:paraId="7F5A88B5" w14:textId="26D2F07F" w:rsidR="00871BF9" w:rsidRDefault="00871BF9">
      <w:pPr>
        <w:pStyle w:val="CommentText"/>
      </w:pPr>
      <w:r>
        <w:rPr>
          <w:rStyle w:val="CommentReference"/>
        </w:rPr>
        <w:annotationRef/>
      </w:r>
      <w:r>
        <w:t>I agree.</w:t>
      </w:r>
    </w:p>
  </w:comment>
  <w:comment w:id="177" w:author="Dicke, Marcel" w:date="2023-06-07T20:22:00Z" w:initials="DM">
    <w:p w14:paraId="4159C397" w14:textId="1FC8739C" w:rsidR="001306F7" w:rsidRDefault="001306F7">
      <w:pPr>
        <w:pStyle w:val="CommentText"/>
      </w:pPr>
      <w:r>
        <w:rPr>
          <w:rStyle w:val="CommentReference"/>
        </w:rPr>
        <w:annotationRef/>
      </w:r>
      <w:r>
        <w:t xml:space="preserve">Brackets only around the </w:t>
      </w:r>
      <w:r w:rsidR="00C1040E">
        <w:t>year</w:t>
      </w:r>
    </w:p>
  </w:comment>
  <w:comment w:id="189" w:author="Joop van Loon" w:date="2023-06-20T13:48:00Z" w:initials="JvL">
    <w:p w14:paraId="38CE3CAB" w14:textId="7BA102E9" w:rsidR="00871BF9" w:rsidRDefault="00871BF9">
      <w:pPr>
        <w:pStyle w:val="CommentText"/>
      </w:pPr>
      <w:r>
        <w:rPr>
          <w:rStyle w:val="CommentReference"/>
        </w:rPr>
        <w:annotationRef/>
      </w:r>
      <w:r>
        <w:t>Duplication, can be left out.</w:t>
      </w:r>
    </w:p>
  </w:comment>
  <w:comment w:id="198" w:author="Joop van Loon" w:date="2023-06-20T13:49:00Z" w:initials="JvL">
    <w:p w14:paraId="484CF549" w14:textId="060CC7EC" w:rsidR="00871BF9" w:rsidRDefault="00871BF9">
      <w:pPr>
        <w:pStyle w:val="CommentText"/>
      </w:pPr>
      <w:r>
        <w:rPr>
          <w:rStyle w:val="CommentReference"/>
        </w:rPr>
        <w:annotationRef/>
      </w:r>
      <w:r>
        <w:t>Can be left out; has been stated above and is also mentioned below.</w:t>
      </w:r>
    </w:p>
  </w:comment>
  <w:comment w:id="234" w:author="Joop van Loon" w:date="2023-06-20T13:53:00Z" w:initials="JvL">
    <w:p w14:paraId="1061D3E3" w14:textId="0A75C870" w:rsidR="00871BF9" w:rsidRDefault="00871BF9">
      <w:pPr>
        <w:pStyle w:val="CommentText"/>
      </w:pPr>
      <w:r>
        <w:rPr>
          <w:rStyle w:val="CommentReference"/>
        </w:rPr>
        <w:annotationRef/>
      </w:r>
      <w:r>
        <w:t>How was this done; resulting particle size range?</w:t>
      </w:r>
    </w:p>
  </w:comment>
  <w:comment w:id="335" w:author="Chia, Shaphan Yong" w:date="2023-06-23T03:29:00Z" w:initials="CSY">
    <w:p w14:paraId="44FD7BFD" w14:textId="77777777" w:rsidR="007A6C93" w:rsidRDefault="007A6C93">
      <w:pPr>
        <w:pStyle w:val="CommentText"/>
      </w:pPr>
      <w:r>
        <w:rPr>
          <w:rStyle w:val="CommentReference"/>
        </w:rPr>
        <w:annotationRef/>
      </w:r>
      <w:r>
        <w:t>Separation of mean leaf area for composted frass also followed the LSD test:</w:t>
      </w:r>
    </w:p>
    <w:p w14:paraId="4B8A74EC" w14:textId="77777777" w:rsidR="007A6C93" w:rsidRDefault="007A6C93">
      <w:pPr>
        <w:pStyle w:val="CommentText"/>
      </w:pPr>
    </w:p>
    <w:p w14:paraId="29445F22" w14:textId="77777777" w:rsidR="007A6C93" w:rsidRDefault="007A6C93" w:rsidP="00176067">
      <w:pPr>
        <w:pStyle w:val="CommentText"/>
      </w:pPr>
      <w:r>
        <w:t xml:space="preserve"> "After conducting a Generalized Linear Model (GLM) to evaluate the differences between treatment groups, post hoc comparisons were performed using the LSD (Least Significant Difference) test. The GLM analysis revealed significant differences among the treatment groups. However, when applying the Tukey post hoc test for multiple comparisons, no significant differences were detected. In light of this, the LSD post hoc test was chosen as an alternative method to investigate pairwise differences between treatment groups, as it does not assume equal variances and does not require homogeneous sample sizes. The LSD test allows for direct pairwise comparisons, and it was used to identify any significant differences that may have been missed by the Tukey test."</w:t>
      </w:r>
    </w:p>
  </w:comment>
  <w:comment w:id="341" w:author="Chia, Shaphan Yong" w:date="2023-06-21T19:05:00Z" w:initials="CSY">
    <w:p w14:paraId="1A3759F6" w14:textId="377A6474" w:rsidR="00BC6C23" w:rsidRDefault="00D2590C">
      <w:pPr>
        <w:pStyle w:val="CommentText"/>
      </w:pPr>
      <w:r>
        <w:rPr>
          <w:rStyle w:val="CommentReference"/>
        </w:rPr>
        <w:annotationRef/>
      </w:r>
      <w:r w:rsidR="00BC6C23">
        <w:t>In the manuscript, you can describe the post hoc test using the Tukey method as follows:</w:t>
      </w:r>
    </w:p>
    <w:p w14:paraId="5883040A" w14:textId="77777777" w:rsidR="00BC6C23" w:rsidRDefault="00BC6C23">
      <w:pPr>
        <w:pStyle w:val="CommentText"/>
      </w:pPr>
    </w:p>
    <w:p w14:paraId="353ECD06" w14:textId="77777777" w:rsidR="00BC6C23" w:rsidRDefault="00BC6C23">
      <w:pPr>
        <w:pStyle w:val="CommentText"/>
      </w:pPr>
      <w:r>
        <w:t>"To compare the time1 = 28 groups, a Tukey post hoc test was performed. The posthoc_28 object was created using the 'glht' function with the 'linfct' argument specifying the Tukey correction for the 'amendment2' variable in the model_28. The results of the Tukey post hoc test were obtained using the 'summary' function, with the 'test' argument set to 'adjusted' and the 'type' argument set to 'holm' for multiple comparisons adjustment. The significance level was set at 0.05."</w:t>
      </w:r>
    </w:p>
    <w:p w14:paraId="454C2D68" w14:textId="77777777" w:rsidR="00BC6C23" w:rsidRDefault="00BC6C23">
      <w:pPr>
        <w:pStyle w:val="CommentText"/>
      </w:pPr>
    </w:p>
    <w:p w14:paraId="07BBE470" w14:textId="77777777" w:rsidR="00BC6C23" w:rsidRDefault="00BC6C23" w:rsidP="00BC1BCE">
      <w:pPr>
        <w:pStyle w:val="CommentText"/>
      </w:pPr>
      <w:r>
        <w:t xml:space="preserve">This description provides a brief explanation of the steps taken to perform the post hoc test using the Tukey method and the specific settings used for multiple comparisons adjustment (e.g., Adjusted p values reported -- holm method) </w:t>
      </w:r>
    </w:p>
  </w:comment>
  <w:comment w:id="348" w:author="Joop van Loon" w:date="2023-06-20T14:58:00Z" w:initials="JvL">
    <w:p w14:paraId="57FAF33B" w14:textId="63DEE5BF" w:rsidR="001E7A47" w:rsidRDefault="001E7A47">
      <w:pPr>
        <w:pStyle w:val="CommentText"/>
      </w:pPr>
      <w:r>
        <w:rPr>
          <w:rStyle w:val="CommentReference"/>
        </w:rPr>
        <w:annotationRef/>
      </w:r>
      <w:r>
        <w:t>The box plot shows more values, also two quartiles; consult the grap</w:t>
      </w:r>
      <w:r w:rsidR="00AB350A">
        <w:t>h</w:t>
      </w:r>
      <w:r>
        <w:t xml:space="preserve">-plotting software what has been plotted? Minimum and maximum values are the ends of the lines extending below and above the boxes. Same for </w:t>
      </w:r>
      <w:r w:rsidR="00AB350A">
        <w:t xml:space="preserve">description of </w:t>
      </w:r>
      <w:r>
        <w:t>all box plots</w:t>
      </w:r>
      <w:r w:rsidR="00AB350A">
        <w:t xml:space="preserve"> in the manuscript.</w:t>
      </w:r>
    </w:p>
  </w:comment>
  <w:comment w:id="349" w:author="Dicke, Marcel" w:date="2023-06-07T21:04:00Z" w:initials="DM">
    <w:p w14:paraId="7960E0C5" w14:textId="2C0686D4" w:rsidR="000D74FE" w:rsidRPr="000D74FE" w:rsidRDefault="000D74FE">
      <w:pPr>
        <w:pStyle w:val="CommentText"/>
      </w:pPr>
      <w:r>
        <w:rPr>
          <w:rStyle w:val="CommentReference"/>
        </w:rPr>
        <w:annotationRef/>
      </w:r>
      <w:r>
        <w:t xml:space="preserve">replicate </w:t>
      </w:r>
      <w:r w:rsidRPr="000D74FE">
        <w:rPr>
          <w:u w:val="single"/>
        </w:rPr>
        <w:t>plants</w:t>
      </w:r>
      <w:r>
        <w:rPr>
          <w:u w:val="single"/>
        </w:rPr>
        <w:t xml:space="preserve"> </w:t>
      </w:r>
      <w:r>
        <w:t>? if so, please state so</w:t>
      </w:r>
    </w:p>
  </w:comment>
  <w:comment w:id="352" w:author="Joop van Loon" w:date="2023-06-20T14:53:00Z" w:initials="JvL">
    <w:p w14:paraId="3784B486" w14:textId="1E73F102" w:rsidR="001E7A47" w:rsidRDefault="001E7A47">
      <w:pPr>
        <w:pStyle w:val="CommentText"/>
      </w:pPr>
      <w:r>
        <w:rPr>
          <w:rStyle w:val="CommentReference"/>
        </w:rPr>
        <w:annotationRef/>
      </w:r>
      <w:r>
        <w:t xml:space="preserve">This figure </w:t>
      </w:r>
      <w:r w:rsidR="00AB350A">
        <w:t xml:space="preserve">and the suppl. Figures </w:t>
      </w:r>
      <w:r>
        <w:t>will be replaced by the revised one with four panels and the correct n-values.</w:t>
      </w:r>
    </w:p>
  </w:comment>
  <w:comment w:id="355" w:author="Joop van Loon" w:date="2023-06-20T15:07:00Z" w:initials="JvL">
    <w:p w14:paraId="55F08644" w14:textId="32652DB0" w:rsidR="00AB350A" w:rsidRDefault="00AB350A">
      <w:pPr>
        <w:pStyle w:val="CommentText"/>
      </w:pPr>
      <w:r>
        <w:rPr>
          <w:rStyle w:val="CommentReference"/>
        </w:rPr>
        <w:annotationRef/>
      </w:r>
      <w:r>
        <w:t>I would replace mean values by median values since the distributions are plotted relative to the median values. The ranking then changes to BSFF &lt; MWF &lt; NoFrass.</w:t>
      </w:r>
    </w:p>
  </w:comment>
  <w:comment w:id="358" w:author="Joop van Loon" w:date="2023-06-20T15:12:00Z" w:initials="JvL">
    <w:p w14:paraId="2EBF8C09" w14:textId="71EC9729" w:rsidR="00AB350A" w:rsidRDefault="00AB350A">
      <w:pPr>
        <w:pStyle w:val="CommentText"/>
      </w:pPr>
      <w:r>
        <w:rPr>
          <w:rStyle w:val="CommentReference"/>
        </w:rPr>
        <w:annotationRef/>
      </w:r>
      <w:r>
        <w:t>See comments on Fig. 2.</w:t>
      </w:r>
    </w:p>
  </w:comment>
  <w:comment w:id="362" w:author="Dicke, Marcel" w:date="2023-06-07T21:05:00Z" w:initials="DM">
    <w:p w14:paraId="005F5B13" w14:textId="308BC2A6" w:rsidR="00DF406E" w:rsidRDefault="00DF406E">
      <w:pPr>
        <w:pStyle w:val="CommentText"/>
      </w:pPr>
      <w:r>
        <w:rPr>
          <w:rStyle w:val="CommentReference"/>
        </w:rPr>
        <w:annotationRef/>
      </w:r>
      <w:r>
        <w:t>is this what you did?</w:t>
      </w:r>
    </w:p>
  </w:comment>
  <w:comment w:id="377" w:author="Joop van Loon" w:date="2023-06-20T15:13:00Z" w:initials="JvL">
    <w:p w14:paraId="6A150179" w14:textId="31714C95" w:rsidR="0034281F" w:rsidRDefault="0034281F">
      <w:pPr>
        <w:pStyle w:val="CommentText"/>
      </w:pPr>
      <w:r>
        <w:rPr>
          <w:rStyle w:val="CommentReference"/>
        </w:rPr>
        <w:annotationRef/>
      </w:r>
      <w:r>
        <w:t>See comments on Fig. 2.</w:t>
      </w:r>
    </w:p>
  </w:comment>
  <w:comment w:id="393" w:author="Dicke, Marcel" w:date="2023-06-07T21:06:00Z" w:initials="DM">
    <w:p w14:paraId="0696F917" w14:textId="23A03745" w:rsidR="007607D4" w:rsidRDefault="007607D4">
      <w:pPr>
        <w:pStyle w:val="CommentText"/>
      </w:pPr>
      <w:r>
        <w:rPr>
          <w:rStyle w:val="CommentReference"/>
        </w:rPr>
        <w:annotationRef/>
      </w:r>
      <w:r>
        <w:t>Explanation of n is lacking</w:t>
      </w:r>
    </w:p>
  </w:comment>
  <w:comment w:id="394" w:author="Joop van Loon" w:date="2023-06-20T15:21:00Z" w:initials="JvL">
    <w:p w14:paraId="3C06278C" w14:textId="453DBE3B" w:rsidR="0034281F" w:rsidRDefault="0034281F">
      <w:pPr>
        <w:pStyle w:val="CommentText"/>
      </w:pPr>
      <w:r>
        <w:rPr>
          <w:rStyle w:val="CommentReference"/>
        </w:rPr>
        <w:annotationRef/>
      </w:r>
      <w:r>
        <w:t xml:space="preserve">I think it is more logical to first report plant damage since this is the best proxy of resistance. </w:t>
      </w:r>
      <w:r w:rsidR="000C1B6B">
        <w:t xml:space="preserve">Figure S7 and S8 then need to be swapped accordingly. </w:t>
      </w:r>
    </w:p>
  </w:comment>
  <w:comment w:id="432" w:author="Dicke, Marcel" w:date="2023-06-07T21:12:00Z" w:initials="DM">
    <w:p w14:paraId="09B22A28" w14:textId="08C011EC" w:rsidR="007607D4" w:rsidRDefault="007607D4">
      <w:pPr>
        <w:pStyle w:val="CommentText"/>
      </w:pPr>
      <w:r>
        <w:rPr>
          <w:rStyle w:val="CommentReference"/>
        </w:rPr>
        <w:annotationRef/>
      </w:r>
      <w:r>
        <w:t>Needs better explanation</w:t>
      </w:r>
    </w:p>
  </w:comment>
  <w:comment w:id="489" w:author="Joop van Loon" w:date="2023-06-20T15:47:00Z" w:initials="JvL">
    <w:p w14:paraId="67B3DC9D" w14:textId="412F453B" w:rsidR="00E929B4" w:rsidRDefault="00E929B4">
      <w:pPr>
        <w:pStyle w:val="CommentText"/>
      </w:pPr>
      <w:r>
        <w:rPr>
          <w:rStyle w:val="CommentReference"/>
        </w:rPr>
        <w:annotationRef/>
      </w:r>
      <w:r>
        <w:t>The original text summarising the results was not entirely correct.</w:t>
      </w:r>
    </w:p>
  </w:comment>
  <w:comment w:id="520" w:author="Dicke, Marcel" w:date="2023-06-07T21:18:00Z" w:initials="DM">
    <w:p w14:paraId="78A2738D" w14:textId="37BDC315" w:rsidR="000C7D9E" w:rsidRDefault="000C7D9E">
      <w:pPr>
        <w:pStyle w:val="CommentText"/>
      </w:pPr>
      <w:r>
        <w:rPr>
          <w:rStyle w:val="CommentReference"/>
        </w:rPr>
        <w:annotationRef/>
      </w:r>
      <w:r>
        <w:t>Because there is no indication whatsoever that cadmium might play a role it is better not to include this (I can think of many other chemicals that might play a role but without any indication it is pure speculation to choose one chemical). The previous two sentences give the possibility in more general terms and that is sufficient</w:t>
      </w:r>
    </w:p>
  </w:comment>
  <w:comment w:id="570" w:author="Dicke, Marcel" w:date="2023-06-07T21:20:00Z" w:initials="DM">
    <w:p w14:paraId="1E122627" w14:textId="193F484B" w:rsidR="000C7D9E" w:rsidRDefault="000C7D9E">
      <w:pPr>
        <w:pStyle w:val="CommentText"/>
      </w:pPr>
      <w:r>
        <w:rPr>
          <w:rStyle w:val="CommentReference"/>
        </w:rPr>
        <w:annotationRef/>
      </w:r>
      <w:r>
        <w:t xml:space="preserve">Els &amp; Max have used 1-2-5 g/kg </w:t>
      </w:r>
    </w:p>
  </w:comment>
  <w:comment w:id="578" w:author="Dicke, Marcel" w:date="2023-06-07T21:26:00Z" w:initials="DM">
    <w:p w14:paraId="771DCC8D" w14:textId="2A238AFD" w:rsidR="000C7D9E" w:rsidRDefault="000C7D9E">
      <w:pPr>
        <w:pStyle w:val="CommentText"/>
      </w:pPr>
      <w:r>
        <w:rPr>
          <w:rStyle w:val="CommentReference"/>
        </w:rPr>
        <w:annotationRef/>
      </w:r>
      <w:r>
        <w:t>What did they report on the quality effects?</w:t>
      </w:r>
    </w:p>
  </w:comment>
  <w:comment w:id="593" w:author="Dicke, Marcel" w:date="2023-06-07T21:31:00Z" w:initials="DM">
    <w:p w14:paraId="3EDEF352" w14:textId="77777777" w:rsidR="00C65A29" w:rsidRDefault="00C65A29">
      <w:pPr>
        <w:pStyle w:val="CommentText"/>
      </w:pPr>
      <w:r>
        <w:rPr>
          <w:rStyle w:val="CommentReference"/>
        </w:rPr>
        <w:annotationRef/>
      </w:r>
      <w:r>
        <w:t xml:space="preserve">Ch5 of his thesis (under review) </w:t>
      </w:r>
    </w:p>
    <w:p w14:paraId="6F24B422" w14:textId="77777777" w:rsidR="00C65A29" w:rsidRDefault="00C65A29">
      <w:pPr>
        <w:pStyle w:val="CommentText"/>
      </w:pPr>
    </w:p>
    <w:p w14:paraId="1F78A811" w14:textId="1C6EA900" w:rsidR="00C65A29" w:rsidRDefault="00C65A29">
      <w:pPr>
        <w:pStyle w:val="CommentText"/>
      </w:pPr>
      <w:r>
        <w:t>Wantulla, M., Dicke, M., &amp; van Loon, J. J. A. Effects of amending soil with black soldier fly frass on survival and growth of the cabbage root fly (</w:t>
      </w:r>
      <w:r w:rsidRPr="00C65A29">
        <w:rPr>
          <w:i/>
          <w:iCs/>
        </w:rPr>
        <w:t>Delia radicum</w:t>
      </w:r>
      <w:r>
        <w:t>) depend on soil type. (under review)</w:t>
      </w:r>
    </w:p>
  </w:comment>
  <w:comment w:id="603" w:author="Dicke, Marcel" w:date="2023-06-07T21:33:00Z" w:initials="DM">
    <w:p w14:paraId="65A240D8" w14:textId="004B4C60" w:rsidR="00C65A29" w:rsidRDefault="00C65A29">
      <w:pPr>
        <w:pStyle w:val="CommentText"/>
      </w:pPr>
      <w:r>
        <w:rPr>
          <w:rStyle w:val="CommentReference"/>
        </w:rPr>
        <w:annotationRef/>
      </w:r>
      <w:r>
        <w:t>I would not mention this – also marginally sign is still not significant and so there is no data to support  that there is an effect</w:t>
      </w:r>
    </w:p>
  </w:comment>
  <w:comment w:id="604" w:author="Joop van Loon" w:date="2023-06-20T16:11:00Z" w:initials="JvL">
    <w:p w14:paraId="332E78AF" w14:textId="4021D387" w:rsidR="0042378C" w:rsidRDefault="0042378C">
      <w:pPr>
        <w:pStyle w:val="CommentText"/>
      </w:pPr>
      <w:r>
        <w:rPr>
          <w:rStyle w:val="CommentReference"/>
        </w:rPr>
        <w:annotationRef/>
      </w:r>
      <w:r>
        <w:t xml:space="preserve">It is questionable how interseting it is to investigate this in view of the plant growth inhibitory effects?  </w:t>
      </w:r>
    </w:p>
  </w:comment>
  <w:comment w:id="614" w:author="Joop van Loon" w:date="2023-06-20T16:14:00Z" w:initials="JvL">
    <w:p w14:paraId="53D58AB6" w14:textId="1F9A2ECB" w:rsidR="0042378C" w:rsidRDefault="0042378C">
      <w:pPr>
        <w:pStyle w:val="CommentText"/>
      </w:pPr>
      <w:r>
        <w:rPr>
          <w:rStyle w:val="CommentReference"/>
        </w:rPr>
        <w:annotationRef/>
      </w:r>
      <w:r>
        <w:t>What is the link of this finding with the present study?</w:t>
      </w:r>
    </w:p>
  </w:comment>
  <w:comment w:id="634" w:author="Dicke, Marcel" w:date="2023-06-07T21:37:00Z" w:initials="DM">
    <w:p w14:paraId="00BCA3B2" w14:textId="672F7C48" w:rsidR="0008661F" w:rsidRDefault="0008661F">
      <w:pPr>
        <w:pStyle w:val="CommentText"/>
      </w:pPr>
      <w:r>
        <w:rPr>
          <w:rStyle w:val="CommentReference"/>
        </w:rPr>
        <w:annotationRef/>
      </w:r>
      <w:r>
        <w:t>What term did Ray et al use?</w:t>
      </w:r>
    </w:p>
  </w:comment>
  <w:comment w:id="668" w:author="Joop van Loon" w:date="2023-06-20T16:23:00Z" w:initials="JvL">
    <w:p w14:paraId="2F7DA136" w14:textId="28A0601F" w:rsidR="00AD1676" w:rsidRDefault="00AD1676">
      <w:pPr>
        <w:pStyle w:val="CommentText"/>
      </w:pPr>
      <w:r>
        <w:rPr>
          <w:rStyle w:val="CommentReference"/>
        </w:rPr>
        <w:annotationRef/>
      </w:r>
      <w:r>
        <w:t xml:space="preserve">This section also strats with this statement. </w:t>
      </w:r>
      <w:r w:rsidR="00343022">
        <w:t>Also the nutrient availability has been mentioned above, whereas the promotion of PGPR has not. Try to improve the structure of this section to avoid repetition.</w:t>
      </w:r>
    </w:p>
  </w:comment>
  <w:comment w:id="672" w:author="Joop van Loon" w:date="2023-06-20T16:26:00Z" w:initials="JvL">
    <w:p w14:paraId="11C3DCAF" w14:textId="1F398F0D" w:rsidR="00343022" w:rsidRDefault="00343022">
      <w:pPr>
        <w:pStyle w:val="CommentText"/>
      </w:pPr>
      <w:r>
        <w:rPr>
          <w:rStyle w:val="CommentReference"/>
        </w:rPr>
        <w:annotationRef/>
      </w:r>
      <w:r>
        <w:t xml:space="preserve">This also is repetitive with previous text in the Discussion. </w:t>
      </w:r>
    </w:p>
  </w:comment>
  <w:comment w:id="680" w:author="Dicke, Marcel" w:date="2023-06-07T21:44:00Z" w:initials="DM">
    <w:p w14:paraId="3DA2CC5B" w14:textId="0010E8B2" w:rsidR="0008661F" w:rsidRDefault="0008661F">
      <w:pPr>
        <w:pStyle w:val="CommentText"/>
      </w:pPr>
      <w:r>
        <w:rPr>
          <w:rStyle w:val="CommentReference"/>
        </w:rPr>
        <w:annotationRef/>
      </w:r>
      <w:r>
        <w:t>This is not a conclusion but mentioning that it will be important to investigate the effects on predators and parasitoids may be something to briefly mention in the Discussion</w:t>
      </w:r>
    </w:p>
  </w:comment>
  <w:comment w:id="681" w:author="Joop van Loon" w:date="2023-06-20T16:30:00Z" w:initials="JvL">
    <w:p w14:paraId="4A0304B4" w14:textId="6B3E9895" w:rsidR="00343022" w:rsidRDefault="00343022">
      <w:pPr>
        <w:pStyle w:val="CommentText"/>
      </w:pPr>
      <w:r>
        <w:rPr>
          <w:rStyle w:val="CommentReference"/>
        </w:rPr>
        <w:annotationRef/>
      </w:r>
      <w:r>
        <w:t xml:space="preserve">This aspect does not belong in the Conclusions section but could be mentioned earlier in the Discussion. </w:t>
      </w:r>
    </w:p>
  </w:comment>
  <w:comment w:id="712" w:author="Dicke, Marcel" w:date="2023-06-07T21:46:00Z" w:initials="DM">
    <w:p w14:paraId="4609C30E" w14:textId="3DD669CC" w:rsidR="0008661F" w:rsidRDefault="0008661F">
      <w:pPr>
        <w:pStyle w:val="CommentText"/>
      </w:pPr>
      <w:r>
        <w:rPr>
          <w:rStyle w:val="CommentReference"/>
        </w:rPr>
        <w:annotationRef/>
      </w:r>
      <w:r>
        <w:t>See earlier comments in the main text</w:t>
      </w:r>
    </w:p>
  </w:comment>
  <w:comment w:id="721" w:author="Dicke, Marcel" w:date="2023-06-07T21:46:00Z" w:initials="DM">
    <w:p w14:paraId="69A9E627" w14:textId="35EF51D7" w:rsidR="0008661F" w:rsidRDefault="0008661F">
      <w:pPr>
        <w:pStyle w:val="CommentText"/>
      </w:pPr>
      <w:r>
        <w:rPr>
          <w:rStyle w:val="CommentReference"/>
        </w:rPr>
        <w:annotationRef/>
      </w:r>
    </w:p>
  </w:comment>
  <w:comment w:id="727" w:author="Dicke, Marcel" w:date="2023-06-07T21:46:00Z" w:initials="DM">
    <w:p w14:paraId="71E9C096" w14:textId="228B6A7A" w:rsidR="00E84CA4" w:rsidRDefault="00E84CA4">
      <w:pPr>
        <w:pStyle w:val="CommentText"/>
      </w:pPr>
      <w:r>
        <w:rPr>
          <w:rStyle w:val="CommentReference"/>
        </w:rPr>
        <w:annotationRef/>
      </w:r>
      <w:r>
        <w:t>n</w:t>
      </w:r>
    </w:p>
  </w:comment>
  <w:comment w:id="728" w:author="Dicke, Marcel" w:date="2023-06-07T21:47:00Z" w:initials="DM">
    <w:p w14:paraId="3932023A" w14:textId="4E8C4AAE" w:rsidR="00E84CA4" w:rsidRDefault="00E84CA4">
      <w:pPr>
        <w:pStyle w:val="CommentText"/>
      </w:pPr>
      <w:r>
        <w:rPr>
          <w:rStyle w:val="CommentReference"/>
        </w:rPr>
        <w:annotationRef/>
      </w:r>
    </w:p>
  </w:comment>
  <w:comment w:id="729" w:author="Dicke, Marcel" w:date="2023-06-07T21:47:00Z" w:initials="DM">
    <w:p w14:paraId="1C05E2F5" w14:textId="28E0A2AD" w:rsidR="00E84CA4" w:rsidRDefault="00E84CA4">
      <w:pPr>
        <w:pStyle w:val="CommentText"/>
      </w:pPr>
      <w:r>
        <w:rPr>
          <w:rStyle w:val="CommentReference"/>
        </w:rPr>
        <w:annotationRef/>
      </w:r>
    </w:p>
  </w:comment>
  <w:comment w:id="730" w:author="Dicke, Marcel" w:date="2023-06-07T21:47:00Z" w:initials="DM">
    <w:p w14:paraId="20D47310" w14:textId="114EE576" w:rsidR="00E84CA4" w:rsidRDefault="00E84CA4">
      <w:pPr>
        <w:pStyle w:val="CommentText"/>
      </w:pPr>
      <w:r>
        <w:rPr>
          <w:rStyle w:val="CommentReference"/>
        </w:rPr>
        <w:annotationRef/>
      </w:r>
    </w:p>
  </w:comment>
  <w:comment w:id="731" w:author="Dicke, Marcel" w:date="2023-06-07T21:47:00Z" w:initials="DM">
    <w:p w14:paraId="446838AF" w14:textId="6D5367BD" w:rsidR="00E84CA4" w:rsidRDefault="00E84CA4">
      <w:pPr>
        <w:pStyle w:val="CommentText"/>
      </w:pPr>
      <w:r>
        <w:rPr>
          <w:rStyle w:val="CommentReference"/>
        </w:rPr>
        <w:annotationRef/>
      </w:r>
    </w:p>
  </w:comment>
  <w:comment w:id="733" w:author="Dicke, Marcel" w:date="2023-06-07T21:47:00Z" w:initials="DM">
    <w:p w14:paraId="6C88791F" w14:textId="4A9B8A94" w:rsidR="00E84CA4" w:rsidRDefault="00E84CA4">
      <w:pPr>
        <w:pStyle w:val="CommentText"/>
      </w:pPr>
      <w:r>
        <w:rPr>
          <w:rStyle w:val="CommentReference"/>
        </w:rPr>
        <w:annotationRef/>
      </w:r>
    </w:p>
  </w:comment>
  <w:comment w:id="734" w:author="Dicke, Marcel" w:date="2023-06-07T21:47:00Z" w:initials="DM">
    <w:p w14:paraId="739F8930" w14:textId="4A5EF9ED" w:rsidR="00E84CA4" w:rsidRDefault="00E84CA4">
      <w:pPr>
        <w:pStyle w:val="CommentText"/>
      </w:pPr>
      <w:r>
        <w:rPr>
          <w:rStyle w:val="CommentReference"/>
        </w:rPr>
        <w:annotationRef/>
      </w:r>
    </w:p>
  </w:comment>
  <w:comment w:id="735" w:author="Loon, Joop van" w:date="2023-03-23T16:40:00Z" w:initials="JvL">
    <w:p w14:paraId="539DBB9D" w14:textId="52D4065C" w:rsidR="006241DE" w:rsidRDefault="006241DE">
      <w:pPr>
        <w:pStyle w:val="CommentText"/>
      </w:pPr>
      <w:r>
        <w:rPr>
          <w:rStyle w:val="CommentReference"/>
        </w:rPr>
        <w:annotationRef/>
      </w:r>
      <w:r>
        <w:t>I suppose you will uniformly format these later?</w:t>
      </w:r>
    </w:p>
  </w:comment>
  <w:comment w:id="736" w:author="Chia, Shaphan Yong" w:date="2023-05-09T18:47:00Z" w:initials="CSY">
    <w:p w14:paraId="50A37E02" w14:textId="06CE2BEF" w:rsidR="00003473" w:rsidRDefault="00003473">
      <w:pPr>
        <w:pStyle w:val="CommentText"/>
      </w:pPr>
      <w:r>
        <w:rPr>
          <w:rStyle w:val="CommentReference"/>
        </w:rPr>
        <w:annotationRef/>
      </w:r>
      <w:r>
        <w:t>Yes please, I would like to format the references later (when all other sections are in good shape). That way I don’t lose the field codes (referencing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5C2992" w15:done="0"/>
  <w15:commentEx w15:paraId="54B4353F" w15:done="0"/>
  <w15:commentEx w15:paraId="7F7F25CC" w15:done="0"/>
  <w15:commentEx w15:paraId="3162D78D" w15:done="0"/>
  <w15:commentEx w15:paraId="27FFE297" w15:done="0"/>
  <w15:commentEx w15:paraId="77F6122E" w15:done="0"/>
  <w15:commentEx w15:paraId="27945908" w15:paraIdParent="77F6122E" w15:done="0"/>
  <w15:commentEx w15:paraId="525505BE" w15:done="0"/>
  <w15:commentEx w15:paraId="7F5A88B5" w15:paraIdParent="525505BE" w15:done="0"/>
  <w15:commentEx w15:paraId="4159C397" w15:done="0"/>
  <w15:commentEx w15:paraId="38CE3CAB" w15:done="0"/>
  <w15:commentEx w15:paraId="484CF549" w15:done="0"/>
  <w15:commentEx w15:paraId="1061D3E3" w15:done="0"/>
  <w15:commentEx w15:paraId="29445F22" w15:done="0"/>
  <w15:commentEx w15:paraId="07BBE470" w15:done="0"/>
  <w15:commentEx w15:paraId="57FAF33B" w15:done="0"/>
  <w15:commentEx w15:paraId="7960E0C5" w15:done="0"/>
  <w15:commentEx w15:paraId="3784B486" w15:done="0"/>
  <w15:commentEx w15:paraId="55F08644" w15:done="0"/>
  <w15:commentEx w15:paraId="2EBF8C09" w15:done="0"/>
  <w15:commentEx w15:paraId="005F5B13" w15:done="0"/>
  <w15:commentEx w15:paraId="6A150179" w15:done="0"/>
  <w15:commentEx w15:paraId="0696F917" w15:done="0"/>
  <w15:commentEx w15:paraId="3C06278C" w15:done="0"/>
  <w15:commentEx w15:paraId="09B22A28" w15:done="0"/>
  <w15:commentEx w15:paraId="67B3DC9D" w15:done="0"/>
  <w15:commentEx w15:paraId="78A2738D" w15:done="0"/>
  <w15:commentEx w15:paraId="1E122627" w15:done="0"/>
  <w15:commentEx w15:paraId="771DCC8D" w15:done="0"/>
  <w15:commentEx w15:paraId="1F78A811" w15:done="0"/>
  <w15:commentEx w15:paraId="65A240D8" w15:done="0"/>
  <w15:commentEx w15:paraId="332E78AF" w15:done="0"/>
  <w15:commentEx w15:paraId="53D58AB6" w15:done="0"/>
  <w15:commentEx w15:paraId="00BCA3B2" w15:done="0"/>
  <w15:commentEx w15:paraId="2F7DA136" w15:done="0"/>
  <w15:commentEx w15:paraId="11C3DCAF" w15:done="0"/>
  <w15:commentEx w15:paraId="3DA2CC5B" w15:done="0"/>
  <w15:commentEx w15:paraId="4A0304B4" w15:paraIdParent="3DA2CC5B" w15:done="0"/>
  <w15:commentEx w15:paraId="4609C30E" w15:done="0"/>
  <w15:commentEx w15:paraId="69A9E627" w15:done="0"/>
  <w15:commentEx w15:paraId="71E9C096" w15:done="0"/>
  <w15:commentEx w15:paraId="3932023A" w15:done="0"/>
  <w15:commentEx w15:paraId="1C05E2F5" w15:done="0"/>
  <w15:commentEx w15:paraId="20D47310" w15:done="0"/>
  <w15:commentEx w15:paraId="446838AF" w15:done="0"/>
  <w15:commentEx w15:paraId="6C88791F" w15:done="0"/>
  <w15:commentEx w15:paraId="739F8930" w15:done="0"/>
  <w15:commentEx w15:paraId="539DBB9D" w15:done="0"/>
  <w15:commentEx w15:paraId="50A37E02" w15:paraIdParent="539DBB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C15CE" w16cex:dateUtc="2023-06-20T10:10:00Z"/>
  <w16cex:commentExtensible w16cex:durableId="283C16B0" w16cex:dateUtc="2023-06-20T10:14:00Z"/>
  <w16cex:commentExtensible w16cex:durableId="283C1722" w16cex:dateUtc="2023-06-20T10:16:00Z"/>
  <w16cex:commentExtensible w16cex:durableId="283C16E8" w16cex:dateUtc="2023-06-20T10:15:00Z"/>
  <w16cex:commentExtensible w16cex:durableId="283C1826" w16cex:dateUtc="2023-06-20T10:20:00Z"/>
  <w16cex:commentExtensible w16cex:durableId="282B64F2" w16cex:dateUtc="2023-06-07T18:20:00Z"/>
  <w16cex:commentExtensible w16cex:durableId="283C2BE0" w16cex:dateUtc="2023-06-20T11:45:00Z"/>
  <w16cex:commentExtensible w16cex:durableId="282B651E" w16cex:dateUtc="2023-06-07T18:20:00Z"/>
  <w16cex:commentExtensible w16cex:durableId="283C2BE7" w16cex:dateUtc="2023-06-20T11:45:00Z"/>
  <w16cex:commentExtensible w16cex:durableId="282B657C" w16cex:dateUtc="2023-06-07T18:22:00Z"/>
  <w16cex:commentExtensible w16cex:durableId="283C2C93" w16cex:dateUtc="2023-06-20T11:48:00Z"/>
  <w16cex:commentExtensible w16cex:durableId="283C2CD2" w16cex:dateUtc="2023-06-20T11:49:00Z"/>
  <w16cex:commentExtensible w16cex:durableId="283C2DF0" w16cex:dateUtc="2023-06-20T11:53:00Z"/>
  <w16cex:commentExtensible w16cex:durableId="283F9019" w16cex:dateUtc="2023-06-23T01:29:00Z"/>
  <w16cex:commentExtensible w16cex:durableId="283DC895" w16cex:dateUtc="2023-06-21T17:05:00Z"/>
  <w16cex:commentExtensible w16cex:durableId="283C3D07" w16cex:dateUtc="2023-06-20T12:58:00Z"/>
  <w16cex:commentExtensible w16cex:durableId="282B6F5F" w16cex:dateUtc="2023-06-07T19:04:00Z"/>
  <w16cex:commentExtensible w16cex:durableId="283C3BCC" w16cex:dateUtc="2023-06-20T12:53:00Z"/>
  <w16cex:commentExtensible w16cex:durableId="283C3F38" w16cex:dateUtc="2023-06-20T13:07:00Z"/>
  <w16cex:commentExtensible w16cex:durableId="283C406C" w16cex:dateUtc="2023-06-20T13:12:00Z"/>
  <w16cex:commentExtensible w16cex:durableId="282B6FA0" w16cex:dateUtc="2023-06-07T19:05:00Z"/>
  <w16cex:commentExtensible w16cex:durableId="283C4098" w16cex:dateUtc="2023-06-20T13:13:00Z"/>
  <w16cex:commentExtensible w16cex:durableId="282B6FDA" w16cex:dateUtc="2023-06-07T19:06:00Z"/>
  <w16cex:commentExtensible w16cex:durableId="283C4287" w16cex:dateUtc="2023-06-20T13:21:00Z"/>
  <w16cex:commentExtensible w16cex:durableId="282B7157" w16cex:dateUtc="2023-06-07T19:12:00Z"/>
  <w16cex:commentExtensible w16cex:durableId="283C4889" w16cex:dateUtc="2023-06-20T13:47:00Z"/>
  <w16cex:commentExtensible w16cex:durableId="282B72B2" w16cex:dateUtc="2023-06-07T19:18:00Z"/>
  <w16cex:commentExtensible w16cex:durableId="282B733A" w16cex:dateUtc="2023-06-07T19:20:00Z"/>
  <w16cex:commentExtensible w16cex:durableId="282B7481" w16cex:dateUtc="2023-06-07T19:26:00Z"/>
  <w16cex:commentExtensible w16cex:durableId="282B7599" w16cex:dateUtc="2023-06-07T19:31:00Z"/>
  <w16cex:commentExtensible w16cex:durableId="282B7631" w16cex:dateUtc="2023-06-07T19:33:00Z"/>
  <w16cex:commentExtensible w16cex:durableId="283C4E35" w16cex:dateUtc="2023-06-20T14:11:00Z"/>
  <w16cex:commentExtensible w16cex:durableId="283C4ECB" w16cex:dateUtc="2023-06-20T14:14:00Z"/>
  <w16cex:commentExtensible w16cex:durableId="282B7736" w16cex:dateUtc="2023-06-07T19:37:00Z"/>
  <w16cex:commentExtensible w16cex:durableId="283C50E4" w16cex:dateUtc="2023-06-20T14:23:00Z"/>
  <w16cex:commentExtensible w16cex:durableId="283C51D0" w16cex:dateUtc="2023-06-20T14:26:00Z"/>
  <w16cex:commentExtensible w16cex:durableId="282B78AF" w16cex:dateUtc="2023-06-07T19:44:00Z"/>
  <w16cex:commentExtensible w16cex:durableId="283C5294" w16cex:dateUtc="2023-06-20T14:30:00Z"/>
  <w16cex:commentExtensible w16cex:durableId="282B7931" w16cex:dateUtc="2023-06-07T19:46:00Z"/>
  <w16cex:commentExtensible w16cex:durableId="282B7942" w16cex:dateUtc="2023-06-07T19:46:00Z"/>
  <w16cex:commentExtensible w16cex:durableId="282B794F" w16cex:dateUtc="2023-06-07T19:46:00Z"/>
  <w16cex:commentExtensible w16cex:durableId="282B795C" w16cex:dateUtc="2023-06-07T19:47:00Z"/>
  <w16cex:commentExtensible w16cex:durableId="282B7972" w16cex:dateUtc="2023-06-07T19:47:00Z"/>
  <w16cex:commentExtensible w16cex:durableId="282B7979" w16cex:dateUtc="2023-06-07T19:47:00Z"/>
  <w16cex:commentExtensible w16cex:durableId="282B797E" w16cex:dateUtc="2023-06-07T19:47:00Z"/>
  <w16cex:commentExtensible w16cex:durableId="282B7985" w16cex:dateUtc="2023-06-07T19:47:00Z"/>
  <w16cex:commentExtensible w16cex:durableId="282B798A" w16cex:dateUtc="2023-06-07T19:47:00Z"/>
  <w16cex:commentExtensible w16cex:durableId="27C6FF88" w16cex:dateUtc="2023-03-23T15:40:00Z"/>
  <w16cex:commentExtensible w16cex:durableId="280513AB" w16cex:dateUtc="2023-05-09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5C2992" w16cid:durableId="283C15CE"/>
  <w16cid:commentId w16cid:paraId="54B4353F" w16cid:durableId="283C16B0"/>
  <w16cid:commentId w16cid:paraId="7F7F25CC" w16cid:durableId="283C1722"/>
  <w16cid:commentId w16cid:paraId="3162D78D" w16cid:durableId="283C16E8"/>
  <w16cid:commentId w16cid:paraId="27FFE297" w16cid:durableId="283C1826"/>
  <w16cid:commentId w16cid:paraId="77F6122E" w16cid:durableId="282B64F2"/>
  <w16cid:commentId w16cid:paraId="27945908" w16cid:durableId="283C2BE0"/>
  <w16cid:commentId w16cid:paraId="525505BE" w16cid:durableId="282B651E"/>
  <w16cid:commentId w16cid:paraId="7F5A88B5" w16cid:durableId="283C2BE7"/>
  <w16cid:commentId w16cid:paraId="4159C397" w16cid:durableId="282B657C"/>
  <w16cid:commentId w16cid:paraId="38CE3CAB" w16cid:durableId="283C2C93"/>
  <w16cid:commentId w16cid:paraId="484CF549" w16cid:durableId="283C2CD2"/>
  <w16cid:commentId w16cid:paraId="1061D3E3" w16cid:durableId="283C2DF0"/>
  <w16cid:commentId w16cid:paraId="29445F22" w16cid:durableId="283F9019"/>
  <w16cid:commentId w16cid:paraId="07BBE470" w16cid:durableId="283DC895"/>
  <w16cid:commentId w16cid:paraId="57FAF33B" w16cid:durableId="283C3D07"/>
  <w16cid:commentId w16cid:paraId="7960E0C5" w16cid:durableId="282B6F5F"/>
  <w16cid:commentId w16cid:paraId="3784B486" w16cid:durableId="283C3BCC"/>
  <w16cid:commentId w16cid:paraId="55F08644" w16cid:durableId="283C3F38"/>
  <w16cid:commentId w16cid:paraId="2EBF8C09" w16cid:durableId="283C406C"/>
  <w16cid:commentId w16cid:paraId="005F5B13" w16cid:durableId="282B6FA0"/>
  <w16cid:commentId w16cid:paraId="6A150179" w16cid:durableId="283C4098"/>
  <w16cid:commentId w16cid:paraId="0696F917" w16cid:durableId="282B6FDA"/>
  <w16cid:commentId w16cid:paraId="3C06278C" w16cid:durableId="283C4287"/>
  <w16cid:commentId w16cid:paraId="09B22A28" w16cid:durableId="282B7157"/>
  <w16cid:commentId w16cid:paraId="67B3DC9D" w16cid:durableId="283C4889"/>
  <w16cid:commentId w16cid:paraId="78A2738D" w16cid:durableId="282B72B2"/>
  <w16cid:commentId w16cid:paraId="1E122627" w16cid:durableId="282B733A"/>
  <w16cid:commentId w16cid:paraId="771DCC8D" w16cid:durableId="282B7481"/>
  <w16cid:commentId w16cid:paraId="1F78A811" w16cid:durableId="282B7599"/>
  <w16cid:commentId w16cid:paraId="65A240D8" w16cid:durableId="282B7631"/>
  <w16cid:commentId w16cid:paraId="332E78AF" w16cid:durableId="283C4E35"/>
  <w16cid:commentId w16cid:paraId="53D58AB6" w16cid:durableId="283C4ECB"/>
  <w16cid:commentId w16cid:paraId="00BCA3B2" w16cid:durableId="282B7736"/>
  <w16cid:commentId w16cid:paraId="2F7DA136" w16cid:durableId="283C50E4"/>
  <w16cid:commentId w16cid:paraId="11C3DCAF" w16cid:durableId="283C51D0"/>
  <w16cid:commentId w16cid:paraId="3DA2CC5B" w16cid:durableId="282B78AF"/>
  <w16cid:commentId w16cid:paraId="4A0304B4" w16cid:durableId="283C5294"/>
  <w16cid:commentId w16cid:paraId="4609C30E" w16cid:durableId="282B7931"/>
  <w16cid:commentId w16cid:paraId="69A9E627" w16cid:durableId="282B7942"/>
  <w16cid:commentId w16cid:paraId="71E9C096" w16cid:durableId="282B794F"/>
  <w16cid:commentId w16cid:paraId="3932023A" w16cid:durableId="282B795C"/>
  <w16cid:commentId w16cid:paraId="1C05E2F5" w16cid:durableId="282B7972"/>
  <w16cid:commentId w16cid:paraId="20D47310" w16cid:durableId="282B7979"/>
  <w16cid:commentId w16cid:paraId="446838AF" w16cid:durableId="282B797E"/>
  <w16cid:commentId w16cid:paraId="6C88791F" w16cid:durableId="282B7985"/>
  <w16cid:commentId w16cid:paraId="739F8930" w16cid:durableId="282B798A"/>
  <w16cid:commentId w16cid:paraId="539DBB9D" w16cid:durableId="27C6FF88"/>
  <w16cid:commentId w16cid:paraId="50A37E02" w16cid:durableId="280513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CDF00" w14:textId="77777777" w:rsidR="00D61021" w:rsidRDefault="00D61021" w:rsidP="00AB3437">
      <w:pPr>
        <w:spacing w:after="0" w:line="240" w:lineRule="auto"/>
      </w:pPr>
      <w:r>
        <w:separator/>
      </w:r>
    </w:p>
  </w:endnote>
  <w:endnote w:type="continuationSeparator" w:id="0">
    <w:p w14:paraId="5744E828" w14:textId="77777777" w:rsidR="00D61021" w:rsidRDefault="00D61021" w:rsidP="00AB3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5427973"/>
      <w:docPartObj>
        <w:docPartGallery w:val="Page Numbers (Bottom of Page)"/>
        <w:docPartUnique/>
      </w:docPartObj>
    </w:sdtPr>
    <w:sdtEndPr>
      <w:rPr>
        <w:noProof/>
      </w:rPr>
    </w:sdtEndPr>
    <w:sdtContent>
      <w:p w14:paraId="0908D203" w14:textId="194949DD" w:rsidR="00AB3437" w:rsidRDefault="00AB34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C4CBA0" w14:textId="77777777" w:rsidR="00AB3437" w:rsidRDefault="00AB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41D20" w14:textId="77777777" w:rsidR="00D61021" w:rsidRDefault="00D61021" w:rsidP="00AB3437">
      <w:pPr>
        <w:spacing w:after="0" w:line="240" w:lineRule="auto"/>
      </w:pPr>
      <w:r>
        <w:separator/>
      </w:r>
    </w:p>
  </w:footnote>
  <w:footnote w:type="continuationSeparator" w:id="0">
    <w:p w14:paraId="15C3F883" w14:textId="77777777" w:rsidR="00D61021" w:rsidRDefault="00D61021" w:rsidP="00AB3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18B3"/>
    <w:multiLevelType w:val="multilevel"/>
    <w:tmpl w:val="6F58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81427"/>
    <w:multiLevelType w:val="hybridMultilevel"/>
    <w:tmpl w:val="85A814A2"/>
    <w:lvl w:ilvl="0" w:tplc="2B0A89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FD430A"/>
    <w:multiLevelType w:val="multilevel"/>
    <w:tmpl w:val="2B90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A034A"/>
    <w:multiLevelType w:val="multilevel"/>
    <w:tmpl w:val="BECA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D3832"/>
    <w:multiLevelType w:val="multilevel"/>
    <w:tmpl w:val="BECA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8341C"/>
    <w:multiLevelType w:val="multilevel"/>
    <w:tmpl w:val="94C8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8A5D1B"/>
    <w:multiLevelType w:val="multilevel"/>
    <w:tmpl w:val="3204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7C3ABA"/>
    <w:multiLevelType w:val="multilevel"/>
    <w:tmpl w:val="64B0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FB5BB4"/>
    <w:multiLevelType w:val="hybridMultilevel"/>
    <w:tmpl w:val="64C6832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11325C"/>
    <w:multiLevelType w:val="multilevel"/>
    <w:tmpl w:val="5D86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4957809">
    <w:abstractNumId w:val="1"/>
  </w:num>
  <w:num w:numId="2" w16cid:durableId="1999188120">
    <w:abstractNumId w:val="3"/>
  </w:num>
  <w:num w:numId="3" w16cid:durableId="564998951">
    <w:abstractNumId w:val="4"/>
  </w:num>
  <w:num w:numId="4" w16cid:durableId="851990631">
    <w:abstractNumId w:val="8"/>
  </w:num>
  <w:num w:numId="5" w16cid:durableId="1619412642">
    <w:abstractNumId w:val="6"/>
  </w:num>
  <w:num w:numId="6" w16cid:durableId="1736076686">
    <w:abstractNumId w:val="0"/>
  </w:num>
  <w:num w:numId="7" w16cid:durableId="620576659">
    <w:abstractNumId w:val="9"/>
  </w:num>
  <w:num w:numId="8" w16cid:durableId="1049960079">
    <w:abstractNumId w:val="7"/>
  </w:num>
  <w:num w:numId="9" w16cid:durableId="483619447">
    <w:abstractNumId w:val="5"/>
  </w:num>
  <w:num w:numId="10" w16cid:durableId="17970648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op van Loon">
    <w15:presenceInfo w15:providerId="None" w15:userId="Joop van Loon"/>
  </w15:person>
  <w15:person w15:author="Dicke, Marcel">
    <w15:presenceInfo w15:providerId="AD" w15:userId="S::marcel.dicke@wur.nl::d629b38b-23de-4d5e-a1f2-94bffbd75a19"/>
  </w15:person>
  <w15:person w15:author="Chia, Shaphan Yong">
    <w15:presenceInfo w15:providerId="AD" w15:userId="S::shaphan.chia@wur.nl::3ac39bc4-ba84-48f5-9cc1-63cc3860e6e3"/>
  </w15:person>
  <w15:person w15:author="Loon, Joop van">
    <w15:presenceInfo w15:providerId="None" w15:userId="Loon, Joop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yNjUxMLI0NgKyTJR0lIJTi4sz8/NACkzMawHmup87LQAAAA=="/>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F0FF2"/>
    <w:rsid w:val="000006A0"/>
    <w:rsid w:val="000010E7"/>
    <w:rsid w:val="00001479"/>
    <w:rsid w:val="00001DE6"/>
    <w:rsid w:val="00003473"/>
    <w:rsid w:val="00005A0D"/>
    <w:rsid w:val="00006487"/>
    <w:rsid w:val="00006C55"/>
    <w:rsid w:val="00007AA6"/>
    <w:rsid w:val="00007F56"/>
    <w:rsid w:val="0001048A"/>
    <w:rsid w:val="000109BE"/>
    <w:rsid w:val="00010A37"/>
    <w:rsid w:val="0001205E"/>
    <w:rsid w:val="0001399A"/>
    <w:rsid w:val="00014B53"/>
    <w:rsid w:val="00017718"/>
    <w:rsid w:val="000201C3"/>
    <w:rsid w:val="0002033C"/>
    <w:rsid w:val="00021FE3"/>
    <w:rsid w:val="00022042"/>
    <w:rsid w:val="00023D24"/>
    <w:rsid w:val="00024879"/>
    <w:rsid w:val="00024A8E"/>
    <w:rsid w:val="00025355"/>
    <w:rsid w:val="000259CD"/>
    <w:rsid w:val="00027CBC"/>
    <w:rsid w:val="00030C4C"/>
    <w:rsid w:val="00032ED1"/>
    <w:rsid w:val="000330BE"/>
    <w:rsid w:val="000334C6"/>
    <w:rsid w:val="00033997"/>
    <w:rsid w:val="000340FA"/>
    <w:rsid w:val="000352A3"/>
    <w:rsid w:val="0003573F"/>
    <w:rsid w:val="0003588C"/>
    <w:rsid w:val="0003732D"/>
    <w:rsid w:val="00040068"/>
    <w:rsid w:val="0004051B"/>
    <w:rsid w:val="00040DD3"/>
    <w:rsid w:val="00040F91"/>
    <w:rsid w:val="000413E3"/>
    <w:rsid w:val="00041F5C"/>
    <w:rsid w:val="00042158"/>
    <w:rsid w:val="00042AA5"/>
    <w:rsid w:val="000433B7"/>
    <w:rsid w:val="00045139"/>
    <w:rsid w:val="00046215"/>
    <w:rsid w:val="00046763"/>
    <w:rsid w:val="00047224"/>
    <w:rsid w:val="000476A9"/>
    <w:rsid w:val="00050139"/>
    <w:rsid w:val="00052340"/>
    <w:rsid w:val="00052BB3"/>
    <w:rsid w:val="00053874"/>
    <w:rsid w:val="00053AAC"/>
    <w:rsid w:val="000550B4"/>
    <w:rsid w:val="00062A66"/>
    <w:rsid w:val="000637C1"/>
    <w:rsid w:val="00063C7D"/>
    <w:rsid w:val="000641D3"/>
    <w:rsid w:val="00066F0B"/>
    <w:rsid w:val="000673E6"/>
    <w:rsid w:val="00072305"/>
    <w:rsid w:val="000730AE"/>
    <w:rsid w:val="000766B1"/>
    <w:rsid w:val="00080683"/>
    <w:rsid w:val="00080B50"/>
    <w:rsid w:val="00080C10"/>
    <w:rsid w:val="0008244D"/>
    <w:rsid w:val="0008258A"/>
    <w:rsid w:val="000825D9"/>
    <w:rsid w:val="00082AB5"/>
    <w:rsid w:val="00084787"/>
    <w:rsid w:val="00085284"/>
    <w:rsid w:val="00085E71"/>
    <w:rsid w:val="0008661F"/>
    <w:rsid w:val="0008678D"/>
    <w:rsid w:val="00087370"/>
    <w:rsid w:val="00087B7F"/>
    <w:rsid w:val="000903C6"/>
    <w:rsid w:val="00091DD0"/>
    <w:rsid w:val="00092992"/>
    <w:rsid w:val="0009377A"/>
    <w:rsid w:val="00093B8F"/>
    <w:rsid w:val="00093D3C"/>
    <w:rsid w:val="00096B28"/>
    <w:rsid w:val="000A081D"/>
    <w:rsid w:val="000A1C03"/>
    <w:rsid w:val="000A210E"/>
    <w:rsid w:val="000A2C37"/>
    <w:rsid w:val="000A353B"/>
    <w:rsid w:val="000A4573"/>
    <w:rsid w:val="000A4E05"/>
    <w:rsid w:val="000A55AB"/>
    <w:rsid w:val="000A5841"/>
    <w:rsid w:val="000A6343"/>
    <w:rsid w:val="000A6C1E"/>
    <w:rsid w:val="000A6FC3"/>
    <w:rsid w:val="000A7C88"/>
    <w:rsid w:val="000A7F9A"/>
    <w:rsid w:val="000B11C9"/>
    <w:rsid w:val="000B2672"/>
    <w:rsid w:val="000B303B"/>
    <w:rsid w:val="000B452C"/>
    <w:rsid w:val="000B5E59"/>
    <w:rsid w:val="000C1B6B"/>
    <w:rsid w:val="000C51E4"/>
    <w:rsid w:val="000C5504"/>
    <w:rsid w:val="000C6782"/>
    <w:rsid w:val="000C6C7C"/>
    <w:rsid w:val="000C7699"/>
    <w:rsid w:val="000C7D9E"/>
    <w:rsid w:val="000D0182"/>
    <w:rsid w:val="000D0519"/>
    <w:rsid w:val="000D064C"/>
    <w:rsid w:val="000D1025"/>
    <w:rsid w:val="000D1F78"/>
    <w:rsid w:val="000D473D"/>
    <w:rsid w:val="000D5370"/>
    <w:rsid w:val="000D5765"/>
    <w:rsid w:val="000D58FE"/>
    <w:rsid w:val="000D70C5"/>
    <w:rsid w:val="000D70DE"/>
    <w:rsid w:val="000D74FE"/>
    <w:rsid w:val="000D78E2"/>
    <w:rsid w:val="000E3BD7"/>
    <w:rsid w:val="000E410E"/>
    <w:rsid w:val="000E4A56"/>
    <w:rsid w:val="000E4D3B"/>
    <w:rsid w:val="000E4F9E"/>
    <w:rsid w:val="000E5730"/>
    <w:rsid w:val="000E5AC7"/>
    <w:rsid w:val="000E60EB"/>
    <w:rsid w:val="000E6BAB"/>
    <w:rsid w:val="000E7715"/>
    <w:rsid w:val="000E79CE"/>
    <w:rsid w:val="000F1CFC"/>
    <w:rsid w:val="000F268A"/>
    <w:rsid w:val="000F3C0B"/>
    <w:rsid w:val="000F4CB3"/>
    <w:rsid w:val="000F582B"/>
    <w:rsid w:val="000F6566"/>
    <w:rsid w:val="000F7238"/>
    <w:rsid w:val="000F78C8"/>
    <w:rsid w:val="000F7A28"/>
    <w:rsid w:val="00100F50"/>
    <w:rsid w:val="0010104A"/>
    <w:rsid w:val="001018DC"/>
    <w:rsid w:val="0010242C"/>
    <w:rsid w:val="00102699"/>
    <w:rsid w:val="00102C3C"/>
    <w:rsid w:val="0010339D"/>
    <w:rsid w:val="00103A9C"/>
    <w:rsid w:val="001062FB"/>
    <w:rsid w:val="00107247"/>
    <w:rsid w:val="001109A9"/>
    <w:rsid w:val="001134D5"/>
    <w:rsid w:val="0011371D"/>
    <w:rsid w:val="00113ADD"/>
    <w:rsid w:val="00114B85"/>
    <w:rsid w:val="001153BE"/>
    <w:rsid w:val="00121CEE"/>
    <w:rsid w:val="001249E0"/>
    <w:rsid w:val="00124FD0"/>
    <w:rsid w:val="0012588D"/>
    <w:rsid w:val="00126571"/>
    <w:rsid w:val="00127475"/>
    <w:rsid w:val="0012771E"/>
    <w:rsid w:val="001306F7"/>
    <w:rsid w:val="00131D5D"/>
    <w:rsid w:val="001339B2"/>
    <w:rsid w:val="00133CF9"/>
    <w:rsid w:val="00133DB4"/>
    <w:rsid w:val="001347E1"/>
    <w:rsid w:val="00134A99"/>
    <w:rsid w:val="00135428"/>
    <w:rsid w:val="001355C2"/>
    <w:rsid w:val="001357D1"/>
    <w:rsid w:val="00135C98"/>
    <w:rsid w:val="00137F61"/>
    <w:rsid w:val="00142D2D"/>
    <w:rsid w:val="0014345E"/>
    <w:rsid w:val="00143709"/>
    <w:rsid w:val="00144288"/>
    <w:rsid w:val="00144619"/>
    <w:rsid w:val="001465DC"/>
    <w:rsid w:val="001466AD"/>
    <w:rsid w:val="00150084"/>
    <w:rsid w:val="00151B67"/>
    <w:rsid w:val="001526A7"/>
    <w:rsid w:val="00152902"/>
    <w:rsid w:val="00152D1F"/>
    <w:rsid w:val="00153A00"/>
    <w:rsid w:val="00153B79"/>
    <w:rsid w:val="0015447E"/>
    <w:rsid w:val="001544F9"/>
    <w:rsid w:val="00155B51"/>
    <w:rsid w:val="00155CE5"/>
    <w:rsid w:val="0015773C"/>
    <w:rsid w:val="00157B97"/>
    <w:rsid w:val="00161C9F"/>
    <w:rsid w:val="00162E2B"/>
    <w:rsid w:val="0016305B"/>
    <w:rsid w:val="001631AB"/>
    <w:rsid w:val="001646F5"/>
    <w:rsid w:val="001665C9"/>
    <w:rsid w:val="00171BCE"/>
    <w:rsid w:val="001728EE"/>
    <w:rsid w:val="001729FB"/>
    <w:rsid w:val="00173AD4"/>
    <w:rsid w:val="001752F3"/>
    <w:rsid w:val="00175E31"/>
    <w:rsid w:val="0017680D"/>
    <w:rsid w:val="00177837"/>
    <w:rsid w:val="00180676"/>
    <w:rsid w:val="00181BFE"/>
    <w:rsid w:val="0018347C"/>
    <w:rsid w:val="001849FC"/>
    <w:rsid w:val="00185BEC"/>
    <w:rsid w:val="001869C4"/>
    <w:rsid w:val="0019073F"/>
    <w:rsid w:val="00191028"/>
    <w:rsid w:val="001919E2"/>
    <w:rsid w:val="0019226D"/>
    <w:rsid w:val="001925FF"/>
    <w:rsid w:val="00192DA6"/>
    <w:rsid w:val="00193E71"/>
    <w:rsid w:val="00196CB0"/>
    <w:rsid w:val="00197351"/>
    <w:rsid w:val="00197466"/>
    <w:rsid w:val="00197636"/>
    <w:rsid w:val="001A1519"/>
    <w:rsid w:val="001A250B"/>
    <w:rsid w:val="001A275A"/>
    <w:rsid w:val="001A373E"/>
    <w:rsid w:val="001A45F0"/>
    <w:rsid w:val="001A4E28"/>
    <w:rsid w:val="001A56AB"/>
    <w:rsid w:val="001A6774"/>
    <w:rsid w:val="001A7A34"/>
    <w:rsid w:val="001B093E"/>
    <w:rsid w:val="001B0B4D"/>
    <w:rsid w:val="001B19EB"/>
    <w:rsid w:val="001B2FD4"/>
    <w:rsid w:val="001B4748"/>
    <w:rsid w:val="001B5679"/>
    <w:rsid w:val="001B5C08"/>
    <w:rsid w:val="001B7771"/>
    <w:rsid w:val="001B798F"/>
    <w:rsid w:val="001B7D47"/>
    <w:rsid w:val="001B7E20"/>
    <w:rsid w:val="001C0CD1"/>
    <w:rsid w:val="001C116F"/>
    <w:rsid w:val="001C2FEE"/>
    <w:rsid w:val="001C3BFD"/>
    <w:rsid w:val="001C3FB9"/>
    <w:rsid w:val="001C4232"/>
    <w:rsid w:val="001C4A05"/>
    <w:rsid w:val="001C5513"/>
    <w:rsid w:val="001C5EE6"/>
    <w:rsid w:val="001C6646"/>
    <w:rsid w:val="001D088E"/>
    <w:rsid w:val="001D0E56"/>
    <w:rsid w:val="001D1572"/>
    <w:rsid w:val="001D1956"/>
    <w:rsid w:val="001D3988"/>
    <w:rsid w:val="001D41AF"/>
    <w:rsid w:val="001D41CD"/>
    <w:rsid w:val="001D5E32"/>
    <w:rsid w:val="001D7FC9"/>
    <w:rsid w:val="001E0A82"/>
    <w:rsid w:val="001E0CBD"/>
    <w:rsid w:val="001E23AF"/>
    <w:rsid w:val="001E332D"/>
    <w:rsid w:val="001E3E34"/>
    <w:rsid w:val="001E3F77"/>
    <w:rsid w:val="001E449F"/>
    <w:rsid w:val="001E4ED3"/>
    <w:rsid w:val="001E5486"/>
    <w:rsid w:val="001E6C8F"/>
    <w:rsid w:val="001E7A47"/>
    <w:rsid w:val="001F02FF"/>
    <w:rsid w:val="001F0410"/>
    <w:rsid w:val="001F445F"/>
    <w:rsid w:val="001F5C3F"/>
    <w:rsid w:val="001F5E00"/>
    <w:rsid w:val="001F64AA"/>
    <w:rsid w:val="00200BC5"/>
    <w:rsid w:val="00200DA9"/>
    <w:rsid w:val="00203B69"/>
    <w:rsid w:val="0020464F"/>
    <w:rsid w:val="00205AF4"/>
    <w:rsid w:val="00205CDF"/>
    <w:rsid w:val="00206880"/>
    <w:rsid w:val="00207053"/>
    <w:rsid w:val="002072AF"/>
    <w:rsid w:val="00207F58"/>
    <w:rsid w:val="00212051"/>
    <w:rsid w:val="00212DC7"/>
    <w:rsid w:val="0021408B"/>
    <w:rsid w:val="00214971"/>
    <w:rsid w:val="002149F1"/>
    <w:rsid w:val="00214B4C"/>
    <w:rsid w:val="00221CDD"/>
    <w:rsid w:val="00222F2B"/>
    <w:rsid w:val="0022324E"/>
    <w:rsid w:val="00223B38"/>
    <w:rsid w:val="00223BA2"/>
    <w:rsid w:val="00224B78"/>
    <w:rsid w:val="00225087"/>
    <w:rsid w:val="00225348"/>
    <w:rsid w:val="002261CE"/>
    <w:rsid w:val="002261F4"/>
    <w:rsid w:val="002268F4"/>
    <w:rsid w:val="00226B77"/>
    <w:rsid w:val="00227349"/>
    <w:rsid w:val="0023063B"/>
    <w:rsid w:val="002307F6"/>
    <w:rsid w:val="00231204"/>
    <w:rsid w:val="0023181F"/>
    <w:rsid w:val="00232DF4"/>
    <w:rsid w:val="0023334D"/>
    <w:rsid w:val="002343A0"/>
    <w:rsid w:val="0023497D"/>
    <w:rsid w:val="00234B44"/>
    <w:rsid w:val="00234BAB"/>
    <w:rsid w:val="002359D9"/>
    <w:rsid w:val="00240935"/>
    <w:rsid w:val="00240BF4"/>
    <w:rsid w:val="0024181E"/>
    <w:rsid w:val="00241C69"/>
    <w:rsid w:val="00242C20"/>
    <w:rsid w:val="002441F9"/>
    <w:rsid w:val="0024445B"/>
    <w:rsid w:val="0024481C"/>
    <w:rsid w:val="00245152"/>
    <w:rsid w:val="002454B9"/>
    <w:rsid w:val="002457FD"/>
    <w:rsid w:val="00245BB1"/>
    <w:rsid w:val="00245D7D"/>
    <w:rsid w:val="002460D2"/>
    <w:rsid w:val="002467A3"/>
    <w:rsid w:val="00246D1E"/>
    <w:rsid w:val="00247A87"/>
    <w:rsid w:val="00247DED"/>
    <w:rsid w:val="002501A9"/>
    <w:rsid w:val="00250FC5"/>
    <w:rsid w:val="00251BBC"/>
    <w:rsid w:val="0025309A"/>
    <w:rsid w:val="0025327C"/>
    <w:rsid w:val="002535B2"/>
    <w:rsid w:val="002536FC"/>
    <w:rsid w:val="00253DF3"/>
    <w:rsid w:val="00254646"/>
    <w:rsid w:val="00255F12"/>
    <w:rsid w:val="00257083"/>
    <w:rsid w:val="0025714D"/>
    <w:rsid w:val="00260BC3"/>
    <w:rsid w:val="00261313"/>
    <w:rsid w:val="002613CF"/>
    <w:rsid w:val="002621DB"/>
    <w:rsid w:val="00263942"/>
    <w:rsid w:val="0026394D"/>
    <w:rsid w:val="0026398D"/>
    <w:rsid w:val="00263F5E"/>
    <w:rsid w:val="00263FEE"/>
    <w:rsid w:val="002641B0"/>
    <w:rsid w:val="00266D18"/>
    <w:rsid w:val="0027224C"/>
    <w:rsid w:val="002728C6"/>
    <w:rsid w:val="00273D64"/>
    <w:rsid w:val="00274E26"/>
    <w:rsid w:val="002757AE"/>
    <w:rsid w:val="0027630A"/>
    <w:rsid w:val="00276485"/>
    <w:rsid w:val="00280C73"/>
    <w:rsid w:val="00282C00"/>
    <w:rsid w:val="00282EB1"/>
    <w:rsid w:val="002838A2"/>
    <w:rsid w:val="00283A85"/>
    <w:rsid w:val="00283E9B"/>
    <w:rsid w:val="002840B9"/>
    <w:rsid w:val="0028425E"/>
    <w:rsid w:val="00285F62"/>
    <w:rsid w:val="00286DDC"/>
    <w:rsid w:val="0028775E"/>
    <w:rsid w:val="00287BC3"/>
    <w:rsid w:val="002903B4"/>
    <w:rsid w:val="0029260B"/>
    <w:rsid w:val="00292631"/>
    <w:rsid w:val="002956BD"/>
    <w:rsid w:val="00296867"/>
    <w:rsid w:val="002979E5"/>
    <w:rsid w:val="00297E06"/>
    <w:rsid w:val="002A047D"/>
    <w:rsid w:val="002A2D0A"/>
    <w:rsid w:val="002A2FA1"/>
    <w:rsid w:val="002A343A"/>
    <w:rsid w:val="002A3937"/>
    <w:rsid w:val="002A3C26"/>
    <w:rsid w:val="002A3E42"/>
    <w:rsid w:val="002A6357"/>
    <w:rsid w:val="002B048F"/>
    <w:rsid w:val="002B0935"/>
    <w:rsid w:val="002B0A4F"/>
    <w:rsid w:val="002B1F5F"/>
    <w:rsid w:val="002B2C2C"/>
    <w:rsid w:val="002B2EC1"/>
    <w:rsid w:val="002B3B5A"/>
    <w:rsid w:val="002B50BA"/>
    <w:rsid w:val="002B5F8B"/>
    <w:rsid w:val="002B65E5"/>
    <w:rsid w:val="002B67E3"/>
    <w:rsid w:val="002B73A3"/>
    <w:rsid w:val="002C0811"/>
    <w:rsid w:val="002C14DF"/>
    <w:rsid w:val="002C168D"/>
    <w:rsid w:val="002C1E9D"/>
    <w:rsid w:val="002C253B"/>
    <w:rsid w:val="002C266B"/>
    <w:rsid w:val="002C2B6A"/>
    <w:rsid w:val="002C2BCF"/>
    <w:rsid w:val="002C3956"/>
    <w:rsid w:val="002C40C2"/>
    <w:rsid w:val="002C4A66"/>
    <w:rsid w:val="002C6485"/>
    <w:rsid w:val="002C6B20"/>
    <w:rsid w:val="002C6F77"/>
    <w:rsid w:val="002C74A1"/>
    <w:rsid w:val="002D047E"/>
    <w:rsid w:val="002D0C44"/>
    <w:rsid w:val="002D2321"/>
    <w:rsid w:val="002D2DF9"/>
    <w:rsid w:val="002D2F1C"/>
    <w:rsid w:val="002D383D"/>
    <w:rsid w:val="002D392B"/>
    <w:rsid w:val="002D3B81"/>
    <w:rsid w:val="002D4157"/>
    <w:rsid w:val="002D434D"/>
    <w:rsid w:val="002D59FB"/>
    <w:rsid w:val="002D6E14"/>
    <w:rsid w:val="002D7C46"/>
    <w:rsid w:val="002E18A5"/>
    <w:rsid w:val="002E1909"/>
    <w:rsid w:val="002E2005"/>
    <w:rsid w:val="002E4366"/>
    <w:rsid w:val="002E54B5"/>
    <w:rsid w:val="002E6EC4"/>
    <w:rsid w:val="002E7A7A"/>
    <w:rsid w:val="002F0564"/>
    <w:rsid w:val="002F165F"/>
    <w:rsid w:val="002F1876"/>
    <w:rsid w:val="002F3A5D"/>
    <w:rsid w:val="002F42CB"/>
    <w:rsid w:val="002F4463"/>
    <w:rsid w:val="002F4A5B"/>
    <w:rsid w:val="002F589B"/>
    <w:rsid w:val="002F6B0E"/>
    <w:rsid w:val="00302A89"/>
    <w:rsid w:val="0030306E"/>
    <w:rsid w:val="00303939"/>
    <w:rsid w:val="00305889"/>
    <w:rsid w:val="00305C7E"/>
    <w:rsid w:val="00306CEF"/>
    <w:rsid w:val="00307039"/>
    <w:rsid w:val="003072FB"/>
    <w:rsid w:val="00310784"/>
    <w:rsid w:val="003115EC"/>
    <w:rsid w:val="0031308D"/>
    <w:rsid w:val="003133BB"/>
    <w:rsid w:val="003141C5"/>
    <w:rsid w:val="003147E0"/>
    <w:rsid w:val="003153BC"/>
    <w:rsid w:val="00315BEB"/>
    <w:rsid w:val="00315EFC"/>
    <w:rsid w:val="00320F18"/>
    <w:rsid w:val="003216A1"/>
    <w:rsid w:val="003216E2"/>
    <w:rsid w:val="00321CC2"/>
    <w:rsid w:val="0032237E"/>
    <w:rsid w:val="00322F63"/>
    <w:rsid w:val="003233C7"/>
    <w:rsid w:val="0032776E"/>
    <w:rsid w:val="00327954"/>
    <w:rsid w:val="003300D0"/>
    <w:rsid w:val="003300E9"/>
    <w:rsid w:val="003317AE"/>
    <w:rsid w:val="00331C50"/>
    <w:rsid w:val="00332146"/>
    <w:rsid w:val="003331C3"/>
    <w:rsid w:val="003333C6"/>
    <w:rsid w:val="00333DE5"/>
    <w:rsid w:val="00334AD5"/>
    <w:rsid w:val="003371BE"/>
    <w:rsid w:val="0033741A"/>
    <w:rsid w:val="003422FD"/>
    <w:rsid w:val="00342395"/>
    <w:rsid w:val="00342648"/>
    <w:rsid w:val="0034281F"/>
    <w:rsid w:val="00343022"/>
    <w:rsid w:val="0034313E"/>
    <w:rsid w:val="003435AA"/>
    <w:rsid w:val="00343C6E"/>
    <w:rsid w:val="00343FA4"/>
    <w:rsid w:val="00346F83"/>
    <w:rsid w:val="0034766B"/>
    <w:rsid w:val="00347DD7"/>
    <w:rsid w:val="00347FDC"/>
    <w:rsid w:val="00351F45"/>
    <w:rsid w:val="00352267"/>
    <w:rsid w:val="003527EF"/>
    <w:rsid w:val="003528E3"/>
    <w:rsid w:val="00352C4B"/>
    <w:rsid w:val="00355311"/>
    <w:rsid w:val="00357E67"/>
    <w:rsid w:val="00361C1D"/>
    <w:rsid w:val="00362292"/>
    <w:rsid w:val="0036237D"/>
    <w:rsid w:val="00362B8E"/>
    <w:rsid w:val="00362FD5"/>
    <w:rsid w:val="0036358F"/>
    <w:rsid w:val="00365F1A"/>
    <w:rsid w:val="003664B4"/>
    <w:rsid w:val="00370D3E"/>
    <w:rsid w:val="00372A77"/>
    <w:rsid w:val="00373805"/>
    <w:rsid w:val="003743F5"/>
    <w:rsid w:val="0037616E"/>
    <w:rsid w:val="00376D01"/>
    <w:rsid w:val="0038120A"/>
    <w:rsid w:val="00381B28"/>
    <w:rsid w:val="00381D08"/>
    <w:rsid w:val="003824D9"/>
    <w:rsid w:val="0038341E"/>
    <w:rsid w:val="00383C29"/>
    <w:rsid w:val="00384855"/>
    <w:rsid w:val="003854A5"/>
    <w:rsid w:val="0038699D"/>
    <w:rsid w:val="003877A6"/>
    <w:rsid w:val="003878CC"/>
    <w:rsid w:val="003879D9"/>
    <w:rsid w:val="00390CF3"/>
    <w:rsid w:val="003919A5"/>
    <w:rsid w:val="00391C6C"/>
    <w:rsid w:val="00392982"/>
    <w:rsid w:val="00393039"/>
    <w:rsid w:val="003930D5"/>
    <w:rsid w:val="003939E7"/>
    <w:rsid w:val="003940C1"/>
    <w:rsid w:val="00394B11"/>
    <w:rsid w:val="003959B7"/>
    <w:rsid w:val="00396350"/>
    <w:rsid w:val="0039703E"/>
    <w:rsid w:val="003A10C6"/>
    <w:rsid w:val="003A1ED7"/>
    <w:rsid w:val="003A260F"/>
    <w:rsid w:val="003A2A3B"/>
    <w:rsid w:val="003A3FB0"/>
    <w:rsid w:val="003A46FE"/>
    <w:rsid w:val="003A5380"/>
    <w:rsid w:val="003A5611"/>
    <w:rsid w:val="003A68E3"/>
    <w:rsid w:val="003A6CDA"/>
    <w:rsid w:val="003A7D41"/>
    <w:rsid w:val="003B0761"/>
    <w:rsid w:val="003B11FB"/>
    <w:rsid w:val="003B15FD"/>
    <w:rsid w:val="003B168C"/>
    <w:rsid w:val="003B184D"/>
    <w:rsid w:val="003B1B27"/>
    <w:rsid w:val="003B2436"/>
    <w:rsid w:val="003B3B26"/>
    <w:rsid w:val="003B3EBE"/>
    <w:rsid w:val="003B40AF"/>
    <w:rsid w:val="003B56EA"/>
    <w:rsid w:val="003B62BD"/>
    <w:rsid w:val="003B63A2"/>
    <w:rsid w:val="003B68B0"/>
    <w:rsid w:val="003B6CD2"/>
    <w:rsid w:val="003C040D"/>
    <w:rsid w:val="003C0FFB"/>
    <w:rsid w:val="003C1174"/>
    <w:rsid w:val="003C1821"/>
    <w:rsid w:val="003C3093"/>
    <w:rsid w:val="003C4CC1"/>
    <w:rsid w:val="003C79FF"/>
    <w:rsid w:val="003D03C0"/>
    <w:rsid w:val="003D0A3C"/>
    <w:rsid w:val="003D44D4"/>
    <w:rsid w:val="003D5DAC"/>
    <w:rsid w:val="003D63F4"/>
    <w:rsid w:val="003D79C3"/>
    <w:rsid w:val="003E01BE"/>
    <w:rsid w:val="003E0AB7"/>
    <w:rsid w:val="003E2AB0"/>
    <w:rsid w:val="003E31E8"/>
    <w:rsid w:val="003E3D5A"/>
    <w:rsid w:val="003E445A"/>
    <w:rsid w:val="003E4867"/>
    <w:rsid w:val="003E5834"/>
    <w:rsid w:val="003E5F5C"/>
    <w:rsid w:val="003E6B23"/>
    <w:rsid w:val="003E72D1"/>
    <w:rsid w:val="003E7467"/>
    <w:rsid w:val="003E7BED"/>
    <w:rsid w:val="003E7E64"/>
    <w:rsid w:val="003F1A2D"/>
    <w:rsid w:val="003F3858"/>
    <w:rsid w:val="003F6642"/>
    <w:rsid w:val="003F6D0A"/>
    <w:rsid w:val="003F6DE8"/>
    <w:rsid w:val="003F7F5A"/>
    <w:rsid w:val="004006C1"/>
    <w:rsid w:val="004017CD"/>
    <w:rsid w:val="00401B28"/>
    <w:rsid w:val="00402C6F"/>
    <w:rsid w:val="0040300E"/>
    <w:rsid w:val="0040314D"/>
    <w:rsid w:val="004032E8"/>
    <w:rsid w:val="00405968"/>
    <w:rsid w:val="00406383"/>
    <w:rsid w:val="00406759"/>
    <w:rsid w:val="0040723B"/>
    <w:rsid w:val="004102FB"/>
    <w:rsid w:val="004106DB"/>
    <w:rsid w:val="004106E3"/>
    <w:rsid w:val="00413259"/>
    <w:rsid w:val="00414C84"/>
    <w:rsid w:val="004150E8"/>
    <w:rsid w:val="004156C7"/>
    <w:rsid w:val="00416023"/>
    <w:rsid w:val="0041657A"/>
    <w:rsid w:val="004166EF"/>
    <w:rsid w:val="004168AF"/>
    <w:rsid w:val="00420479"/>
    <w:rsid w:val="00420830"/>
    <w:rsid w:val="0042201D"/>
    <w:rsid w:val="0042378C"/>
    <w:rsid w:val="004253AE"/>
    <w:rsid w:val="00426487"/>
    <w:rsid w:val="004265DA"/>
    <w:rsid w:val="00427239"/>
    <w:rsid w:val="0042755B"/>
    <w:rsid w:val="0042755D"/>
    <w:rsid w:val="0043088B"/>
    <w:rsid w:val="004312F5"/>
    <w:rsid w:val="00431870"/>
    <w:rsid w:val="004321B1"/>
    <w:rsid w:val="00433383"/>
    <w:rsid w:val="00435850"/>
    <w:rsid w:val="00435F39"/>
    <w:rsid w:val="00435F3A"/>
    <w:rsid w:val="00436059"/>
    <w:rsid w:val="00436686"/>
    <w:rsid w:val="004367EC"/>
    <w:rsid w:val="00437A63"/>
    <w:rsid w:val="004405CC"/>
    <w:rsid w:val="00440A48"/>
    <w:rsid w:val="00440F2F"/>
    <w:rsid w:val="0044263C"/>
    <w:rsid w:val="00442CA8"/>
    <w:rsid w:val="00442F6D"/>
    <w:rsid w:val="00443214"/>
    <w:rsid w:val="00444291"/>
    <w:rsid w:val="004454FE"/>
    <w:rsid w:val="00446394"/>
    <w:rsid w:val="00450445"/>
    <w:rsid w:val="00451F93"/>
    <w:rsid w:val="0045281A"/>
    <w:rsid w:val="00452B11"/>
    <w:rsid w:val="0045315F"/>
    <w:rsid w:val="004536B2"/>
    <w:rsid w:val="00453BD5"/>
    <w:rsid w:val="00455CA3"/>
    <w:rsid w:val="00457588"/>
    <w:rsid w:val="00462073"/>
    <w:rsid w:val="00462EFF"/>
    <w:rsid w:val="00463FC3"/>
    <w:rsid w:val="004644C1"/>
    <w:rsid w:val="00464DB5"/>
    <w:rsid w:val="0046549B"/>
    <w:rsid w:val="00465949"/>
    <w:rsid w:val="00465F47"/>
    <w:rsid w:val="004671C2"/>
    <w:rsid w:val="00470FC5"/>
    <w:rsid w:val="00470FDD"/>
    <w:rsid w:val="0047134C"/>
    <w:rsid w:val="00471B66"/>
    <w:rsid w:val="0047314B"/>
    <w:rsid w:val="00474050"/>
    <w:rsid w:val="0047447E"/>
    <w:rsid w:val="0047710D"/>
    <w:rsid w:val="0047767C"/>
    <w:rsid w:val="00480087"/>
    <w:rsid w:val="00480275"/>
    <w:rsid w:val="00480AF3"/>
    <w:rsid w:val="00481436"/>
    <w:rsid w:val="00482485"/>
    <w:rsid w:val="004826E8"/>
    <w:rsid w:val="00483B63"/>
    <w:rsid w:val="004847F1"/>
    <w:rsid w:val="0048564A"/>
    <w:rsid w:val="004857E3"/>
    <w:rsid w:val="004862F4"/>
    <w:rsid w:val="0049076B"/>
    <w:rsid w:val="00493DE3"/>
    <w:rsid w:val="00494651"/>
    <w:rsid w:val="00495105"/>
    <w:rsid w:val="0049747D"/>
    <w:rsid w:val="00497BC3"/>
    <w:rsid w:val="00497CF1"/>
    <w:rsid w:val="004A0187"/>
    <w:rsid w:val="004A0233"/>
    <w:rsid w:val="004A0918"/>
    <w:rsid w:val="004A0C68"/>
    <w:rsid w:val="004A29D7"/>
    <w:rsid w:val="004A2A6E"/>
    <w:rsid w:val="004A2E9C"/>
    <w:rsid w:val="004A2FF9"/>
    <w:rsid w:val="004A3F07"/>
    <w:rsid w:val="004A49B5"/>
    <w:rsid w:val="004A49BE"/>
    <w:rsid w:val="004A5B27"/>
    <w:rsid w:val="004A6D10"/>
    <w:rsid w:val="004B0D35"/>
    <w:rsid w:val="004B232A"/>
    <w:rsid w:val="004B2BCB"/>
    <w:rsid w:val="004B3771"/>
    <w:rsid w:val="004B4210"/>
    <w:rsid w:val="004B4320"/>
    <w:rsid w:val="004B49AD"/>
    <w:rsid w:val="004B57A1"/>
    <w:rsid w:val="004B612C"/>
    <w:rsid w:val="004B695E"/>
    <w:rsid w:val="004C010F"/>
    <w:rsid w:val="004C192C"/>
    <w:rsid w:val="004C1EFC"/>
    <w:rsid w:val="004C321A"/>
    <w:rsid w:val="004C3372"/>
    <w:rsid w:val="004C4B71"/>
    <w:rsid w:val="004C522C"/>
    <w:rsid w:val="004C5F8A"/>
    <w:rsid w:val="004C6268"/>
    <w:rsid w:val="004D05AC"/>
    <w:rsid w:val="004D16C3"/>
    <w:rsid w:val="004D232D"/>
    <w:rsid w:val="004D5F66"/>
    <w:rsid w:val="004D6109"/>
    <w:rsid w:val="004D63F5"/>
    <w:rsid w:val="004D6852"/>
    <w:rsid w:val="004D7437"/>
    <w:rsid w:val="004D7614"/>
    <w:rsid w:val="004D7780"/>
    <w:rsid w:val="004D77EC"/>
    <w:rsid w:val="004E017C"/>
    <w:rsid w:val="004E06AE"/>
    <w:rsid w:val="004E0B25"/>
    <w:rsid w:val="004E0B6C"/>
    <w:rsid w:val="004E1A09"/>
    <w:rsid w:val="004E526C"/>
    <w:rsid w:val="004E7F0D"/>
    <w:rsid w:val="004F08B7"/>
    <w:rsid w:val="004F16AB"/>
    <w:rsid w:val="004F1BEE"/>
    <w:rsid w:val="004F286F"/>
    <w:rsid w:val="004F2B5C"/>
    <w:rsid w:val="004F38B9"/>
    <w:rsid w:val="004F3F89"/>
    <w:rsid w:val="004F69B9"/>
    <w:rsid w:val="00500D19"/>
    <w:rsid w:val="00501A33"/>
    <w:rsid w:val="00503F23"/>
    <w:rsid w:val="005100C7"/>
    <w:rsid w:val="00511293"/>
    <w:rsid w:val="0051164C"/>
    <w:rsid w:val="0051301D"/>
    <w:rsid w:val="00514CA2"/>
    <w:rsid w:val="00515623"/>
    <w:rsid w:val="00515C2D"/>
    <w:rsid w:val="00515D7F"/>
    <w:rsid w:val="00516FE2"/>
    <w:rsid w:val="005200A6"/>
    <w:rsid w:val="00520695"/>
    <w:rsid w:val="00521A12"/>
    <w:rsid w:val="00522DA9"/>
    <w:rsid w:val="005231F5"/>
    <w:rsid w:val="00524E92"/>
    <w:rsid w:val="0053009A"/>
    <w:rsid w:val="005300D8"/>
    <w:rsid w:val="00531C04"/>
    <w:rsid w:val="00533F98"/>
    <w:rsid w:val="00535128"/>
    <w:rsid w:val="005361CA"/>
    <w:rsid w:val="005401D4"/>
    <w:rsid w:val="005406A7"/>
    <w:rsid w:val="0054079B"/>
    <w:rsid w:val="0054207B"/>
    <w:rsid w:val="00543B20"/>
    <w:rsid w:val="0055015E"/>
    <w:rsid w:val="005504C0"/>
    <w:rsid w:val="00553E70"/>
    <w:rsid w:val="00554DA7"/>
    <w:rsid w:val="00555B1D"/>
    <w:rsid w:val="00555F3D"/>
    <w:rsid w:val="00557F79"/>
    <w:rsid w:val="00560FA5"/>
    <w:rsid w:val="0056166E"/>
    <w:rsid w:val="00561F98"/>
    <w:rsid w:val="0056278D"/>
    <w:rsid w:val="005632F5"/>
    <w:rsid w:val="00564408"/>
    <w:rsid w:val="005649F7"/>
    <w:rsid w:val="00566E70"/>
    <w:rsid w:val="00572F0B"/>
    <w:rsid w:val="005736A7"/>
    <w:rsid w:val="00573934"/>
    <w:rsid w:val="00573DDD"/>
    <w:rsid w:val="0057531D"/>
    <w:rsid w:val="00577D1D"/>
    <w:rsid w:val="00580D11"/>
    <w:rsid w:val="00581F1C"/>
    <w:rsid w:val="00582B76"/>
    <w:rsid w:val="00582D72"/>
    <w:rsid w:val="0058361A"/>
    <w:rsid w:val="00584274"/>
    <w:rsid w:val="0058592A"/>
    <w:rsid w:val="00585DB1"/>
    <w:rsid w:val="00590B07"/>
    <w:rsid w:val="00591C05"/>
    <w:rsid w:val="00592464"/>
    <w:rsid w:val="005936B9"/>
    <w:rsid w:val="00593E7B"/>
    <w:rsid w:val="0059514A"/>
    <w:rsid w:val="00595754"/>
    <w:rsid w:val="00595B76"/>
    <w:rsid w:val="0059612A"/>
    <w:rsid w:val="00596C7F"/>
    <w:rsid w:val="00597972"/>
    <w:rsid w:val="005A0B98"/>
    <w:rsid w:val="005A1111"/>
    <w:rsid w:val="005A18C0"/>
    <w:rsid w:val="005A26B8"/>
    <w:rsid w:val="005A2C00"/>
    <w:rsid w:val="005A4D9E"/>
    <w:rsid w:val="005A69FB"/>
    <w:rsid w:val="005A781F"/>
    <w:rsid w:val="005A7959"/>
    <w:rsid w:val="005B03C0"/>
    <w:rsid w:val="005B145F"/>
    <w:rsid w:val="005B3DC0"/>
    <w:rsid w:val="005B5CAD"/>
    <w:rsid w:val="005B6566"/>
    <w:rsid w:val="005B68B4"/>
    <w:rsid w:val="005B6CAF"/>
    <w:rsid w:val="005C06EA"/>
    <w:rsid w:val="005C0AA9"/>
    <w:rsid w:val="005C1AD7"/>
    <w:rsid w:val="005C2CCE"/>
    <w:rsid w:val="005C63BD"/>
    <w:rsid w:val="005C67A7"/>
    <w:rsid w:val="005D0C6C"/>
    <w:rsid w:val="005D1884"/>
    <w:rsid w:val="005D410B"/>
    <w:rsid w:val="005D42EF"/>
    <w:rsid w:val="005D5DE0"/>
    <w:rsid w:val="005D79E6"/>
    <w:rsid w:val="005E1F6D"/>
    <w:rsid w:val="005E29EC"/>
    <w:rsid w:val="005E552B"/>
    <w:rsid w:val="005E6CD9"/>
    <w:rsid w:val="005E7479"/>
    <w:rsid w:val="005E7994"/>
    <w:rsid w:val="005F0AC8"/>
    <w:rsid w:val="005F0BB6"/>
    <w:rsid w:val="005F1717"/>
    <w:rsid w:val="005F28FF"/>
    <w:rsid w:val="005F2FCD"/>
    <w:rsid w:val="005F327D"/>
    <w:rsid w:val="005F3419"/>
    <w:rsid w:val="005F367A"/>
    <w:rsid w:val="005F3CAD"/>
    <w:rsid w:val="005F5B28"/>
    <w:rsid w:val="005F65EA"/>
    <w:rsid w:val="00600182"/>
    <w:rsid w:val="00601AD5"/>
    <w:rsid w:val="00610B0D"/>
    <w:rsid w:val="00610FE6"/>
    <w:rsid w:val="00611A04"/>
    <w:rsid w:val="00611E10"/>
    <w:rsid w:val="0061231A"/>
    <w:rsid w:val="00612F1D"/>
    <w:rsid w:val="0061347F"/>
    <w:rsid w:val="00614BB6"/>
    <w:rsid w:val="00614D95"/>
    <w:rsid w:val="00615273"/>
    <w:rsid w:val="006156FD"/>
    <w:rsid w:val="00616164"/>
    <w:rsid w:val="006162C0"/>
    <w:rsid w:val="006163C8"/>
    <w:rsid w:val="006173E4"/>
    <w:rsid w:val="006178CE"/>
    <w:rsid w:val="00617C4A"/>
    <w:rsid w:val="006213FB"/>
    <w:rsid w:val="00621B09"/>
    <w:rsid w:val="0062247C"/>
    <w:rsid w:val="0062297E"/>
    <w:rsid w:val="00623D4F"/>
    <w:rsid w:val="006241DE"/>
    <w:rsid w:val="00625BCA"/>
    <w:rsid w:val="006264B1"/>
    <w:rsid w:val="00626865"/>
    <w:rsid w:val="006271E5"/>
    <w:rsid w:val="0063100A"/>
    <w:rsid w:val="00631286"/>
    <w:rsid w:val="0063187B"/>
    <w:rsid w:val="00632326"/>
    <w:rsid w:val="0063469F"/>
    <w:rsid w:val="00635767"/>
    <w:rsid w:val="0064011D"/>
    <w:rsid w:val="0064067D"/>
    <w:rsid w:val="00641082"/>
    <w:rsid w:val="0064136B"/>
    <w:rsid w:val="00641D4B"/>
    <w:rsid w:val="006425B8"/>
    <w:rsid w:val="00642C3A"/>
    <w:rsid w:val="00643EEF"/>
    <w:rsid w:val="00644063"/>
    <w:rsid w:val="006450A8"/>
    <w:rsid w:val="0064722A"/>
    <w:rsid w:val="00647622"/>
    <w:rsid w:val="006479CA"/>
    <w:rsid w:val="00651E79"/>
    <w:rsid w:val="00652A04"/>
    <w:rsid w:val="00653182"/>
    <w:rsid w:val="00656CEF"/>
    <w:rsid w:val="00656FD0"/>
    <w:rsid w:val="006608FC"/>
    <w:rsid w:val="006627EF"/>
    <w:rsid w:val="00664070"/>
    <w:rsid w:val="00667851"/>
    <w:rsid w:val="00670877"/>
    <w:rsid w:val="00670EC7"/>
    <w:rsid w:val="00671730"/>
    <w:rsid w:val="0067210A"/>
    <w:rsid w:val="006734D9"/>
    <w:rsid w:val="0067364E"/>
    <w:rsid w:val="006743A4"/>
    <w:rsid w:val="00675BA4"/>
    <w:rsid w:val="00677A69"/>
    <w:rsid w:val="006801D2"/>
    <w:rsid w:val="00680753"/>
    <w:rsid w:val="006809FD"/>
    <w:rsid w:val="00682E30"/>
    <w:rsid w:val="006854A7"/>
    <w:rsid w:val="00685BA9"/>
    <w:rsid w:val="006868DB"/>
    <w:rsid w:val="00686E86"/>
    <w:rsid w:val="00690C9A"/>
    <w:rsid w:val="006913E5"/>
    <w:rsid w:val="006917DE"/>
    <w:rsid w:val="00693435"/>
    <w:rsid w:val="0069384D"/>
    <w:rsid w:val="006940B7"/>
    <w:rsid w:val="00695027"/>
    <w:rsid w:val="00695A46"/>
    <w:rsid w:val="00695EB6"/>
    <w:rsid w:val="00696C1E"/>
    <w:rsid w:val="006A00E4"/>
    <w:rsid w:val="006A0208"/>
    <w:rsid w:val="006A06E0"/>
    <w:rsid w:val="006A164F"/>
    <w:rsid w:val="006A1709"/>
    <w:rsid w:val="006A17CE"/>
    <w:rsid w:val="006A1B4C"/>
    <w:rsid w:val="006A2585"/>
    <w:rsid w:val="006A36B3"/>
    <w:rsid w:val="006A406B"/>
    <w:rsid w:val="006A5A20"/>
    <w:rsid w:val="006A6210"/>
    <w:rsid w:val="006A7D5F"/>
    <w:rsid w:val="006B038D"/>
    <w:rsid w:val="006B1288"/>
    <w:rsid w:val="006B1430"/>
    <w:rsid w:val="006B1F53"/>
    <w:rsid w:val="006B3F74"/>
    <w:rsid w:val="006B6DF5"/>
    <w:rsid w:val="006C0718"/>
    <w:rsid w:val="006C28C1"/>
    <w:rsid w:val="006C3E38"/>
    <w:rsid w:val="006C49FB"/>
    <w:rsid w:val="006C5533"/>
    <w:rsid w:val="006C5BAC"/>
    <w:rsid w:val="006C5F4D"/>
    <w:rsid w:val="006C6529"/>
    <w:rsid w:val="006D254A"/>
    <w:rsid w:val="006D3927"/>
    <w:rsid w:val="006D451B"/>
    <w:rsid w:val="006D4BC2"/>
    <w:rsid w:val="006D562C"/>
    <w:rsid w:val="006D6232"/>
    <w:rsid w:val="006D7214"/>
    <w:rsid w:val="006E017E"/>
    <w:rsid w:val="006E3FCC"/>
    <w:rsid w:val="006E55F5"/>
    <w:rsid w:val="006E5FE2"/>
    <w:rsid w:val="006E665C"/>
    <w:rsid w:val="006F0A12"/>
    <w:rsid w:val="006F4306"/>
    <w:rsid w:val="006F590E"/>
    <w:rsid w:val="00701AE7"/>
    <w:rsid w:val="00701E70"/>
    <w:rsid w:val="00702047"/>
    <w:rsid w:val="007024E9"/>
    <w:rsid w:val="00702E12"/>
    <w:rsid w:val="007030CA"/>
    <w:rsid w:val="00703F75"/>
    <w:rsid w:val="00704435"/>
    <w:rsid w:val="00704731"/>
    <w:rsid w:val="00704F0C"/>
    <w:rsid w:val="00710ED9"/>
    <w:rsid w:val="007123DF"/>
    <w:rsid w:val="00712571"/>
    <w:rsid w:val="007138C4"/>
    <w:rsid w:val="007152D1"/>
    <w:rsid w:val="00716D73"/>
    <w:rsid w:val="00720828"/>
    <w:rsid w:val="00722AB1"/>
    <w:rsid w:val="00724057"/>
    <w:rsid w:val="0072495C"/>
    <w:rsid w:val="00724A65"/>
    <w:rsid w:val="007256AE"/>
    <w:rsid w:val="00725872"/>
    <w:rsid w:val="007261F1"/>
    <w:rsid w:val="00727323"/>
    <w:rsid w:val="00727342"/>
    <w:rsid w:val="00727ABD"/>
    <w:rsid w:val="00727E7B"/>
    <w:rsid w:val="007334CC"/>
    <w:rsid w:val="007338E8"/>
    <w:rsid w:val="00736E40"/>
    <w:rsid w:val="007374E3"/>
    <w:rsid w:val="00741112"/>
    <w:rsid w:val="00741881"/>
    <w:rsid w:val="00743391"/>
    <w:rsid w:val="00746A95"/>
    <w:rsid w:val="00747482"/>
    <w:rsid w:val="00750869"/>
    <w:rsid w:val="0075180A"/>
    <w:rsid w:val="00751A5C"/>
    <w:rsid w:val="00752ACD"/>
    <w:rsid w:val="00753DE7"/>
    <w:rsid w:val="00754870"/>
    <w:rsid w:val="00756437"/>
    <w:rsid w:val="007579EA"/>
    <w:rsid w:val="007607D4"/>
    <w:rsid w:val="007611C2"/>
    <w:rsid w:val="00762288"/>
    <w:rsid w:val="0076305D"/>
    <w:rsid w:val="007640FA"/>
    <w:rsid w:val="007656EA"/>
    <w:rsid w:val="00766AC0"/>
    <w:rsid w:val="00770B24"/>
    <w:rsid w:val="00770BBB"/>
    <w:rsid w:val="007712F8"/>
    <w:rsid w:val="007715D3"/>
    <w:rsid w:val="00772568"/>
    <w:rsid w:val="00772C24"/>
    <w:rsid w:val="0077338F"/>
    <w:rsid w:val="00776D99"/>
    <w:rsid w:val="00776EBC"/>
    <w:rsid w:val="00781E59"/>
    <w:rsid w:val="00783640"/>
    <w:rsid w:val="00787907"/>
    <w:rsid w:val="007902C6"/>
    <w:rsid w:val="00791256"/>
    <w:rsid w:val="00791EFB"/>
    <w:rsid w:val="00793503"/>
    <w:rsid w:val="007965AE"/>
    <w:rsid w:val="007A0AB4"/>
    <w:rsid w:val="007A2E0F"/>
    <w:rsid w:val="007A3183"/>
    <w:rsid w:val="007A3335"/>
    <w:rsid w:val="007A45C3"/>
    <w:rsid w:val="007A48AB"/>
    <w:rsid w:val="007A4CDE"/>
    <w:rsid w:val="007A5227"/>
    <w:rsid w:val="007A64D1"/>
    <w:rsid w:val="007A6C93"/>
    <w:rsid w:val="007B1074"/>
    <w:rsid w:val="007B1DB6"/>
    <w:rsid w:val="007B21EA"/>
    <w:rsid w:val="007B4AA4"/>
    <w:rsid w:val="007B695D"/>
    <w:rsid w:val="007B6B5E"/>
    <w:rsid w:val="007B7D8F"/>
    <w:rsid w:val="007C035D"/>
    <w:rsid w:val="007C0A22"/>
    <w:rsid w:val="007C1119"/>
    <w:rsid w:val="007C17F0"/>
    <w:rsid w:val="007C1995"/>
    <w:rsid w:val="007C2E1D"/>
    <w:rsid w:val="007C311D"/>
    <w:rsid w:val="007C41C3"/>
    <w:rsid w:val="007C46E8"/>
    <w:rsid w:val="007C5513"/>
    <w:rsid w:val="007C7752"/>
    <w:rsid w:val="007D14CF"/>
    <w:rsid w:val="007D28EC"/>
    <w:rsid w:val="007D2D27"/>
    <w:rsid w:val="007D2E7B"/>
    <w:rsid w:val="007D3643"/>
    <w:rsid w:val="007D46CE"/>
    <w:rsid w:val="007D584F"/>
    <w:rsid w:val="007D7536"/>
    <w:rsid w:val="007D7FE4"/>
    <w:rsid w:val="007E0819"/>
    <w:rsid w:val="007E0A48"/>
    <w:rsid w:val="007E1F30"/>
    <w:rsid w:val="007E1FE7"/>
    <w:rsid w:val="007E224C"/>
    <w:rsid w:val="007E2A07"/>
    <w:rsid w:val="007E3BE1"/>
    <w:rsid w:val="007E49BD"/>
    <w:rsid w:val="007E665D"/>
    <w:rsid w:val="007E76D7"/>
    <w:rsid w:val="007F02D1"/>
    <w:rsid w:val="007F0787"/>
    <w:rsid w:val="007F0917"/>
    <w:rsid w:val="007F14F7"/>
    <w:rsid w:val="007F176A"/>
    <w:rsid w:val="007F17F2"/>
    <w:rsid w:val="007F3AED"/>
    <w:rsid w:val="007F4A9D"/>
    <w:rsid w:val="007F576D"/>
    <w:rsid w:val="007F589C"/>
    <w:rsid w:val="007F5AB0"/>
    <w:rsid w:val="007F6EB1"/>
    <w:rsid w:val="007F6EE8"/>
    <w:rsid w:val="007F709B"/>
    <w:rsid w:val="007F7E1C"/>
    <w:rsid w:val="0080047D"/>
    <w:rsid w:val="008022A8"/>
    <w:rsid w:val="00802CB5"/>
    <w:rsid w:val="00802CED"/>
    <w:rsid w:val="00804AFC"/>
    <w:rsid w:val="00804F6E"/>
    <w:rsid w:val="00806638"/>
    <w:rsid w:val="00807A80"/>
    <w:rsid w:val="00807C01"/>
    <w:rsid w:val="00807F5F"/>
    <w:rsid w:val="008110E7"/>
    <w:rsid w:val="00811922"/>
    <w:rsid w:val="00812FB1"/>
    <w:rsid w:val="00813C46"/>
    <w:rsid w:val="008145D7"/>
    <w:rsid w:val="00814D00"/>
    <w:rsid w:val="00820568"/>
    <w:rsid w:val="00821CEE"/>
    <w:rsid w:val="0082215A"/>
    <w:rsid w:val="0082274E"/>
    <w:rsid w:val="00823576"/>
    <w:rsid w:val="00823A55"/>
    <w:rsid w:val="00823CBA"/>
    <w:rsid w:val="008253BB"/>
    <w:rsid w:val="00825440"/>
    <w:rsid w:val="008272F1"/>
    <w:rsid w:val="00827601"/>
    <w:rsid w:val="00827FAB"/>
    <w:rsid w:val="008319D4"/>
    <w:rsid w:val="0083321D"/>
    <w:rsid w:val="008333B3"/>
    <w:rsid w:val="00833404"/>
    <w:rsid w:val="00833FCD"/>
    <w:rsid w:val="0083456F"/>
    <w:rsid w:val="008359B9"/>
    <w:rsid w:val="00837220"/>
    <w:rsid w:val="00837AB0"/>
    <w:rsid w:val="00837E98"/>
    <w:rsid w:val="00840EEB"/>
    <w:rsid w:val="00841893"/>
    <w:rsid w:val="008469E0"/>
    <w:rsid w:val="00847223"/>
    <w:rsid w:val="00851873"/>
    <w:rsid w:val="0085208E"/>
    <w:rsid w:val="00853118"/>
    <w:rsid w:val="00853912"/>
    <w:rsid w:val="00853C64"/>
    <w:rsid w:val="00854A0F"/>
    <w:rsid w:val="008560BF"/>
    <w:rsid w:val="00857F28"/>
    <w:rsid w:val="00860F1F"/>
    <w:rsid w:val="00861B6B"/>
    <w:rsid w:val="00862A6D"/>
    <w:rsid w:val="008630EF"/>
    <w:rsid w:val="008646EC"/>
    <w:rsid w:val="008660AA"/>
    <w:rsid w:val="008665B1"/>
    <w:rsid w:val="00866C30"/>
    <w:rsid w:val="008676B1"/>
    <w:rsid w:val="008708A0"/>
    <w:rsid w:val="008712D5"/>
    <w:rsid w:val="00871639"/>
    <w:rsid w:val="00871BF9"/>
    <w:rsid w:val="0087206F"/>
    <w:rsid w:val="00872547"/>
    <w:rsid w:val="00872D1B"/>
    <w:rsid w:val="008745EB"/>
    <w:rsid w:val="0087506E"/>
    <w:rsid w:val="008751BF"/>
    <w:rsid w:val="00875DDC"/>
    <w:rsid w:val="0087612C"/>
    <w:rsid w:val="00876F89"/>
    <w:rsid w:val="00881BBA"/>
    <w:rsid w:val="00881EF8"/>
    <w:rsid w:val="00882172"/>
    <w:rsid w:val="00882AF3"/>
    <w:rsid w:val="00883642"/>
    <w:rsid w:val="00883C2E"/>
    <w:rsid w:val="00883D1F"/>
    <w:rsid w:val="00885C27"/>
    <w:rsid w:val="008867F4"/>
    <w:rsid w:val="00886D04"/>
    <w:rsid w:val="00890623"/>
    <w:rsid w:val="00890E7C"/>
    <w:rsid w:val="00891C6B"/>
    <w:rsid w:val="00892B5D"/>
    <w:rsid w:val="00892E06"/>
    <w:rsid w:val="008953AF"/>
    <w:rsid w:val="00895A90"/>
    <w:rsid w:val="00895D52"/>
    <w:rsid w:val="00896722"/>
    <w:rsid w:val="008A002F"/>
    <w:rsid w:val="008A1165"/>
    <w:rsid w:val="008A1289"/>
    <w:rsid w:val="008A1827"/>
    <w:rsid w:val="008A2EE0"/>
    <w:rsid w:val="008A3443"/>
    <w:rsid w:val="008A5751"/>
    <w:rsid w:val="008A5932"/>
    <w:rsid w:val="008A5AAC"/>
    <w:rsid w:val="008A6ED1"/>
    <w:rsid w:val="008B0FD0"/>
    <w:rsid w:val="008B10FE"/>
    <w:rsid w:val="008B380D"/>
    <w:rsid w:val="008B3A1B"/>
    <w:rsid w:val="008B3A4E"/>
    <w:rsid w:val="008B4A42"/>
    <w:rsid w:val="008B4D57"/>
    <w:rsid w:val="008B5157"/>
    <w:rsid w:val="008B60D8"/>
    <w:rsid w:val="008B63B7"/>
    <w:rsid w:val="008B694F"/>
    <w:rsid w:val="008B7AF3"/>
    <w:rsid w:val="008C0104"/>
    <w:rsid w:val="008C020B"/>
    <w:rsid w:val="008C0868"/>
    <w:rsid w:val="008C10F8"/>
    <w:rsid w:val="008C147C"/>
    <w:rsid w:val="008C2212"/>
    <w:rsid w:val="008C248B"/>
    <w:rsid w:val="008C2D76"/>
    <w:rsid w:val="008C315E"/>
    <w:rsid w:val="008C388E"/>
    <w:rsid w:val="008C3CE0"/>
    <w:rsid w:val="008C4768"/>
    <w:rsid w:val="008C5914"/>
    <w:rsid w:val="008C59AD"/>
    <w:rsid w:val="008C63A3"/>
    <w:rsid w:val="008D0B88"/>
    <w:rsid w:val="008D0F4D"/>
    <w:rsid w:val="008D11B1"/>
    <w:rsid w:val="008D233C"/>
    <w:rsid w:val="008D3DC2"/>
    <w:rsid w:val="008D5238"/>
    <w:rsid w:val="008D6173"/>
    <w:rsid w:val="008D62B4"/>
    <w:rsid w:val="008D79EA"/>
    <w:rsid w:val="008D7ADA"/>
    <w:rsid w:val="008E053A"/>
    <w:rsid w:val="008E07C4"/>
    <w:rsid w:val="008E1747"/>
    <w:rsid w:val="008E224F"/>
    <w:rsid w:val="008E232A"/>
    <w:rsid w:val="008E2760"/>
    <w:rsid w:val="008E29CB"/>
    <w:rsid w:val="008E3941"/>
    <w:rsid w:val="008E58CC"/>
    <w:rsid w:val="008E5C68"/>
    <w:rsid w:val="008E6313"/>
    <w:rsid w:val="008F0F38"/>
    <w:rsid w:val="008F108D"/>
    <w:rsid w:val="008F11BA"/>
    <w:rsid w:val="008F1560"/>
    <w:rsid w:val="008F4617"/>
    <w:rsid w:val="008F4F4B"/>
    <w:rsid w:val="008F59C6"/>
    <w:rsid w:val="008F5BD7"/>
    <w:rsid w:val="008F74F2"/>
    <w:rsid w:val="0090099A"/>
    <w:rsid w:val="00902291"/>
    <w:rsid w:val="00904B1B"/>
    <w:rsid w:val="00905ED6"/>
    <w:rsid w:val="009076DF"/>
    <w:rsid w:val="00907FDB"/>
    <w:rsid w:val="00911753"/>
    <w:rsid w:val="00911CC4"/>
    <w:rsid w:val="009124A3"/>
    <w:rsid w:val="0091333E"/>
    <w:rsid w:val="00913FE3"/>
    <w:rsid w:val="0091460D"/>
    <w:rsid w:val="009149D3"/>
    <w:rsid w:val="00920599"/>
    <w:rsid w:val="00920B24"/>
    <w:rsid w:val="0092209C"/>
    <w:rsid w:val="0092245E"/>
    <w:rsid w:val="00922D11"/>
    <w:rsid w:val="00923C0D"/>
    <w:rsid w:val="00924A86"/>
    <w:rsid w:val="009267B0"/>
    <w:rsid w:val="009273AF"/>
    <w:rsid w:val="009277D1"/>
    <w:rsid w:val="00927999"/>
    <w:rsid w:val="00927F2B"/>
    <w:rsid w:val="009303E8"/>
    <w:rsid w:val="00931822"/>
    <w:rsid w:val="00931EF9"/>
    <w:rsid w:val="00933626"/>
    <w:rsid w:val="00933E98"/>
    <w:rsid w:val="0093435C"/>
    <w:rsid w:val="00934CE5"/>
    <w:rsid w:val="009353E5"/>
    <w:rsid w:val="00936FE3"/>
    <w:rsid w:val="0093759A"/>
    <w:rsid w:val="00940C0B"/>
    <w:rsid w:val="00941264"/>
    <w:rsid w:val="00944582"/>
    <w:rsid w:val="0095208C"/>
    <w:rsid w:val="009537D5"/>
    <w:rsid w:val="00953F99"/>
    <w:rsid w:val="0095611A"/>
    <w:rsid w:val="00956261"/>
    <w:rsid w:val="009579D9"/>
    <w:rsid w:val="00960122"/>
    <w:rsid w:val="00960511"/>
    <w:rsid w:val="00961B89"/>
    <w:rsid w:val="00961C53"/>
    <w:rsid w:val="009623E0"/>
    <w:rsid w:val="0096383E"/>
    <w:rsid w:val="00964348"/>
    <w:rsid w:val="00964876"/>
    <w:rsid w:val="0096487D"/>
    <w:rsid w:val="00964E6A"/>
    <w:rsid w:val="00965D11"/>
    <w:rsid w:val="00965E89"/>
    <w:rsid w:val="00966E62"/>
    <w:rsid w:val="009674CE"/>
    <w:rsid w:val="0096760F"/>
    <w:rsid w:val="00972020"/>
    <w:rsid w:val="00973D10"/>
    <w:rsid w:val="00973D2C"/>
    <w:rsid w:val="00974A02"/>
    <w:rsid w:val="00974AB5"/>
    <w:rsid w:val="00976CD1"/>
    <w:rsid w:val="0097786A"/>
    <w:rsid w:val="00977DB8"/>
    <w:rsid w:val="00980826"/>
    <w:rsid w:val="00980D03"/>
    <w:rsid w:val="00980D72"/>
    <w:rsid w:val="00980DAC"/>
    <w:rsid w:val="009814E8"/>
    <w:rsid w:val="0098166B"/>
    <w:rsid w:val="0098174B"/>
    <w:rsid w:val="0098457A"/>
    <w:rsid w:val="009845DD"/>
    <w:rsid w:val="00984B1A"/>
    <w:rsid w:val="00986061"/>
    <w:rsid w:val="0098619B"/>
    <w:rsid w:val="009900FB"/>
    <w:rsid w:val="00991C7C"/>
    <w:rsid w:val="00991EB5"/>
    <w:rsid w:val="00992139"/>
    <w:rsid w:val="00992C8A"/>
    <w:rsid w:val="00993079"/>
    <w:rsid w:val="009934F0"/>
    <w:rsid w:val="00993A7E"/>
    <w:rsid w:val="00993D35"/>
    <w:rsid w:val="00994847"/>
    <w:rsid w:val="00994A25"/>
    <w:rsid w:val="00994E27"/>
    <w:rsid w:val="00995777"/>
    <w:rsid w:val="00997A59"/>
    <w:rsid w:val="00997E8C"/>
    <w:rsid w:val="009A10C7"/>
    <w:rsid w:val="009A1187"/>
    <w:rsid w:val="009A33D6"/>
    <w:rsid w:val="009A3826"/>
    <w:rsid w:val="009A3FE8"/>
    <w:rsid w:val="009A7667"/>
    <w:rsid w:val="009B00E9"/>
    <w:rsid w:val="009B1016"/>
    <w:rsid w:val="009B1D52"/>
    <w:rsid w:val="009B24CA"/>
    <w:rsid w:val="009B41AE"/>
    <w:rsid w:val="009B468D"/>
    <w:rsid w:val="009B48F6"/>
    <w:rsid w:val="009B70A4"/>
    <w:rsid w:val="009B7155"/>
    <w:rsid w:val="009C1745"/>
    <w:rsid w:val="009C2178"/>
    <w:rsid w:val="009C3A8C"/>
    <w:rsid w:val="009C44FB"/>
    <w:rsid w:val="009C453A"/>
    <w:rsid w:val="009C469E"/>
    <w:rsid w:val="009C4838"/>
    <w:rsid w:val="009C65E9"/>
    <w:rsid w:val="009C688B"/>
    <w:rsid w:val="009C693B"/>
    <w:rsid w:val="009C795D"/>
    <w:rsid w:val="009D0022"/>
    <w:rsid w:val="009D0294"/>
    <w:rsid w:val="009D1104"/>
    <w:rsid w:val="009D3EEC"/>
    <w:rsid w:val="009D4802"/>
    <w:rsid w:val="009D5DD8"/>
    <w:rsid w:val="009D65E1"/>
    <w:rsid w:val="009D691A"/>
    <w:rsid w:val="009D6E6D"/>
    <w:rsid w:val="009E075F"/>
    <w:rsid w:val="009E0B33"/>
    <w:rsid w:val="009E1B76"/>
    <w:rsid w:val="009E2CCF"/>
    <w:rsid w:val="009E31EE"/>
    <w:rsid w:val="009E36C4"/>
    <w:rsid w:val="009E3D3C"/>
    <w:rsid w:val="009E4D27"/>
    <w:rsid w:val="009E56F1"/>
    <w:rsid w:val="009E6811"/>
    <w:rsid w:val="009E6FC4"/>
    <w:rsid w:val="009F01C7"/>
    <w:rsid w:val="009F21C2"/>
    <w:rsid w:val="009F2917"/>
    <w:rsid w:val="009F3240"/>
    <w:rsid w:val="009F3546"/>
    <w:rsid w:val="009F3D15"/>
    <w:rsid w:val="009F3D4C"/>
    <w:rsid w:val="009F5031"/>
    <w:rsid w:val="009F5032"/>
    <w:rsid w:val="009F5678"/>
    <w:rsid w:val="009F5E9F"/>
    <w:rsid w:val="009F5F8E"/>
    <w:rsid w:val="009F701B"/>
    <w:rsid w:val="00A001D1"/>
    <w:rsid w:val="00A003D8"/>
    <w:rsid w:val="00A00541"/>
    <w:rsid w:val="00A009E5"/>
    <w:rsid w:val="00A00BCC"/>
    <w:rsid w:val="00A02BD5"/>
    <w:rsid w:val="00A036AF"/>
    <w:rsid w:val="00A049E2"/>
    <w:rsid w:val="00A05012"/>
    <w:rsid w:val="00A06B0E"/>
    <w:rsid w:val="00A10E17"/>
    <w:rsid w:val="00A1549B"/>
    <w:rsid w:val="00A15871"/>
    <w:rsid w:val="00A16E05"/>
    <w:rsid w:val="00A17219"/>
    <w:rsid w:val="00A1745F"/>
    <w:rsid w:val="00A2136A"/>
    <w:rsid w:val="00A22473"/>
    <w:rsid w:val="00A227ED"/>
    <w:rsid w:val="00A229ED"/>
    <w:rsid w:val="00A23CFF"/>
    <w:rsid w:val="00A24631"/>
    <w:rsid w:val="00A24949"/>
    <w:rsid w:val="00A254B3"/>
    <w:rsid w:val="00A26B81"/>
    <w:rsid w:val="00A27DAD"/>
    <w:rsid w:val="00A310B8"/>
    <w:rsid w:val="00A33DFF"/>
    <w:rsid w:val="00A34BE7"/>
    <w:rsid w:val="00A35580"/>
    <w:rsid w:val="00A3718E"/>
    <w:rsid w:val="00A40C4A"/>
    <w:rsid w:val="00A41C88"/>
    <w:rsid w:val="00A4329C"/>
    <w:rsid w:val="00A45C41"/>
    <w:rsid w:val="00A468FF"/>
    <w:rsid w:val="00A47A29"/>
    <w:rsid w:val="00A502A5"/>
    <w:rsid w:val="00A508B6"/>
    <w:rsid w:val="00A50C07"/>
    <w:rsid w:val="00A518C7"/>
    <w:rsid w:val="00A51B19"/>
    <w:rsid w:val="00A52145"/>
    <w:rsid w:val="00A54044"/>
    <w:rsid w:val="00A541AD"/>
    <w:rsid w:val="00A5549E"/>
    <w:rsid w:val="00A56308"/>
    <w:rsid w:val="00A56A88"/>
    <w:rsid w:val="00A612EF"/>
    <w:rsid w:val="00A618B0"/>
    <w:rsid w:val="00A619FB"/>
    <w:rsid w:val="00A64191"/>
    <w:rsid w:val="00A64D2E"/>
    <w:rsid w:val="00A670AC"/>
    <w:rsid w:val="00A701F6"/>
    <w:rsid w:val="00A724D3"/>
    <w:rsid w:val="00A72550"/>
    <w:rsid w:val="00A72BF2"/>
    <w:rsid w:val="00A75461"/>
    <w:rsid w:val="00A7622A"/>
    <w:rsid w:val="00A77B42"/>
    <w:rsid w:val="00A77E43"/>
    <w:rsid w:val="00A82B8A"/>
    <w:rsid w:val="00A82CAB"/>
    <w:rsid w:val="00A841CC"/>
    <w:rsid w:val="00A848D4"/>
    <w:rsid w:val="00A87B2C"/>
    <w:rsid w:val="00A87DBF"/>
    <w:rsid w:val="00A90158"/>
    <w:rsid w:val="00A901B5"/>
    <w:rsid w:val="00A91688"/>
    <w:rsid w:val="00A93540"/>
    <w:rsid w:val="00A935F0"/>
    <w:rsid w:val="00A94D2D"/>
    <w:rsid w:val="00A94F96"/>
    <w:rsid w:val="00A94FBB"/>
    <w:rsid w:val="00A975E8"/>
    <w:rsid w:val="00A97748"/>
    <w:rsid w:val="00A977FA"/>
    <w:rsid w:val="00A9780F"/>
    <w:rsid w:val="00AA05CF"/>
    <w:rsid w:val="00AA05E8"/>
    <w:rsid w:val="00AA0FDC"/>
    <w:rsid w:val="00AA15B5"/>
    <w:rsid w:val="00AA47EF"/>
    <w:rsid w:val="00AA7352"/>
    <w:rsid w:val="00AB1CBD"/>
    <w:rsid w:val="00AB2E7D"/>
    <w:rsid w:val="00AB3437"/>
    <w:rsid w:val="00AB350A"/>
    <w:rsid w:val="00AB47FE"/>
    <w:rsid w:val="00AB48EC"/>
    <w:rsid w:val="00AB5165"/>
    <w:rsid w:val="00AB51B0"/>
    <w:rsid w:val="00AB5506"/>
    <w:rsid w:val="00AB629D"/>
    <w:rsid w:val="00AC013F"/>
    <w:rsid w:val="00AC0631"/>
    <w:rsid w:val="00AC08B5"/>
    <w:rsid w:val="00AC095A"/>
    <w:rsid w:val="00AC0ABA"/>
    <w:rsid w:val="00AC132B"/>
    <w:rsid w:val="00AC198D"/>
    <w:rsid w:val="00AC464B"/>
    <w:rsid w:val="00AC53C7"/>
    <w:rsid w:val="00AC6954"/>
    <w:rsid w:val="00AC7A50"/>
    <w:rsid w:val="00AD0240"/>
    <w:rsid w:val="00AD1676"/>
    <w:rsid w:val="00AD28EE"/>
    <w:rsid w:val="00AD2A0C"/>
    <w:rsid w:val="00AD3CA7"/>
    <w:rsid w:val="00AD46EC"/>
    <w:rsid w:val="00AD5491"/>
    <w:rsid w:val="00AD5C29"/>
    <w:rsid w:val="00AE0901"/>
    <w:rsid w:val="00AE0C88"/>
    <w:rsid w:val="00AE42AF"/>
    <w:rsid w:val="00AE5A72"/>
    <w:rsid w:val="00AE7330"/>
    <w:rsid w:val="00AE7611"/>
    <w:rsid w:val="00AE7683"/>
    <w:rsid w:val="00AF0FF2"/>
    <w:rsid w:val="00AF1BEE"/>
    <w:rsid w:val="00AF27B9"/>
    <w:rsid w:val="00AF2D2E"/>
    <w:rsid w:val="00AF5304"/>
    <w:rsid w:val="00AF5481"/>
    <w:rsid w:val="00AF6618"/>
    <w:rsid w:val="00AF768E"/>
    <w:rsid w:val="00AF77E3"/>
    <w:rsid w:val="00B00B6C"/>
    <w:rsid w:val="00B00EB4"/>
    <w:rsid w:val="00B01AA1"/>
    <w:rsid w:val="00B02A0F"/>
    <w:rsid w:val="00B04508"/>
    <w:rsid w:val="00B049A1"/>
    <w:rsid w:val="00B04FB1"/>
    <w:rsid w:val="00B065E2"/>
    <w:rsid w:val="00B06AF6"/>
    <w:rsid w:val="00B06DA8"/>
    <w:rsid w:val="00B07E86"/>
    <w:rsid w:val="00B113B2"/>
    <w:rsid w:val="00B1451B"/>
    <w:rsid w:val="00B14C60"/>
    <w:rsid w:val="00B153F2"/>
    <w:rsid w:val="00B1676B"/>
    <w:rsid w:val="00B21058"/>
    <w:rsid w:val="00B219FF"/>
    <w:rsid w:val="00B22D2E"/>
    <w:rsid w:val="00B2699E"/>
    <w:rsid w:val="00B26A87"/>
    <w:rsid w:val="00B26ABC"/>
    <w:rsid w:val="00B27520"/>
    <w:rsid w:val="00B27FC3"/>
    <w:rsid w:val="00B30DEB"/>
    <w:rsid w:val="00B315A9"/>
    <w:rsid w:val="00B326BB"/>
    <w:rsid w:val="00B33DB2"/>
    <w:rsid w:val="00B34D31"/>
    <w:rsid w:val="00B35E46"/>
    <w:rsid w:val="00B35F86"/>
    <w:rsid w:val="00B36056"/>
    <w:rsid w:val="00B367B1"/>
    <w:rsid w:val="00B368FE"/>
    <w:rsid w:val="00B37D33"/>
    <w:rsid w:val="00B40A51"/>
    <w:rsid w:val="00B4142F"/>
    <w:rsid w:val="00B445B9"/>
    <w:rsid w:val="00B44BB9"/>
    <w:rsid w:val="00B44F81"/>
    <w:rsid w:val="00B463BB"/>
    <w:rsid w:val="00B4676D"/>
    <w:rsid w:val="00B47546"/>
    <w:rsid w:val="00B50638"/>
    <w:rsid w:val="00B50E28"/>
    <w:rsid w:val="00B51C00"/>
    <w:rsid w:val="00B52B41"/>
    <w:rsid w:val="00B52B93"/>
    <w:rsid w:val="00B53349"/>
    <w:rsid w:val="00B5474E"/>
    <w:rsid w:val="00B54A04"/>
    <w:rsid w:val="00B550FD"/>
    <w:rsid w:val="00B610C0"/>
    <w:rsid w:val="00B63210"/>
    <w:rsid w:val="00B63567"/>
    <w:rsid w:val="00B63E71"/>
    <w:rsid w:val="00B65DB3"/>
    <w:rsid w:val="00B70A8A"/>
    <w:rsid w:val="00B71E4C"/>
    <w:rsid w:val="00B75040"/>
    <w:rsid w:val="00B76B53"/>
    <w:rsid w:val="00B854D7"/>
    <w:rsid w:val="00B87B4F"/>
    <w:rsid w:val="00B90294"/>
    <w:rsid w:val="00B907D8"/>
    <w:rsid w:val="00B90B0F"/>
    <w:rsid w:val="00B91934"/>
    <w:rsid w:val="00B920F4"/>
    <w:rsid w:val="00B92F4B"/>
    <w:rsid w:val="00B93789"/>
    <w:rsid w:val="00B9409D"/>
    <w:rsid w:val="00B97660"/>
    <w:rsid w:val="00BA2806"/>
    <w:rsid w:val="00BA2DF5"/>
    <w:rsid w:val="00BA368A"/>
    <w:rsid w:val="00BA3B66"/>
    <w:rsid w:val="00BA41BD"/>
    <w:rsid w:val="00BA42E4"/>
    <w:rsid w:val="00BA4734"/>
    <w:rsid w:val="00BA674C"/>
    <w:rsid w:val="00BA6943"/>
    <w:rsid w:val="00BB27AF"/>
    <w:rsid w:val="00BB4B3F"/>
    <w:rsid w:val="00BB5440"/>
    <w:rsid w:val="00BB690F"/>
    <w:rsid w:val="00BB75FA"/>
    <w:rsid w:val="00BC0FEF"/>
    <w:rsid w:val="00BC12F5"/>
    <w:rsid w:val="00BC1636"/>
    <w:rsid w:val="00BC2835"/>
    <w:rsid w:val="00BC446F"/>
    <w:rsid w:val="00BC4B02"/>
    <w:rsid w:val="00BC526C"/>
    <w:rsid w:val="00BC604B"/>
    <w:rsid w:val="00BC64A4"/>
    <w:rsid w:val="00BC675E"/>
    <w:rsid w:val="00BC6C23"/>
    <w:rsid w:val="00BD1502"/>
    <w:rsid w:val="00BD242A"/>
    <w:rsid w:val="00BD48C5"/>
    <w:rsid w:val="00BD4AEA"/>
    <w:rsid w:val="00BD5103"/>
    <w:rsid w:val="00BD58F5"/>
    <w:rsid w:val="00BD6DBB"/>
    <w:rsid w:val="00BD7053"/>
    <w:rsid w:val="00BE06D7"/>
    <w:rsid w:val="00BE07EE"/>
    <w:rsid w:val="00BE12C5"/>
    <w:rsid w:val="00BE271C"/>
    <w:rsid w:val="00BE4AB3"/>
    <w:rsid w:val="00BE506E"/>
    <w:rsid w:val="00BF0042"/>
    <w:rsid w:val="00BF2017"/>
    <w:rsid w:val="00BF2507"/>
    <w:rsid w:val="00BF2943"/>
    <w:rsid w:val="00BF2CB5"/>
    <w:rsid w:val="00BF309A"/>
    <w:rsid w:val="00BF5EDA"/>
    <w:rsid w:val="00BF6387"/>
    <w:rsid w:val="00BF76EA"/>
    <w:rsid w:val="00BF7B22"/>
    <w:rsid w:val="00C0072F"/>
    <w:rsid w:val="00C00867"/>
    <w:rsid w:val="00C0178C"/>
    <w:rsid w:val="00C02DA0"/>
    <w:rsid w:val="00C03D85"/>
    <w:rsid w:val="00C0401C"/>
    <w:rsid w:val="00C04F92"/>
    <w:rsid w:val="00C05843"/>
    <w:rsid w:val="00C0639F"/>
    <w:rsid w:val="00C07374"/>
    <w:rsid w:val="00C07391"/>
    <w:rsid w:val="00C07948"/>
    <w:rsid w:val="00C101DD"/>
    <w:rsid w:val="00C1040E"/>
    <w:rsid w:val="00C11A87"/>
    <w:rsid w:val="00C11FB9"/>
    <w:rsid w:val="00C1708E"/>
    <w:rsid w:val="00C17304"/>
    <w:rsid w:val="00C17F58"/>
    <w:rsid w:val="00C20023"/>
    <w:rsid w:val="00C20529"/>
    <w:rsid w:val="00C20768"/>
    <w:rsid w:val="00C21B23"/>
    <w:rsid w:val="00C2310E"/>
    <w:rsid w:val="00C23631"/>
    <w:rsid w:val="00C236D8"/>
    <w:rsid w:val="00C2408C"/>
    <w:rsid w:val="00C24271"/>
    <w:rsid w:val="00C2503A"/>
    <w:rsid w:val="00C258DD"/>
    <w:rsid w:val="00C25A7A"/>
    <w:rsid w:val="00C2622B"/>
    <w:rsid w:val="00C27D7C"/>
    <w:rsid w:val="00C324F3"/>
    <w:rsid w:val="00C3451F"/>
    <w:rsid w:val="00C3582B"/>
    <w:rsid w:val="00C3663E"/>
    <w:rsid w:val="00C36F30"/>
    <w:rsid w:val="00C37A25"/>
    <w:rsid w:val="00C37CB3"/>
    <w:rsid w:val="00C40806"/>
    <w:rsid w:val="00C40A6D"/>
    <w:rsid w:val="00C4114E"/>
    <w:rsid w:val="00C41A90"/>
    <w:rsid w:val="00C41B86"/>
    <w:rsid w:val="00C430CC"/>
    <w:rsid w:val="00C43341"/>
    <w:rsid w:val="00C44B96"/>
    <w:rsid w:val="00C4696F"/>
    <w:rsid w:val="00C47CC8"/>
    <w:rsid w:val="00C47E36"/>
    <w:rsid w:val="00C50108"/>
    <w:rsid w:val="00C521C2"/>
    <w:rsid w:val="00C56E77"/>
    <w:rsid w:val="00C60163"/>
    <w:rsid w:val="00C60311"/>
    <w:rsid w:val="00C61616"/>
    <w:rsid w:val="00C62AFF"/>
    <w:rsid w:val="00C62D3A"/>
    <w:rsid w:val="00C62D94"/>
    <w:rsid w:val="00C63A37"/>
    <w:rsid w:val="00C64A10"/>
    <w:rsid w:val="00C64B1E"/>
    <w:rsid w:val="00C65500"/>
    <w:rsid w:val="00C65A29"/>
    <w:rsid w:val="00C6644C"/>
    <w:rsid w:val="00C66F86"/>
    <w:rsid w:val="00C67BDA"/>
    <w:rsid w:val="00C70955"/>
    <w:rsid w:val="00C731EA"/>
    <w:rsid w:val="00C7322F"/>
    <w:rsid w:val="00C73DB8"/>
    <w:rsid w:val="00C80181"/>
    <w:rsid w:val="00C80A86"/>
    <w:rsid w:val="00C82453"/>
    <w:rsid w:val="00C8350B"/>
    <w:rsid w:val="00C84468"/>
    <w:rsid w:val="00C85173"/>
    <w:rsid w:val="00C865B4"/>
    <w:rsid w:val="00C9131A"/>
    <w:rsid w:val="00C9338C"/>
    <w:rsid w:val="00C940CB"/>
    <w:rsid w:val="00C94812"/>
    <w:rsid w:val="00C94FB7"/>
    <w:rsid w:val="00C96744"/>
    <w:rsid w:val="00C96CEE"/>
    <w:rsid w:val="00C973E1"/>
    <w:rsid w:val="00C97BA7"/>
    <w:rsid w:val="00CA069E"/>
    <w:rsid w:val="00CA19DC"/>
    <w:rsid w:val="00CA1DE0"/>
    <w:rsid w:val="00CA2488"/>
    <w:rsid w:val="00CA280C"/>
    <w:rsid w:val="00CA43E3"/>
    <w:rsid w:val="00CA4EDF"/>
    <w:rsid w:val="00CA67CF"/>
    <w:rsid w:val="00CA6BD2"/>
    <w:rsid w:val="00CB19AB"/>
    <w:rsid w:val="00CB1A39"/>
    <w:rsid w:val="00CB2130"/>
    <w:rsid w:val="00CB317A"/>
    <w:rsid w:val="00CB396F"/>
    <w:rsid w:val="00CB3C32"/>
    <w:rsid w:val="00CB3D18"/>
    <w:rsid w:val="00CB42F4"/>
    <w:rsid w:val="00CB4AB8"/>
    <w:rsid w:val="00CB6DB6"/>
    <w:rsid w:val="00CB708A"/>
    <w:rsid w:val="00CC07E4"/>
    <w:rsid w:val="00CC0F13"/>
    <w:rsid w:val="00CC0FAE"/>
    <w:rsid w:val="00CC1813"/>
    <w:rsid w:val="00CC1D68"/>
    <w:rsid w:val="00CC4C75"/>
    <w:rsid w:val="00CC585E"/>
    <w:rsid w:val="00CC75F9"/>
    <w:rsid w:val="00CC79F3"/>
    <w:rsid w:val="00CD3AFB"/>
    <w:rsid w:val="00CD3DA0"/>
    <w:rsid w:val="00CD579F"/>
    <w:rsid w:val="00CD5EAE"/>
    <w:rsid w:val="00CD79AB"/>
    <w:rsid w:val="00CD7E3D"/>
    <w:rsid w:val="00CE187E"/>
    <w:rsid w:val="00CE1A54"/>
    <w:rsid w:val="00CE34A4"/>
    <w:rsid w:val="00CE387D"/>
    <w:rsid w:val="00CE5972"/>
    <w:rsid w:val="00CE59E2"/>
    <w:rsid w:val="00CE68C0"/>
    <w:rsid w:val="00CE753E"/>
    <w:rsid w:val="00CE7916"/>
    <w:rsid w:val="00CE7ACB"/>
    <w:rsid w:val="00CE7BD5"/>
    <w:rsid w:val="00CF0171"/>
    <w:rsid w:val="00CF5991"/>
    <w:rsid w:val="00CF61C0"/>
    <w:rsid w:val="00CF64E8"/>
    <w:rsid w:val="00CF6F64"/>
    <w:rsid w:val="00CF73AA"/>
    <w:rsid w:val="00CF748B"/>
    <w:rsid w:val="00D01DEA"/>
    <w:rsid w:val="00D04519"/>
    <w:rsid w:val="00D04568"/>
    <w:rsid w:val="00D0583E"/>
    <w:rsid w:val="00D05ADB"/>
    <w:rsid w:val="00D063E6"/>
    <w:rsid w:val="00D07286"/>
    <w:rsid w:val="00D10823"/>
    <w:rsid w:val="00D12175"/>
    <w:rsid w:val="00D137FA"/>
    <w:rsid w:val="00D13A40"/>
    <w:rsid w:val="00D14E4D"/>
    <w:rsid w:val="00D14F52"/>
    <w:rsid w:val="00D15288"/>
    <w:rsid w:val="00D15F2B"/>
    <w:rsid w:val="00D16016"/>
    <w:rsid w:val="00D164EC"/>
    <w:rsid w:val="00D16705"/>
    <w:rsid w:val="00D16F6A"/>
    <w:rsid w:val="00D17207"/>
    <w:rsid w:val="00D177FA"/>
    <w:rsid w:val="00D22EF6"/>
    <w:rsid w:val="00D231D5"/>
    <w:rsid w:val="00D2392A"/>
    <w:rsid w:val="00D23E85"/>
    <w:rsid w:val="00D24F32"/>
    <w:rsid w:val="00D2590C"/>
    <w:rsid w:val="00D25F66"/>
    <w:rsid w:val="00D266AF"/>
    <w:rsid w:val="00D27BBC"/>
    <w:rsid w:val="00D308B4"/>
    <w:rsid w:val="00D31EE1"/>
    <w:rsid w:val="00D32F8E"/>
    <w:rsid w:val="00D32FFF"/>
    <w:rsid w:val="00D34286"/>
    <w:rsid w:val="00D34D68"/>
    <w:rsid w:val="00D4098C"/>
    <w:rsid w:val="00D41829"/>
    <w:rsid w:val="00D41895"/>
    <w:rsid w:val="00D42E91"/>
    <w:rsid w:val="00D44A4C"/>
    <w:rsid w:val="00D468A7"/>
    <w:rsid w:val="00D469C4"/>
    <w:rsid w:val="00D47533"/>
    <w:rsid w:val="00D50413"/>
    <w:rsid w:val="00D50B4C"/>
    <w:rsid w:val="00D50DFA"/>
    <w:rsid w:val="00D50F7E"/>
    <w:rsid w:val="00D52024"/>
    <w:rsid w:val="00D52B15"/>
    <w:rsid w:val="00D52D13"/>
    <w:rsid w:val="00D541FF"/>
    <w:rsid w:val="00D542D5"/>
    <w:rsid w:val="00D5490F"/>
    <w:rsid w:val="00D55348"/>
    <w:rsid w:val="00D55E9E"/>
    <w:rsid w:val="00D56DAC"/>
    <w:rsid w:val="00D56FF1"/>
    <w:rsid w:val="00D60618"/>
    <w:rsid w:val="00D60A4B"/>
    <w:rsid w:val="00D61021"/>
    <w:rsid w:val="00D62A06"/>
    <w:rsid w:val="00D644F0"/>
    <w:rsid w:val="00D646EE"/>
    <w:rsid w:val="00D64E9D"/>
    <w:rsid w:val="00D664A0"/>
    <w:rsid w:val="00D66FC5"/>
    <w:rsid w:val="00D70834"/>
    <w:rsid w:val="00D71285"/>
    <w:rsid w:val="00D71CB4"/>
    <w:rsid w:val="00D73A56"/>
    <w:rsid w:val="00D73E08"/>
    <w:rsid w:val="00D75306"/>
    <w:rsid w:val="00D75680"/>
    <w:rsid w:val="00D767F4"/>
    <w:rsid w:val="00D80436"/>
    <w:rsid w:val="00D80AAD"/>
    <w:rsid w:val="00D81AB6"/>
    <w:rsid w:val="00D82AFF"/>
    <w:rsid w:val="00D84F4C"/>
    <w:rsid w:val="00D85C9B"/>
    <w:rsid w:val="00D8734C"/>
    <w:rsid w:val="00D91B2E"/>
    <w:rsid w:val="00D921E7"/>
    <w:rsid w:val="00D9309E"/>
    <w:rsid w:val="00D943F7"/>
    <w:rsid w:val="00D97719"/>
    <w:rsid w:val="00DA0855"/>
    <w:rsid w:val="00DA1C53"/>
    <w:rsid w:val="00DA2174"/>
    <w:rsid w:val="00DA2850"/>
    <w:rsid w:val="00DA5842"/>
    <w:rsid w:val="00DA5B05"/>
    <w:rsid w:val="00DA6A1B"/>
    <w:rsid w:val="00DA6FB1"/>
    <w:rsid w:val="00DA75EE"/>
    <w:rsid w:val="00DA78C3"/>
    <w:rsid w:val="00DA7BBD"/>
    <w:rsid w:val="00DA7DC6"/>
    <w:rsid w:val="00DB1992"/>
    <w:rsid w:val="00DB2D67"/>
    <w:rsid w:val="00DB41CA"/>
    <w:rsid w:val="00DB4C35"/>
    <w:rsid w:val="00DB5517"/>
    <w:rsid w:val="00DB67AC"/>
    <w:rsid w:val="00DB6985"/>
    <w:rsid w:val="00DB768F"/>
    <w:rsid w:val="00DC0C5D"/>
    <w:rsid w:val="00DC16C6"/>
    <w:rsid w:val="00DC2073"/>
    <w:rsid w:val="00DC64D9"/>
    <w:rsid w:val="00DC6837"/>
    <w:rsid w:val="00DC6A84"/>
    <w:rsid w:val="00DD0D80"/>
    <w:rsid w:val="00DD2F5A"/>
    <w:rsid w:val="00DD485A"/>
    <w:rsid w:val="00DD73B8"/>
    <w:rsid w:val="00DE0179"/>
    <w:rsid w:val="00DE0381"/>
    <w:rsid w:val="00DE16E1"/>
    <w:rsid w:val="00DE1727"/>
    <w:rsid w:val="00DE2B40"/>
    <w:rsid w:val="00DE3309"/>
    <w:rsid w:val="00DE4B5A"/>
    <w:rsid w:val="00DE5C31"/>
    <w:rsid w:val="00DE783C"/>
    <w:rsid w:val="00DE7D18"/>
    <w:rsid w:val="00DF0994"/>
    <w:rsid w:val="00DF211F"/>
    <w:rsid w:val="00DF3BE6"/>
    <w:rsid w:val="00DF406E"/>
    <w:rsid w:val="00DF4744"/>
    <w:rsid w:val="00DF4D3A"/>
    <w:rsid w:val="00DF57F6"/>
    <w:rsid w:val="00DF588B"/>
    <w:rsid w:val="00DF5A04"/>
    <w:rsid w:val="00DF66C2"/>
    <w:rsid w:val="00DF6EC8"/>
    <w:rsid w:val="00DF79CA"/>
    <w:rsid w:val="00E00FE1"/>
    <w:rsid w:val="00E018C1"/>
    <w:rsid w:val="00E01FCC"/>
    <w:rsid w:val="00E02294"/>
    <w:rsid w:val="00E038CB"/>
    <w:rsid w:val="00E03ACA"/>
    <w:rsid w:val="00E05DF6"/>
    <w:rsid w:val="00E0637A"/>
    <w:rsid w:val="00E06696"/>
    <w:rsid w:val="00E06A69"/>
    <w:rsid w:val="00E13693"/>
    <w:rsid w:val="00E158EE"/>
    <w:rsid w:val="00E17007"/>
    <w:rsid w:val="00E17235"/>
    <w:rsid w:val="00E1790D"/>
    <w:rsid w:val="00E20599"/>
    <w:rsid w:val="00E205A3"/>
    <w:rsid w:val="00E22674"/>
    <w:rsid w:val="00E22E9D"/>
    <w:rsid w:val="00E23832"/>
    <w:rsid w:val="00E23F54"/>
    <w:rsid w:val="00E30083"/>
    <w:rsid w:val="00E3073D"/>
    <w:rsid w:val="00E30790"/>
    <w:rsid w:val="00E30CDE"/>
    <w:rsid w:val="00E316A4"/>
    <w:rsid w:val="00E31BE8"/>
    <w:rsid w:val="00E31ECB"/>
    <w:rsid w:val="00E34AE8"/>
    <w:rsid w:val="00E36929"/>
    <w:rsid w:val="00E40C0D"/>
    <w:rsid w:val="00E421AF"/>
    <w:rsid w:val="00E450D6"/>
    <w:rsid w:val="00E47040"/>
    <w:rsid w:val="00E477CC"/>
    <w:rsid w:val="00E5069B"/>
    <w:rsid w:val="00E508BD"/>
    <w:rsid w:val="00E51B1A"/>
    <w:rsid w:val="00E52077"/>
    <w:rsid w:val="00E52A24"/>
    <w:rsid w:val="00E539CF"/>
    <w:rsid w:val="00E544CC"/>
    <w:rsid w:val="00E55A65"/>
    <w:rsid w:val="00E56761"/>
    <w:rsid w:val="00E61839"/>
    <w:rsid w:val="00E62E0F"/>
    <w:rsid w:val="00E634EA"/>
    <w:rsid w:val="00E63BA8"/>
    <w:rsid w:val="00E662AF"/>
    <w:rsid w:val="00E67F3B"/>
    <w:rsid w:val="00E70ABB"/>
    <w:rsid w:val="00E71BFD"/>
    <w:rsid w:val="00E72636"/>
    <w:rsid w:val="00E73649"/>
    <w:rsid w:val="00E73E44"/>
    <w:rsid w:val="00E73F9D"/>
    <w:rsid w:val="00E7790B"/>
    <w:rsid w:val="00E77F43"/>
    <w:rsid w:val="00E80E22"/>
    <w:rsid w:val="00E8151B"/>
    <w:rsid w:val="00E81BFF"/>
    <w:rsid w:val="00E81EAF"/>
    <w:rsid w:val="00E8363A"/>
    <w:rsid w:val="00E83906"/>
    <w:rsid w:val="00E83BFB"/>
    <w:rsid w:val="00E84B3D"/>
    <w:rsid w:val="00E84CA4"/>
    <w:rsid w:val="00E8587B"/>
    <w:rsid w:val="00E864BF"/>
    <w:rsid w:val="00E87369"/>
    <w:rsid w:val="00E903DF"/>
    <w:rsid w:val="00E90623"/>
    <w:rsid w:val="00E9124C"/>
    <w:rsid w:val="00E915FF"/>
    <w:rsid w:val="00E918C2"/>
    <w:rsid w:val="00E91A4D"/>
    <w:rsid w:val="00E921E9"/>
    <w:rsid w:val="00E92665"/>
    <w:rsid w:val="00E929B4"/>
    <w:rsid w:val="00E92DB9"/>
    <w:rsid w:val="00E934B5"/>
    <w:rsid w:val="00E93544"/>
    <w:rsid w:val="00E93F99"/>
    <w:rsid w:val="00E94AA3"/>
    <w:rsid w:val="00E95C68"/>
    <w:rsid w:val="00E968CF"/>
    <w:rsid w:val="00E970D1"/>
    <w:rsid w:val="00E976B1"/>
    <w:rsid w:val="00EA14A8"/>
    <w:rsid w:val="00EA1B64"/>
    <w:rsid w:val="00EA22E9"/>
    <w:rsid w:val="00EA2B2B"/>
    <w:rsid w:val="00EA2DCF"/>
    <w:rsid w:val="00EA4EB6"/>
    <w:rsid w:val="00EA5620"/>
    <w:rsid w:val="00EA5C9B"/>
    <w:rsid w:val="00EA61B3"/>
    <w:rsid w:val="00EA62D3"/>
    <w:rsid w:val="00EA66BA"/>
    <w:rsid w:val="00EA69EA"/>
    <w:rsid w:val="00EB0397"/>
    <w:rsid w:val="00EB0A2B"/>
    <w:rsid w:val="00EB0CDB"/>
    <w:rsid w:val="00EB1690"/>
    <w:rsid w:val="00EB1D28"/>
    <w:rsid w:val="00EB1F00"/>
    <w:rsid w:val="00EB2210"/>
    <w:rsid w:val="00EB2A0C"/>
    <w:rsid w:val="00EB2B6E"/>
    <w:rsid w:val="00EB38E4"/>
    <w:rsid w:val="00EB6653"/>
    <w:rsid w:val="00EB6ECA"/>
    <w:rsid w:val="00EB6F8D"/>
    <w:rsid w:val="00EC0946"/>
    <w:rsid w:val="00EC0E53"/>
    <w:rsid w:val="00EC1997"/>
    <w:rsid w:val="00EC1D7E"/>
    <w:rsid w:val="00EC2420"/>
    <w:rsid w:val="00EC2E8C"/>
    <w:rsid w:val="00EC3CE9"/>
    <w:rsid w:val="00EC4018"/>
    <w:rsid w:val="00EC41F1"/>
    <w:rsid w:val="00EC4840"/>
    <w:rsid w:val="00EC5250"/>
    <w:rsid w:val="00EC5CD4"/>
    <w:rsid w:val="00EC6888"/>
    <w:rsid w:val="00EC6D83"/>
    <w:rsid w:val="00EC75D3"/>
    <w:rsid w:val="00ED07ED"/>
    <w:rsid w:val="00ED126D"/>
    <w:rsid w:val="00ED2461"/>
    <w:rsid w:val="00ED25B8"/>
    <w:rsid w:val="00ED58B2"/>
    <w:rsid w:val="00ED59D1"/>
    <w:rsid w:val="00ED6336"/>
    <w:rsid w:val="00ED64D8"/>
    <w:rsid w:val="00ED64DB"/>
    <w:rsid w:val="00ED7A56"/>
    <w:rsid w:val="00EE0089"/>
    <w:rsid w:val="00EE0971"/>
    <w:rsid w:val="00EE351D"/>
    <w:rsid w:val="00EE3B20"/>
    <w:rsid w:val="00EE3C13"/>
    <w:rsid w:val="00EE4A8C"/>
    <w:rsid w:val="00EE6031"/>
    <w:rsid w:val="00EE65AC"/>
    <w:rsid w:val="00EF0218"/>
    <w:rsid w:val="00EF0706"/>
    <w:rsid w:val="00EF12BD"/>
    <w:rsid w:val="00EF1BF5"/>
    <w:rsid w:val="00EF1E7F"/>
    <w:rsid w:val="00EF24B0"/>
    <w:rsid w:val="00EF2586"/>
    <w:rsid w:val="00EF2AC2"/>
    <w:rsid w:val="00EF3412"/>
    <w:rsid w:val="00EF397D"/>
    <w:rsid w:val="00EF3D8A"/>
    <w:rsid w:val="00EF557F"/>
    <w:rsid w:val="00EF5765"/>
    <w:rsid w:val="00EF5A92"/>
    <w:rsid w:val="00EF609E"/>
    <w:rsid w:val="00EF6269"/>
    <w:rsid w:val="00EF659A"/>
    <w:rsid w:val="00EF68A9"/>
    <w:rsid w:val="00F0038E"/>
    <w:rsid w:val="00F00DFC"/>
    <w:rsid w:val="00F010DE"/>
    <w:rsid w:val="00F016F9"/>
    <w:rsid w:val="00F03356"/>
    <w:rsid w:val="00F03EE7"/>
    <w:rsid w:val="00F045FB"/>
    <w:rsid w:val="00F05426"/>
    <w:rsid w:val="00F06801"/>
    <w:rsid w:val="00F068E9"/>
    <w:rsid w:val="00F07386"/>
    <w:rsid w:val="00F11585"/>
    <w:rsid w:val="00F12062"/>
    <w:rsid w:val="00F1341D"/>
    <w:rsid w:val="00F1351F"/>
    <w:rsid w:val="00F136C8"/>
    <w:rsid w:val="00F14197"/>
    <w:rsid w:val="00F144C8"/>
    <w:rsid w:val="00F150A4"/>
    <w:rsid w:val="00F164D4"/>
    <w:rsid w:val="00F17333"/>
    <w:rsid w:val="00F208DF"/>
    <w:rsid w:val="00F22426"/>
    <w:rsid w:val="00F2256D"/>
    <w:rsid w:val="00F236CD"/>
    <w:rsid w:val="00F2413A"/>
    <w:rsid w:val="00F24C19"/>
    <w:rsid w:val="00F24F1A"/>
    <w:rsid w:val="00F26057"/>
    <w:rsid w:val="00F2609D"/>
    <w:rsid w:val="00F26142"/>
    <w:rsid w:val="00F2694E"/>
    <w:rsid w:val="00F26AEB"/>
    <w:rsid w:val="00F275C0"/>
    <w:rsid w:val="00F279B5"/>
    <w:rsid w:val="00F30ECE"/>
    <w:rsid w:val="00F3172E"/>
    <w:rsid w:val="00F32181"/>
    <w:rsid w:val="00F324C9"/>
    <w:rsid w:val="00F32A44"/>
    <w:rsid w:val="00F33422"/>
    <w:rsid w:val="00F35F92"/>
    <w:rsid w:val="00F36CCA"/>
    <w:rsid w:val="00F36ED9"/>
    <w:rsid w:val="00F40B8B"/>
    <w:rsid w:val="00F41747"/>
    <w:rsid w:val="00F41F8A"/>
    <w:rsid w:val="00F43007"/>
    <w:rsid w:val="00F43EBB"/>
    <w:rsid w:val="00F446EC"/>
    <w:rsid w:val="00F44A26"/>
    <w:rsid w:val="00F44E6F"/>
    <w:rsid w:val="00F44FB8"/>
    <w:rsid w:val="00F45F8F"/>
    <w:rsid w:val="00F46311"/>
    <w:rsid w:val="00F50AE4"/>
    <w:rsid w:val="00F5108C"/>
    <w:rsid w:val="00F51A6D"/>
    <w:rsid w:val="00F52B24"/>
    <w:rsid w:val="00F546D1"/>
    <w:rsid w:val="00F558AD"/>
    <w:rsid w:val="00F56818"/>
    <w:rsid w:val="00F56F97"/>
    <w:rsid w:val="00F57289"/>
    <w:rsid w:val="00F60CE0"/>
    <w:rsid w:val="00F61158"/>
    <w:rsid w:val="00F64FD1"/>
    <w:rsid w:val="00F65B54"/>
    <w:rsid w:val="00F679F2"/>
    <w:rsid w:val="00F70D09"/>
    <w:rsid w:val="00F728E0"/>
    <w:rsid w:val="00F74CD6"/>
    <w:rsid w:val="00F75F7C"/>
    <w:rsid w:val="00F770C5"/>
    <w:rsid w:val="00F77B4D"/>
    <w:rsid w:val="00F81F69"/>
    <w:rsid w:val="00F824B1"/>
    <w:rsid w:val="00F82708"/>
    <w:rsid w:val="00F833F5"/>
    <w:rsid w:val="00F8461C"/>
    <w:rsid w:val="00F85120"/>
    <w:rsid w:val="00F86DA0"/>
    <w:rsid w:val="00F8784C"/>
    <w:rsid w:val="00F87E16"/>
    <w:rsid w:val="00F903E2"/>
    <w:rsid w:val="00F906B6"/>
    <w:rsid w:val="00F91227"/>
    <w:rsid w:val="00F91D18"/>
    <w:rsid w:val="00F9223F"/>
    <w:rsid w:val="00F92C03"/>
    <w:rsid w:val="00F937F3"/>
    <w:rsid w:val="00F94337"/>
    <w:rsid w:val="00F955D4"/>
    <w:rsid w:val="00F95A55"/>
    <w:rsid w:val="00F96970"/>
    <w:rsid w:val="00F96F36"/>
    <w:rsid w:val="00F97858"/>
    <w:rsid w:val="00F97E77"/>
    <w:rsid w:val="00FA0459"/>
    <w:rsid w:val="00FA2F4F"/>
    <w:rsid w:val="00FA3950"/>
    <w:rsid w:val="00FA3CB3"/>
    <w:rsid w:val="00FA416C"/>
    <w:rsid w:val="00FA5ADD"/>
    <w:rsid w:val="00FA60C8"/>
    <w:rsid w:val="00FA6957"/>
    <w:rsid w:val="00FB1033"/>
    <w:rsid w:val="00FB34B2"/>
    <w:rsid w:val="00FB3855"/>
    <w:rsid w:val="00FB4598"/>
    <w:rsid w:val="00FB4AAB"/>
    <w:rsid w:val="00FB6302"/>
    <w:rsid w:val="00FB74F6"/>
    <w:rsid w:val="00FB7605"/>
    <w:rsid w:val="00FC04D9"/>
    <w:rsid w:val="00FC0DD4"/>
    <w:rsid w:val="00FC2AFD"/>
    <w:rsid w:val="00FC34FD"/>
    <w:rsid w:val="00FC3A84"/>
    <w:rsid w:val="00FC52ED"/>
    <w:rsid w:val="00FC5B0C"/>
    <w:rsid w:val="00FC742C"/>
    <w:rsid w:val="00FC781B"/>
    <w:rsid w:val="00FC7FBF"/>
    <w:rsid w:val="00FD024D"/>
    <w:rsid w:val="00FD03A6"/>
    <w:rsid w:val="00FD04F3"/>
    <w:rsid w:val="00FD07E7"/>
    <w:rsid w:val="00FD23F2"/>
    <w:rsid w:val="00FD2A99"/>
    <w:rsid w:val="00FD4390"/>
    <w:rsid w:val="00FD4411"/>
    <w:rsid w:val="00FD45DE"/>
    <w:rsid w:val="00FD4D5C"/>
    <w:rsid w:val="00FD4E1F"/>
    <w:rsid w:val="00FD5CD0"/>
    <w:rsid w:val="00FD6556"/>
    <w:rsid w:val="00FD6A31"/>
    <w:rsid w:val="00FD6A73"/>
    <w:rsid w:val="00FD7A2B"/>
    <w:rsid w:val="00FD7B76"/>
    <w:rsid w:val="00FE4725"/>
    <w:rsid w:val="00FE4B11"/>
    <w:rsid w:val="00FE6151"/>
    <w:rsid w:val="00FE62D9"/>
    <w:rsid w:val="00FE688F"/>
    <w:rsid w:val="00FE6DAA"/>
    <w:rsid w:val="00FE7109"/>
    <w:rsid w:val="00FE7896"/>
    <w:rsid w:val="00FF01FF"/>
    <w:rsid w:val="00FF0C8E"/>
    <w:rsid w:val="00FF0E5A"/>
    <w:rsid w:val="00FF2F6B"/>
    <w:rsid w:val="00FF497E"/>
    <w:rsid w:val="00FF623A"/>
    <w:rsid w:val="00FF6451"/>
    <w:rsid w:val="00FF65C3"/>
    <w:rsid w:val="00FF7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66808"/>
  <w15:docId w15:val="{E5184BEF-A04B-4150-98E3-13E24480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E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6">
    <w:name w:val="List Table 3 Accent 6"/>
    <w:basedOn w:val="TableNormal"/>
    <w:uiPriority w:val="48"/>
    <w:rsid w:val="00416023"/>
    <w:pPr>
      <w:spacing w:after="0" w:line="240" w:lineRule="auto"/>
    </w:pPr>
    <w:rPr>
      <w:color w:val="000000" w:themeColor="text1"/>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cPr>
      <w:shd w:val="clear" w:color="auto" w:fill="auto"/>
    </w:tc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EndNoteBibliographyTitle">
    <w:name w:val="EndNote Bibliography Title"/>
    <w:basedOn w:val="Normal"/>
    <w:link w:val="EndNoteBibliographyTitleChar"/>
    <w:rsid w:val="00383C29"/>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383C29"/>
    <w:rPr>
      <w:rFonts w:ascii="Calibri" w:hAnsi="Calibri" w:cs="Calibri"/>
      <w:noProof/>
      <w:lang w:val="en-US"/>
    </w:rPr>
  </w:style>
  <w:style w:type="paragraph" w:customStyle="1" w:styleId="EndNoteBibliography">
    <w:name w:val="EndNote Bibliography"/>
    <w:basedOn w:val="Normal"/>
    <w:link w:val="EndNoteBibliographyChar"/>
    <w:rsid w:val="00383C29"/>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383C29"/>
    <w:rPr>
      <w:rFonts w:ascii="Calibri" w:hAnsi="Calibri" w:cs="Calibri"/>
      <w:noProof/>
      <w:lang w:val="en-US"/>
    </w:rPr>
  </w:style>
  <w:style w:type="table" w:styleId="TableGrid">
    <w:name w:val="Table Grid"/>
    <w:basedOn w:val="TableNormal"/>
    <w:uiPriority w:val="39"/>
    <w:rsid w:val="00DC6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659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stTable7Colorful-Accent5">
    <w:name w:val="List Table 7 Colorful Accent 5"/>
    <w:basedOn w:val="TableNormal"/>
    <w:uiPriority w:val="52"/>
    <w:rsid w:val="00804AFC"/>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804AF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4102FB"/>
    <w:rPr>
      <w:sz w:val="16"/>
      <w:szCs w:val="16"/>
    </w:rPr>
  </w:style>
  <w:style w:type="paragraph" w:styleId="CommentText">
    <w:name w:val="annotation text"/>
    <w:basedOn w:val="Normal"/>
    <w:link w:val="CommentTextChar"/>
    <w:uiPriority w:val="99"/>
    <w:unhideWhenUsed/>
    <w:rsid w:val="004102FB"/>
    <w:pPr>
      <w:spacing w:line="240" w:lineRule="auto"/>
    </w:pPr>
    <w:rPr>
      <w:sz w:val="20"/>
      <w:szCs w:val="20"/>
    </w:rPr>
  </w:style>
  <w:style w:type="character" w:customStyle="1" w:styleId="CommentTextChar">
    <w:name w:val="Comment Text Char"/>
    <w:basedOn w:val="DefaultParagraphFont"/>
    <w:link w:val="CommentText"/>
    <w:uiPriority w:val="99"/>
    <w:rsid w:val="004102FB"/>
    <w:rPr>
      <w:sz w:val="20"/>
      <w:szCs w:val="20"/>
    </w:rPr>
  </w:style>
  <w:style w:type="paragraph" w:styleId="CommentSubject">
    <w:name w:val="annotation subject"/>
    <w:basedOn w:val="CommentText"/>
    <w:next w:val="CommentText"/>
    <w:link w:val="CommentSubjectChar"/>
    <w:uiPriority w:val="99"/>
    <w:semiHidden/>
    <w:unhideWhenUsed/>
    <w:rsid w:val="004102FB"/>
    <w:rPr>
      <w:b/>
      <w:bCs/>
    </w:rPr>
  </w:style>
  <w:style w:type="character" w:customStyle="1" w:styleId="CommentSubjectChar">
    <w:name w:val="Comment Subject Char"/>
    <w:basedOn w:val="CommentTextChar"/>
    <w:link w:val="CommentSubject"/>
    <w:uiPriority w:val="99"/>
    <w:semiHidden/>
    <w:rsid w:val="004102FB"/>
    <w:rPr>
      <w:b/>
      <w:bCs/>
      <w:sz w:val="20"/>
      <w:szCs w:val="20"/>
    </w:rPr>
  </w:style>
  <w:style w:type="paragraph" w:styleId="Revision">
    <w:name w:val="Revision"/>
    <w:hidden/>
    <w:uiPriority w:val="99"/>
    <w:semiHidden/>
    <w:rsid w:val="00DC0C5D"/>
    <w:pPr>
      <w:spacing w:after="0" w:line="240" w:lineRule="auto"/>
    </w:pPr>
  </w:style>
  <w:style w:type="paragraph" w:styleId="Header">
    <w:name w:val="header"/>
    <w:basedOn w:val="Normal"/>
    <w:link w:val="HeaderChar"/>
    <w:uiPriority w:val="99"/>
    <w:unhideWhenUsed/>
    <w:rsid w:val="00AB3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437"/>
  </w:style>
  <w:style w:type="paragraph" w:styleId="Footer">
    <w:name w:val="footer"/>
    <w:basedOn w:val="Normal"/>
    <w:link w:val="FooterChar"/>
    <w:uiPriority w:val="99"/>
    <w:unhideWhenUsed/>
    <w:rsid w:val="00AB3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437"/>
  </w:style>
  <w:style w:type="character" w:styleId="Hyperlink">
    <w:name w:val="Hyperlink"/>
    <w:basedOn w:val="DefaultParagraphFont"/>
    <w:uiPriority w:val="99"/>
    <w:unhideWhenUsed/>
    <w:rsid w:val="00F0038E"/>
    <w:rPr>
      <w:color w:val="0563C1" w:themeColor="hyperlink"/>
      <w:u w:val="single"/>
    </w:rPr>
  </w:style>
  <w:style w:type="character" w:styleId="UnresolvedMention">
    <w:name w:val="Unresolved Mention"/>
    <w:basedOn w:val="DefaultParagraphFont"/>
    <w:uiPriority w:val="99"/>
    <w:semiHidden/>
    <w:unhideWhenUsed/>
    <w:rsid w:val="00F0038E"/>
    <w:rPr>
      <w:color w:val="605E5C"/>
      <w:shd w:val="clear" w:color="auto" w:fill="E1DFDD"/>
    </w:rPr>
  </w:style>
  <w:style w:type="paragraph" w:styleId="ListParagraph">
    <w:name w:val="List Paragraph"/>
    <w:basedOn w:val="Normal"/>
    <w:uiPriority w:val="34"/>
    <w:qFormat/>
    <w:rsid w:val="00F016F9"/>
    <w:pPr>
      <w:ind w:left="720"/>
      <w:contextualSpacing/>
    </w:pPr>
  </w:style>
  <w:style w:type="character" w:styleId="LineNumber">
    <w:name w:val="line number"/>
    <w:basedOn w:val="DefaultParagraphFont"/>
    <w:uiPriority w:val="99"/>
    <w:semiHidden/>
    <w:unhideWhenUsed/>
    <w:rsid w:val="00B87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7350">
      <w:bodyDiv w:val="1"/>
      <w:marLeft w:val="0"/>
      <w:marRight w:val="0"/>
      <w:marTop w:val="0"/>
      <w:marBottom w:val="0"/>
      <w:divBdr>
        <w:top w:val="none" w:sz="0" w:space="0" w:color="auto"/>
        <w:left w:val="none" w:sz="0" w:space="0" w:color="auto"/>
        <w:bottom w:val="none" w:sz="0" w:space="0" w:color="auto"/>
        <w:right w:val="none" w:sz="0" w:space="0" w:color="auto"/>
      </w:divBdr>
    </w:div>
    <w:div w:id="115953369">
      <w:bodyDiv w:val="1"/>
      <w:marLeft w:val="0"/>
      <w:marRight w:val="0"/>
      <w:marTop w:val="0"/>
      <w:marBottom w:val="0"/>
      <w:divBdr>
        <w:top w:val="none" w:sz="0" w:space="0" w:color="auto"/>
        <w:left w:val="none" w:sz="0" w:space="0" w:color="auto"/>
        <w:bottom w:val="none" w:sz="0" w:space="0" w:color="auto"/>
        <w:right w:val="none" w:sz="0" w:space="0" w:color="auto"/>
      </w:divBdr>
    </w:div>
    <w:div w:id="161164508">
      <w:bodyDiv w:val="1"/>
      <w:marLeft w:val="0"/>
      <w:marRight w:val="0"/>
      <w:marTop w:val="0"/>
      <w:marBottom w:val="0"/>
      <w:divBdr>
        <w:top w:val="none" w:sz="0" w:space="0" w:color="auto"/>
        <w:left w:val="none" w:sz="0" w:space="0" w:color="auto"/>
        <w:bottom w:val="none" w:sz="0" w:space="0" w:color="auto"/>
        <w:right w:val="none" w:sz="0" w:space="0" w:color="auto"/>
      </w:divBdr>
    </w:div>
    <w:div w:id="330717040">
      <w:bodyDiv w:val="1"/>
      <w:marLeft w:val="0"/>
      <w:marRight w:val="0"/>
      <w:marTop w:val="0"/>
      <w:marBottom w:val="0"/>
      <w:divBdr>
        <w:top w:val="none" w:sz="0" w:space="0" w:color="auto"/>
        <w:left w:val="none" w:sz="0" w:space="0" w:color="auto"/>
        <w:bottom w:val="none" w:sz="0" w:space="0" w:color="auto"/>
        <w:right w:val="none" w:sz="0" w:space="0" w:color="auto"/>
      </w:divBdr>
    </w:div>
    <w:div w:id="345325059">
      <w:bodyDiv w:val="1"/>
      <w:marLeft w:val="0"/>
      <w:marRight w:val="0"/>
      <w:marTop w:val="0"/>
      <w:marBottom w:val="0"/>
      <w:divBdr>
        <w:top w:val="none" w:sz="0" w:space="0" w:color="auto"/>
        <w:left w:val="none" w:sz="0" w:space="0" w:color="auto"/>
        <w:bottom w:val="none" w:sz="0" w:space="0" w:color="auto"/>
        <w:right w:val="none" w:sz="0" w:space="0" w:color="auto"/>
      </w:divBdr>
    </w:div>
    <w:div w:id="542137497">
      <w:bodyDiv w:val="1"/>
      <w:marLeft w:val="0"/>
      <w:marRight w:val="0"/>
      <w:marTop w:val="0"/>
      <w:marBottom w:val="0"/>
      <w:divBdr>
        <w:top w:val="none" w:sz="0" w:space="0" w:color="auto"/>
        <w:left w:val="none" w:sz="0" w:space="0" w:color="auto"/>
        <w:bottom w:val="none" w:sz="0" w:space="0" w:color="auto"/>
        <w:right w:val="none" w:sz="0" w:space="0" w:color="auto"/>
      </w:divBdr>
    </w:div>
    <w:div w:id="547377590">
      <w:bodyDiv w:val="1"/>
      <w:marLeft w:val="0"/>
      <w:marRight w:val="0"/>
      <w:marTop w:val="0"/>
      <w:marBottom w:val="0"/>
      <w:divBdr>
        <w:top w:val="none" w:sz="0" w:space="0" w:color="auto"/>
        <w:left w:val="none" w:sz="0" w:space="0" w:color="auto"/>
        <w:bottom w:val="none" w:sz="0" w:space="0" w:color="auto"/>
        <w:right w:val="none" w:sz="0" w:space="0" w:color="auto"/>
      </w:divBdr>
    </w:div>
    <w:div w:id="655646764">
      <w:bodyDiv w:val="1"/>
      <w:marLeft w:val="0"/>
      <w:marRight w:val="0"/>
      <w:marTop w:val="0"/>
      <w:marBottom w:val="0"/>
      <w:divBdr>
        <w:top w:val="none" w:sz="0" w:space="0" w:color="auto"/>
        <w:left w:val="none" w:sz="0" w:space="0" w:color="auto"/>
        <w:bottom w:val="none" w:sz="0" w:space="0" w:color="auto"/>
        <w:right w:val="none" w:sz="0" w:space="0" w:color="auto"/>
      </w:divBdr>
    </w:div>
    <w:div w:id="711543366">
      <w:bodyDiv w:val="1"/>
      <w:marLeft w:val="0"/>
      <w:marRight w:val="0"/>
      <w:marTop w:val="0"/>
      <w:marBottom w:val="0"/>
      <w:divBdr>
        <w:top w:val="none" w:sz="0" w:space="0" w:color="auto"/>
        <w:left w:val="none" w:sz="0" w:space="0" w:color="auto"/>
        <w:bottom w:val="none" w:sz="0" w:space="0" w:color="auto"/>
        <w:right w:val="none" w:sz="0" w:space="0" w:color="auto"/>
      </w:divBdr>
    </w:div>
    <w:div w:id="878322696">
      <w:bodyDiv w:val="1"/>
      <w:marLeft w:val="0"/>
      <w:marRight w:val="0"/>
      <w:marTop w:val="0"/>
      <w:marBottom w:val="0"/>
      <w:divBdr>
        <w:top w:val="none" w:sz="0" w:space="0" w:color="auto"/>
        <w:left w:val="none" w:sz="0" w:space="0" w:color="auto"/>
        <w:bottom w:val="none" w:sz="0" w:space="0" w:color="auto"/>
        <w:right w:val="none" w:sz="0" w:space="0" w:color="auto"/>
      </w:divBdr>
    </w:div>
    <w:div w:id="925572179">
      <w:bodyDiv w:val="1"/>
      <w:marLeft w:val="0"/>
      <w:marRight w:val="0"/>
      <w:marTop w:val="0"/>
      <w:marBottom w:val="0"/>
      <w:divBdr>
        <w:top w:val="none" w:sz="0" w:space="0" w:color="auto"/>
        <w:left w:val="none" w:sz="0" w:space="0" w:color="auto"/>
        <w:bottom w:val="none" w:sz="0" w:space="0" w:color="auto"/>
        <w:right w:val="none" w:sz="0" w:space="0" w:color="auto"/>
      </w:divBdr>
    </w:div>
    <w:div w:id="992296994">
      <w:bodyDiv w:val="1"/>
      <w:marLeft w:val="0"/>
      <w:marRight w:val="0"/>
      <w:marTop w:val="0"/>
      <w:marBottom w:val="0"/>
      <w:divBdr>
        <w:top w:val="none" w:sz="0" w:space="0" w:color="auto"/>
        <w:left w:val="none" w:sz="0" w:space="0" w:color="auto"/>
        <w:bottom w:val="none" w:sz="0" w:space="0" w:color="auto"/>
        <w:right w:val="none" w:sz="0" w:space="0" w:color="auto"/>
      </w:divBdr>
    </w:div>
    <w:div w:id="1075128833">
      <w:bodyDiv w:val="1"/>
      <w:marLeft w:val="0"/>
      <w:marRight w:val="0"/>
      <w:marTop w:val="0"/>
      <w:marBottom w:val="0"/>
      <w:divBdr>
        <w:top w:val="none" w:sz="0" w:space="0" w:color="auto"/>
        <w:left w:val="none" w:sz="0" w:space="0" w:color="auto"/>
        <w:bottom w:val="none" w:sz="0" w:space="0" w:color="auto"/>
        <w:right w:val="none" w:sz="0" w:space="0" w:color="auto"/>
      </w:divBdr>
    </w:div>
    <w:div w:id="1277908085">
      <w:bodyDiv w:val="1"/>
      <w:marLeft w:val="0"/>
      <w:marRight w:val="0"/>
      <w:marTop w:val="0"/>
      <w:marBottom w:val="0"/>
      <w:divBdr>
        <w:top w:val="none" w:sz="0" w:space="0" w:color="auto"/>
        <w:left w:val="none" w:sz="0" w:space="0" w:color="auto"/>
        <w:bottom w:val="none" w:sz="0" w:space="0" w:color="auto"/>
        <w:right w:val="none" w:sz="0" w:space="0" w:color="auto"/>
      </w:divBdr>
    </w:div>
    <w:div w:id="1372876301">
      <w:bodyDiv w:val="1"/>
      <w:marLeft w:val="0"/>
      <w:marRight w:val="0"/>
      <w:marTop w:val="0"/>
      <w:marBottom w:val="0"/>
      <w:divBdr>
        <w:top w:val="none" w:sz="0" w:space="0" w:color="auto"/>
        <w:left w:val="none" w:sz="0" w:space="0" w:color="auto"/>
        <w:bottom w:val="none" w:sz="0" w:space="0" w:color="auto"/>
        <w:right w:val="none" w:sz="0" w:space="0" w:color="auto"/>
      </w:divBdr>
    </w:div>
    <w:div w:id="1416709213">
      <w:bodyDiv w:val="1"/>
      <w:marLeft w:val="0"/>
      <w:marRight w:val="0"/>
      <w:marTop w:val="0"/>
      <w:marBottom w:val="0"/>
      <w:divBdr>
        <w:top w:val="none" w:sz="0" w:space="0" w:color="auto"/>
        <w:left w:val="none" w:sz="0" w:space="0" w:color="auto"/>
        <w:bottom w:val="none" w:sz="0" w:space="0" w:color="auto"/>
        <w:right w:val="none" w:sz="0" w:space="0" w:color="auto"/>
      </w:divBdr>
    </w:div>
    <w:div w:id="1441411054">
      <w:bodyDiv w:val="1"/>
      <w:marLeft w:val="0"/>
      <w:marRight w:val="0"/>
      <w:marTop w:val="0"/>
      <w:marBottom w:val="0"/>
      <w:divBdr>
        <w:top w:val="none" w:sz="0" w:space="0" w:color="auto"/>
        <w:left w:val="none" w:sz="0" w:space="0" w:color="auto"/>
        <w:bottom w:val="none" w:sz="0" w:space="0" w:color="auto"/>
        <w:right w:val="none" w:sz="0" w:space="0" w:color="auto"/>
      </w:divBdr>
    </w:div>
    <w:div w:id="1468670160">
      <w:bodyDiv w:val="1"/>
      <w:marLeft w:val="0"/>
      <w:marRight w:val="0"/>
      <w:marTop w:val="0"/>
      <w:marBottom w:val="0"/>
      <w:divBdr>
        <w:top w:val="none" w:sz="0" w:space="0" w:color="auto"/>
        <w:left w:val="none" w:sz="0" w:space="0" w:color="auto"/>
        <w:bottom w:val="none" w:sz="0" w:space="0" w:color="auto"/>
        <w:right w:val="none" w:sz="0" w:space="0" w:color="auto"/>
      </w:divBdr>
    </w:div>
    <w:div w:id="1719011184">
      <w:bodyDiv w:val="1"/>
      <w:marLeft w:val="0"/>
      <w:marRight w:val="0"/>
      <w:marTop w:val="0"/>
      <w:marBottom w:val="0"/>
      <w:divBdr>
        <w:top w:val="none" w:sz="0" w:space="0" w:color="auto"/>
        <w:left w:val="none" w:sz="0" w:space="0" w:color="auto"/>
        <w:bottom w:val="none" w:sz="0" w:space="0" w:color="auto"/>
        <w:right w:val="none" w:sz="0" w:space="0" w:color="auto"/>
      </w:divBdr>
    </w:div>
    <w:div w:id="1751347944">
      <w:bodyDiv w:val="1"/>
      <w:marLeft w:val="0"/>
      <w:marRight w:val="0"/>
      <w:marTop w:val="0"/>
      <w:marBottom w:val="0"/>
      <w:divBdr>
        <w:top w:val="none" w:sz="0" w:space="0" w:color="auto"/>
        <w:left w:val="none" w:sz="0" w:space="0" w:color="auto"/>
        <w:bottom w:val="none" w:sz="0" w:space="0" w:color="auto"/>
        <w:right w:val="none" w:sz="0" w:space="0" w:color="auto"/>
      </w:divBdr>
    </w:div>
    <w:div w:id="1797942123">
      <w:bodyDiv w:val="1"/>
      <w:marLeft w:val="0"/>
      <w:marRight w:val="0"/>
      <w:marTop w:val="0"/>
      <w:marBottom w:val="0"/>
      <w:divBdr>
        <w:top w:val="none" w:sz="0" w:space="0" w:color="auto"/>
        <w:left w:val="none" w:sz="0" w:space="0" w:color="auto"/>
        <w:bottom w:val="none" w:sz="0" w:space="0" w:color="auto"/>
        <w:right w:val="none" w:sz="0" w:space="0" w:color="auto"/>
      </w:divBdr>
      <w:divsChild>
        <w:div w:id="940726911">
          <w:marLeft w:val="0"/>
          <w:marRight w:val="0"/>
          <w:marTop w:val="0"/>
          <w:marBottom w:val="0"/>
          <w:divBdr>
            <w:top w:val="none" w:sz="0" w:space="0" w:color="auto"/>
            <w:left w:val="none" w:sz="0" w:space="0" w:color="auto"/>
            <w:bottom w:val="none" w:sz="0" w:space="0" w:color="auto"/>
            <w:right w:val="none" w:sz="0" w:space="0" w:color="auto"/>
          </w:divBdr>
          <w:divsChild>
            <w:div w:id="1717925361">
              <w:marLeft w:val="0"/>
              <w:marRight w:val="0"/>
              <w:marTop w:val="0"/>
              <w:marBottom w:val="0"/>
              <w:divBdr>
                <w:top w:val="single" w:sz="2" w:space="0" w:color="D9D9E3"/>
                <w:left w:val="single" w:sz="2" w:space="0" w:color="D9D9E3"/>
                <w:bottom w:val="single" w:sz="2" w:space="0" w:color="D9D9E3"/>
                <w:right w:val="single" w:sz="2" w:space="0" w:color="D9D9E3"/>
              </w:divBdr>
              <w:divsChild>
                <w:div w:id="745152860">
                  <w:marLeft w:val="0"/>
                  <w:marRight w:val="0"/>
                  <w:marTop w:val="0"/>
                  <w:marBottom w:val="0"/>
                  <w:divBdr>
                    <w:top w:val="single" w:sz="2" w:space="0" w:color="D9D9E3"/>
                    <w:left w:val="single" w:sz="2" w:space="0" w:color="D9D9E3"/>
                    <w:bottom w:val="single" w:sz="2" w:space="0" w:color="D9D9E3"/>
                    <w:right w:val="single" w:sz="2" w:space="0" w:color="D9D9E3"/>
                  </w:divBdr>
                  <w:divsChild>
                    <w:div w:id="1750419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74925766">
          <w:marLeft w:val="0"/>
          <w:marRight w:val="0"/>
          <w:marTop w:val="0"/>
          <w:marBottom w:val="0"/>
          <w:divBdr>
            <w:top w:val="single" w:sz="2" w:space="0" w:color="D9D9E3"/>
            <w:left w:val="single" w:sz="2" w:space="0" w:color="D9D9E3"/>
            <w:bottom w:val="single" w:sz="2" w:space="0" w:color="D9D9E3"/>
            <w:right w:val="single" w:sz="2" w:space="0" w:color="D9D9E3"/>
          </w:divBdr>
          <w:divsChild>
            <w:div w:id="2116249290">
              <w:marLeft w:val="0"/>
              <w:marRight w:val="0"/>
              <w:marTop w:val="0"/>
              <w:marBottom w:val="0"/>
              <w:divBdr>
                <w:top w:val="single" w:sz="2" w:space="0" w:color="D9D9E3"/>
                <w:left w:val="single" w:sz="2" w:space="0" w:color="D9D9E3"/>
                <w:bottom w:val="single" w:sz="2" w:space="0" w:color="D9D9E3"/>
                <w:right w:val="single" w:sz="2" w:space="0" w:color="D9D9E3"/>
              </w:divBdr>
              <w:divsChild>
                <w:div w:id="2138989818">
                  <w:marLeft w:val="0"/>
                  <w:marRight w:val="0"/>
                  <w:marTop w:val="0"/>
                  <w:marBottom w:val="0"/>
                  <w:divBdr>
                    <w:top w:val="single" w:sz="2" w:space="0" w:color="D9D9E3"/>
                    <w:left w:val="single" w:sz="2" w:space="0" w:color="D9D9E3"/>
                    <w:bottom w:val="single" w:sz="2" w:space="0" w:color="D9D9E3"/>
                    <w:right w:val="single" w:sz="2" w:space="0" w:color="D9D9E3"/>
                  </w:divBdr>
                  <w:divsChild>
                    <w:div w:id="318727155">
                      <w:marLeft w:val="0"/>
                      <w:marRight w:val="0"/>
                      <w:marTop w:val="0"/>
                      <w:marBottom w:val="0"/>
                      <w:divBdr>
                        <w:top w:val="single" w:sz="2" w:space="0" w:color="D9D9E3"/>
                        <w:left w:val="single" w:sz="2" w:space="0" w:color="D9D9E3"/>
                        <w:bottom w:val="single" w:sz="2" w:space="0" w:color="D9D9E3"/>
                        <w:right w:val="single" w:sz="2" w:space="0" w:color="D9D9E3"/>
                      </w:divBdr>
                      <w:divsChild>
                        <w:div w:id="418059820">
                          <w:marLeft w:val="0"/>
                          <w:marRight w:val="0"/>
                          <w:marTop w:val="0"/>
                          <w:marBottom w:val="0"/>
                          <w:divBdr>
                            <w:top w:val="single" w:sz="2" w:space="0" w:color="auto"/>
                            <w:left w:val="single" w:sz="2" w:space="0" w:color="auto"/>
                            <w:bottom w:val="single" w:sz="6" w:space="0" w:color="auto"/>
                            <w:right w:val="single" w:sz="2" w:space="0" w:color="auto"/>
                          </w:divBdr>
                          <w:divsChild>
                            <w:div w:id="854655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050982">
                                  <w:marLeft w:val="0"/>
                                  <w:marRight w:val="0"/>
                                  <w:marTop w:val="0"/>
                                  <w:marBottom w:val="0"/>
                                  <w:divBdr>
                                    <w:top w:val="single" w:sz="2" w:space="0" w:color="D9D9E3"/>
                                    <w:left w:val="single" w:sz="2" w:space="0" w:color="D9D9E3"/>
                                    <w:bottom w:val="single" w:sz="2" w:space="0" w:color="D9D9E3"/>
                                    <w:right w:val="single" w:sz="2" w:space="0" w:color="D9D9E3"/>
                                  </w:divBdr>
                                  <w:divsChild>
                                    <w:div w:id="1337489939">
                                      <w:marLeft w:val="0"/>
                                      <w:marRight w:val="0"/>
                                      <w:marTop w:val="0"/>
                                      <w:marBottom w:val="0"/>
                                      <w:divBdr>
                                        <w:top w:val="single" w:sz="2" w:space="0" w:color="D9D9E3"/>
                                        <w:left w:val="single" w:sz="2" w:space="0" w:color="D9D9E3"/>
                                        <w:bottom w:val="single" w:sz="2" w:space="0" w:color="D9D9E3"/>
                                        <w:right w:val="single" w:sz="2" w:space="0" w:color="D9D9E3"/>
                                      </w:divBdr>
                                      <w:divsChild>
                                        <w:div w:id="1376546295">
                                          <w:marLeft w:val="0"/>
                                          <w:marRight w:val="0"/>
                                          <w:marTop w:val="0"/>
                                          <w:marBottom w:val="0"/>
                                          <w:divBdr>
                                            <w:top w:val="single" w:sz="2" w:space="0" w:color="D9D9E3"/>
                                            <w:left w:val="single" w:sz="2" w:space="0" w:color="D9D9E3"/>
                                            <w:bottom w:val="single" w:sz="2" w:space="0" w:color="D9D9E3"/>
                                            <w:right w:val="single" w:sz="2" w:space="0" w:color="D9D9E3"/>
                                          </w:divBdr>
                                          <w:divsChild>
                                            <w:div w:id="328097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03617382">
      <w:bodyDiv w:val="1"/>
      <w:marLeft w:val="0"/>
      <w:marRight w:val="0"/>
      <w:marTop w:val="0"/>
      <w:marBottom w:val="0"/>
      <w:divBdr>
        <w:top w:val="none" w:sz="0" w:space="0" w:color="auto"/>
        <w:left w:val="none" w:sz="0" w:space="0" w:color="auto"/>
        <w:bottom w:val="none" w:sz="0" w:space="0" w:color="auto"/>
        <w:right w:val="none" w:sz="0" w:space="0" w:color="auto"/>
      </w:divBdr>
    </w:div>
    <w:div w:id="1978798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doi.org/https://doi.org/10.1890/04-0003" TargetMode="External"/><Relationship Id="rId21" Type="http://schemas.openxmlformats.org/officeDocument/2006/relationships/image" Target="media/image10.png"/><Relationship Id="rId34" Type="http://schemas.openxmlformats.org/officeDocument/2006/relationships/hyperlink" Target="https://doi.org/10.1051/agro/2009025" TargetMode="External"/><Relationship Id="rId42" Type="http://schemas.openxmlformats.org/officeDocument/2006/relationships/hyperlink" Target="https://www.mdpi.com/2072-4292/11/16/1885" TargetMode="External"/><Relationship Id="rId47" Type="http://schemas.openxmlformats.org/officeDocument/2006/relationships/hyperlink" Target="https://doi.org/https://doi.org/10.1016/j.jclepro.2016.06.154" TargetMode="External"/><Relationship Id="rId50" Type="http://schemas.openxmlformats.org/officeDocument/2006/relationships/hyperlink" Target="https://doi.org/10.21273/hortsci.47.4.52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www.mdpi.com/2304-8158/11/17/2664" TargetMode="External"/><Relationship Id="rId40" Type="http://schemas.openxmlformats.org/officeDocument/2006/relationships/hyperlink" Target="https://doi.org/10.1038/s41467-018-05122-7" TargetMode="External"/><Relationship Id="rId45" Type="http://schemas.openxmlformats.org/officeDocument/2006/relationships/hyperlink" Target="https://doi.org/10.3389/fpls.2017.01244" TargetMode="External"/><Relationship Id="rId53" Type="http://schemas.microsoft.com/office/2011/relationships/people" Target="people.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doi.org/https://doi.org/10.1016/j.apsoil.2019.04.016" TargetMode="External"/><Relationship Id="rId52"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doi.org/10.1016/j.tplants.2022.01.007" TargetMode="External"/><Relationship Id="rId43" Type="http://schemas.openxmlformats.org/officeDocument/2006/relationships/hyperlink" Target="https://doi.org/10.1016/j.tplants.2010.05.007" TargetMode="External"/><Relationship Id="rId48" Type="http://schemas.openxmlformats.org/officeDocument/2006/relationships/hyperlink" Target="https://www.mdpi.com/2073-4395/3/4/757" TargetMode="External"/><Relationship Id="rId8" Type="http://schemas.openxmlformats.org/officeDocument/2006/relationships/comments" Target="comments.xm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doi.org/10.1016/j.tplants.2012.04.001" TargetMode="External"/><Relationship Id="rId46" Type="http://schemas.openxmlformats.org/officeDocument/2006/relationships/hyperlink" Target="https://www.mdpi.com/2076-3417/12/18/8941" TargetMode="External"/><Relationship Id="rId20" Type="http://schemas.openxmlformats.org/officeDocument/2006/relationships/image" Target="media/image9.png"/><Relationship Id="rId41" Type="http://schemas.openxmlformats.org/officeDocument/2006/relationships/hyperlink" Target="https://www.mdpi.com/2073-4395/10/10/1578"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doi.org/https://doi.org/10.1016/j.sjbs.2021.01.057" TargetMode="External"/><Relationship Id="rId49" Type="http://schemas.openxmlformats.org/officeDocument/2006/relationships/hyperlink" Target="https://doi.org/10.1371/journal.pone.0059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69CBB-C4F8-44E4-9655-06E541FD5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1945</TotalTime>
  <Pages>39</Pages>
  <Words>17912</Words>
  <Characters>106225</Characters>
  <Application>Microsoft Office Word</Application>
  <DocSecurity>0</DocSecurity>
  <Lines>2723</Lines>
  <Paragraphs>933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Shaphan Yong</dc:creator>
  <cp:keywords/>
  <dc:description/>
  <cp:lastModifiedBy>Chia, Shaphan Yong</cp:lastModifiedBy>
  <cp:revision>6</cp:revision>
  <dcterms:created xsi:type="dcterms:W3CDTF">2023-06-21T17:06:00Z</dcterms:created>
  <dcterms:modified xsi:type="dcterms:W3CDTF">2023-06-23T01:31:00Z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6196269d-6a2d-4edb-9a4e-ea4005660b6d</vt:lpwstr>
  </property>
</Properties>
</file>